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8A7F9F" w14:textId="77777777" w:rsidR="00B05D6E" w:rsidRPr="00A21127" w:rsidRDefault="00E13E18" w:rsidP="00E13E18">
      <w:pPr>
        <w:pStyle w:val="Titel"/>
        <w:rPr>
          <w:noProof w:val="0"/>
          <w:lang w:val="en-GB"/>
        </w:rPr>
      </w:pPr>
      <w:r w:rsidRPr="00A21127">
        <w:rPr>
          <w:noProof w:val="0"/>
          <w:lang w:val="en-GB"/>
        </w:rPr>
        <w:t xml:space="preserve">Expressing time-dependent relations through temporal qualifications </w:t>
      </w:r>
    </w:p>
    <w:p w14:paraId="2A4ECCDB" w14:textId="44BE3501" w:rsidR="00E13E18" w:rsidRPr="005B4738" w:rsidRDefault="00E13E18" w:rsidP="00E13E18">
      <w:pPr>
        <w:suppressAutoHyphens/>
        <w:ind w:firstLine="0"/>
        <w:jc w:val="center"/>
        <w:rPr>
          <w:rFonts w:eastAsia="Times New Roman"/>
          <w:lang w:val="en-GB"/>
        </w:rPr>
      </w:pPr>
      <w:proofErr w:type="spellStart"/>
      <w:r w:rsidRPr="005B4738">
        <w:rPr>
          <w:lang w:val="en-GB"/>
        </w:rPr>
        <w:t>Niels</w:t>
      </w:r>
      <w:proofErr w:type="spellEnd"/>
      <w:r w:rsidRPr="005B4738">
        <w:rPr>
          <w:rFonts w:eastAsia="Times New Roman"/>
          <w:lang w:val="en-GB"/>
        </w:rPr>
        <w:t xml:space="preserve"> </w:t>
      </w:r>
      <w:r w:rsidRPr="005B4738">
        <w:rPr>
          <w:lang w:val="en-GB"/>
        </w:rPr>
        <w:t>GREWE</w:t>
      </w:r>
      <w:r w:rsidRPr="005B4738">
        <w:rPr>
          <w:rFonts w:eastAsia="Times New Roman"/>
          <w:vertAlign w:val="superscript"/>
          <w:lang w:val="en-GB"/>
        </w:rPr>
        <w:footnoteReference w:id="2"/>
      </w:r>
      <w:r w:rsidRPr="005B4738">
        <w:rPr>
          <w:vertAlign w:val="superscript"/>
          <w:lang w:val="en-GB"/>
        </w:rPr>
        <w:t>,a</w:t>
      </w:r>
      <w:r w:rsidRPr="005B4738">
        <w:rPr>
          <w:lang w:val="en-GB"/>
        </w:rPr>
        <w:t>,</w:t>
      </w:r>
      <w:r w:rsidRPr="005B4738">
        <w:rPr>
          <w:rFonts w:eastAsia="Times New Roman"/>
          <w:lang w:val="en-GB"/>
        </w:rPr>
        <w:t xml:space="preserve"> </w:t>
      </w:r>
      <w:r w:rsidRPr="005B4738">
        <w:rPr>
          <w:lang w:val="en-GB"/>
        </w:rPr>
        <w:t>Janna</w:t>
      </w:r>
      <w:r w:rsidRPr="005B4738">
        <w:rPr>
          <w:rFonts w:eastAsia="Times New Roman"/>
          <w:lang w:val="en-GB"/>
        </w:rPr>
        <w:t xml:space="preserve"> </w:t>
      </w:r>
      <w:proofErr w:type="spellStart"/>
      <w:r w:rsidRPr="005B4738">
        <w:rPr>
          <w:lang w:val="en-GB"/>
        </w:rPr>
        <w:t>HASTINGS</w:t>
      </w:r>
      <w:r w:rsidRPr="005B4738">
        <w:rPr>
          <w:vertAlign w:val="superscript"/>
          <w:lang w:val="en-GB"/>
        </w:rPr>
        <w:t>b</w:t>
      </w:r>
      <w:proofErr w:type="spellEnd"/>
      <w:r w:rsidRPr="005B4738">
        <w:rPr>
          <w:lang w:val="en-GB"/>
        </w:rPr>
        <w:t>,</w:t>
      </w:r>
      <w:r w:rsidRPr="005B4738">
        <w:rPr>
          <w:rFonts w:eastAsia="Times New Roman"/>
          <w:lang w:val="en-GB"/>
        </w:rPr>
        <w:t xml:space="preserve"> </w:t>
      </w:r>
      <w:proofErr w:type="spellStart"/>
      <w:r w:rsidRPr="005B4738">
        <w:rPr>
          <w:lang w:val="en-GB"/>
        </w:rPr>
        <w:t>Ludger</w:t>
      </w:r>
      <w:proofErr w:type="spellEnd"/>
      <w:r w:rsidRPr="005B4738">
        <w:rPr>
          <w:rFonts w:eastAsia="Times New Roman"/>
          <w:lang w:val="en-GB"/>
        </w:rPr>
        <w:t xml:space="preserve"> </w:t>
      </w:r>
      <w:proofErr w:type="spellStart"/>
      <w:r w:rsidRPr="005B4738">
        <w:rPr>
          <w:lang w:val="en-GB"/>
        </w:rPr>
        <w:t>JANSEN</w:t>
      </w:r>
      <w:r w:rsidRPr="005B4738">
        <w:rPr>
          <w:vertAlign w:val="superscript"/>
          <w:lang w:val="en-GB"/>
        </w:rPr>
        <w:t>a,c</w:t>
      </w:r>
      <w:proofErr w:type="spellEnd"/>
      <w:r w:rsidRPr="005B4738">
        <w:rPr>
          <w:lang w:val="en-GB"/>
        </w:rPr>
        <w:t xml:space="preserve">, </w:t>
      </w:r>
      <w:r w:rsidR="00B94147" w:rsidRPr="005B4738">
        <w:rPr>
          <w:lang w:val="en-GB"/>
        </w:rPr>
        <w:br/>
      </w:r>
      <w:r w:rsidRPr="00AB4223">
        <w:rPr>
          <w:lang w:val="en-GB"/>
          <w:rPrChange w:id="2" w:author="Niels Grewe" w:date="2012-02-13T07:50:00Z">
            <w:rPr>
              <w:highlight w:val="yellow"/>
              <w:lang w:val="en-GB"/>
            </w:rPr>
          </w:rPrChange>
        </w:rPr>
        <w:t xml:space="preserve">Alan </w:t>
      </w:r>
      <w:proofErr w:type="spellStart"/>
      <w:r w:rsidR="00B94147" w:rsidRPr="00AB4223">
        <w:rPr>
          <w:lang w:val="en-GB"/>
          <w:rPrChange w:id="3" w:author="Niels Grewe" w:date="2012-02-13T07:50:00Z">
            <w:rPr>
              <w:highlight w:val="yellow"/>
              <w:lang w:val="en-GB"/>
            </w:rPr>
          </w:rPrChange>
        </w:rPr>
        <w:t>RUTTENBERG</w:t>
      </w:r>
      <w:del w:id="4" w:author="Alan Ruttenberg" w:date="2012-02-12T23:04:00Z">
        <w:r w:rsidRPr="00AB4223" w:rsidDel="00A21127">
          <w:rPr>
            <w:vertAlign w:val="superscript"/>
            <w:lang w:val="en-GB"/>
            <w:rPrChange w:id="5" w:author="Niels Grewe" w:date="2012-02-13T07:50:00Z">
              <w:rPr>
                <w:highlight w:val="yellow"/>
                <w:vertAlign w:val="superscript"/>
                <w:lang w:val="en-GB"/>
              </w:rPr>
            </w:rPrChange>
          </w:rPr>
          <w:delText>(?)</w:delText>
        </w:r>
        <w:r w:rsidRPr="00AB4223" w:rsidDel="00A21127">
          <w:rPr>
            <w:rFonts w:eastAsia="Times New Roman"/>
            <w:szCs w:val="20"/>
            <w:vertAlign w:val="superscript"/>
            <w:lang w:val="en-GB"/>
            <w:rPrChange w:id="6" w:author="Niels Grewe" w:date="2012-02-13T07:11:00Z">
              <w:rPr>
                <w:rFonts w:eastAsia="Times New Roman"/>
                <w:lang w:val="en-GB"/>
              </w:rPr>
            </w:rPrChange>
          </w:rPr>
          <w:delText xml:space="preserve">, </w:delText>
        </w:r>
      </w:del>
      <w:ins w:id="7" w:author="Alan Ruttenberg" w:date="2012-02-12T23:04:00Z">
        <w:del w:id="8" w:author="Niels Grewe" w:date="2012-02-13T08:26:00Z">
          <w:r w:rsidR="00A21127" w:rsidRPr="00A21127" w:rsidDel="00124B77">
            <w:rPr>
              <w:rFonts w:eastAsia="Times New Roman"/>
              <w:szCs w:val="20"/>
              <w:vertAlign w:val="superscript"/>
              <w:lang w:val="en-GB"/>
              <w:rPrChange w:id="9" w:author="Alan Ruttenberg" w:date="2012-02-12T23:04:00Z">
                <w:rPr>
                  <w:rFonts w:eastAsia="Times New Roman"/>
                  <w:lang w:val="en-GB"/>
                </w:rPr>
              </w:rPrChange>
            </w:rPr>
            <w:delText>f</w:delText>
          </w:r>
        </w:del>
      </w:ins>
      <w:ins w:id="10" w:author="Niels Grewe" w:date="2012-02-13T07:15:00Z">
        <w:r w:rsidR="00AB4223">
          <w:rPr>
            <w:rFonts w:eastAsia="Times New Roman"/>
            <w:szCs w:val="20"/>
            <w:vertAlign w:val="superscript"/>
            <w:lang w:val="en-GB"/>
          </w:rPr>
          <w:t>d</w:t>
        </w:r>
      </w:ins>
      <w:proofErr w:type="spellEnd"/>
      <w:ins w:id="11" w:author="Alan Ruttenberg" w:date="2012-02-12T23:04:00Z">
        <w:del w:id="12" w:author="Niels Grewe" w:date="2012-02-13T07:15:00Z">
          <w:r w:rsidR="00A21127" w:rsidRPr="00AB4223" w:rsidDel="00AB4223">
            <w:rPr>
              <w:rFonts w:eastAsia="Times New Roman"/>
              <w:szCs w:val="20"/>
              <w:vertAlign w:val="superscript"/>
              <w:lang w:val="en-GB"/>
              <w:rPrChange w:id="13" w:author="Niels Grewe" w:date="2012-02-13T07:11:00Z">
                <w:rPr>
                  <w:rFonts w:eastAsia="Times New Roman"/>
                  <w:lang w:val="en-GB"/>
                </w:rPr>
              </w:rPrChange>
            </w:rPr>
            <w:delText>f</w:delText>
          </w:r>
        </w:del>
        <w:r w:rsidR="00A21127" w:rsidRPr="005B4738">
          <w:rPr>
            <w:rFonts w:eastAsia="Times New Roman"/>
            <w:lang w:val="en-GB"/>
          </w:rPr>
          <w:t xml:space="preserve">, </w:t>
        </w:r>
      </w:ins>
      <w:r w:rsidRPr="00AB4223">
        <w:rPr>
          <w:lang w:val="en-GB"/>
          <w:rPrChange w:id="14" w:author="Niels Grewe" w:date="2012-02-13T07:50:00Z">
            <w:rPr>
              <w:highlight w:val="yellow"/>
              <w:lang w:val="en-GB"/>
            </w:rPr>
          </w:rPrChange>
        </w:rPr>
        <w:t xml:space="preserve">Chris </w:t>
      </w:r>
      <w:del w:id="15" w:author="Niels Grewe" w:date="2012-02-13T07:50:00Z">
        <w:r w:rsidR="00B94147" w:rsidRPr="005B4738">
          <w:rPr>
            <w:rFonts w:eastAsia="Times New Roman"/>
            <w:highlight w:val="yellow"/>
            <w:lang w:val="en-GB"/>
          </w:rPr>
          <w:delText>MUNGALL</w:delText>
        </w:r>
      </w:del>
      <w:proofErr w:type="spellStart"/>
      <w:ins w:id="16" w:author="Niels Grewe" w:date="2012-02-13T07:50:00Z">
        <w:r w:rsidR="00B94147" w:rsidRPr="00AB4223">
          <w:rPr>
            <w:rFonts w:eastAsia="Times New Roman"/>
            <w:lang w:val="en-GB"/>
            <w:rPrChange w:id="17" w:author="Niels Grewe" w:date="2012-02-13T07:16:00Z">
              <w:rPr>
                <w:rFonts w:eastAsia="Times New Roman"/>
                <w:highlight w:val="yellow"/>
                <w:lang w:val="en-GB"/>
              </w:rPr>
            </w:rPrChange>
          </w:rPr>
          <w:t>MUNGALL</w:t>
        </w:r>
      </w:ins>
      <w:ins w:id="18" w:author="Niels Grewe" w:date="2012-02-13T07:15:00Z">
        <w:r w:rsidR="00AB4223" w:rsidRPr="00AB4223">
          <w:rPr>
            <w:rFonts w:eastAsia="Times New Roman"/>
            <w:vertAlign w:val="superscript"/>
            <w:lang w:val="en-GB"/>
            <w:rPrChange w:id="19" w:author="Niels Grewe" w:date="2012-02-13T07:16:00Z">
              <w:rPr>
                <w:rFonts w:eastAsia="Times New Roman"/>
                <w:highlight w:val="yellow"/>
                <w:lang w:val="en-GB"/>
              </w:rPr>
            </w:rPrChange>
          </w:rPr>
          <w:t>e</w:t>
        </w:r>
      </w:ins>
      <w:proofErr w:type="spellEnd"/>
      <w:del w:id="20" w:author="Niels Grewe" w:date="2012-02-13T07:15:00Z">
        <w:r w:rsidRPr="00A21127" w:rsidDel="00AB4223">
          <w:rPr>
            <w:rFonts w:eastAsia="Times New Roman"/>
            <w:highlight w:val="yellow"/>
            <w:lang w:val="en-GB"/>
          </w:rPr>
          <w:delText>(?)</w:delText>
        </w:r>
      </w:del>
      <w:r w:rsidRPr="005B4738">
        <w:rPr>
          <w:rFonts w:eastAsia="Times New Roman"/>
          <w:lang w:val="en-GB"/>
        </w:rPr>
        <w:t xml:space="preserve">, </w:t>
      </w:r>
      <w:r w:rsidRPr="005B4738">
        <w:rPr>
          <w:lang w:val="en-GB"/>
        </w:rPr>
        <w:t>Stefan</w:t>
      </w:r>
      <w:r w:rsidRPr="005B4738">
        <w:rPr>
          <w:rFonts w:eastAsia="Times New Roman"/>
          <w:lang w:val="en-GB"/>
        </w:rPr>
        <w:t xml:space="preserve"> </w:t>
      </w:r>
      <w:del w:id="21" w:author="Niels Grewe" w:date="2012-02-13T07:50:00Z">
        <w:r w:rsidRPr="005B4738">
          <w:rPr>
            <w:lang w:val="en-GB"/>
          </w:rPr>
          <w:delText>SCHULZ</w:delText>
        </w:r>
        <w:r w:rsidRPr="005B4738">
          <w:rPr>
            <w:vertAlign w:val="superscript"/>
            <w:lang w:val="en-GB"/>
          </w:rPr>
          <w:delText>d</w:delText>
        </w:r>
      </w:del>
      <w:proofErr w:type="spellStart"/>
      <w:ins w:id="22" w:author="Niels Grewe" w:date="2012-02-13T07:50:00Z">
        <w:r w:rsidRPr="005B4738">
          <w:rPr>
            <w:lang w:val="en-GB"/>
          </w:rPr>
          <w:t>SCHULZ</w:t>
        </w:r>
      </w:ins>
      <w:del w:id="23" w:author="Niels Grewe" w:date="2012-02-13T07:15:00Z">
        <w:r w:rsidRPr="005B4738" w:rsidDel="00AB4223">
          <w:rPr>
            <w:vertAlign w:val="superscript"/>
            <w:lang w:val="en-GB"/>
          </w:rPr>
          <w:delText>d</w:delText>
        </w:r>
      </w:del>
      <w:ins w:id="24" w:author="Niels Grewe" w:date="2012-02-13T07:15:00Z">
        <w:r w:rsidR="00AB4223">
          <w:rPr>
            <w:vertAlign w:val="superscript"/>
            <w:lang w:val="en-GB"/>
          </w:rPr>
          <w:t>f,g</w:t>
        </w:r>
      </w:ins>
      <w:proofErr w:type="spellEnd"/>
      <w:r w:rsidRPr="005B4738">
        <w:rPr>
          <w:rFonts w:eastAsia="Times New Roman"/>
          <w:lang w:val="en-GB"/>
        </w:rPr>
        <w:t xml:space="preserve"> </w:t>
      </w:r>
    </w:p>
    <w:p w14:paraId="2C15BC16" w14:textId="77777777" w:rsidR="00E13E18" w:rsidRPr="005B4738" w:rsidRDefault="00E13E18" w:rsidP="00E13E18">
      <w:pPr>
        <w:suppressAutoHyphens/>
        <w:ind w:firstLine="0"/>
        <w:jc w:val="center"/>
        <w:rPr>
          <w:rFonts w:eastAsia="Times New Roman"/>
          <w:lang w:val="en-GB"/>
        </w:rPr>
      </w:pPr>
    </w:p>
    <w:p w14:paraId="58DD5941" w14:textId="77777777" w:rsidR="00E13E18" w:rsidRPr="00AB4223" w:rsidRDefault="00E13E18" w:rsidP="00AB4223">
      <w:pPr>
        <w:pStyle w:val="Affiliation"/>
        <w:rPr>
          <w:rPrChange w:id="25" w:author="Niels Grewe" w:date="2012-02-13T07:50:00Z">
            <w:rPr>
              <w:i/>
              <w:vertAlign w:val="superscript"/>
              <w:lang w:val="en-GB"/>
            </w:rPr>
          </w:rPrChange>
        </w:rPr>
        <w:pPrChange w:id="26" w:author="Niels Grewe" w:date="2012-02-13T07:50:00Z">
          <w:pPr>
            <w:suppressAutoHyphens/>
            <w:ind w:firstLine="0"/>
            <w:jc w:val="center"/>
          </w:pPr>
        </w:pPrChange>
      </w:pPr>
      <w:r w:rsidRPr="00AB4223">
        <w:rPr>
          <w:vertAlign w:val="superscript"/>
          <w:rPrChange w:id="27" w:author="Niels Grewe" w:date="2012-02-13T07:50:00Z">
            <w:rPr>
              <w:i/>
              <w:vertAlign w:val="superscript"/>
              <w:lang w:val="en-GB"/>
            </w:rPr>
          </w:rPrChange>
        </w:rPr>
        <w:t>a</w:t>
      </w:r>
      <w:r w:rsidRPr="00AB4223">
        <w:rPr>
          <w:rPrChange w:id="28" w:author="Niels Grewe" w:date="2012-02-13T07:50:00Z">
            <w:rPr>
              <w:i/>
              <w:lang w:val="en-GB"/>
            </w:rPr>
          </w:rPrChange>
        </w:rPr>
        <w:t>Institute of Philosophy, University of Rostock, Germany</w:t>
      </w:r>
      <w:r w:rsidRPr="00AB4223">
        <w:rPr>
          <w:rPrChange w:id="29" w:author="Niels Grewe" w:date="2012-02-13T07:50:00Z">
            <w:rPr>
              <w:i/>
              <w:lang w:val="en-GB"/>
            </w:rPr>
          </w:rPrChange>
        </w:rPr>
        <w:br/>
      </w:r>
      <w:r w:rsidRPr="00AB4223">
        <w:rPr>
          <w:vertAlign w:val="superscript"/>
          <w:rPrChange w:id="30" w:author="Niels Grewe" w:date="2012-02-13T07:50:00Z">
            <w:rPr>
              <w:i/>
              <w:vertAlign w:val="superscript"/>
              <w:lang w:val="en-GB"/>
            </w:rPr>
          </w:rPrChange>
        </w:rPr>
        <w:t>b</w:t>
      </w:r>
      <w:r w:rsidRPr="00AB4223">
        <w:rPr>
          <w:rPrChange w:id="31" w:author="Niels Grewe" w:date="2012-02-13T07:50:00Z">
            <w:rPr>
              <w:i/>
              <w:lang w:val="en-GB"/>
            </w:rPr>
          </w:rPrChange>
        </w:rPr>
        <w:t>Institute of Philosophy, University of Geneva, Switzerland</w:t>
      </w:r>
    </w:p>
    <w:p w14:paraId="3EB5F478" w14:textId="77777777" w:rsidR="00AB4223" w:rsidRPr="00AB4223" w:rsidRDefault="00E13E18" w:rsidP="00AB4223">
      <w:pPr>
        <w:pStyle w:val="Affiliation"/>
        <w:rPr>
          <w:ins w:id="32" w:author="Niels Grewe" w:date="2012-02-13T07:14:00Z"/>
          <w:rPrChange w:id="33" w:author="Niels Grewe" w:date="2012-02-13T07:50:00Z">
            <w:rPr>
              <w:ins w:id="34" w:author="Niels Grewe" w:date="2012-02-13T07:14:00Z"/>
              <w:i/>
              <w:lang w:val="en-GB"/>
            </w:rPr>
          </w:rPrChange>
        </w:rPr>
        <w:pPrChange w:id="35" w:author="Niels Grewe" w:date="2012-02-13T07:50:00Z">
          <w:pPr>
            <w:suppressAutoHyphens/>
            <w:ind w:firstLine="0"/>
            <w:jc w:val="center"/>
          </w:pPr>
        </w:pPrChange>
      </w:pPr>
      <w:r w:rsidRPr="00AB4223">
        <w:rPr>
          <w:vertAlign w:val="superscript"/>
          <w:rPrChange w:id="36" w:author="Niels Grewe" w:date="2012-02-13T07:50:00Z">
            <w:rPr>
              <w:i/>
              <w:vertAlign w:val="superscript"/>
              <w:lang w:val="en-GB"/>
            </w:rPr>
          </w:rPrChange>
        </w:rPr>
        <w:t>c</w:t>
      </w:r>
      <w:r w:rsidRPr="00AB4223">
        <w:rPr>
          <w:rPrChange w:id="37" w:author="Niels Grewe" w:date="2012-02-13T07:50:00Z">
            <w:rPr>
              <w:i/>
              <w:lang w:val="en-GB"/>
            </w:rPr>
          </w:rPrChange>
        </w:rPr>
        <w:t>Institute of Philosophy, RWTH Aachen, German</w:t>
      </w:r>
      <w:ins w:id="38" w:author="Niels Grewe" w:date="2012-02-13T07:14:00Z">
        <w:r w:rsidR="00AB4223" w:rsidRPr="00AB4223">
          <w:rPr>
            <w:rPrChange w:id="39" w:author="Niels Grewe" w:date="2012-02-13T07:50:00Z">
              <w:rPr>
                <w:i/>
                <w:lang w:val="en-GB"/>
              </w:rPr>
            </w:rPrChange>
          </w:rPr>
          <w:t>y</w:t>
        </w:r>
      </w:ins>
    </w:p>
    <w:p w14:paraId="657081F9" w14:textId="50043D9B" w:rsidR="00AB4223" w:rsidRPr="00AB4223" w:rsidRDefault="00E13E18" w:rsidP="00AB4223">
      <w:pPr>
        <w:pStyle w:val="Affiliation"/>
        <w:rPr>
          <w:ins w:id="40" w:author="Niels Grewe" w:date="2012-02-13T07:15:00Z"/>
          <w:rPrChange w:id="41" w:author="Niels Grewe" w:date="2012-02-13T07:15:00Z">
            <w:rPr>
              <w:ins w:id="42" w:author="Niels Grewe" w:date="2012-02-13T07:15:00Z"/>
              <w:i/>
              <w:lang w:val="en-GB"/>
            </w:rPr>
          </w:rPrChange>
        </w:rPr>
        <w:pPrChange w:id="43" w:author="Niels Grewe" w:date="2012-02-13T07:15:00Z">
          <w:pPr>
            <w:suppressAutoHyphens/>
            <w:ind w:firstLine="0"/>
            <w:jc w:val="center"/>
          </w:pPr>
        </w:pPrChange>
      </w:pPr>
      <w:del w:id="44" w:author="Niels Grewe" w:date="2012-02-13T07:50:00Z">
        <w:r w:rsidRPr="005B4738">
          <w:rPr>
            <w:vertAlign w:val="superscript"/>
            <w:lang w:val="en-GB"/>
          </w:rPr>
          <w:delText>d</w:delText>
        </w:r>
        <w:r w:rsidRPr="005B4738">
          <w:rPr>
            <w:lang w:val="en-GB"/>
          </w:rPr>
          <w:delText>Institute</w:delText>
        </w:r>
      </w:del>
      <w:del w:id="45" w:author="Niels Grewe" w:date="2012-02-13T07:14:00Z">
        <w:r w:rsidRPr="00AB4223" w:rsidDel="00AB4223">
          <w:rPr>
            <w:vertAlign w:val="superscript"/>
            <w:rPrChange w:id="46" w:author="Niels Grewe" w:date="2012-02-13T07:16:00Z">
              <w:rPr>
                <w:i/>
                <w:lang w:val="en-GB"/>
              </w:rPr>
            </w:rPrChange>
          </w:rPr>
          <w:delText>y</w:delText>
        </w:r>
      </w:del>
      <w:ins w:id="47" w:author="Niels Grewe" w:date="2012-02-13T07:14:00Z">
        <w:r w:rsidR="00AB4223" w:rsidRPr="00AB4223">
          <w:rPr>
            <w:vertAlign w:val="superscript"/>
            <w:rPrChange w:id="48" w:author="Niels Grewe" w:date="2012-02-13T07:16:00Z">
              <w:rPr>
                <w:i/>
                <w:lang w:val="en-GB"/>
              </w:rPr>
            </w:rPrChange>
          </w:rPr>
          <w:t>d</w:t>
        </w:r>
        <w:r w:rsidR="00AB4223" w:rsidRPr="00AB4223">
          <w:rPr>
            <w:rPrChange w:id="49" w:author="Niels Grewe" w:date="2012-02-13T07:15:00Z">
              <w:rPr>
                <w:i/>
                <w:lang w:val="en-GB"/>
              </w:rPr>
            </w:rPrChange>
          </w:rPr>
          <w:t>State University of New York, Buffalo, NY, USA</w:t>
        </w:r>
      </w:ins>
    </w:p>
    <w:p w14:paraId="28371A41" w14:textId="77777777" w:rsidR="00AB4223" w:rsidRPr="00AB4223" w:rsidRDefault="00AB4223" w:rsidP="00AB4223">
      <w:pPr>
        <w:pStyle w:val="Affiliation"/>
        <w:rPr>
          <w:ins w:id="50" w:author="Niels Grewe" w:date="2012-02-13T07:50:00Z"/>
          <w:rPrChange w:id="51" w:author="Niels Grewe" w:date="2012-02-13T07:15:00Z">
            <w:rPr>
              <w:ins w:id="52" w:author="Niels Grewe" w:date="2012-02-13T07:50:00Z"/>
              <w:i/>
              <w:lang w:val="en-GB"/>
            </w:rPr>
          </w:rPrChange>
        </w:rPr>
        <w:pPrChange w:id="53" w:author="Niels Grewe" w:date="2012-02-13T07:15:00Z">
          <w:pPr>
            <w:suppressAutoHyphens/>
            <w:ind w:firstLine="0"/>
            <w:jc w:val="center"/>
          </w:pPr>
        </w:pPrChange>
      </w:pPr>
      <w:ins w:id="54" w:author="Niels Grewe" w:date="2012-02-13T07:15:00Z">
        <w:r w:rsidRPr="00AB4223">
          <w:rPr>
            <w:vertAlign w:val="superscript"/>
            <w:rPrChange w:id="55" w:author="Niels Grewe" w:date="2012-02-13T07:16:00Z">
              <w:rPr>
                <w:i/>
                <w:lang w:val="en-GB"/>
              </w:rPr>
            </w:rPrChange>
          </w:rPr>
          <w:t>e</w:t>
        </w:r>
        <w:r w:rsidRPr="00AB4223">
          <w:rPr>
            <w:rPrChange w:id="56" w:author="Niels Grewe" w:date="2012-02-13T07:15:00Z">
              <w:rPr>
                <w:i/>
                <w:lang w:val="en-GB"/>
              </w:rPr>
            </w:rPrChange>
          </w:rPr>
          <w:t>Genomics Division, Lawrence Berkeley National Laboratory, Berkeley, CA, USA</w:t>
        </w:r>
      </w:ins>
    </w:p>
    <w:p w14:paraId="64F6FF8F" w14:textId="77777777" w:rsidR="00E13E18" w:rsidRPr="00AB4223" w:rsidRDefault="00AB4223" w:rsidP="00AB4223">
      <w:pPr>
        <w:pStyle w:val="Affiliation"/>
        <w:rPr>
          <w:rPrChange w:id="57" w:author="Niels Grewe" w:date="2012-02-13T07:50:00Z">
            <w:rPr>
              <w:i/>
              <w:lang w:val="en-GB"/>
            </w:rPr>
          </w:rPrChange>
        </w:rPr>
        <w:pPrChange w:id="58" w:author="Niels Grewe" w:date="2012-02-13T07:50:00Z">
          <w:pPr>
            <w:suppressAutoHyphens/>
            <w:ind w:firstLine="0"/>
            <w:jc w:val="center"/>
          </w:pPr>
        </w:pPrChange>
      </w:pPr>
      <w:ins w:id="59" w:author="Niels Grewe" w:date="2012-02-13T07:15:00Z">
        <w:r w:rsidRPr="00AB4223">
          <w:rPr>
            <w:vertAlign w:val="superscript"/>
            <w:rPrChange w:id="60" w:author="Niels Grewe" w:date="2012-02-13T07:16:00Z">
              <w:rPr>
                <w:i/>
                <w:vertAlign w:val="superscript"/>
                <w:lang w:val="en-GB"/>
              </w:rPr>
            </w:rPrChange>
          </w:rPr>
          <w:t>f</w:t>
        </w:r>
      </w:ins>
      <w:del w:id="61" w:author="Niels Grewe" w:date="2012-02-13T07:15:00Z">
        <w:r w:rsidR="00E13E18" w:rsidRPr="00AB4223" w:rsidDel="00AB4223">
          <w:rPr>
            <w:rPrChange w:id="62" w:author="Niels Grewe" w:date="2012-02-13T07:15:00Z">
              <w:rPr>
                <w:i/>
                <w:vertAlign w:val="superscript"/>
                <w:lang w:val="en-GB"/>
              </w:rPr>
            </w:rPrChange>
          </w:rPr>
          <w:delText>d</w:delText>
        </w:r>
      </w:del>
      <w:ins w:id="63" w:author="Niels Grewe" w:date="2012-02-13T07:50:00Z">
        <w:r w:rsidR="00E13E18" w:rsidRPr="00AB4223">
          <w:rPr>
            <w:rPrChange w:id="64" w:author="Niels Grewe" w:date="2012-02-13T07:15:00Z">
              <w:rPr>
                <w:i/>
                <w:lang w:val="en-GB"/>
              </w:rPr>
            </w:rPrChange>
          </w:rPr>
          <w:t>Institute</w:t>
        </w:r>
      </w:ins>
      <w:r w:rsidR="00E13E18" w:rsidRPr="00AB4223">
        <w:rPr>
          <w:rPrChange w:id="65" w:author="Niels Grewe" w:date="2012-02-13T07:50:00Z">
            <w:rPr>
              <w:i/>
              <w:lang w:val="en-GB"/>
            </w:rPr>
          </w:rPrChange>
        </w:rPr>
        <w:t xml:space="preserve"> for Medical Informatics, Statistics and Documentation, </w:t>
      </w:r>
      <w:r w:rsidR="00E13E18" w:rsidRPr="00AB4223">
        <w:rPr>
          <w:rPrChange w:id="66" w:author="Niels Grewe" w:date="2012-02-13T07:50:00Z">
            <w:rPr>
              <w:i/>
              <w:lang w:val="en-GB"/>
            </w:rPr>
          </w:rPrChange>
        </w:rPr>
        <w:br/>
        <w:t>Medical University of Graz, Austria</w:t>
      </w:r>
    </w:p>
    <w:p w14:paraId="72B709E1" w14:textId="4DBC3FC5" w:rsidR="00E13E18" w:rsidRPr="00AB4223" w:rsidRDefault="00E13E18" w:rsidP="00AB4223">
      <w:pPr>
        <w:pStyle w:val="Affiliation"/>
        <w:rPr>
          <w:ins w:id="67" w:author="Alan Ruttenberg" w:date="2012-02-12T23:04:00Z"/>
          <w:rPrChange w:id="68" w:author="Niels Grewe" w:date="2012-02-13T07:50:00Z">
            <w:rPr>
              <w:ins w:id="69" w:author="Alan Ruttenberg" w:date="2012-02-12T23:04:00Z"/>
              <w:i/>
              <w:lang w:val="en-GB"/>
            </w:rPr>
          </w:rPrChange>
        </w:rPr>
        <w:pPrChange w:id="70" w:author="Niels Grewe" w:date="2012-02-13T07:50:00Z">
          <w:pPr>
            <w:suppressAutoHyphens/>
            <w:ind w:firstLine="0"/>
            <w:jc w:val="center"/>
          </w:pPr>
        </w:pPrChange>
      </w:pPr>
      <w:del w:id="71" w:author="Niels Grewe" w:date="2012-02-13T07:50:00Z">
        <w:r w:rsidRPr="005B4738">
          <w:rPr>
            <w:vertAlign w:val="superscript"/>
            <w:lang w:val="en-GB"/>
          </w:rPr>
          <w:delText>e</w:delText>
        </w:r>
        <w:r w:rsidRPr="005B4738">
          <w:rPr>
            <w:lang w:val="en-GB"/>
          </w:rPr>
          <w:delText>Institute</w:delText>
        </w:r>
      </w:del>
      <w:ins w:id="72" w:author="Niels Grewe" w:date="2012-02-13T07:15:00Z">
        <w:r w:rsidR="00AB4223" w:rsidRPr="00AB4223">
          <w:rPr>
            <w:vertAlign w:val="superscript"/>
            <w:rPrChange w:id="73" w:author="Niels Grewe" w:date="2012-02-13T07:16:00Z">
              <w:rPr>
                <w:i/>
                <w:vertAlign w:val="superscript"/>
                <w:lang w:val="en-GB"/>
              </w:rPr>
            </w:rPrChange>
          </w:rPr>
          <w:t>g</w:t>
        </w:r>
      </w:ins>
      <w:del w:id="74" w:author="Niels Grewe" w:date="2012-02-13T07:15:00Z">
        <w:r w:rsidRPr="00AB4223" w:rsidDel="00AB4223">
          <w:rPr>
            <w:rPrChange w:id="75" w:author="Niels Grewe" w:date="2012-02-13T07:15:00Z">
              <w:rPr>
                <w:i/>
                <w:vertAlign w:val="superscript"/>
                <w:lang w:val="en-GB"/>
              </w:rPr>
            </w:rPrChange>
          </w:rPr>
          <w:delText>e</w:delText>
        </w:r>
      </w:del>
      <w:ins w:id="76" w:author="Niels Grewe" w:date="2012-02-13T07:50:00Z">
        <w:r w:rsidRPr="00AB4223">
          <w:rPr>
            <w:rPrChange w:id="77" w:author="Niels Grewe" w:date="2012-02-13T07:15:00Z">
              <w:rPr>
                <w:i/>
                <w:lang w:val="en-GB"/>
              </w:rPr>
            </w:rPrChange>
          </w:rPr>
          <w:t>Institute</w:t>
        </w:r>
      </w:ins>
      <w:r w:rsidRPr="00AB4223">
        <w:rPr>
          <w:rPrChange w:id="78" w:author="Niels Grewe" w:date="2012-02-13T07:50:00Z">
            <w:rPr>
              <w:i/>
              <w:lang w:val="en-GB"/>
            </w:rPr>
          </w:rPrChange>
        </w:rPr>
        <w:t xml:space="preserve"> of Medical Biometry and Medical Informatics, </w:t>
      </w:r>
      <w:r w:rsidRPr="00AB4223">
        <w:rPr>
          <w:rPrChange w:id="79" w:author="Niels Grewe" w:date="2012-02-13T07:50:00Z">
            <w:rPr>
              <w:i/>
              <w:lang w:val="en-GB"/>
            </w:rPr>
          </w:rPrChange>
        </w:rPr>
        <w:br/>
        <w:t>University Medical Center, Freiburg, Germany</w:t>
      </w:r>
    </w:p>
    <w:p w14:paraId="73030362" w14:textId="77777777" w:rsidR="00A21127" w:rsidRPr="005B4738" w:rsidDel="00AB4223" w:rsidRDefault="00A21127" w:rsidP="00E13E18">
      <w:pPr>
        <w:suppressAutoHyphens/>
        <w:ind w:firstLine="0"/>
        <w:jc w:val="center"/>
        <w:rPr>
          <w:del w:id="80" w:author="Niels Grewe" w:date="2012-02-13T07:14:00Z"/>
          <w:i/>
          <w:lang w:val="en-GB"/>
        </w:rPr>
      </w:pPr>
      <w:ins w:id="81" w:author="Alan Ruttenberg" w:date="2012-02-12T23:05:00Z">
        <w:del w:id="82" w:author="Niels Grewe" w:date="2012-02-13T07:14:00Z">
          <w:r w:rsidRPr="00A21127" w:rsidDel="00AB4223">
            <w:rPr>
              <w:i/>
              <w:iCs/>
              <w:szCs w:val="20"/>
              <w:vertAlign w:val="superscript"/>
              <w:lang w:val="en-GB"/>
              <w:rPrChange w:id="83" w:author="Alan Ruttenberg" w:date="2012-02-12T23:05:00Z">
                <w:rPr>
                  <w:i/>
                  <w:lang w:val="en-GB"/>
                </w:rPr>
              </w:rPrChange>
            </w:rPr>
            <w:delText>f</w:delText>
          </w:r>
        </w:del>
      </w:ins>
      <w:ins w:id="84" w:author="Alan Ruttenberg" w:date="2012-02-12T23:04:00Z">
        <w:del w:id="85" w:author="Niels Grewe" w:date="2012-02-13T07:14:00Z">
          <w:r w:rsidDel="00AB4223">
            <w:rPr>
              <w:i/>
              <w:lang w:val="en-GB"/>
            </w:rPr>
            <w:delText>State University of New York, Buffalo, NY, USA</w:delText>
          </w:r>
        </w:del>
      </w:ins>
    </w:p>
    <w:p w14:paraId="55A5B02D" w14:textId="77777777" w:rsidR="00B94147" w:rsidRPr="005B4738" w:rsidDel="00AB4223" w:rsidRDefault="00B94147" w:rsidP="00AB1C30">
      <w:pPr>
        <w:suppressAutoHyphens/>
        <w:ind w:firstLine="0"/>
        <w:jc w:val="center"/>
        <w:rPr>
          <w:del w:id="86" w:author="Niels Grewe" w:date="2012-02-13T07:15:00Z"/>
          <w:i/>
          <w:lang w:val="en-GB"/>
        </w:rPr>
      </w:pPr>
      <w:del w:id="87" w:author="Niels Grewe" w:date="2012-02-13T07:13:00Z">
        <w:r w:rsidRPr="00AB4223" w:rsidDel="00AB4223">
          <w:rPr>
            <w:i/>
            <w:lang w:val="en-GB"/>
            <w:rPrChange w:id="88" w:author="Niels Grewe" w:date="2012-02-13T07:50:00Z">
              <w:rPr>
                <w:i/>
                <w:highlight w:val="yellow"/>
                <w:lang w:val="en-GB"/>
              </w:rPr>
            </w:rPrChange>
          </w:rPr>
          <w:delText>xxx</w:delText>
        </w:r>
      </w:del>
    </w:p>
    <w:p w14:paraId="506485A3" w14:textId="77777777" w:rsidR="00B05D6E" w:rsidRPr="00A21127" w:rsidRDefault="00B05D6E">
      <w:pPr>
        <w:pStyle w:val="Abstract"/>
        <w:rPr>
          <w:lang w:val="en-GB"/>
        </w:rPr>
      </w:pPr>
      <w:r w:rsidRPr="00A21127">
        <w:rPr>
          <w:b/>
          <w:lang w:val="en-GB"/>
        </w:rPr>
        <w:t>Abstract.</w:t>
      </w:r>
      <w:r w:rsidRPr="00A21127">
        <w:rPr>
          <w:lang w:val="en-GB"/>
        </w:rPr>
        <w:t xml:space="preserve"> </w:t>
      </w:r>
      <w:r w:rsidR="00B32685" w:rsidRPr="00A21127">
        <w:rPr>
          <w:lang w:val="en-GB"/>
        </w:rPr>
        <w:t xml:space="preserve">We discuss the difficulties of representing different </w:t>
      </w:r>
      <w:r w:rsidR="004B0664">
        <w:rPr>
          <w:lang w:val="en-GB"/>
        </w:rPr>
        <w:t xml:space="preserve">forms of </w:t>
      </w:r>
      <w:r w:rsidR="00B32685" w:rsidRPr="00A21127">
        <w:rPr>
          <w:lang w:val="en-GB"/>
        </w:rPr>
        <w:t>temporal relatedness in OWL 2</w:t>
      </w:r>
      <w:r w:rsidR="004B0664">
        <w:rPr>
          <w:lang w:val="en-GB"/>
        </w:rPr>
        <w:t xml:space="preserve">, </w:t>
      </w:r>
      <w:r w:rsidR="00B359EB">
        <w:rPr>
          <w:lang w:val="en-GB"/>
        </w:rPr>
        <w:t>given</w:t>
      </w:r>
      <w:r w:rsidR="004B0664">
        <w:rPr>
          <w:lang w:val="en-GB"/>
        </w:rPr>
        <w:t xml:space="preserve"> its limitation to binary relationships</w:t>
      </w:r>
      <w:r w:rsidR="00B32685" w:rsidRPr="00A21127">
        <w:rPr>
          <w:lang w:val="en-GB"/>
        </w:rPr>
        <w:t xml:space="preserve">. Based on the fact that temporary relatedness is important for </w:t>
      </w:r>
      <w:r w:rsidR="005B4738" w:rsidRPr="005B4738">
        <w:rPr>
          <w:lang w:val="en-GB"/>
        </w:rPr>
        <w:t>modelling</w:t>
      </w:r>
      <w:r w:rsidR="00B32685" w:rsidRPr="00A21127">
        <w:rPr>
          <w:lang w:val="en-GB"/>
        </w:rPr>
        <w:t xml:space="preserve"> domains that are </w:t>
      </w:r>
      <w:r w:rsidR="005B4738" w:rsidRPr="00A21127">
        <w:rPr>
          <w:lang w:val="en-GB"/>
        </w:rPr>
        <w:t>characteri</w:t>
      </w:r>
      <w:r w:rsidR="005B4738">
        <w:rPr>
          <w:lang w:val="en-GB"/>
        </w:rPr>
        <w:t>s</w:t>
      </w:r>
      <w:r w:rsidR="005B4738" w:rsidRPr="00A21127">
        <w:rPr>
          <w:lang w:val="en-GB"/>
        </w:rPr>
        <w:t>ed</w:t>
      </w:r>
      <w:r w:rsidR="00B32685" w:rsidRPr="00A21127">
        <w:rPr>
          <w:lang w:val="en-GB"/>
        </w:rPr>
        <w:t xml:space="preserve"> by dynamic phenomena, we propose a reification scheme to express temporary and permanent relatedness that combines semantic accuracy, ease of use and ontological rigour. Central to this scheme is the notion of temporal qualification that provides </w:t>
      </w:r>
      <w:r w:rsidR="004B0664">
        <w:rPr>
          <w:lang w:val="en-GB"/>
        </w:rPr>
        <w:t xml:space="preserve">a </w:t>
      </w:r>
      <w:r w:rsidR="00B32685" w:rsidRPr="00A21127">
        <w:rPr>
          <w:lang w:val="en-GB"/>
        </w:rPr>
        <w:t>means to abstract from parts of the history of a continuant.</w:t>
      </w:r>
    </w:p>
    <w:p w14:paraId="3B67AF82" w14:textId="77777777" w:rsidR="00B05D6E" w:rsidRPr="00A21127" w:rsidRDefault="00B05D6E">
      <w:pPr>
        <w:pStyle w:val="Keywords"/>
        <w:rPr>
          <w:lang w:val="en-GB"/>
        </w:rPr>
      </w:pPr>
      <w:r w:rsidRPr="00A21127">
        <w:rPr>
          <w:b/>
          <w:lang w:val="en-GB"/>
        </w:rPr>
        <w:t>Keywords.</w:t>
      </w:r>
      <w:r w:rsidRPr="00A21127">
        <w:rPr>
          <w:lang w:val="en-GB"/>
        </w:rPr>
        <w:t xml:space="preserve"> </w:t>
      </w:r>
      <w:r w:rsidR="00B32685" w:rsidRPr="00A21127">
        <w:rPr>
          <w:lang w:val="en-GB"/>
        </w:rPr>
        <w:t>Relation, time, stage, phase, top-level ontology, BFO, reification, ternary relation, OWL 2</w:t>
      </w:r>
    </w:p>
    <w:p w14:paraId="13C4DA48" w14:textId="77777777" w:rsidR="00B05D6E" w:rsidRPr="00A21127" w:rsidRDefault="00B32685">
      <w:pPr>
        <w:pStyle w:val="berschrift1"/>
        <w:rPr>
          <w:szCs w:val="20"/>
          <w:lang w:val="en-GB" w:eastAsia="en-US"/>
        </w:rPr>
      </w:pPr>
      <w:r w:rsidRPr="00A21127">
        <w:rPr>
          <w:lang w:val="en-GB" w:eastAsia="en-US"/>
        </w:rPr>
        <w:t xml:space="preserve">Introduction </w:t>
      </w:r>
    </w:p>
    <w:p w14:paraId="01F6BDA6" w14:textId="77777777" w:rsidR="00B32685" w:rsidRPr="005B4738" w:rsidRDefault="00B32685" w:rsidP="00B32685">
      <w:pPr>
        <w:suppressAutoHyphens/>
        <w:rPr>
          <w:lang w:val="en-GB"/>
        </w:rPr>
      </w:pPr>
      <w:r w:rsidRPr="005B4738">
        <w:rPr>
          <w:lang w:val="en-GB"/>
        </w:rPr>
        <w:t>One</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most</w:t>
      </w:r>
      <w:r w:rsidRPr="005B4738">
        <w:rPr>
          <w:rFonts w:eastAsia="Times New Roman"/>
          <w:lang w:val="en-GB"/>
        </w:rPr>
        <w:t xml:space="preserve"> </w:t>
      </w:r>
      <w:r w:rsidRPr="005B4738">
        <w:rPr>
          <w:lang w:val="en-GB"/>
        </w:rPr>
        <w:t>salient</w:t>
      </w:r>
      <w:r w:rsidRPr="005B4738">
        <w:rPr>
          <w:rFonts w:eastAsia="Times New Roman"/>
          <w:lang w:val="en-GB"/>
        </w:rPr>
        <w:t xml:space="preserve"> </w:t>
      </w:r>
      <w:r w:rsidRPr="005B4738">
        <w:rPr>
          <w:lang w:val="en-GB"/>
        </w:rPr>
        <w:t>features</w:t>
      </w:r>
      <w:r w:rsidRPr="005B4738">
        <w:rPr>
          <w:rFonts w:eastAsia="Times New Roman"/>
          <w:lang w:val="en-GB"/>
        </w:rPr>
        <w:t xml:space="preserve"> </w:t>
      </w:r>
      <w:r w:rsidRPr="005B4738">
        <w:rPr>
          <w:lang w:val="en-GB"/>
        </w:rPr>
        <w:t>that</w:t>
      </w:r>
      <w:r w:rsidRPr="005B4738">
        <w:rPr>
          <w:rFonts w:eastAsia="Times New Roman"/>
          <w:lang w:val="en-GB"/>
        </w:rPr>
        <w:t xml:space="preserve"> </w:t>
      </w:r>
      <w:r w:rsidRPr="005B4738">
        <w:rPr>
          <w:lang w:val="en-GB"/>
        </w:rPr>
        <w:t>can</w:t>
      </w:r>
      <w:r w:rsidRPr="005B4738">
        <w:rPr>
          <w:rFonts w:eastAsia="Times New Roman"/>
          <w:lang w:val="en-GB"/>
        </w:rPr>
        <w:t xml:space="preserve"> </w:t>
      </w:r>
      <w:r w:rsidRPr="005B4738">
        <w:rPr>
          <w:lang w:val="en-GB"/>
        </w:rPr>
        <w:t>be</w:t>
      </w:r>
      <w:r w:rsidRPr="005B4738">
        <w:rPr>
          <w:rFonts w:eastAsia="Times New Roman"/>
          <w:lang w:val="en-GB"/>
        </w:rPr>
        <w:t xml:space="preserve"> </w:t>
      </w:r>
      <w:r w:rsidRPr="005B4738">
        <w:rPr>
          <w:lang w:val="en-GB"/>
        </w:rPr>
        <w:t>used</w:t>
      </w:r>
      <w:r w:rsidRPr="005B4738">
        <w:rPr>
          <w:rFonts w:eastAsia="Times New Roman"/>
          <w:lang w:val="en-GB"/>
        </w:rPr>
        <w:t xml:space="preserve"> </w:t>
      </w:r>
      <w:r w:rsidRPr="005B4738">
        <w:rPr>
          <w:lang w:val="en-GB"/>
        </w:rPr>
        <w:t>to</w:t>
      </w:r>
      <w:r w:rsidRPr="005B4738">
        <w:rPr>
          <w:rFonts w:eastAsia="Times New Roman"/>
          <w:lang w:val="en-GB"/>
        </w:rPr>
        <w:t xml:space="preserve"> </w:t>
      </w:r>
      <w:r w:rsidRPr="005B4738">
        <w:rPr>
          <w:lang w:val="en-GB"/>
        </w:rPr>
        <w:t>make</w:t>
      </w:r>
      <w:r w:rsidRPr="005B4738">
        <w:rPr>
          <w:rFonts w:eastAsia="Times New Roman"/>
          <w:lang w:val="en-GB"/>
        </w:rPr>
        <w:t xml:space="preserve"> </w:t>
      </w:r>
      <w:r w:rsidRPr="005B4738">
        <w:rPr>
          <w:lang w:val="en-GB"/>
        </w:rPr>
        <w:t>distinctions</w:t>
      </w:r>
      <w:r w:rsidRPr="005B4738">
        <w:rPr>
          <w:rFonts w:eastAsia="Times New Roman"/>
          <w:lang w:val="en-GB"/>
        </w:rPr>
        <w:t xml:space="preserve"> </w:t>
      </w:r>
      <w:r w:rsidRPr="005B4738">
        <w:rPr>
          <w:lang w:val="en-GB"/>
        </w:rPr>
        <w:t>between</w:t>
      </w:r>
      <w:r w:rsidRPr="005B4738">
        <w:rPr>
          <w:rFonts w:eastAsia="Times New Roman"/>
          <w:lang w:val="en-GB"/>
        </w:rPr>
        <w:t xml:space="preserve"> </w:t>
      </w:r>
      <w:r w:rsidRPr="005B4738">
        <w:rPr>
          <w:lang w:val="en-GB"/>
        </w:rPr>
        <w:t>different</w:t>
      </w:r>
      <w:r w:rsidRPr="005B4738">
        <w:rPr>
          <w:rFonts w:eastAsia="Times New Roman"/>
          <w:lang w:val="en-GB"/>
        </w:rPr>
        <w:t xml:space="preserve"> </w:t>
      </w:r>
      <w:r w:rsidRPr="005B4738">
        <w:rPr>
          <w:lang w:val="en-GB"/>
        </w:rPr>
        <w:t>kinds</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entities</w:t>
      </w:r>
      <w:r w:rsidRPr="005B4738">
        <w:rPr>
          <w:rFonts w:eastAsia="Times New Roman"/>
          <w:lang w:val="en-GB"/>
        </w:rPr>
        <w:t xml:space="preserve"> </w:t>
      </w:r>
      <w:r w:rsidRPr="005B4738">
        <w:rPr>
          <w:lang w:val="en-GB"/>
        </w:rPr>
        <w:t>in</w:t>
      </w:r>
      <w:r w:rsidRPr="005B4738">
        <w:rPr>
          <w:rFonts w:eastAsia="Times New Roman"/>
          <w:lang w:val="en-GB"/>
        </w:rPr>
        <w:t xml:space="preserve"> </w:t>
      </w:r>
      <w:r w:rsidRPr="005B4738">
        <w:rPr>
          <w:lang w:val="en-GB"/>
        </w:rPr>
        <w:t>top-level</w:t>
      </w:r>
      <w:r w:rsidRPr="005B4738">
        <w:rPr>
          <w:rFonts w:eastAsia="Times New Roman"/>
          <w:lang w:val="en-GB"/>
        </w:rPr>
        <w:t xml:space="preserve"> </w:t>
      </w:r>
      <w:r w:rsidRPr="005B4738">
        <w:rPr>
          <w:lang w:val="en-GB"/>
        </w:rPr>
        <w:t>ontologies</w:t>
      </w:r>
      <w:r w:rsidRPr="005B4738">
        <w:rPr>
          <w:rFonts w:eastAsia="Times New Roman"/>
          <w:lang w:val="en-GB"/>
        </w:rPr>
        <w:t xml:space="preserve"> </w:t>
      </w:r>
      <w:r w:rsidRPr="005B4738">
        <w:rPr>
          <w:lang w:val="en-GB"/>
        </w:rPr>
        <w:t>is</w:t>
      </w:r>
      <w:r w:rsidRPr="005B4738">
        <w:rPr>
          <w:rFonts w:eastAsia="Times New Roman"/>
          <w:lang w:val="en-GB"/>
        </w:rPr>
        <w:t xml:space="preserve"> </w:t>
      </w:r>
      <w:r w:rsidRPr="005B4738">
        <w:rPr>
          <w:lang w:val="en-GB"/>
        </w:rPr>
        <w:t>their</w:t>
      </w:r>
      <w:r w:rsidRPr="005B4738">
        <w:rPr>
          <w:rFonts w:eastAsia="Times New Roman"/>
          <w:lang w:val="en-GB"/>
        </w:rPr>
        <w:t xml:space="preserve"> </w:t>
      </w:r>
      <w:r w:rsidRPr="005B4738">
        <w:rPr>
          <w:lang w:val="en-GB"/>
        </w:rPr>
        <w:t>relationship</w:t>
      </w:r>
      <w:r w:rsidRPr="005B4738">
        <w:rPr>
          <w:rFonts w:eastAsia="Times New Roman"/>
          <w:lang w:val="en-GB"/>
        </w:rPr>
        <w:t xml:space="preserve"> </w:t>
      </w:r>
      <w:r w:rsidRPr="005B4738">
        <w:rPr>
          <w:lang w:val="en-GB"/>
        </w:rPr>
        <w:t>to</w:t>
      </w:r>
      <w:r w:rsidRPr="005B4738">
        <w:rPr>
          <w:rFonts w:eastAsia="Times New Roman"/>
          <w:lang w:val="en-GB"/>
        </w:rPr>
        <w:t xml:space="preserve"> </w:t>
      </w:r>
      <w:r w:rsidRPr="005B4738">
        <w:rPr>
          <w:lang w:val="en-GB"/>
        </w:rPr>
        <w:t>time.</w:t>
      </w:r>
      <w:r w:rsidRPr="005B4738">
        <w:rPr>
          <w:rFonts w:eastAsia="Times New Roman"/>
          <w:lang w:val="en-GB"/>
        </w:rPr>
        <w:t xml:space="preserve"> </w:t>
      </w:r>
      <w:r w:rsidRPr="005B4738">
        <w:rPr>
          <w:lang w:val="en-GB"/>
        </w:rPr>
        <w:t>It</w:t>
      </w:r>
      <w:r w:rsidRPr="005B4738">
        <w:rPr>
          <w:rFonts w:eastAsia="Times New Roman"/>
          <w:lang w:val="en-GB"/>
        </w:rPr>
        <w:t xml:space="preserve"> </w:t>
      </w:r>
      <w:r w:rsidRPr="005B4738">
        <w:rPr>
          <w:lang w:val="en-GB"/>
        </w:rPr>
        <w:t>gives</w:t>
      </w:r>
      <w:r w:rsidRPr="005B4738">
        <w:rPr>
          <w:rFonts w:eastAsia="Times New Roman"/>
          <w:lang w:val="en-GB"/>
        </w:rPr>
        <w:t xml:space="preserve"> </w:t>
      </w:r>
      <w:r w:rsidRPr="005B4738">
        <w:rPr>
          <w:lang w:val="en-GB"/>
        </w:rPr>
        <w:t>rise</w:t>
      </w:r>
      <w:r w:rsidRPr="005B4738">
        <w:rPr>
          <w:rFonts w:eastAsia="Times New Roman"/>
          <w:lang w:val="en-GB"/>
        </w:rPr>
        <w:t xml:space="preserve"> </w:t>
      </w:r>
      <w:r w:rsidRPr="005B4738">
        <w:rPr>
          <w:lang w:val="en-GB"/>
        </w:rPr>
        <w:t>to</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widely</w:t>
      </w:r>
      <w:r w:rsidRPr="005B4738">
        <w:rPr>
          <w:rFonts w:eastAsia="Times New Roman"/>
          <w:lang w:val="en-GB"/>
        </w:rPr>
        <w:t xml:space="preserve"> </w:t>
      </w:r>
      <w:r w:rsidRPr="005B4738">
        <w:rPr>
          <w:lang w:val="en-GB"/>
        </w:rPr>
        <w:t>accepted</w:t>
      </w:r>
      <w:r w:rsidRPr="005B4738">
        <w:rPr>
          <w:rFonts w:eastAsia="Times New Roman"/>
          <w:lang w:val="en-GB"/>
        </w:rPr>
        <w:t xml:space="preserve"> </w:t>
      </w:r>
      <w:r w:rsidRPr="005B4738">
        <w:rPr>
          <w:lang w:val="en-GB"/>
        </w:rPr>
        <w:t>distinction</w:t>
      </w:r>
      <w:r w:rsidRPr="005B4738">
        <w:rPr>
          <w:rFonts w:eastAsia="Times New Roman"/>
          <w:lang w:val="en-GB"/>
        </w:rPr>
        <w:t xml:space="preserve"> </w:t>
      </w:r>
      <w:r w:rsidRPr="005B4738">
        <w:rPr>
          <w:lang w:val="en-GB"/>
        </w:rPr>
        <w:t>between</w:t>
      </w:r>
      <w:r w:rsidRPr="005B4738">
        <w:rPr>
          <w:rFonts w:eastAsia="Times New Roman"/>
          <w:lang w:val="en-GB"/>
        </w:rPr>
        <w:t xml:space="preserve"> </w:t>
      </w:r>
      <w:r w:rsidRPr="005B4738">
        <w:rPr>
          <w:lang w:val="en-GB"/>
        </w:rPr>
        <w:t>continuants</w:t>
      </w:r>
      <w:r w:rsidRPr="005B4738">
        <w:rPr>
          <w:rFonts w:eastAsia="Times New Roman"/>
          <w:lang w:val="en-GB"/>
        </w:rPr>
        <w:t xml:space="preserve"> </w:t>
      </w:r>
      <w:r w:rsidRPr="005B4738">
        <w:rPr>
          <w:lang w:val="en-GB"/>
        </w:rPr>
        <w:t>and</w:t>
      </w:r>
      <w:r w:rsidRPr="005B4738">
        <w:rPr>
          <w:rFonts w:eastAsia="Times New Roman"/>
          <w:lang w:val="en-GB"/>
        </w:rPr>
        <w:t xml:space="preserve"> </w:t>
      </w:r>
      <w:proofErr w:type="spellStart"/>
      <w:r w:rsidRPr="005B4738">
        <w:rPr>
          <w:lang w:val="en-GB"/>
        </w:rPr>
        <w:t>occurrents</w:t>
      </w:r>
      <w:proofErr w:type="spellEnd"/>
      <w:r w:rsidRPr="005B4738">
        <w:rPr>
          <w:lang w:val="en-GB"/>
        </w:rPr>
        <w:t>,</w:t>
      </w:r>
      <w:r w:rsidRPr="005B4738">
        <w:rPr>
          <w:rFonts w:eastAsia="Times New Roman"/>
          <w:lang w:val="en-GB"/>
        </w:rPr>
        <w:t xml:space="preserve"> </w:t>
      </w:r>
      <w:r w:rsidRPr="005B4738">
        <w:rPr>
          <w:lang w:val="en-GB"/>
        </w:rPr>
        <w:t>which</w:t>
      </w:r>
      <w:r w:rsidRPr="005B4738">
        <w:rPr>
          <w:rFonts w:eastAsia="Times New Roman"/>
          <w:lang w:val="en-GB"/>
        </w:rPr>
        <w:t xml:space="preserve"> </w:t>
      </w:r>
      <w:r w:rsidRPr="005B4738">
        <w:rPr>
          <w:lang w:val="en-GB"/>
        </w:rPr>
        <w:t>is</w:t>
      </w:r>
      <w:r w:rsidRPr="005B4738">
        <w:rPr>
          <w:rFonts w:eastAsia="Times New Roman"/>
          <w:lang w:val="en-GB"/>
        </w:rPr>
        <w:t xml:space="preserve"> </w:t>
      </w:r>
      <w:r w:rsidRPr="005B4738">
        <w:rPr>
          <w:lang w:val="en-GB"/>
        </w:rPr>
        <w:t>present in</w:t>
      </w:r>
      <w:r w:rsidRPr="005B4738">
        <w:rPr>
          <w:rFonts w:eastAsia="Times New Roman"/>
          <w:lang w:val="en-GB"/>
        </w:rPr>
        <w:t xml:space="preserve"> </w:t>
      </w:r>
      <w:r w:rsidRPr="005B4738">
        <w:rPr>
          <w:lang w:val="en-GB"/>
        </w:rPr>
        <w:t>top-level</w:t>
      </w:r>
      <w:r w:rsidRPr="005B4738">
        <w:rPr>
          <w:rFonts w:eastAsia="Times New Roman"/>
          <w:lang w:val="en-GB"/>
        </w:rPr>
        <w:t xml:space="preserve"> </w:t>
      </w:r>
      <w:r w:rsidRPr="005B4738">
        <w:rPr>
          <w:lang w:val="en-GB"/>
        </w:rPr>
        <w:t>ontologies</w:t>
      </w:r>
      <w:r w:rsidRPr="005B4738">
        <w:rPr>
          <w:rFonts w:eastAsia="Times New Roman"/>
          <w:lang w:val="en-GB"/>
        </w:rPr>
        <w:t xml:space="preserve"> </w:t>
      </w:r>
      <w:r w:rsidRPr="005B4738">
        <w:rPr>
          <w:lang w:val="en-GB"/>
        </w:rPr>
        <w:t>such</w:t>
      </w:r>
      <w:r w:rsidRPr="005B4738">
        <w:rPr>
          <w:rFonts w:eastAsia="Times New Roman"/>
          <w:lang w:val="en-GB"/>
        </w:rPr>
        <w:t xml:space="preserve"> </w:t>
      </w:r>
      <w:r w:rsidRPr="005B4738">
        <w:rPr>
          <w:lang w:val="en-GB"/>
        </w:rPr>
        <w:t>as</w:t>
      </w:r>
      <w:r w:rsidRPr="005B4738">
        <w:rPr>
          <w:rFonts w:eastAsia="Times New Roman"/>
          <w:lang w:val="en-GB"/>
        </w:rPr>
        <w:t xml:space="preserve"> </w:t>
      </w:r>
      <w:commentRangeStart w:id="89"/>
      <w:r w:rsidRPr="005B4738">
        <w:rPr>
          <w:lang w:val="en-GB"/>
        </w:rPr>
        <w:t>BFO</w:t>
      </w:r>
      <w:commentRangeEnd w:id="89"/>
      <w:r w:rsidRPr="00A21127">
        <w:rPr>
          <w:rStyle w:val="Kommentarzeichen"/>
          <w:lang w:val="en-GB"/>
        </w:rPr>
        <w:commentReference w:id="89"/>
      </w:r>
      <w:r w:rsidR="00154D66">
        <w:rPr>
          <w:lang w:val="en-GB"/>
        </w:rPr>
        <w:t xml:space="preserve"> [1]</w:t>
      </w:r>
      <w:r w:rsidRPr="005B4738">
        <w:rPr>
          <w:lang w:val="en-GB"/>
        </w:rPr>
        <w:t>,</w:t>
      </w:r>
      <w:r w:rsidRPr="005B4738">
        <w:rPr>
          <w:rFonts w:eastAsia="Times New Roman"/>
          <w:lang w:val="en-GB"/>
        </w:rPr>
        <w:t xml:space="preserve"> </w:t>
      </w:r>
      <w:r w:rsidRPr="005B4738">
        <w:rPr>
          <w:lang w:val="en-GB"/>
        </w:rPr>
        <w:t>DOLCE</w:t>
      </w:r>
      <w:r w:rsidRPr="005B4738">
        <w:rPr>
          <w:rFonts w:eastAsia="Times New Roman"/>
          <w:lang w:val="en-GB"/>
        </w:rPr>
        <w:t xml:space="preserve"> </w:t>
      </w:r>
      <w:r w:rsidR="00154D66">
        <w:rPr>
          <w:rFonts w:eastAsia="Times New Roman"/>
          <w:lang w:val="en-GB"/>
        </w:rPr>
        <w:t xml:space="preserve">[2] </w:t>
      </w:r>
      <w:r w:rsidR="00D44921">
        <w:rPr>
          <w:lang w:val="en-GB"/>
        </w:rPr>
        <w:t>and</w:t>
      </w:r>
      <w:r w:rsidR="00D44921" w:rsidRPr="005B4738">
        <w:rPr>
          <w:rFonts w:eastAsia="Times New Roman"/>
          <w:lang w:val="en-GB"/>
        </w:rPr>
        <w:t xml:space="preserve"> </w:t>
      </w:r>
      <w:r w:rsidRPr="005B4738">
        <w:rPr>
          <w:lang w:val="en-GB"/>
        </w:rPr>
        <w:t>GFO</w:t>
      </w:r>
      <w:r w:rsidR="00977898">
        <w:rPr>
          <w:lang w:val="en-GB"/>
        </w:rPr>
        <w:t xml:space="preserve"> [3</w:t>
      </w:r>
      <w:r w:rsidR="00154D66">
        <w:rPr>
          <w:lang w:val="en-GB"/>
        </w:rPr>
        <w:t>]</w:t>
      </w:r>
      <w:r w:rsidRPr="005B4738">
        <w:rPr>
          <w:lang w:val="en-GB"/>
        </w:rPr>
        <w:t>,</w:t>
      </w:r>
      <w:r w:rsidRPr="005B4738">
        <w:rPr>
          <w:rFonts w:eastAsia="Times New Roman"/>
          <w:lang w:val="en-GB"/>
        </w:rPr>
        <w:t xml:space="preserve"> </w:t>
      </w:r>
      <w:r w:rsidRPr="005B4738">
        <w:rPr>
          <w:lang w:val="en-GB"/>
        </w:rPr>
        <w:t>although</w:t>
      </w:r>
      <w:r w:rsidRPr="005B4738">
        <w:rPr>
          <w:rFonts w:eastAsia="Times New Roman"/>
          <w:lang w:val="en-GB"/>
        </w:rPr>
        <w:t xml:space="preserve"> </w:t>
      </w:r>
      <w:r w:rsidRPr="005B4738">
        <w:rPr>
          <w:lang w:val="en-GB"/>
        </w:rPr>
        <w:t>not</w:t>
      </w:r>
      <w:r w:rsidRPr="005B4738">
        <w:rPr>
          <w:rFonts w:eastAsia="Times New Roman"/>
          <w:lang w:val="en-GB"/>
        </w:rPr>
        <w:t xml:space="preserve"> </w:t>
      </w:r>
      <w:r w:rsidRPr="005B4738">
        <w:rPr>
          <w:lang w:val="en-GB"/>
        </w:rPr>
        <w:t>all</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them</w:t>
      </w:r>
      <w:r w:rsidRPr="005B4738">
        <w:rPr>
          <w:rFonts w:eastAsia="Times New Roman"/>
          <w:lang w:val="en-GB"/>
        </w:rPr>
        <w:t xml:space="preserve"> </w:t>
      </w:r>
      <w:r w:rsidRPr="005B4738">
        <w:rPr>
          <w:lang w:val="en-GB"/>
        </w:rPr>
        <w:t>use</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same</w:t>
      </w:r>
      <w:r w:rsidRPr="005B4738">
        <w:rPr>
          <w:rFonts w:eastAsia="Times New Roman"/>
          <w:lang w:val="en-GB"/>
        </w:rPr>
        <w:t xml:space="preserve"> </w:t>
      </w:r>
      <w:r w:rsidRPr="005B4738">
        <w:rPr>
          <w:lang w:val="en-GB"/>
        </w:rPr>
        <w:t>terminology</w:t>
      </w:r>
      <w:r w:rsidRPr="005B4738">
        <w:rPr>
          <w:rFonts w:eastAsia="Times New Roman"/>
          <w:lang w:val="en-GB"/>
        </w:rPr>
        <w:t xml:space="preserve"> </w:t>
      </w:r>
      <w:r w:rsidRPr="005B4738">
        <w:rPr>
          <w:lang w:val="en-GB"/>
        </w:rPr>
        <w:t>to</w:t>
      </w:r>
      <w:r w:rsidRPr="005B4738">
        <w:rPr>
          <w:rFonts w:eastAsia="Times New Roman"/>
          <w:lang w:val="en-GB"/>
        </w:rPr>
        <w:t xml:space="preserve"> </w:t>
      </w:r>
      <w:r w:rsidRPr="005B4738">
        <w:rPr>
          <w:lang w:val="en-GB"/>
        </w:rPr>
        <w:t>express</w:t>
      </w:r>
      <w:r w:rsidRPr="005B4738">
        <w:rPr>
          <w:rFonts w:eastAsia="Times New Roman"/>
          <w:lang w:val="en-GB"/>
        </w:rPr>
        <w:t xml:space="preserve"> </w:t>
      </w:r>
      <w:r w:rsidRPr="005B4738">
        <w:rPr>
          <w:lang w:val="en-GB"/>
        </w:rPr>
        <w:t>this</w:t>
      </w:r>
      <w:r w:rsidRPr="005B4738">
        <w:rPr>
          <w:rFonts w:eastAsia="Times New Roman"/>
          <w:lang w:val="en-GB"/>
        </w:rPr>
        <w:t xml:space="preserve"> </w:t>
      </w:r>
      <w:r w:rsidRPr="005B4738">
        <w:rPr>
          <w:lang w:val="en-GB"/>
        </w:rPr>
        <w:t>distinction.</w:t>
      </w:r>
      <w:r w:rsidRPr="005B4738">
        <w:rPr>
          <w:rFonts w:eastAsia="Times New Roman"/>
          <w:lang w:val="en-GB"/>
        </w:rPr>
        <w:t xml:space="preserve"> </w:t>
      </w:r>
      <w:r w:rsidRPr="005B4738">
        <w:rPr>
          <w:lang w:val="en-GB"/>
        </w:rPr>
        <w:t>In</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conventional</w:t>
      </w:r>
      <w:r w:rsidRPr="005B4738">
        <w:rPr>
          <w:rFonts w:eastAsia="Times New Roman"/>
          <w:lang w:val="en-GB"/>
        </w:rPr>
        <w:t xml:space="preserve"> </w:t>
      </w:r>
      <w:r w:rsidRPr="005B4738">
        <w:rPr>
          <w:lang w:val="en-GB"/>
        </w:rPr>
        <w:t>picture,</w:t>
      </w:r>
      <w:r w:rsidRPr="005B4738">
        <w:rPr>
          <w:rFonts w:eastAsia="Times New Roman"/>
          <w:lang w:val="en-GB"/>
        </w:rPr>
        <w:t xml:space="preserve"> </w:t>
      </w:r>
      <w:r w:rsidRPr="005B4738">
        <w:rPr>
          <w:lang w:val="en-GB"/>
        </w:rPr>
        <w:t>continuants</w:t>
      </w:r>
      <w:r w:rsidRPr="005B4738">
        <w:rPr>
          <w:rFonts w:eastAsia="Times New Roman"/>
          <w:lang w:val="en-GB"/>
        </w:rPr>
        <w:t xml:space="preserve"> </w:t>
      </w:r>
      <w:r w:rsidRPr="005B4738">
        <w:rPr>
          <w:lang w:val="en-GB"/>
        </w:rPr>
        <w:t>are</w:t>
      </w:r>
      <w:r w:rsidRPr="005B4738">
        <w:rPr>
          <w:rFonts w:eastAsia="Times New Roman"/>
          <w:lang w:val="en-GB"/>
        </w:rPr>
        <w:t xml:space="preserve"> </w:t>
      </w:r>
      <w:r w:rsidRPr="005B4738">
        <w:rPr>
          <w:lang w:val="en-GB"/>
        </w:rPr>
        <w:t>characterised</w:t>
      </w:r>
      <w:r w:rsidRPr="005B4738">
        <w:rPr>
          <w:rFonts w:eastAsia="Times New Roman"/>
          <w:lang w:val="en-GB"/>
        </w:rPr>
        <w:t xml:space="preserve"> </w:t>
      </w:r>
      <w:r w:rsidRPr="005B4738">
        <w:rPr>
          <w:lang w:val="en-GB"/>
        </w:rPr>
        <w:t>as</w:t>
      </w:r>
      <w:r w:rsidRPr="005B4738">
        <w:rPr>
          <w:rFonts w:eastAsia="Times New Roman"/>
          <w:lang w:val="en-GB"/>
        </w:rPr>
        <w:t xml:space="preserve"> </w:t>
      </w:r>
      <w:r w:rsidRPr="005B4738">
        <w:rPr>
          <w:lang w:val="en-GB"/>
        </w:rPr>
        <w:t>entities</w:t>
      </w:r>
      <w:r w:rsidRPr="005B4738">
        <w:rPr>
          <w:rFonts w:eastAsia="Times New Roman"/>
          <w:lang w:val="en-GB"/>
        </w:rPr>
        <w:t xml:space="preserve"> </w:t>
      </w:r>
      <w:r w:rsidRPr="005B4738">
        <w:rPr>
          <w:lang w:val="en-GB"/>
        </w:rPr>
        <w:t>that</w:t>
      </w:r>
      <w:r w:rsidRPr="005B4738">
        <w:rPr>
          <w:rFonts w:eastAsia="Times New Roman"/>
          <w:lang w:val="en-GB"/>
        </w:rPr>
        <w:t xml:space="preserve"> </w:t>
      </w:r>
      <w:r w:rsidRPr="005B4738">
        <w:rPr>
          <w:lang w:val="en-GB"/>
        </w:rPr>
        <w:t>persist</w:t>
      </w:r>
      <w:r w:rsidRPr="005B4738">
        <w:rPr>
          <w:rFonts w:eastAsia="Times New Roman"/>
          <w:lang w:val="en-GB"/>
        </w:rPr>
        <w:t xml:space="preserve"> </w:t>
      </w:r>
      <w:r w:rsidRPr="005B4738">
        <w:rPr>
          <w:lang w:val="en-GB"/>
        </w:rPr>
        <w:t>through</w:t>
      </w:r>
      <w:r w:rsidRPr="005B4738">
        <w:rPr>
          <w:rFonts w:eastAsia="Times New Roman"/>
          <w:lang w:val="en-GB"/>
        </w:rPr>
        <w:t xml:space="preserve"> </w:t>
      </w:r>
      <w:r w:rsidRPr="005B4738">
        <w:rPr>
          <w:lang w:val="en-GB"/>
        </w:rPr>
        <w:t>time</w:t>
      </w:r>
      <w:r w:rsidRPr="005B4738">
        <w:rPr>
          <w:rFonts w:eastAsia="Times New Roman"/>
          <w:lang w:val="en-GB"/>
        </w:rPr>
        <w:t xml:space="preserve"> </w:t>
      </w:r>
      <w:r w:rsidRPr="005B4738">
        <w:rPr>
          <w:lang w:val="en-GB"/>
        </w:rPr>
        <w:t>and</w:t>
      </w:r>
      <w:r w:rsidRPr="005B4738">
        <w:rPr>
          <w:rFonts w:eastAsia="Times New Roman"/>
          <w:lang w:val="en-GB"/>
        </w:rPr>
        <w:t xml:space="preserve"> </w:t>
      </w:r>
      <w:r w:rsidRPr="005B4738">
        <w:rPr>
          <w:lang w:val="en-GB"/>
        </w:rPr>
        <w:t>are</w:t>
      </w:r>
      <w:r w:rsidRPr="005B4738">
        <w:rPr>
          <w:rFonts w:eastAsia="Times New Roman"/>
          <w:lang w:val="en-GB"/>
        </w:rPr>
        <w:t xml:space="preserve"> </w:t>
      </w:r>
      <w:r w:rsidRPr="005B4738">
        <w:rPr>
          <w:lang w:val="en-GB"/>
        </w:rPr>
        <w:lastRenderedPageBreak/>
        <w:t>wholly</w:t>
      </w:r>
      <w:r w:rsidRPr="005B4738">
        <w:rPr>
          <w:rFonts w:eastAsia="Times New Roman"/>
          <w:lang w:val="en-GB"/>
        </w:rPr>
        <w:t xml:space="preserve"> </w:t>
      </w:r>
      <w:r w:rsidRPr="005B4738">
        <w:rPr>
          <w:lang w:val="en-GB"/>
        </w:rPr>
        <w:t>present</w:t>
      </w:r>
      <w:r w:rsidRPr="005B4738">
        <w:rPr>
          <w:rFonts w:eastAsia="Times New Roman"/>
          <w:lang w:val="en-GB"/>
        </w:rPr>
        <w:t xml:space="preserve"> </w:t>
      </w:r>
      <w:r w:rsidRPr="005B4738">
        <w:rPr>
          <w:lang w:val="en-GB"/>
        </w:rPr>
        <w:t>at</w:t>
      </w:r>
      <w:r w:rsidRPr="005B4738">
        <w:rPr>
          <w:rFonts w:eastAsia="Times New Roman"/>
          <w:lang w:val="en-GB"/>
        </w:rPr>
        <w:t xml:space="preserve"> </w:t>
      </w:r>
      <w:r w:rsidRPr="005B4738">
        <w:rPr>
          <w:lang w:val="en-GB"/>
        </w:rPr>
        <w:t>every</w:t>
      </w:r>
      <w:r w:rsidRPr="005B4738">
        <w:rPr>
          <w:rFonts w:eastAsia="Times New Roman"/>
          <w:lang w:val="en-GB"/>
        </w:rPr>
        <w:t xml:space="preserve"> </w:t>
      </w:r>
      <w:r w:rsidRPr="005B4738">
        <w:rPr>
          <w:lang w:val="en-GB"/>
        </w:rPr>
        <w:t>point</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their</w:t>
      </w:r>
      <w:r w:rsidRPr="005B4738">
        <w:rPr>
          <w:rFonts w:eastAsia="Times New Roman"/>
          <w:lang w:val="en-GB"/>
        </w:rPr>
        <w:t xml:space="preserve"> </w:t>
      </w:r>
      <w:r w:rsidRPr="005B4738">
        <w:rPr>
          <w:lang w:val="en-GB"/>
        </w:rPr>
        <w:t>existence,</w:t>
      </w:r>
      <w:r w:rsidRPr="005B4738">
        <w:rPr>
          <w:rFonts w:eastAsia="Times New Roman"/>
          <w:lang w:val="en-GB"/>
        </w:rPr>
        <w:t xml:space="preserve"> </w:t>
      </w:r>
      <w:r w:rsidRPr="005B4738">
        <w:rPr>
          <w:lang w:val="en-GB"/>
        </w:rPr>
        <w:t>while</w:t>
      </w:r>
      <w:r w:rsidRPr="005B4738">
        <w:rPr>
          <w:rFonts w:eastAsia="Times New Roman"/>
          <w:lang w:val="en-GB"/>
        </w:rPr>
        <w:t xml:space="preserve"> </w:t>
      </w:r>
      <w:proofErr w:type="spellStart"/>
      <w:r w:rsidRPr="005B4738">
        <w:rPr>
          <w:lang w:val="en-GB"/>
        </w:rPr>
        <w:t>occurrents</w:t>
      </w:r>
      <w:proofErr w:type="spellEnd"/>
      <w:r w:rsidRPr="005B4738">
        <w:rPr>
          <w:rFonts w:eastAsia="Times New Roman"/>
          <w:lang w:val="en-GB"/>
        </w:rPr>
        <w:t xml:space="preserve"> </w:t>
      </w:r>
      <w:r w:rsidRPr="005B4738">
        <w:rPr>
          <w:lang w:val="en-GB"/>
        </w:rPr>
        <w:t>– being temporally</w:t>
      </w:r>
      <w:r w:rsidRPr="005B4738">
        <w:rPr>
          <w:rFonts w:eastAsia="Times New Roman"/>
          <w:lang w:val="en-GB"/>
        </w:rPr>
        <w:t xml:space="preserve"> </w:t>
      </w:r>
      <w:r w:rsidRPr="005B4738">
        <w:rPr>
          <w:lang w:val="en-GB"/>
        </w:rPr>
        <w:t>unfolding</w:t>
      </w:r>
      <w:r w:rsidRPr="005B4738">
        <w:rPr>
          <w:rFonts w:eastAsia="Times New Roman"/>
          <w:lang w:val="en-GB"/>
        </w:rPr>
        <w:t xml:space="preserve"> </w:t>
      </w:r>
      <w:r w:rsidRPr="005B4738">
        <w:rPr>
          <w:lang w:val="en-GB"/>
        </w:rPr>
        <w:t>entities</w:t>
      </w:r>
      <w:r w:rsidRPr="005B4738">
        <w:rPr>
          <w:rFonts w:eastAsia="Times New Roman"/>
          <w:lang w:val="en-GB"/>
        </w:rPr>
        <w:t xml:space="preserve"> – are </w:t>
      </w:r>
      <w:r w:rsidRPr="005B4738">
        <w:rPr>
          <w:lang w:val="en-GB"/>
        </w:rPr>
        <w:t>only</w:t>
      </w:r>
      <w:r w:rsidRPr="005B4738">
        <w:rPr>
          <w:rFonts w:eastAsia="Times New Roman"/>
          <w:lang w:val="en-GB"/>
        </w:rPr>
        <w:t xml:space="preserve"> </w:t>
      </w:r>
      <w:r w:rsidRPr="005B4738">
        <w:rPr>
          <w:lang w:val="en-GB"/>
        </w:rPr>
        <w:t>completely</w:t>
      </w:r>
      <w:r w:rsidRPr="005B4738">
        <w:rPr>
          <w:rFonts w:eastAsia="Times New Roman"/>
          <w:lang w:val="en-GB"/>
        </w:rPr>
        <w:t xml:space="preserve"> </w:t>
      </w:r>
      <w:r w:rsidRPr="005B4738">
        <w:rPr>
          <w:lang w:val="en-GB"/>
        </w:rPr>
        <w:t>present</w:t>
      </w:r>
      <w:r w:rsidRPr="005B4738">
        <w:rPr>
          <w:rFonts w:eastAsia="Times New Roman"/>
          <w:lang w:val="en-GB"/>
        </w:rPr>
        <w:t xml:space="preserve"> </w:t>
      </w:r>
      <w:r w:rsidRPr="005B4738">
        <w:rPr>
          <w:lang w:val="en-GB"/>
        </w:rPr>
        <w:t>over</w:t>
      </w:r>
      <w:r w:rsidRPr="005B4738">
        <w:rPr>
          <w:rFonts w:eastAsia="Times New Roman"/>
          <w:lang w:val="en-GB"/>
        </w:rPr>
        <w:t xml:space="preserve"> </w:t>
      </w:r>
      <w:r w:rsidRPr="005B4738">
        <w:rPr>
          <w:lang w:val="en-GB"/>
        </w:rPr>
        <w:t>an</w:t>
      </w:r>
      <w:r w:rsidRPr="005B4738">
        <w:rPr>
          <w:rFonts w:eastAsia="Times New Roman"/>
          <w:lang w:val="en-GB"/>
        </w:rPr>
        <w:t xml:space="preserve"> </w:t>
      </w:r>
      <w:r w:rsidRPr="005B4738">
        <w:rPr>
          <w:lang w:val="en-GB"/>
        </w:rPr>
        <w:t>extended</w:t>
      </w:r>
      <w:r w:rsidRPr="005B4738">
        <w:rPr>
          <w:rFonts w:eastAsia="Times New Roman"/>
          <w:lang w:val="en-GB"/>
        </w:rPr>
        <w:t xml:space="preserve"> </w:t>
      </w:r>
      <w:r w:rsidRPr="005B4738">
        <w:rPr>
          <w:lang w:val="en-GB"/>
        </w:rPr>
        <w:t>period</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time.</w:t>
      </w:r>
    </w:p>
    <w:p w14:paraId="71D63356" w14:textId="77777777" w:rsidR="00B32685" w:rsidRPr="005B4738" w:rsidRDefault="00B32685" w:rsidP="00B32685">
      <w:pPr>
        <w:suppressAutoHyphens/>
        <w:rPr>
          <w:lang w:val="en-GB"/>
        </w:rPr>
      </w:pPr>
      <w:r w:rsidRPr="005B4738">
        <w:rPr>
          <w:lang w:val="en-GB"/>
        </w:rPr>
        <w:t>But</w:t>
      </w:r>
      <w:r w:rsidRPr="005B4738">
        <w:rPr>
          <w:rFonts w:eastAsia="Times New Roman"/>
          <w:lang w:val="en-GB"/>
        </w:rPr>
        <w:t xml:space="preserve"> </w:t>
      </w:r>
      <w:r w:rsidRPr="005B4738">
        <w:rPr>
          <w:lang w:val="en-GB"/>
        </w:rPr>
        <w:t>not</w:t>
      </w:r>
      <w:r w:rsidRPr="005B4738">
        <w:rPr>
          <w:rFonts w:eastAsia="Times New Roman"/>
          <w:lang w:val="en-GB"/>
        </w:rPr>
        <w:t xml:space="preserve"> </w:t>
      </w:r>
      <w:r w:rsidRPr="005B4738">
        <w:rPr>
          <w:lang w:val="en-GB"/>
        </w:rPr>
        <w:t>only</w:t>
      </w:r>
      <w:r w:rsidRPr="005B4738">
        <w:rPr>
          <w:rFonts w:eastAsia="Times New Roman"/>
          <w:lang w:val="en-GB"/>
        </w:rPr>
        <w:t xml:space="preserve"> </w:t>
      </w:r>
      <w:r w:rsidR="0014184E">
        <w:rPr>
          <w:rFonts w:eastAsia="Times New Roman"/>
          <w:lang w:val="en-GB"/>
        </w:rPr>
        <w:t xml:space="preserve">do </w:t>
      </w:r>
      <w:r w:rsidRPr="005B4738">
        <w:rPr>
          <w:lang w:val="en-GB"/>
        </w:rPr>
        <w:t>entities</w:t>
      </w:r>
      <w:r w:rsidRPr="005B4738">
        <w:rPr>
          <w:rFonts w:eastAsia="Times New Roman"/>
          <w:lang w:val="en-GB"/>
        </w:rPr>
        <w:t xml:space="preserve"> </w:t>
      </w:r>
      <w:r w:rsidRPr="005B4738">
        <w:rPr>
          <w:lang w:val="en-GB"/>
        </w:rPr>
        <w:t>need</w:t>
      </w:r>
      <w:r w:rsidRPr="005B4738">
        <w:rPr>
          <w:rFonts w:eastAsia="Times New Roman"/>
          <w:lang w:val="en-GB"/>
        </w:rPr>
        <w:t xml:space="preserve"> </w:t>
      </w:r>
      <w:r w:rsidRPr="005B4738">
        <w:rPr>
          <w:lang w:val="en-GB"/>
        </w:rPr>
        <w:t>to</w:t>
      </w:r>
      <w:r w:rsidRPr="005B4738">
        <w:rPr>
          <w:rFonts w:eastAsia="Times New Roman"/>
          <w:lang w:val="en-GB"/>
        </w:rPr>
        <w:t xml:space="preserve"> </w:t>
      </w:r>
      <w:r w:rsidRPr="005B4738">
        <w:rPr>
          <w:lang w:val="en-GB"/>
        </w:rPr>
        <w:t>be</w:t>
      </w:r>
      <w:r w:rsidRPr="005B4738">
        <w:rPr>
          <w:rFonts w:eastAsia="Times New Roman"/>
          <w:lang w:val="en-GB"/>
        </w:rPr>
        <w:t xml:space="preserve"> </w:t>
      </w:r>
      <w:r w:rsidRPr="005B4738">
        <w:rPr>
          <w:lang w:val="en-GB"/>
        </w:rPr>
        <w:t>differentiated</w:t>
      </w:r>
      <w:r w:rsidRPr="005B4738">
        <w:rPr>
          <w:rFonts w:eastAsia="Times New Roman"/>
          <w:lang w:val="en-GB"/>
        </w:rPr>
        <w:t xml:space="preserve"> </w:t>
      </w:r>
      <w:r w:rsidRPr="005B4738">
        <w:rPr>
          <w:lang w:val="en-GB"/>
        </w:rPr>
        <w:t>based</w:t>
      </w:r>
      <w:r w:rsidRPr="005B4738">
        <w:rPr>
          <w:rFonts w:eastAsia="Times New Roman"/>
          <w:lang w:val="en-GB"/>
        </w:rPr>
        <w:t xml:space="preserve"> </w:t>
      </w:r>
      <w:r w:rsidRPr="005B4738">
        <w:rPr>
          <w:lang w:val="en-GB"/>
        </w:rPr>
        <w:t>on</w:t>
      </w:r>
      <w:r w:rsidRPr="005B4738">
        <w:rPr>
          <w:rFonts w:eastAsia="Times New Roman"/>
          <w:lang w:val="en-GB"/>
        </w:rPr>
        <w:t xml:space="preserve"> </w:t>
      </w:r>
      <w:r w:rsidRPr="005B4738">
        <w:rPr>
          <w:lang w:val="en-GB"/>
        </w:rPr>
        <w:t>their</w:t>
      </w:r>
      <w:r w:rsidRPr="005B4738">
        <w:rPr>
          <w:rFonts w:eastAsia="Times New Roman"/>
          <w:lang w:val="en-GB"/>
        </w:rPr>
        <w:t xml:space="preserve"> </w:t>
      </w:r>
      <w:r w:rsidRPr="005B4738">
        <w:rPr>
          <w:lang w:val="en-GB"/>
        </w:rPr>
        <w:t>temporal</w:t>
      </w:r>
      <w:r w:rsidRPr="005B4738">
        <w:rPr>
          <w:rFonts w:eastAsia="Times New Roman"/>
          <w:lang w:val="en-GB"/>
        </w:rPr>
        <w:t xml:space="preserve"> </w:t>
      </w:r>
      <w:r w:rsidR="0014184E">
        <w:rPr>
          <w:lang w:val="en-GB"/>
        </w:rPr>
        <w:t>mode</w:t>
      </w:r>
      <w:r w:rsidR="0014184E"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existence,</w:t>
      </w:r>
      <w:r w:rsidRPr="005B4738">
        <w:rPr>
          <w:rFonts w:eastAsia="Times New Roman"/>
          <w:lang w:val="en-GB"/>
        </w:rPr>
        <w:t xml:space="preserve"> </w:t>
      </w:r>
      <w:r w:rsidRPr="005B4738">
        <w:rPr>
          <w:lang w:val="en-GB"/>
        </w:rPr>
        <w:t>temporal</w:t>
      </w:r>
      <w:r w:rsidRPr="005B4738">
        <w:rPr>
          <w:rFonts w:eastAsia="Times New Roman"/>
          <w:lang w:val="en-GB"/>
        </w:rPr>
        <w:t xml:space="preserve"> </w:t>
      </w:r>
      <w:r w:rsidR="0014184E">
        <w:rPr>
          <w:lang w:val="en-GB"/>
        </w:rPr>
        <w:t>aspects</w:t>
      </w:r>
      <w:r w:rsidR="0014184E" w:rsidRPr="005B4738">
        <w:rPr>
          <w:rFonts w:eastAsia="Times New Roman"/>
          <w:lang w:val="en-GB"/>
        </w:rPr>
        <w:t xml:space="preserve"> </w:t>
      </w:r>
      <w:r w:rsidRPr="005B4738">
        <w:rPr>
          <w:lang w:val="en-GB"/>
        </w:rPr>
        <w:t>also</w:t>
      </w:r>
      <w:r w:rsidRPr="005B4738">
        <w:rPr>
          <w:rFonts w:eastAsia="Times New Roman"/>
          <w:lang w:val="en-GB"/>
        </w:rPr>
        <w:t xml:space="preserve"> </w:t>
      </w:r>
      <w:r w:rsidRPr="005B4738">
        <w:rPr>
          <w:lang w:val="en-GB"/>
        </w:rPr>
        <w:t>have</w:t>
      </w:r>
      <w:r w:rsidRPr="005B4738">
        <w:rPr>
          <w:rFonts w:eastAsia="Times New Roman"/>
          <w:lang w:val="en-GB"/>
        </w:rPr>
        <w:t xml:space="preserve"> </w:t>
      </w:r>
      <w:r w:rsidRPr="005B4738">
        <w:rPr>
          <w:lang w:val="en-GB"/>
        </w:rPr>
        <w:t>to</w:t>
      </w:r>
      <w:r w:rsidRPr="005B4738">
        <w:rPr>
          <w:rFonts w:eastAsia="Times New Roman"/>
          <w:lang w:val="en-GB"/>
        </w:rPr>
        <w:t xml:space="preserve"> </w:t>
      </w:r>
      <w:r w:rsidRPr="005B4738">
        <w:rPr>
          <w:lang w:val="en-GB"/>
        </w:rPr>
        <w:t>be</w:t>
      </w:r>
      <w:r w:rsidRPr="005B4738">
        <w:rPr>
          <w:rFonts w:eastAsia="Times New Roman"/>
          <w:lang w:val="en-GB"/>
        </w:rPr>
        <w:t xml:space="preserve"> </w:t>
      </w:r>
      <w:r w:rsidRPr="005B4738">
        <w:rPr>
          <w:lang w:val="en-GB"/>
        </w:rPr>
        <w:t>taken</w:t>
      </w:r>
      <w:r w:rsidRPr="005B4738">
        <w:rPr>
          <w:rFonts w:eastAsia="Times New Roman"/>
          <w:lang w:val="en-GB"/>
        </w:rPr>
        <w:t xml:space="preserve"> </w:t>
      </w:r>
      <w:r w:rsidRPr="005B4738">
        <w:rPr>
          <w:lang w:val="en-GB"/>
        </w:rPr>
        <w:t>into</w:t>
      </w:r>
      <w:r w:rsidRPr="005B4738">
        <w:rPr>
          <w:rFonts w:eastAsia="Times New Roman"/>
          <w:lang w:val="en-GB"/>
        </w:rPr>
        <w:t xml:space="preserve"> </w:t>
      </w:r>
      <w:r w:rsidRPr="005B4738">
        <w:rPr>
          <w:lang w:val="en-GB"/>
        </w:rPr>
        <w:t>account</w:t>
      </w:r>
      <w:r w:rsidRPr="005B4738">
        <w:rPr>
          <w:rFonts w:eastAsia="Times New Roman"/>
          <w:lang w:val="en-GB"/>
        </w:rPr>
        <w:t xml:space="preserve"> </w:t>
      </w:r>
      <w:r w:rsidRPr="005B4738">
        <w:rPr>
          <w:lang w:val="en-GB"/>
        </w:rPr>
        <w:t>when</w:t>
      </w:r>
      <w:r w:rsidRPr="005B4738">
        <w:rPr>
          <w:rFonts w:eastAsia="Times New Roman"/>
          <w:lang w:val="en-GB"/>
        </w:rPr>
        <w:t xml:space="preserve"> </w:t>
      </w:r>
      <w:r w:rsidRPr="005B4738">
        <w:rPr>
          <w:lang w:val="en-GB"/>
        </w:rPr>
        <w:t>specifying</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relationships</w:t>
      </w:r>
      <w:r w:rsidRPr="005B4738">
        <w:rPr>
          <w:rFonts w:eastAsia="Times New Roman"/>
          <w:lang w:val="en-GB"/>
        </w:rPr>
        <w:t xml:space="preserve"> </w:t>
      </w:r>
      <w:r w:rsidRPr="005B4738">
        <w:rPr>
          <w:lang w:val="en-GB"/>
        </w:rPr>
        <w:t>between</w:t>
      </w:r>
      <w:r w:rsidRPr="005B4738">
        <w:rPr>
          <w:rFonts w:eastAsia="Times New Roman"/>
          <w:lang w:val="en-GB"/>
        </w:rPr>
        <w:t xml:space="preserve"> </w:t>
      </w:r>
      <w:r w:rsidRPr="005B4738">
        <w:rPr>
          <w:lang w:val="en-GB"/>
        </w:rPr>
        <w:t>those</w:t>
      </w:r>
      <w:r w:rsidRPr="005B4738">
        <w:rPr>
          <w:rFonts w:eastAsia="Times New Roman"/>
          <w:lang w:val="en-GB"/>
        </w:rPr>
        <w:t xml:space="preserve"> </w:t>
      </w:r>
      <w:r w:rsidRPr="005B4738">
        <w:rPr>
          <w:lang w:val="en-GB"/>
        </w:rPr>
        <w:t>entities.</w:t>
      </w:r>
      <w:r w:rsidRPr="005B4738">
        <w:rPr>
          <w:rFonts w:eastAsia="Times New Roman"/>
          <w:lang w:val="en-GB"/>
        </w:rPr>
        <w:t xml:space="preserve"> </w:t>
      </w:r>
      <w:r w:rsidR="00AC20F1">
        <w:rPr>
          <w:lang w:val="en-GB"/>
        </w:rPr>
        <w:t>O</w:t>
      </w:r>
      <w:r w:rsidRPr="005B4738">
        <w:rPr>
          <w:lang w:val="en-GB"/>
        </w:rPr>
        <w:t>ne</w:t>
      </w:r>
      <w:r w:rsidRPr="005B4738">
        <w:rPr>
          <w:rFonts w:eastAsia="Times New Roman"/>
          <w:lang w:val="en-GB"/>
        </w:rPr>
        <w:t xml:space="preserve"> </w:t>
      </w:r>
      <w:r w:rsidR="00AC20F1">
        <w:rPr>
          <w:lang w:val="en-GB"/>
        </w:rPr>
        <w:t>particular</w:t>
      </w:r>
      <w:r w:rsidR="00AC20F1" w:rsidRPr="005B4738">
        <w:rPr>
          <w:rFonts w:eastAsia="Times New Roman"/>
          <w:lang w:val="en-GB"/>
        </w:rPr>
        <w:t xml:space="preserve"> </w:t>
      </w:r>
      <w:r w:rsidRPr="005B4738">
        <w:rPr>
          <w:lang w:val="en-GB"/>
        </w:rPr>
        <w:t>problem</w:t>
      </w:r>
      <w:r w:rsidRPr="005B4738">
        <w:rPr>
          <w:rFonts w:eastAsia="Times New Roman"/>
          <w:lang w:val="en-GB"/>
        </w:rPr>
        <w:t xml:space="preserve"> </w:t>
      </w:r>
      <w:r w:rsidRPr="005B4738">
        <w:rPr>
          <w:lang w:val="en-GB"/>
        </w:rPr>
        <w:t>arises</w:t>
      </w:r>
      <w:r w:rsidRPr="005B4738">
        <w:rPr>
          <w:rFonts w:eastAsia="Times New Roman"/>
          <w:lang w:val="en-GB"/>
        </w:rPr>
        <w:t xml:space="preserve"> </w:t>
      </w:r>
      <w:r w:rsidRPr="005B4738">
        <w:rPr>
          <w:lang w:val="en-GB"/>
        </w:rPr>
        <w:t>when</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topic</w:t>
      </w:r>
      <w:r w:rsidRPr="005B4738">
        <w:rPr>
          <w:rFonts w:eastAsia="Times New Roman"/>
          <w:lang w:val="en-GB"/>
        </w:rPr>
        <w:t xml:space="preserve"> </w:t>
      </w:r>
      <w:r w:rsidRPr="005B4738">
        <w:rPr>
          <w:lang w:val="en-GB"/>
        </w:rPr>
        <w:t>domain</w:t>
      </w:r>
      <w:r w:rsidRPr="005B4738">
        <w:rPr>
          <w:rFonts w:eastAsia="Times New Roman"/>
          <w:lang w:val="en-GB"/>
        </w:rPr>
        <w:t xml:space="preserve"> </w:t>
      </w:r>
      <w:r w:rsidRPr="005B4738">
        <w:rPr>
          <w:lang w:val="en-GB"/>
        </w:rPr>
        <w:t>in</w:t>
      </w:r>
      <w:r w:rsidRPr="005B4738">
        <w:rPr>
          <w:rFonts w:eastAsia="Times New Roman"/>
          <w:lang w:val="en-GB"/>
        </w:rPr>
        <w:t xml:space="preserve"> </w:t>
      </w:r>
      <w:r w:rsidRPr="005B4738">
        <w:rPr>
          <w:lang w:val="en-GB"/>
        </w:rPr>
        <w:t>question</w:t>
      </w:r>
      <w:r w:rsidRPr="005B4738">
        <w:rPr>
          <w:rFonts w:eastAsia="Times New Roman"/>
          <w:lang w:val="en-GB"/>
        </w:rPr>
        <w:t xml:space="preserve"> </w:t>
      </w:r>
      <w:r w:rsidRPr="005B4738">
        <w:rPr>
          <w:lang w:val="en-GB"/>
        </w:rPr>
        <w:t>include</w:t>
      </w:r>
      <w:r w:rsidR="0064289A">
        <w:rPr>
          <w:lang w:val="en-GB"/>
        </w:rPr>
        <w:t>s</w:t>
      </w:r>
      <w:r w:rsidRPr="005B4738">
        <w:rPr>
          <w:rFonts w:eastAsia="Times New Roman"/>
          <w:lang w:val="en-GB"/>
        </w:rPr>
        <w:t xml:space="preserve"> </w:t>
      </w:r>
      <w:r w:rsidR="0064289A">
        <w:rPr>
          <w:rFonts w:eastAsia="Times New Roman"/>
          <w:lang w:val="en-GB"/>
        </w:rPr>
        <w:t xml:space="preserve">not only </w:t>
      </w:r>
      <w:r w:rsidRPr="005B4738">
        <w:rPr>
          <w:lang w:val="en-GB"/>
        </w:rPr>
        <w:t>static,</w:t>
      </w:r>
      <w:r w:rsidRPr="005B4738">
        <w:rPr>
          <w:rFonts w:eastAsia="Times New Roman"/>
          <w:lang w:val="en-GB"/>
        </w:rPr>
        <w:t xml:space="preserve"> </w:t>
      </w:r>
      <w:r w:rsidRPr="005B4738">
        <w:rPr>
          <w:lang w:val="en-GB"/>
        </w:rPr>
        <w:t>but</w:t>
      </w:r>
      <w:r w:rsidRPr="005B4738">
        <w:rPr>
          <w:rFonts w:eastAsia="Times New Roman"/>
          <w:lang w:val="en-GB"/>
        </w:rPr>
        <w:t xml:space="preserve"> </w:t>
      </w:r>
      <w:r w:rsidRPr="005B4738">
        <w:rPr>
          <w:lang w:val="en-GB"/>
        </w:rPr>
        <w:t>also</w:t>
      </w:r>
      <w:r w:rsidRPr="005B4738">
        <w:rPr>
          <w:rFonts w:eastAsia="Times New Roman"/>
          <w:lang w:val="en-GB"/>
        </w:rPr>
        <w:t xml:space="preserve"> </w:t>
      </w:r>
      <w:r w:rsidRPr="005B4738">
        <w:rPr>
          <w:lang w:val="en-GB"/>
        </w:rPr>
        <w:t>dynamic</w:t>
      </w:r>
      <w:r w:rsidRPr="005B4738">
        <w:rPr>
          <w:rFonts w:eastAsia="Times New Roman"/>
          <w:lang w:val="en-GB"/>
        </w:rPr>
        <w:t xml:space="preserve"> </w:t>
      </w:r>
      <w:r w:rsidRPr="005B4738">
        <w:rPr>
          <w:lang w:val="en-GB"/>
        </w:rPr>
        <w:t>aspects</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reality</w:t>
      </w:r>
      <w:r w:rsidR="00237402">
        <w:rPr>
          <w:lang w:val="en-GB"/>
        </w:rPr>
        <w:t>.</w:t>
      </w:r>
      <w:r w:rsidRPr="005B4738">
        <w:rPr>
          <w:rFonts w:eastAsia="Times New Roman"/>
          <w:lang w:val="en-GB"/>
        </w:rPr>
        <w:t xml:space="preserve"> </w:t>
      </w:r>
      <w:r w:rsidR="00237402">
        <w:rPr>
          <w:rFonts w:eastAsia="Times New Roman"/>
          <w:lang w:val="en-GB"/>
        </w:rPr>
        <w:t xml:space="preserve">This is the case for most of the life sciences, where the </w:t>
      </w:r>
      <w:r w:rsidR="00237402">
        <w:rPr>
          <w:lang w:val="en-GB"/>
        </w:rPr>
        <w:t>c</w:t>
      </w:r>
      <w:r w:rsidR="00237402" w:rsidRPr="005B4738">
        <w:rPr>
          <w:lang w:val="en-GB"/>
        </w:rPr>
        <w:t>ontinuants</w:t>
      </w:r>
      <w:r w:rsidR="00237402" w:rsidRPr="005B4738">
        <w:rPr>
          <w:rFonts w:eastAsia="Times New Roman"/>
          <w:lang w:val="en-GB"/>
        </w:rPr>
        <w:t xml:space="preserve"> </w:t>
      </w:r>
      <w:r w:rsidRPr="005B4738">
        <w:rPr>
          <w:rFonts w:eastAsia="Times New Roman"/>
          <w:lang w:val="en-GB"/>
        </w:rPr>
        <w:t xml:space="preserve">not only </w:t>
      </w:r>
      <w:r w:rsidRPr="005B4738">
        <w:rPr>
          <w:lang w:val="en-GB"/>
        </w:rPr>
        <w:t>persist,</w:t>
      </w:r>
      <w:r w:rsidRPr="005B4738">
        <w:rPr>
          <w:rFonts w:eastAsia="Times New Roman"/>
          <w:lang w:val="en-GB"/>
        </w:rPr>
        <w:t xml:space="preserve"> </w:t>
      </w:r>
      <w:r w:rsidRPr="005B4738">
        <w:rPr>
          <w:lang w:val="en-GB"/>
        </w:rPr>
        <w:t>but</w:t>
      </w:r>
      <w:r w:rsidRPr="005B4738">
        <w:rPr>
          <w:rFonts w:eastAsia="Times New Roman"/>
          <w:lang w:val="en-GB"/>
        </w:rPr>
        <w:t xml:space="preserve"> </w:t>
      </w:r>
      <w:r w:rsidRPr="005B4738">
        <w:rPr>
          <w:lang w:val="en-GB"/>
        </w:rPr>
        <w:t>also</w:t>
      </w:r>
      <w:r w:rsidRPr="005B4738">
        <w:rPr>
          <w:rFonts w:eastAsia="Times New Roman"/>
          <w:lang w:val="en-GB"/>
        </w:rPr>
        <w:t xml:space="preserve"> </w:t>
      </w:r>
      <w:r w:rsidRPr="005B4738">
        <w:rPr>
          <w:lang w:val="en-GB"/>
        </w:rPr>
        <w:t>change</w:t>
      </w:r>
      <w:r w:rsidRPr="005B4738">
        <w:rPr>
          <w:rFonts w:eastAsia="Times New Roman"/>
          <w:lang w:val="en-GB"/>
        </w:rPr>
        <w:t xml:space="preserve"> </w:t>
      </w:r>
      <w:r w:rsidR="00237402">
        <w:rPr>
          <w:lang w:val="en-GB"/>
        </w:rPr>
        <w:t>over</w:t>
      </w:r>
      <w:r w:rsidR="00237402" w:rsidRPr="005B4738">
        <w:rPr>
          <w:rFonts w:eastAsia="Times New Roman"/>
          <w:lang w:val="en-GB"/>
        </w:rPr>
        <w:t xml:space="preserve"> </w:t>
      </w:r>
      <w:r w:rsidRPr="005B4738">
        <w:rPr>
          <w:lang w:val="en-GB"/>
        </w:rPr>
        <w:t>time.</w:t>
      </w:r>
      <w:r w:rsidRPr="005B4738">
        <w:rPr>
          <w:rFonts w:eastAsia="Times New Roman"/>
          <w:lang w:val="en-GB"/>
        </w:rPr>
        <w:t xml:space="preserve"> </w:t>
      </w:r>
      <w:r w:rsidR="00DF1D4A">
        <w:rPr>
          <w:rFonts w:eastAsia="Times New Roman"/>
          <w:lang w:val="en-GB"/>
        </w:rPr>
        <w:t xml:space="preserve">This is </w:t>
      </w:r>
      <w:r w:rsidR="00CD3AD8">
        <w:rPr>
          <w:rFonts w:eastAsia="Times New Roman"/>
          <w:lang w:val="en-GB"/>
        </w:rPr>
        <w:t xml:space="preserve">especially </w:t>
      </w:r>
      <w:r w:rsidR="00DF1D4A">
        <w:rPr>
          <w:rFonts w:eastAsia="Times New Roman"/>
          <w:lang w:val="en-GB"/>
        </w:rPr>
        <w:t>evident in that</w:t>
      </w:r>
      <w:r w:rsidR="00DF1D4A" w:rsidRPr="005B4738">
        <w:rPr>
          <w:rFonts w:eastAsia="Times New Roman"/>
          <w:lang w:val="en-GB"/>
        </w:rPr>
        <w:t xml:space="preserve"> </w:t>
      </w:r>
      <w:r w:rsidRPr="005B4738">
        <w:rPr>
          <w:rFonts w:eastAsia="Times New Roman"/>
          <w:lang w:val="en-GB"/>
        </w:rPr>
        <w:t>the shape and the constitution of biological organisms are in continuous fl</w:t>
      </w:r>
      <w:r w:rsidR="00DF1D4A">
        <w:rPr>
          <w:rFonts w:eastAsia="Times New Roman"/>
          <w:lang w:val="en-GB"/>
        </w:rPr>
        <w:t>ux</w:t>
      </w:r>
      <w:r w:rsidRPr="005B4738">
        <w:rPr>
          <w:rFonts w:eastAsia="Times New Roman"/>
          <w:lang w:val="en-GB"/>
        </w:rPr>
        <w:t xml:space="preserve">. Consequently, </w:t>
      </w:r>
      <w:r w:rsidRPr="005B4738">
        <w:rPr>
          <w:lang w:val="en-GB"/>
        </w:rPr>
        <w:t>any</w:t>
      </w:r>
      <w:r w:rsidRPr="005B4738">
        <w:rPr>
          <w:rFonts w:eastAsia="Times New Roman"/>
          <w:lang w:val="en-GB"/>
        </w:rPr>
        <w:t xml:space="preserve"> </w:t>
      </w:r>
      <w:r w:rsidRPr="005B4738">
        <w:rPr>
          <w:lang w:val="en-GB"/>
        </w:rPr>
        <w:t>relational</w:t>
      </w:r>
      <w:r w:rsidRPr="005B4738">
        <w:rPr>
          <w:rFonts w:eastAsia="Times New Roman"/>
          <w:lang w:val="en-GB"/>
        </w:rPr>
        <w:t xml:space="preserve"> </w:t>
      </w:r>
      <w:r w:rsidRPr="005B4738">
        <w:rPr>
          <w:lang w:val="en-GB"/>
        </w:rPr>
        <w:t>expression</w:t>
      </w:r>
      <w:r w:rsidRPr="005B4738">
        <w:rPr>
          <w:rFonts w:eastAsia="Times New Roman"/>
          <w:lang w:val="en-GB"/>
        </w:rPr>
        <w:t xml:space="preserve"> </w:t>
      </w:r>
      <w:r w:rsidRPr="005B4738">
        <w:rPr>
          <w:lang w:val="en-GB"/>
        </w:rPr>
        <w:t>which</w:t>
      </w:r>
      <w:r w:rsidRPr="005B4738">
        <w:rPr>
          <w:rFonts w:eastAsia="Times New Roman"/>
          <w:lang w:val="en-GB"/>
        </w:rPr>
        <w:t xml:space="preserve"> </w:t>
      </w:r>
      <w:r w:rsidRPr="005B4738">
        <w:rPr>
          <w:lang w:val="en-GB"/>
        </w:rPr>
        <w:t>makes</w:t>
      </w:r>
      <w:r w:rsidRPr="005B4738">
        <w:rPr>
          <w:rFonts w:eastAsia="Times New Roman"/>
          <w:lang w:val="en-GB"/>
        </w:rPr>
        <w:t xml:space="preserve"> </w:t>
      </w:r>
      <w:r w:rsidRPr="005B4738">
        <w:rPr>
          <w:lang w:val="en-GB"/>
        </w:rPr>
        <w:t>reference</w:t>
      </w:r>
      <w:r w:rsidRPr="005B4738">
        <w:rPr>
          <w:rFonts w:eastAsia="Times New Roman"/>
          <w:lang w:val="en-GB"/>
        </w:rPr>
        <w:t xml:space="preserve"> </w:t>
      </w:r>
      <w:r w:rsidRPr="005B4738">
        <w:rPr>
          <w:lang w:val="en-GB"/>
        </w:rPr>
        <w:t>to</w:t>
      </w:r>
      <w:r w:rsidRPr="005B4738">
        <w:rPr>
          <w:rFonts w:eastAsia="Times New Roman"/>
          <w:lang w:val="en-GB"/>
        </w:rPr>
        <w:t xml:space="preserve"> a particular </w:t>
      </w:r>
      <w:r w:rsidRPr="005B4738">
        <w:rPr>
          <w:lang w:val="en-GB"/>
        </w:rPr>
        <w:t>continuant</w:t>
      </w:r>
      <w:r w:rsidRPr="005B4738">
        <w:rPr>
          <w:rFonts w:eastAsia="Times New Roman"/>
          <w:lang w:val="en-GB"/>
        </w:rPr>
        <w:t xml:space="preserve"> </w:t>
      </w:r>
      <w:r w:rsidRPr="005B4738">
        <w:rPr>
          <w:lang w:val="en-GB"/>
        </w:rPr>
        <w:t>can</w:t>
      </w:r>
      <w:r w:rsidRPr="005B4738">
        <w:rPr>
          <w:rFonts w:eastAsia="Times New Roman"/>
          <w:lang w:val="en-GB"/>
        </w:rPr>
        <w:t xml:space="preserve"> </w:t>
      </w:r>
      <w:r w:rsidRPr="005B4738">
        <w:rPr>
          <w:lang w:val="en-GB"/>
        </w:rPr>
        <w:t>have</w:t>
      </w:r>
      <w:r w:rsidRPr="005B4738">
        <w:rPr>
          <w:rFonts w:eastAsia="Times New Roman"/>
          <w:lang w:val="en-GB"/>
        </w:rPr>
        <w:t xml:space="preserve"> </w:t>
      </w:r>
      <w:r w:rsidRPr="005B4738">
        <w:rPr>
          <w:lang w:val="en-GB"/>
        </w:rPr>
        <w:t>different</w:t>
      </w:r>
      <w:r w:rsidRPr="005B4738">
        <w:rPr>
          <w:rFonts w:eastAsia="Times New Roman"/>
          <w:lang w:val="en-GB"/>
        </w:rPr>
        <w:t xml:space="preserve"> </w:t>
      </w:r>
      <w:r w:rsidRPr="005B4738">
        <w:rPr>
          <w:lang w:val="en-GB"/>
        </w:rPr>
        <w:t>truth</w:t>
      </w:r>
      <w:r w:rsidRPr="005B4738">
        <w:rPr>
          <w:rFonts w:eastAsia="Times New Roman"/>
          <w:lang w:val="en-GB"/>
        </w:rPr>
        <w:t xml:space="preserve"> </w:t>
      </w:r>
      <w:r w:rsidRPr="005B4738">
        <w:rPr>
          <w:lang w:val="en-GB"/>
        </w:rPr>
        <w:t>values</w:t>
      </w:r>
      <w:r w:rsidRPr="005B4738">
        <w:rPr>
          <w:rFonts w:eastAsia="Times New Roman"/>
          <w:lang w:val="en-GB"/>
        </w:rPr>
        <w:t xml:space="preserve"> </w:t>
      </w:r>
      <w:r w:rsidRPr="005B4738">
        <w:rPr>
          <w:lang w:val="en-GB"/>
        </w:rPr>
        <w:t>at</w:t>
      </w:r>
      <w:r w:rsidRPr="005B4738">
        <w:rPr>
          <w:rFonts w:eastAsia="Times New Roman"/>
          <w:lang w:val="en-GB"/>
        </w:rPr>
        <w:t xml:space="preserve"> </w:t>
      </w:r>
      <w:r w:rsidRPr="005B4738">
        <w:rPr>
          <w:lang w:val="en-GB"/>
        </w:rPr>
        <w:t>different</w:t>
      </w:r>
      <w:r w:rsidRPr="005B4738">
        <w:rPr>
          <w:rFonts w:eastAsia="Times New Roman"/>
          <w:lang w:val="en-GB"/>
        </w:rPr>
        <w:t xml:space="preserve"> </w:t>
      </w:r>
      <w:r w:rsidRPr="005B4738">
        <w:rPr>
          <w:lang w:val="en-GB"/>
        </w:rPr>
        <w:t>times</w:t>
      </w:r>
      <w:r w:rsidRPr="005B4738">
        <w:rPr>
          <w:rFonts w:eastAsia="Times New Roman"/>
          <w:lang w:val="en-GB"/>
        </w:rPr>
        <w:t xml:space="preserve"> </w:t>
      </w:r>
      <w:r w:rsidRPr="005B4738">
        <w:rPr>
          <w:lang w:val="en-GB"/>
        </w:rPr>
        <w:t>and</w:t>
      </w:r>
      <w:r w:rsidRPr="005B4738">
        <w:rPr>
          <w:rFonts w:eastAsia="Times New Roman"/>
          <w:lang w:val="en-GB"/>
        </w:rPr>
        <w:t xml:space="preserve"> </w:t>
      </w:r>
      <w:r w:rsidRPr="005B4738">
        <w:rPr>
          <w:lang w:val="en-GB"/>
        </w:rPr>
        <w:t>would</w:t>
      </w:r>
      <w:r w:rsidRPr="005B4738">
        <w:rPr>
          <w:rFonts w:eastAsia="Times New Roman"/>
          <w:lang w:val="en-GB"/>
        </w:rPr>
        <w:t xml:space="preserve"> </w:t>
      </w:r>
      <w:r w:rsidRPr="005B4738">
        <w:rPr>
          <w:lang w:val="en-GB"/>
        </w:rPr>
        <w:t>therefore</w:t>
      </w:r>
      <w:r w:rsidRPr="005B4738">
        <w:rPr>
          <w:rFonts w:eastAsia="Times New Roman"/>
          <w:lang w:val="en-GB"/>
        </w:rPr>
        <w:t xml:space="preserve"> </w:t>
      </w:r>
      <w:r w:rsidRPr="005B4738">
        <w:rPr>
          <w:lang w:val="en-GB"/>
        </w:rPr>
        <w:t>be</w:t>
      </w:r>
      <w:r w:rsidRPr="005B4738">
        <w:rPr>
          <w:rFonts w:eastAsia="Times New Roman"/>
          <w:lang w:val="en-GB"/>
        </w:rPr>
        <w:t xml:space="preserve"> </w:t>
      </w:r>
      <w:r w:rsidRPr="005B4738">
        <w:rPr>
          <w:lang w:val="en-GB"/>
        </w:rPr>
        <w:t>ambiguous</w:t>
      </w:r>
      <w:r w:rsidRPr="005B4738">
        <w:rPr>
          <w:rFonts w:eastAsia="Times New Roman"/>
          <w:lang w:val="en-GB"/>
        </w:rPr>
        <w:t xml:space="preserve"> </w:t>
      </w:r>
      <w:r w:rsidRPr="005B4738">
        <w:rPr>
          <w:lang w:val="en-GB"/>
        </w:rPr>
        <w:t>if</w:t>
      </w:r>
      <w:r w:rsidRPr="005B4738">
        <w:rPr>
          <w:rFonts w:eastAsia="Times New Roman"/>
          <w:lang w:val="en-GB"/>
        </w:rPr>
        <w:t xml:space="preserve"> </w:t>
      </w:r>
      <w:r w:rsidR="00220860">
        <w:rPr>
          <w:rFonts w:eastAsia="Times New Roman"/>
          <w:lang w:val="en-GB"/>
        </w:rPr>
        <w:t xml:space="preserve">time were not </w:t>
      </w:r>
      <w:r w:rsidR="00220860">
        <w:rPr>
          <w:lang w:val="en-GB"/>
        </w:rPr>
        <w:t>made explicit in the statement</w:t>
      </w:r>
      <w:r w:rsidRPr="005B4738">
        <w:rPr>
          <w:lang w:val="en-GB"/>
        </w:rPr>
        <w:t>.</w:t>
      </w:r>
      <w:r w:rsidRPr="005B4738">
        <w:rPr>
          <w:rFonts w:eastAsia="Times New Roman"/>
          <w:lang w:val="en-GB"/>
        </w:rPr>
        <w:t xml:space="preserve"> </w:t>
      </w:r>
      <w:r w:rsidRPr="005B4738">
        <w:rPr>
          <w:lang w:val="en-GB"/>
        </w:rPr>
        <w:t>For</w:t>
      </w:r>
      <w:r w:rsidRPr="005B4738">
        <w:rPr>
          <w:rFonts w:eastAsia="Times New Roman"/>
          <w:lang w:val="en-GB"/>
        </w:rPr>
        <w:t xml:space="preserve"> </w:t>
      </w:r>
      <w:r w:rsidRPr="005B4738">
        <w:rPr>
          <w:lang w:val="en-GB"/>
        </w:rPr>
        <w:t>example,</w:t>
      </w:r>
      <w:r w:rsidRPr="005B4738">
        <w:rPr>
          <w:rFonts w:eastAsia="Times New Roman"/>
          <w:lang w:val="en-GB"/>
        </w:rPr>
        <w:t xml:space="preserve"> </w:t>
      </w:r>
      <w:r w:rsidRPr="005B4738">
        <w:rPr>
          <w:lang w:val="en-GB"/>
        </w:rPr>
        <w:t>each</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following</w:t>
      </w:r>
      <w:r w:rsidRPr="005B4738">
        <w:rPr>
          <w:rFonts w:eastAsia="Times New Roman"/>
          <w:lang w:val="en-GB"/>
        </w:rPr>
        <w:t xml:space="preserve"> </w:t>
      </w:r>
      <w:r w:rsidRPr="005B4738">
        <w:rPr>
          <w:lang w:val="en-GB"/>
        </w:rPr>
        <w:t>pairs</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statements</w:t>
      </w:r>
      <w:r w:rsidRPr="005B4738">
        <w:rPr>
          <w:rFonts w:eastAsia="Times New Roman"/>
          <w:lang w:val="en-GB"/>
        </w:rPr>
        <w:t xml:space="preserve"> </w:t>
      </w:r>
      <w:r w:rsidRPr="005B4738">
        <w:rPr>
          <w:lang w:val="en-GB"/>
        </w:rPr>
        <w:t>may</w:t>
      </w:r>
      <w:r w:rsidRPr="005B4738">
        <w:rPr>
          <w:rFonts w:eastAsia="Times New Roman"/>
          <w:lang w:val="en-GB"/>
        </w:rPr>
        <w:t xml:space="preserve"> </w:t>
      </w:r>
      <w:r w:rsidRPr="005B4738">
        <w:rPr>
          <w:lang w:val="en-GB"/>
        </w:rPr>
        <w:t>be</w:t>
      </w:r>
      <w:r w:rsidRPr="005B4738">
        <w:rPr>
          <w:rFonts w:eastAsia="Times New Roman"/>
          <w:lang w:val="en-GB"/>
        </w:rPr>
        <w:t xml:space="preserve"> </w:t>
      </w:r>
      <w:r w:rsidRPr="005B4738">
        <w:rPr>
          <w:lang w:val="en-GB"/>
        </w:rPr>
        <w:t>true</w:t>
      </w:r>
      <w:r w:rsidRPr="005B4738">
        <w:rPr>
          <w:rFonts w:eastAsia="Times New Roman"/>
          <w:lang w:val="en-GB"/>
        </w:rPr>
        <w:t xml:space="preserve"> </w:t>
      </w:r>
      <w:r w:rsidRPr="005B4738">
        <w:rPr>
          <w:lang w:val="en-GB"/>
        </w:rPr>
        <w:t>together:</w:t>
      </w:r>
    </w:p>
    <w:p w14:paraId="417C66A0" w14:textId="77777777" w:rsidR="00B32685" w:rsidRPr="005B4738" w:rsidRDefault="00B32685" w:rsidP="00B32685">
      <w:pPr>
        <w:keepNext/>
        <w:suppressAutoHyphens/>
        <w:spacing w:before="120"/>
        <w:ind w:firstLine="0"/>
        <w:jc w:val="left"/>
        <w:outlineLvl w:val="3"/>
        <w:rPr>
          <w:bCs/>
          <w:i/>
          <w:szCs w:val="28"/>
          <w:lang w:val="en-GB"/>
        </w:rPr>
      </w:pPr>
      <w:r w:rsidRPr="005B4738">
        <w:rPr>
          <w:bCs/>
          <w:i/>
          <w:szCs w:val="28"/>
          <w:lang w:val="en-GB"/>
        </w:rPr>
        <w:t>A</w:t>
      </w:r>
      <w:r w:rsidRPr="005B4738">
        <w:rPr>
          <w:rFonts w:eastAsia="Times New Roman"/>
          <w:bCs/>
          <w:i/>
          <w:szCs w:val="28"/>
          <w:lang w:val="en-GB"/>
        </w:rPr>
        <w:t xml:space="preserve"> </w:t>
      </w:r>
      <w:r w:rsidRPr="005B4738">
        <w:rPr>
          <w:bCs/>
          <w:i/>
          <w:szCs w:val="28"/>
          <w:lang w:val="en-GB"/>
        </w:rPr>
        <w:t>ripening</w:t>
      </w:r>
      <w:r w:rsidRPr="005B4738">
        <w:rPr>
          <w:rFonts w:eastAsia="Times New Roman"/>
          <w:bCs/>
          <w:i/>
          <w:szCs w:val="28"/>
          <w:lang w:val="en-GB"/>
        </w:rPr>
        <w:t xml:space="preserve"> </w:t>
      </w:r>
      <w:r w:rsidRPr="005B4738">
        <w:rPr>
          <w:bCs/>
          <w:i/>
          <w:szCs w:val="28"/>
          <w:lang w:val="en-GB"/>
        </w:rPr>
        <w:t>apple:</w:t>
      </w:r>
    </w:p>
    <w:p w14:paraId="5C79E69C" w14:textId="77777777" w:rsidR="00B32685" w:rsidRPr="005B4738" w:rsidRDefault="00B32685" w:rsidP="00B32685">
      <w:pPr>
        <w:tabs>
          <w:tab w:val="left" w:pos="6781"/>
        </w:tabs>
        <w:suppressAutoHyphens/>
        <w:spacing w:before="240" w:after="240"/>
        <w:ind w:left="454" w:firstLine="0"/>
        <w:jc w:val="left"/>
        <w:rPr>
          <w:lang w:val="en-GB"/>
        </w:rPr>
      </w:pPr>
      <w:proofErr w:type="spellStart"/>
      <w:r w:rsidRPr="005B4738">
        <w:rPr>
          <w:b/>
          <w:lang w:val="en-GB"/>
        </w:rPr>
        <w:t>bearerOf</w:t>
      </w:r>
      <w:proofErr w:type="spellEnd"/>
      <w:r w:rsidRPr="005B4738">
        <w:rPr>
          <w:b/>
          <w:lang w:val="en-GB"/>
        </w:rPr>
        <w:t xml:space="preserve"> </w:t>
      </w:r>
      <w:r w:rsidRPr="005B4738">
        <w:rPr>
          <w:lang w:val="en-GB"/>
        </w:rPr>
        <w:t>(Apple_123,</w:t>
      </w:r>
      <w:r w:rsidRPr="005B4738">
        <w:rPr>
          <w:rFonts w:eastAsia="Times New Roman"/>
          <w:lang w:val="en-GB"/>
        </w:rPr>
        <w:t xml:space="preserve"> </w:t>
      </w:r>
      <w:r w:rsidRPr="005B4738">
        <w:rPr>
          <w:lang w:val="en-GB"/>
        </w:rPr>
        <w:t>GreenColor_123,</w:t>
      </w:r>
      <w:r w:rsidRPr="005B4738">
        <w:rPr>
          <w:rFonts w:eastAsia="Times New Roman"/>
          <w:lang w:val="en-GB"/>
        </w:rPr>
        <w:t xml:space="preserve"> </w:t>
      </w:r>
      <w:r w:rsidRPr="005B4738">
        <w:rPr>
          <w:lang w:val="en-GB"/>
        </w:rPr>
        <w:t xml:space="preserve">2011-06-20) </w:t>
      </w:r>
      <w:r w:rsidRPr="005B4738">
        <w:rPr>
          <w:rFonts w:eastAsia="Times New Roman"/>
          <w:lang w:val="en-GB"/>
        </w:rPr>
        <w:br/>
      </w:r>
      <w:proofErr w:type="spellStart"/>
      <w:r w:rsidRPr="005B4738">
        <w:rPr>
          <w:b/>
          <w:lang w:val="en-GB"/>
        </w:rPr>
        <w:t>bearerOf</w:t>
      </w:r>
      <w:proofErr w:type="spellEnd"/>
      <w:r w:rsidRPr="005B4738">
        <w:rPr>
          <w:rFonts w:eastAsia="Times New Roman"/>
          <w:lang w:val="en-GB"/>
        </w:rPr>
        <w:t xml:space="preserve"> </w:t>
      </w:r>
      <w:r w:rsidRPr="005B4738">
        <w:rPr>
          <w:lang w:val="en-GB"/>
        </w:rPr>
        <w:t>(Apple_123,</w:t>
      </w:r>
      <w:r w:rsidRPr="005B4738">
        <w:rPr>
          <w:rFonts w:eastAsia="Times New Roman"/>
          <w:lang w:val="en-GB"/>
        </w:rPr>
        <w:t xml:space="preserve"> </w:t>
      </w:r>
      <w:r w:rsidRPr="005B4738">
        <w:rPr>
          <w:lang w:val="en-GB"/>
        </w:rPr>
        <w:t>RedColor_123,</w:t>
      </w:r>
      <w:r w:rsidRPr="005B4738">
        <w:rPr>
          <w:rFonts w:eastAsia="Times New Roman"/>
          <w:lang w:val="en-GB"/>
        </w:rPr>
        <w:t xml:space="preserve"> </w:t>
      </w:r>
      <w:r w:rsidRPr="005B4738">
        <w:rPr>
          <w:lang w:val="en-GB"/>
        </w:rPr>
        <w:t>2011-07-01)</w:t>
      </w:r>
    </w:p>
    <w:p w14:paraId="4B90CA62" w14:textId="77777777" w:rsidR="00B32685" w:rsidRPr="005B4738" w:rsidRDefault="00B32685" w:rsidP="00B32685">
      <w:pPr>
        <w:keepNext/>
        <w:suppressAutoHyphens/>
        <w:spacing w:before="120"/>
        <w:ind w:firstLine="0"/>
        <w:jc w:val="left"/>
        <w:outlineLvl w:val="3"/>
        <w:rPr>
          <w:bCs/>
          <w:i/>
          <w:szCs w:val="28"/>
          <w:lang w:val="en-GB"/>
        </w:rPr>
      </w:pPr>
      <w:r w:rsidRPr="005B4738">
        <w:rPr>
          <w:bCs/>
          <w:i/>
          <w:szCs w:val="28"/>
          <w:lang w:val="en-GB"/>
        </w:rPr>
        <w:t>Joe’s body parts before and after an appendectomy:</w:t>
      </w:r>
    </w:p>
    <w:p w14:paraId="0CB0F808" w14:textId="77777777" w:rsidR="00B32685" w:rsidRPr="005B4738" w:rsidRDefault="00B32685" w:rsidP="00B32685">
      <w:pPr>
        <w:tabs>
          <w:tab w:val="left" w:pos="6781"/>
        </w:tabs>
        <w:suppressAutoHyphens/>
        <w:spacing w:before="240" w:after="240"/>
        <w:ind w:left="454" w:firstLine="0"/>
        <w:jc w:val="left"/>
        <w:rPr>
          <w:lang w:val="en-GB"/>
        </w:rPr>
      </w:pPr>
      <w:proofErr w:type="spellStart"/>
      <w:r w:rsidRPr="005B4738">
        <w:rPr>
          <w:b/>
          <w:lang w:val="en-GB"/>
        </w:rPr>
        <w:t>partOf</w:t>
      </w:r>
      <w:proofErr w:type="spellEnd"/>
      <w:r w:rsidRPr="005B4738">
        <w:rPr>
          <w:lang w:val="en-GB"/>
        </w:rPr>
        <w:t>(</w:t>
      </w:r>
      <w:proofErr w:type="spellStart"/>
      <w:r w:rsidRPr="005B4738">
        <w:rPr>
          <w:lang w:val="en-GB"/>
        </w:rPr>
        <w:t>Joe's_Appendix</w:t>
      </w:r>
      <w:proofErr w:type="spellEnd"/>
      <w:r w:rsidRPr="005B4738">
        <w:rPr>
          <w:lang w:val="en-GB"/>
        </w:rPr>
        <w:t xml:space="preserve">, Joe, 2011-08-25) </w:t>
      </w:r>
      <w:r w:rsidRPr="005B4738">
        <w:rPr>
          <w:lang w:val="en-GB"/>
        </w:rPr>
        <w:br/>
        <w:t>not (</w:t>
      </w:r>
      <w:proofErr w:type="spellStart"/>
      <w:r w:rsidRPr="005B4738">
        <w:rPr>
          <w:b/>
          <w:lang w:val="en-GB"/>
        </w:rPr>
        <w:t>partOf</w:t>
      </w:r>
      <w:proofErr w:type="spellEnd"/>
      <w:r w:rsidRPr="005B4738">
        <w:rPr>
          <w:lang w:val="en-GB"/>
        </w:rPr>
        <w:t xml:space="preserve"> (</w:t>
      </w:r>
      <w:proofErr w:type="spellStart"/>
      <w:r w:rsidRPr="005B4738">
        <w:rPr>
          <w:lang w:val="en-GB"/>
        </w:rPr>
        <w:t>Joe's_Appendix</w:t>
      </w:r>
      <w:proofErr w:type="spellEnd"/>
      <w:r w:rsidRPr="005B4738">
        <w:rPr>
          <w:lang w:val="en-GB"/>
        </w:rPr>
        <w:t>, Joe, 2011-08-26))</w:t>
      </w:r>
    </w:p>
    <w:p w14:paraId="7C2809FE" w14:textId="77777777" w:rsidR="00B32685" w:rsidRPr="005B4738" w:rsidRDefault="00B32685" w:rsidP="00B32685">
      <w:pPr>
        <w:keepNext/>
        <w:suppressAutoHyphens/>
        <w:spacing w:before="120"/>
        <w:ind w:firstLine="0"/>
        <w:jc w:val="left"/>
        <w:outlineLvl w:val="3"/>
        <w:rPr>
          <w:bCs/>
          <w:i/>
          <w:szCs w:val="28"/>
          <w:lang w:val="en-GB"/>
        </w:rPr>
      </w:pPr>
      <w:r w:rsidRPr="005B4738">
        <w:rPr>
          <w:bCs/>
          <w:i/>
          <w:szCs w:val="28"/>
          <w:lang w:val="en-GB"/>
        </w:rPr>
        <w:t xml:space="preserve">The soprano Mary participating </w:t>
      </w:r>
      <w:r w:rsidR="00B94147" w:rsidRPr="005B4738">
        <w:rPr>
          <w:bCs/>
          <w:i/>
          <w:szCs w:val="28"/>
          <w:lang w:val="en-GB"/>
        </w:rPr>
        <w:t xml:space="preserve">in </w:t>
      </w:r>
      <w:r w:rsidRPr="005B4738">
        <w:rPr>
          <w:bCs/>
          <w:i/>
          <w:szCs w:val="28"/>
          <w:lang w:val="en-GB"/>
        </w:rPr>
        <w:t>a performance of Beethoven’s 9</w:t>
      </w:r>
      <w:r w:rsidRPr="005B4738">
        <w:rPr>
          <w:bCs/>
          <w:i/>
          <w:szCs w:val="28"/>
          <w:vertAlign w:val="superscript"/>
          <w:lang w:val="en-GB"/>
        </w:rPr>
        <w:t>th</w:t>
      </w:r>
      <w:r w:rsidRPr="005B4738">
        <w:rPr>
          <w:bCs/>
          <w:i/>
          <w:szCs w:val="28"/>
          <w:lang w:val="en-GB"/>
        </w:rPr>
        <w:t xml:space="preserve"> symphony</w:t>
      </w:r>
      <w:r w:rsidR="00E05AB8">
        <w:rPr>
          <w:bCs/>
          <w:i/>
          <w:szCs w:val="28"/>
          <w:lang w:val="en-GB"/>
        </w:rPr>
        <w:t>,</w:t>
      </w:r>
      <w:r w:rsidR="00E05AB8" w:rsidRPr="00E05AB8">
        <w:rPr>
          <w:bCs/>
          <w:i/>
          <w:szCs w:val="28"/>
          <w:lang w:val="en-GB"/>
        </w:rPr>
        <w:t xml:space="preserve"> </w:t>
      </w:r>
      <w:r w:rsidR="00E05AB8" w:rsidRPr="005B4738">
        <w:rPr>
          <w:bCs/>
          <w:i/>
          <w:szCs w:val="28"/>
          <w:lang w:val="en-GB"/>
        </w:rPr>
        <w:t>during the 4</w:t>
      </w:r>
      <w:r w:rsidR="00E05AB8" w:rsidRPr="005B4738">
        <w:rPr>
          <w:bCs/>
          <w:i/>
          <w:szCs w:val="28"/>
          <w:vertAlign w:val="superscript"/>
          <w:lang w:val="en-GB"/>
        </w:rPr>
        <w:t>th</w:t>
      </w:r>
      <w:r w:rsidR="00E05AB8" w:rsidRPr="005B4738">
        <w:rPr>
          <w:bCs/>
          <w:i/>
          <w:szCs w:val="28"/>
          <w:lang w:val="en-GB"/>
        </w:rPr>
        <w:t xml:space="preserve"> movement</w:t>
      </w:r>
      <w:r w:rsidR="00E05AB8">
        <w:rPr>
          <w:bCs/>
          <w:i/>
          <w:szCs w:val="28"/>
          <w:lang w:val="en-GB"/>
        </w:rPr>
        <w:t xml:space="preserve"> only</w:t>
      </w:r>
      <w:r w:rsidRPr="005B4738">
        <w:rPr>
          <w:bCs/>
          <w:i/>
          <w:szCs w:val="28"/>
          <w:lang w:val="en-GB"/>
        </w:rPr>
        <w:t xml:space="preserve">: </w:t>
      </w:r>
    </w:p>
    <w:p w14:paraId="2714533B" w14:textId="77777777" w:rsidR="00B32685" w:rsidRPr="005B4738" w:rsidRDefault="00B32685" w:rsidP="00B32685">
      <w:pPr>
        <w:tabs>
          <w:tab w:val="left" w:pos="6781"/>
        </w:tabs>
        <w:suppressAutoHyphens/>
        <w:spacing w:before="240" w:after="240"/>
        <w:ind w:left="454" w:firstLine="0"/>
        <w:jc w:val="left"/>
        <w:rPr>
          <w:lang w:val="en-GB"/>
        </w:rPr>
      </w:pPr>
      <w:r w:rsidRPr="005B4738">
        <w:rPr>
          <w:lang w:val="en-GB"/>
        </w:rPr>
        <w:t>not (</w:t>
      </w:r>
      <w:proofErr w:type="spellStart"/>
      <w:r w:rsidRPr="005B4738">
        <w:rPr>
          <w:b/>
          <w:lang w:val="en-GB"/>
        </w:rPr>
        <w:t>participatesIn</w:t>
      </w:r>
      <w:proofErr w:type="spellEnd"/>
      <w:r w:rsidRPr="005B4738">
        <w:rPr>
          <w:lang w:val="en-GB"/>
        </w:rPr>
        <w:t>(Mary, Beethoven_9</w:t>
      </w:r>
      <w:r w:rsidRPr="005B4738">
        <w:rPr>
          <w:vertAlign w:val="superscript"/>
          <w:lang w:val="en-GB"/>
        </w:rPr>
        <w:t>th</w:t>
      </w:r>
      <w:r w:rsidRPr="005B4738">
        <w:rPr>
          <w:lang w:val="en-GB"/>
        </w:rPr>
        <w:t xml:space="preserve">_Symphony_Performance_1234, 2012-01-01:20:05))  </w:t>
      </w:r>
      <w:r w:rsidRPr="005B4738">
        <w:rPr>
          <w:lang w:val="en-GB"/>
        </w:rPr>
        <w:br/>
      </w:r>
      <w:proofErr w:type="spellStart"/>
      <w:r w:rsidRPr="005B4738">
        <w:rPr>
          <w:b/>
          <w:lang w:val="en-GB"/>
        </w:rPr>
        <w:t>participatesIn</w:t>
      </w:r>
      <w:proofErr w:type="spellEnd"/>
      <w:r w:rsidRPr="005B4738">
        <w:rPr>
          <w:lang w:val="en-GB"/>
        </w:rPr>
        <w:t>(Mary, Beethoven_9</w:t>
      </w:r>
      <w:r w:rsidRPr="005B4738">
        <w:rPr>
          <w:vertAlign w:val="superscript"/>
          <w:lang w:val="en-GB"/>
        </w:rPr>
        <w:t>th</w:t>
      </w:r>
      <w:r w:rsidRPr="005B4738">
        <w:rPr>
          <w:lang w:val="en-GB"/>
        </w:rPr>
        <w:t>_Symphony_Performance_1234, 2012-01-01:20:55)</w:t>
      </w:r>
    </w:p>
    <w:p w14:paraId="51C9BEF2" w14:textId="77777777" w:rsidR="00B32685" w:rsidRPr="005B4738" w:rsidRDefault="00E05AB8" w:rsidP="00B32685">
      <w:pPr>
        <w:suppressAutoHyphens/>
        <w:rPr>
          <w:lang w:val="en-GB"/>
        </w:rPr>
      </w:pPr>
      <w:commentRangeStart w:id="90"/>
      <w:del w:id="91" w:author="Alan Ruttenberg" w:date="2012-02-12T23:10:00Z">
        <w:r w:rsidDel="00425304">
          <w:rPr>
            <w:lang w:val="en-GB"/>
          </w:rPr>
          <w:delText xml:space="preserve">This implies that a time </w:delText>
        </w:r>
      </w:del>
      <w:ins w:id="92" w:author="Alan Ruttenberg" w:date="2012-02-12T23:10:00Z">
        <w:r w:rsidR="00425304">
          <w:rPr>
            <w:lang w:val="en-GB"/>
          </w:rPr>
          <w:t xml:space="preserve">As we see, a time </w:t>
        </w:r>
      </w:ins>
      <w:r>
        <w:rPr>
          <w:lang w:val="en-GB"/>
        </w:rPr>
        <w:t xml:space="preserve">index is necessary for any </w:t>
      </w:r>
      <w:r w:rsidR="00B32685" w:rsidRPr="005B4738">
        <w:rPr>
          <w:lang w:val="en-GB"/>
        </w:rPr>
        <w:t xml:space="preserve">statement asserting </w:t>
      </w:r>
      <w:ins w:id="93" w:author="Alan Ruttenberg" w:date="2012-02-12T23:11:00Z">
        <w:r w:rsidR="00425304">
          <w:rPr>
            <w:lang w:val="en-GB"/>
          </w:rPr>
          <w:t>a</w:t>
        </w:r>
      </w:ins>
      <w:r w:rsidR="00B32685" w:rsidRPr="005B4738">
        <w:rPr>
          <w:lang w:val="en-GB"/>
        </w:rPr>
        <w:t xml:space="preserve"> relation </w:t>
      </w:r>
      <w:r>
        <w:rPr>
          <w:lang w:val="en-GB"/>
        </w:rPr>
        <w:t xml:space="preserve">that </w:t>
      </w:r>
      <w:del w:id="94" w:author="Alan Ruttenberg" w:date="2012-02-12T23:11:00Z">
        <w:r w:rsidDel="00425304">
          <w:rPr>
            <w:lang w:val="en-GB"/>
          </w:rPr>
          <w:delText xml:space="preserve">involves </w:delText>
        </w:r>
        <w:r w:rsidR="00B32685" w:rsidRPr="005B4738" w:rsidDel="00425304">
          <w:rPr>
            <w:lang w:val="en-GB"/>
          </w:rPr>
          <w:delText xml:space="preserve">least one </w:delText>
        </w:r>
        <w:r w:rsidDel="00425304">
          <w:rPr>
            <w:lang w:val="en-GB"/>
          </w:rPr>
          <w:delText>entity that</w:delText>
        </w:r>
        <w:r w:rsidR="00B32685" w:rsidRPr="005B4738" w:rsidDel="00425304">
          <w:rPr>
            <w:lang w:val="en-GB"/>
          </w:rPr>
          <w:delText xml:space="preserve"> can </w:delText>
        </w:r>
      </w:del>
      <w:r w:rsidR="00B32685" w:rsidRPr="005B4738">
        <w:rPr>
          <w:lang w:val="en-GB"/>
        </w:rPr>
        <w:t>change</w:t>
      </w:r>
      <w:ins w:id="95" w:author="Alan Ruttenberg" w:date="2012-02-12T23:11:00Z">
        <w:r w:rsidR="00425304">
          <w:rPr>
            <w:lang w:val="en-GB"/>
          </w:rPr>
          <w:t>s</w:t>
        </w:r>
      </w:ins>
      <w:r w:rsidR="00B32685" w:rsidRPr="005B4738">
        <w:rPr>
          <w:lang w:val="en-GB"/>
        </w:rPr>
        <w:t xml:space="preserve"> through time</w:t>
      </w:r>
      <w:r>
        <w:rPr>
          <w:lang w:val="en-GB"/>
        </w:rPr>
        <w:t xml:space="preserve">, </w:t>
      </w:r>
      <w:ins w:id="96" w:author="Alan Ruttenberg" w:date="2012-02-12T23:13:00Z">
        <w:r w:rsidR="00425304">
          <w:rPr>
            <w:lang w:val="en-GB"/>
          </w:rPr>
          <w:t xml:space="preserve">and this includes </w:t>
        </w:r>
      </w:ins>
      <w:del w:id="97" w:author="Alan Ruttenberg" w:date="2012-02-12T23:13:00Z">
        <w:r w:rsidDel="00425304">
          <w:rPr>
            <w:lang w:val="en-GB"/>
          </w:rPr>
          <w:delText>that is</w:delText>
        </w:r>
      </w:del>
      <w:ins w:id="98" w:author="Alan Ruttenberg" w:date="2012-02-12T23:12:00Z">
        <w:r w:rsidR="00425304">
          <w:rPr>
            <w:lang w:val="en-GB"/>
          </w:rPr>
          <w:t xml:space="preserve">many statements involving </w:t>
        </w:r>
      </w:ins>
      <w:del w:id="99" w:author="Alan Ruttenberg" w:date="2012-02-12T23:12:00Z">
        <w:r w:rsidDel="00425304">
          <w:rPr>
            <w:lang w:val="en-GB"/>
          </w:rPr>
          <w:delText xml:space="preserve">, in particular, </w:delText>
        </w:r>
      </w:del>
      <w:r>
        <w:rPr>
          <w:lang w:val="en-GB"/>
        </w:rPr>
        <w:t xml:space="preserve">an independent continuant, </w:t>
      </w:r>
      <w:del w:id="100" w:author="Alan Ruttenberg" w:date="2012-02-12T23:12:00Z">
        <w:r w:rsidDel="00425304">
          <w:rPr>
            <w:lang w:val="en-GB"/>
          </w:rPr>
          <w:delText xml:space="preserve">like </w:delText>
        </w:r>
      </w:del>
      <w:ins w:id="101" w:author="Alan Ruttenberg" w:date="2012-02-12T23:12:00Z">
        <w:r w:rsidR="00425304">
          <w:rPr>
            <w:lang w:val="en-GB"/>
          </w:rPr>
          <w:t xml:space="preserve">such as in the above examples involving </w:t>
        </w:r>
      </w:ins>
      <w:r>
        <w:rPr>
          <w:lang w:val="en-GB"/>
        </w:rPr>
        <w:t xml:space="preserve">apple </w:t>
      </w:r>
      <w:del w:id="102" w:author="Alan Ruttenberg" w:date="2012-02-12T23:12:00Z">
        <w:r w:rsidDel="00425304">
          <w:rPr>
            <w:lang w:val="en-GB"/>
          </w:rPr>
          <w:delText>#</w:delText>
        </w:r>
      </w:del>
      <w:ins w:id="103" w:author="Alan Ruttenberg" w:date="2012-02-12T23:12:00Z">
        <w:r w:rsidR="00425304">
          <w:rPr>
            <w:lang w:val="en-GB"/>
          </w:rPr>
          <w:t>_</w:t>
        </w:r>
      </w:ins>
      <w:r>
        <w:rPr>
          <w:lang w:val="en-GB"/>
        </w:rPr>
        <w:t>123</w:t>
      </w:r>
      <w:ins w:id="104" w:author="Alan Ruttenberg" w:date="2012-02-12T23:13:00Z">
        <w:r w:rsidR="00425304">
          <w:rPr>
            <w:lang w:val="en-GB"/>
          </w:rPr>
          <w:t xml:space="preserve">, </w:t>
        </w:r>
      </w:ins>
      <w:del w:id="105" w:author="Alan Ruttenberg" w:date="2012-02-12T23:12:00Z">
        <w:r w:rsidDel="00425304">
          <w:rPr>
            <w:lang w:val="en-GB"/>
          </w:rPr>
          <w:delText xml:space="preserve"> or </w:delText>
        </w:r>
      </w:del>
      <w:r>
        <w:rPr>
          <w:lang w:val="en-GB"/>
        </w:rPr>
        <w:t>Joe or Mary.</w:t>
      </w:r>
      <w:r w:rsidR="00B32685" w:rsidRPr="005B4738">
        <w:rPr>
          <w:lang w:val="en-GB"/>
        </w:rPr>
        <w:t xml:space="preserve">.  </w:t>
      </w:r>
      <w:commentRangeEnd w:id="90"/>
      <w:r w:rsidR="00425304">
        <w:rPr>
          <w:rStyle w:val="Kommentarzeichen"/>
        </w:rPr>
        <w:commentReference w:id="90"/>
      </w:r>
    </w:p>
    <w:p w14:paraId="43AF32D0" w14:textId="77777777" w:rsidR="00B32685" w:rsidRPr="005B4738" w:rsidRDefault="00B32685" w:rsidP="00B32685">
      <w:pPr>
        <w:suppressAutoHyphens/>
        <w:rPr>
          <w:lang w:val="en-GB"/>
        </w:rPr>
      </w:pPr>
      <w:r w:rsidRPr="005B4738">
        <w:rPr>
          <w:lang w:val="en-GB"/>
        </w:rPr>
        <w:t>Top-level ontologies thus need to take into account temporality in order to provide an accurate model for the interrelations of continuants. Unfortunately, if one strives to promote the use of top-level ontologies in application contexts because of their benefits for ontology re</w:t>
      </w:r>
      <w:r w:rsidR="00E05AB8">
        <w:rPr>
          <w:lang w:val="en-GB"/>
        </w:rPr>
        <w:t>-</w:t>
      </w:r>
      <w:r w:rsidRPr="005B4738">
        <w:rPr>
          <w:lang w:val="en-GB"/>
        </w:rPr>
        <w:t xml:space="preserve">use, </w:t>
      </w:r>
      <w:commentRangeStart w:id="106"/>
      <w:r w:rsidRPr="005B4738">
        <w:rPr>
          <w:lang w:val="en-GB"/>
        </w:rPr>
        <w:t xml:space="preserve">data integration or overall accuracy, complying with this need </w:t>
      </w:r>
      <w:del w:id="107" w:author="Alan Ruttenberg" w:date="2012-02-12T23:15:00Z">
        <w:r w:rsidRPr="005B4738" w:rsidDel="00425304">
          <w:rPr>
            <w:lang w:val="en-GB"/>
          </w:rPr>
          <w:delText xml:space="preserve">becomes </w:delText>
        </w:r>
      </w:del>
      <w:ins w:id="108" w:author="Alan Ruttenberg" w:date="2012-02-12T23:15:00Z">
        <w:r w:rsidR="00425304">
          <w:rPr>
            <w:lang w:val="en-GB"/>
          </w:rPr>
          <w:t>can become</w:t>
        </w:r>
        <w:r w:rsidR="00425304" w:rsidRPr="005B4738">
          <w:rPr>
            <w:lang w:val="en-GB"/>
          </w:rPr>
          <w:t xml:space="preserve"> </w:t>
        </w:r>
      </w:ins>
      <w:del w:id="109" w:author="Alan Ruttenberg" w:date="2012-02-12T23:15:00Z">
        <w:r w:rsidRPr="005B4738" w:rsidDel="00425304">
          <w:rPr>
            <w:lang w:val="en-GB"/>
          </w:rPr>
          <w:delText xml:space="preserve">increasingly </w:delText>
        </w:r>
      </w:del>
      <w:ins w:id="110" w:author="Alan Ruttenberg" w:date="2012-02-12T23:15:00Z">
        <w:r w:rsidR="00425304">
          <w:rPr>
            <w:lang w:val="en-GB"/>
          </w:rPr>
          <w:t xml:space="preserve">quite </w:t>
        </w:r>
      </w:ins>
      <w:r w:rsidRPr="005B4738">
        <w:rPr>
          <w:lang w:val="en-GB"/>
        </w:rPr>
        <w:t>complex. Th</w:t>
      </w:r>
      <w:ins w:id="111" w:author="Alan Ruttenberg" w:date="2012-02-12T23:15:00Z">
        <w:r w:rsidR="00425304">
          <w:rPr>
            <w:lang w:val="en-GB"/>
          </w:rPr>
          <w:t xml:space="preserve">is </w:t>
        </w:r>
      </w:ins>
      <w:del w:id="112" w:author="Alan Ruttenberg" w:date="2012-02-12T23:15:00Z">
        <w:r w:rsidRPr="005B4738" w:rsidDel="00425304">
          <w:rPr>
            <w:lang w:val="en-GB"/>
          </w:rPr>
          <w:delText>e reason for this is that</w:delText>
        </w:r>
      </w:del>
      <w:ins w:id="113" w:author="Alan Ruttenberg" w:date="2012-02-12T23:15:00Z">
        <w:r w:rsidR="00425304">
          <w:rPr>
            <w:lang w:val="en-GB"/>
          </w:rPr>
          <w:t>is because</w:t>
        </w:r>
      </w:ins>
      <w:r w:rsidRPr="005B4738">
        <w:rPr>
          <w:lang w:val="en-GB"/>
        </w:rPr>
        <w:t xml:space="preserve"> ontological </w:t>
      </w:r>
      <w:del w:id="114" w:author="Alan Ruttenberg" w:date="2012-02-12T23:15:00Z">
        <w:r w:rsidRPr="005B4738" w:rsidDel="00425304">
          <w:rPr>
            <w:lang w:val="en-GB"/>
          </w:rPr>
          <w:delText xml:space="preserve">orthodoxy </w:delText>
        </w:r>
      </w:del>
      <w:ins w:id="115" w:author="Alan Ruttenberg" w:date="2012-02-12T23:15:00Z">
        <w:r w:rsidR="00425304">
          <w:rPr>
            <w:lang w:val="en-GB"/>
          </w:rPr>
          <w:t>accuracy,</w:t>
        </w:r>
        <w:r w:rsidR="00425304" w:rsidRPr="005B4738">
          <w:rPr>
            <w:lang w:val="en-GB"/>
          </w:rPr>
          <w:t xml:space="preserve"> </w:t>
        </w:r>
      </w:ins>
      <w:r w:rsidRPr="005B4738">
        <w:rPr>
          <w:lang w:val="en-GB"/>
        </w:rPr>
        <w:t>alone</w:t>
      </w:r>
      <w:ins w:id="116" w:author="Alan Ruttenberg" w:date="2012-02-12T23:15:00Z">
        <w:r w:rsidR="00425304">
          <w:rPr>
            <w:lang w:val="en-GB"/>
          </w:rPr>
          <w:t>,</w:t>
        </w:r>
      </w:ins>
      <w:r w:rsidRPr="005B4738">
        <w:rPr>
          <w:lang w:val="en-GB"/>
        </w:rPr>
        <w:t xml:space="preserve"> </w:t>
      </w:r>
      <w:del w:id="117" w:author="Alan Ruttenberg" w:date="2012-02-12T23:16:00Z">
        <w:r w:rsidRPr="005B4738" w:rsidDel="00425304">
          <w:rPr>
            <w:lang w:val="en-GB"/>
          </w:rPr>
          <w:delText xml:space="preserve">cannot </w:delText>
        </w:r>
      </w:del>
      <w:ins w:id="118" w:author="Alan Ruttenberg" w:date="2012-02-12T23:16:00Z">
        <w:r w:rsidR="00425304">
          <w:rPr>
            <w:lang w:val="en-GB"/>
          </w:rPr>
          <w:t>is often not</w:t>
        </w:r>
      </w:ins>
      <w:del w:id="119" w:author="Alan Ruttenberg" w:date="2012-02-12T23:16:00Z">
        <w:r w:rsidRPr="005B4738" w:rsidDel="00425304">
          <w:rPr>
            <w:lang w:val="en-GB"/>
          </w:rPr>
          <w:delText>be</w:delText>
        </w:r>
      </w:del>
      <w:r w:rsidRPr="005B4738">
        <w:rPr>
          <w:lang w:val="en-GB"/>
        </w:rPr>
        <w:t xml:space="preserve"> the sole guiding principle in ontology design. Instead, at least two additional issues need to be taken into account:</w:t>
      </w:r>
    </w:p>
    <w:p w14:paraId="333D3ACB" w14:textId="77777777" w:rsidR="00B32685" w:rsidRPr="005B4738" w:rsidRDefault="00B32685" w:rsidP="00B32685">
      <w:pPr>
        <w:numPr>
          <w:ilvl w:val="0"/>
          <w:numId w:val="13"/>
        </w:numPr>
        <w:rPr>
          <w:rFonts w:eastAsia="Times New Roman"/>
          <w:lang w:val="en-GB"/>
        </w:rPr>
      </w:pPr>
      <w:r w:rsidRPr="005B4738">
        <w:rPr>
          <w:lang w:val="en-GB"/>
        </w:rPr>
        <w:t>The</w:t>
      </w:r>
      <w:r w:rsidRPr="005B4738">
        <w:rPr>
          <w:rFonts w:eastAsia="Times New Roman"/>
          <w:lang w:val="en-GB"/>
        </w:rPr>
        <w:t xml:space="preserve"> </w:t>
      </w:r>
      <w:r w:rsidRPr="005B4738">
        <w:rPr>
          <w:lang w:val="en-GB"/>
        </w:rPr>
        <w:t>effort</w:t>
      </w:r>
      <w:r w:rsidRPr="005B4738">
        <w:rPr>
          <w:rFonts w:eastAsia="Times New Roman"/>
          <w:lang w:val="en-GB"/>
        </w:rPr>
        <w:t xml:space="preserve"> </w:t>
      </w:r>
      <w:r w:rsidRPr="005B4738">
        <w:rPr>
          <w:lang w:val="en-GB"/>
        </w:rPr>
        <w:t>required</w:t>
      </w:r>
      <w:r w:rsidRPr="005B4738">
        <w:rPr>
          <w:rFonts w:eastAsia="Times New Roman"/>
          <w:lang w:val="en-GB"/>
        </w:rPr>
        <w:t xml:space="preserve"> </w:t>
      </w:r>
      <w:r w:rsidRPr="005B4738">
        <w:rPr>
          <w:lang w:val="en-GB"/>
        </w:rPr>
        <w:t>on</w:t>
      </w:r>
      <w:r w:rsidRPr="005B4738">
        <w:rPr>
          <w:rFonts w:eastAsia="Times New Roman"/>
          <w:lang w:val="en-GB"/>
        </w:rPr>
        <w:t xml:space="preserve"> </w:t>
      </w:r>
      <w:r w:rsidRPr="005B4738">
        <w:rPr>
          <w:lang w:val="en-GB"/>
        </w:rPr>
        <w:t>part</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ontology engineers</w:t>
      </w:r>
      <w:r w:rsidR="00E05AB8">
        <w:rPr>
          <w:lang w:val="en-GB"/>
        </w:rPr>
        <w:t>:</w:t>
      </w:r>
      <w:r w:rsidRPr="005B4738">
        <w:rPr>
          <w:lang w:val="en-GB"/>
        </w:rPr>
        <w:t xml:space="preserve"> </w:t>
      </w:r>
      <w:ins w:id="120" w:author="Alan Ruttenberg" w:date="2012-02-12T23:17:00Z">
        <w:r w:rsidR="00425304">
          <w:rPr>
            <w:lang w:val="en-GB"/>
          </w:rPr>
          <w:t xml:space="preserve">In many cases they </w:t>
        </w:r>
      </w:ins>
      <w:del w:id="121" w:author="Alan Ruttenberg" w:date="2012-02-12T23:17:00Z">
        <w:r w:rsidRPr="005B4738" w:rsidDel="00425304">
          <w:rPr>
            <w:lang w:val="en-GB"/>
          </w:rPr>
          <w:delText xml:space="preserve">As they </w:delText>
        </w:r>
      </w:del>
      <w:r w:rsidRPr="005B4738">
        <w:rPr>
          <w:lang w:val="en-GB"/>
        </w:rPr>
        <w:t xml:space="preserve">are </w:t>
      </w:r>
      <w:del w:id="122" w:author="Alan Ruttenberg" w:date="2012-02-12T23:17:00Z">
        <w:r w:rsidRPr="005B4738" w:rsidDel="00425304">
          <w:rPr>
            <w:lang w:val="en-GB"/>
          </w:rPr>
          <w:delText xml:space="preserve">supposed to be </w:delText>
        </w:r>
      </w:del>
      <w:r w:rsidRPr="005B4738">
        <w:rPr>
          <w:lang w:val="en-GB"/>
        </w:rPr>
        <w:t xml:space="preserve">domain experts </w:t>
      </w:r>
      <w:del w:id="123" w:author="Alan Ruttenberg" w:date="2012-02-12T23:17:00Z">
        <w:r w:rsidRPr="005B4738" w:rsidDel="00425304">
          <w:rPr>
            <w:lang w:val="en-GB"/>
          </w:rPr>
          <w:delText xml:space="preserve">normally </w:delText>
        </w:r>
      </w:del>
      <w:r w:rsidRPr="005B4738">
        <w:rPr>
          <w:lang w:val="en-GB"/>
        </w:rPr>
        <w:t>not trained in formal logic</w:t>
      </w:r>
      <w:ins w:id="124" w:author="Alan Ruttenberg" w:date="2012-02-12T23:17:00Z">
        <w:r w:rsidR="00425304">
          <w:rPr>
            <w:lang w:val="en-GB"/>
          </w:rPr>
          <w:t xml:space="preserve"> and may have difficulties if </w:t>
        </w:r>
      </w:ins>
      <w:del w:id="125" w:author="Alan Ruttenberg" w:date="2012-02-12T23:17:00Z">
        <w:r w:rsidRPr="005B4738" w:rsidDel="00425304">
          <w:rPr>
            <w:lang w:val="en-GB"/>
          </w:rPr>
          <w:delText xml:space="preserve">, </w:delText>
        </w:r>
      </w:del>
      <w:r w:rsidRPr="005B4738">
        <w:rPr>
          <w:rFonts w:eastAsia="Times New Roman"/>
          <w:lang w:val="en-GB"/>
        </w:rPr>
        <w:t xml:space="preserve">the modelling </w:t>
      </w:r>
      <w:del w:id="126" w:author="Alan Ruttenberg" w:date="2012-02-12T23:18:00Z">
        <w:r w:rsidRPr="005B4738" w:rsidDel="00425304">
          <w:rPr>
            <w:rFonts w:eastAsia="Times New Roman"/>
            <w:lang w:val="en-GB"/>
          </w:rPr>
          <w:delText xml:space="preserve">should </w:delText>
        </w:r>
      </w:del>
      <w:ins w:id="127" w:author="Alan Ruttenberg" w:date="2012-02-12T23:18:00Z">
        <w:r w:rsidR="00425304">
          <w:rPr>
            <w:rFonts w:eastAsia="Times New Roman"/>
            <w:lang w:val="en-GB"/>
          </w:rPr>
          <w:t>is</w:t>
        </w:r>
      </w:ins>
      <w:del w:id="128" w:author="Alan Ruttenberg" w:date="2012-02-12T23:18:00Z">
        <w:r w:rsidRPr="005B4738" w:rsidDel="00425304">
          <w:rPr>
            <w:rFonts w:eastAsia="Times New Roman"/>
            <w:lang w:val="en-GB"/>
          </w:rPr>
          <w:delText xml:space="preserve">appear as </w:delText>
        </w:r>
      </w:del>
      <w:ins w:id="129" w:author="Alan Ruttenberg" w:date="2012-02-12T23:18:00Z">
        <w:r w:rsidR="00425304">
          <w:rPr>
            <w:rFonts w:eastAsia="Times New Roman"/>
            <w:lang w:val="en-GB"/>
          </w:rPr>
          <w:t xml:space="preserve"> not </w:t>
        </w:r>
      </w:ins>
      <w:r w:rsidRPr="005B4738">
        <w:rPr>
          <w:rFonts w:eastAsia="Times New Roman"/>
          <w:lang w:val="en-GB"/>
        </w:rPr>
        <w:t>intuitive</w:t>
      </w:r>
      <w:del w:id="130" w:author="Alan Ruttenberg" w:date="2012-02-12T23:19:00Z">
        <w:r w:rsidRPr="005B4738" w:rsidDel="00425304">
          <w:rPr>
            <w:rFonts w:eastAsia="Times New Roman"/>
            <w:lang w:val="en-GB"/>
          </w:rPr>
          <w:delText xml:space="preserve"> as possible</w:delText>
        </w:r>
      </w:del>
      <w:r w:rsidRPr="005B4738">
        <w:rPr>
          <w:rFonts w:eastAsia="Times New Roman"/>
          <w:lang w:val="en-GB"/>
        </w:rPr>
        <w:t xml:space="preserve">. </w:t>
      </w:r>
      <w:ins w:id="131" w:author="Alan Ruttenberg" w:date="2012-02-12T23:20:00Z">
        <w:r w:rsidR="00425304">
          <w:rPr>
            <w:rFonts w:eastAsia="Times New Roman"/>
            <w:lang w:val="en-GB"/>
          </w:rPr>
          <w:t xml:space="preserve">We consider </w:t>
        </w:r>
      </w:ins>
      <w:del w:id="132" w:author="Alan Ruttenberg" w:date="2012-02-12T23:20:00Z">
        <w:r w:rsidRPr="005B4738" w:rsidDel="00425304">
          <w:rPr>
            <w:rFonts w:eastAsia="Times New Roman"/>
            <w:lang w:val="en-GB"/>
          </w:rPr>
          <w:delText xml:space="preserve">This </w:delText>
        </w:r>
      </w:del>
      <w:ins w:id="133" w:author="Alan Ruttenberg" w:date="2012-02-12T23:20:00Z">
        <w:r w:rsidR="00425304">
          <w:rPr>
            <w:rFonts w:eastAsia="Times New Roman"/>
            <w:lang w:val="en-GB"/>
          </w:rPr>
          <w:t>t</w:t>
        </w:r>
        <w:r w:rsidR="00425304" w:rsidRPr="005B4738">
          <w:rPr>
            <w:rFonts w:eastAsia="Times New Roman"/>
            <w:lang w:val="en-GB"/>
          </w:rPr>
          <w:t xml:space="preserve">his </w:t>
        </w:r>
      </w:ins>
      <w:del w:id="134" w:author="Alan Ruttenberg" w:date="2012-02-12T23:20:00Z">
        <w:r w:rsidRPr="005B4738" w:rsidDel="00425304">
          <w:rPr>
            <w:rFonts w:eastAsia="Times New Roman"/>
            <w:lang w:val="en-GB"/>
          </w:rPr>
          <w:delText xml:space="preserve">is </w:delText>
        </w:r>
      </w:del>
      <w:ins w:id="135" w:author="Alan Ruttenberg" w:date="2012-02-12T23:20:00Z">
        <w:r w:rsidR="00425304">
          <w:rPr>
            <w:rFonts w:eastAsia="Times New Roman"/>
            <w:lang w:val="en-GB"/>
          </w:rPr>
          <w:t>a</w:t>
        </w:r>
        <w:r w:rsidR="00425304" w:rsidRPr="005B4738">
          <w:rPr>
            <w:rFonts w:eastAsia="Times New Roman"/>
            <w:lang w:val="en-GB"/>
          </w:rPr>
          <w:t xml:space="preserve"> </w:t>
        </w:r>
      </w:ins>
      <w:del w:id="136" w:author="Alan Ruttenberg" w:date="2012-02-12T23:20:00Z">
        <w:r w:rsidRPr="005B4738" w:rsidDel="00425304">
          <w:rPr>
            <w:rFonts w:eastAsia="Times New Roman"/>
            <w:lang w:val="en-GB"/>
          </w:rPr>
          <w:delText xml:space="preserve">a </w:delText>
        </w:r>
      </w:del>
      <w:r w:rsidRPr="005B4738">
        <w:rPr>
          <w:rFonts w:eastAsia="Times New Roman"/>
          <w:lang w:val="en-GB"/>
        </w:rPr>
        <w:t>major reason why four</w:t>
      </w:r>
      <w:r w:rsidR="00EE185A">
        <w:rPr>
          <w:rFonts w:eastAsia="Times New Roman"/>
          <w:lang w:val="en-GB"/>
        </w:rPr>
        <w:t>-</w:t>
      </w:r>
      <w:proofErr w:type="spellStart"/>
      <w:r w:rsidRPr="005B4738">
        <w:rPr>
          <w:rFonts w:eastAsia="Times New Roman"/>
          <w:lang w:val="en-GB"/>
        </w:rPr>
        <w:t>dimensionalism</w:t>
      </w:r>
      <w:proofErr w:type="spellEnd"/>
      <w:r w:rsidRPr="005B4738">
        <w:rPr>
          <w:rFonts w:eastAsia="Times New Roman"/>
          <w:lang w:val="en-GB"/>
        </w:rPr>
        <w:t xml:space="preserve"> is not the </w:t>
      </w:r>
      <w:del w:id="137" w:author="Alan Ruttenberg" w:date="2012-02-12T23:19:00Z">
        <w:r w:rsidRPr="005B4738" w:rsidDel="00425304">
          <w:rPr>
            <w:rFonts w:eastAsia="Times New Roman"/>
            <w:lang w:val="en-GB"/>
          </w:rPr>
          <w:delText xml:space="preserve">method </w:delText>
        </w:r>
      </w:del>
      <w:ins w:id="138" w:author="Alan Ruttenberg" w:date="2012-02-12T23:19:00Z">
        <w:r w:rsidR="00425304">
          <w:rPr>
            <w:rFonts w:eastAsia="Times New Roman"/>
            <w:lang w:val="en-GB"/>
          </w:rPr>
          <w:t>ontological approach</w:t>
        </w:r>
        <w:r w:rsidR="00425304" w:rsidRPr="005B4738">
          <w:rPr>
            <w:rFonts w:eastAsia="Times New Roman"/>
            <w:lang w:val="en-GB"/>
          </w:rPr>
          <w:t xml:space="preserve"> </w:t>
        </w:r>
      </w:ins>
      <w:r w:rsidRPr="005B4738">
        <w:rPr>
          <w:rFonts w:eastAsia="Times New Roman"/>
          <w:lang w:val="en-GB"/>
        </w:rPr>
        <w:t>of choice</w:t>
      </w:r>
      <w:r w:rsidR="00E05AB8">
        <w:rPr>
          <w:rFonts w:eastAsia="Times New Roman"/>
          <w:lang w:val="en-GB"/>
        </w:rPr>
        <w:t xml:space="preserve">: </w:t>
      </w:r>
      <w:del w:id="139" w:author="Alan Ruttenberg" w:date="2012-02-12T23:19:00Z">
        <w:r w:rsidR="00E05AB8" w:rsidDel="00425304">
          <w:rPr>
            <w:rFonts w:eastAsia="Times New Roman"/>
            <w:lang w:val="en-GB"/>
          </w:rPr>
          <w:delText xml:space="preserve">We </w:delText>
        </w:r>
      </w:del>
      <w:ins w:id="140" w:author="Alan Ruttenberg" w:date="2012-02-12T23:19:00Z">
        <w:r w:rsidR="00425304">
          <w:rPr>
            <w:rFonts w:eastAsia="Times New Roman"/>
            <w:lang w:val="en-GB"/>
          </w:rPr>
          <w:t xml:space="preserve">Most of us do not </w:t>
        </w:r>
      </w:ins>
      <w:r w:rsidR="00E05AB8">
        <w:rPr>
          <w:rFonts w:eastAsia="Times New Roman"/>
          <w:lang w:val="en-GB"/>
        </w:rPr>
        <w:t xml:space="preserve">normally </w:t>
      </w:r>
      <w:del w:id="141" w:author="Alan Ruttenberg" w:date="2012-02-12T23:19:00Z">
        <w:r w:rsidR="00E05AB8" w:rsidDel="00425304">
          <w:rPr>
            <w:rFonts w:eastAsia="Times New Roman"/>
            <w:lang w:val="en-GB"/>
          </w:rPr>
          <w:delText xml:space="preserve">just do not </w:delText>
        </w:r>
      </w:del>
      <w:r w:rsidR="00E05AB8">
        <w:rPr>
          <w:rFonts w:eastAsia="Times New Roman"/>
          <w:lang w:val="en-GB"/>
        </w:rPr>
        <w:t xml:space="preserve">think of </w:t>
      </w:r>
      <w:r w:rsidR="00E05AB8">
        <w:rPr>
          <w:rFonts w:eastAsia="Times New Roman"/>
          <w:lang w:val="en-GB"/>
        </w:rPr>
        <w:lastRenderedPageBreak/>
        <w:t xml:space="preserve">Mary or apple #123 as four-dimensional space-time worms, but </w:t>
      </w:r>
      <w:ins w:id="142" w:author="Alan Ruttenberg" w:date="2012-02-12T23:19:00Z">
        <w:r w:rsidR="00425304">
          <w:rPr>
            <w:rFonts w:eastAsia="Times New Roman"/>
            <w:lang w:val="en-GB"/>
          </w:rPr>
          <w:t xml:space="preserve">rather </w:t>
        </w:r>
      </w:ins>
      <w:r w:rsidR="00E05AB8">
        <w:rPr>
          <w:rFonts w:eastAsia="Times New Roman"/>
          <w:lang w:val="en-GB"/>
        </w:rPr>
        <w:t>as three-dimensional things.</w:t>
      </w:r>
    </w:p>
    <w:commentRangeEnd w:id="106"/>
    <w:p w14:paraId="4F05406F" w14:textId="77777777" w:rsidR="00B32685" w:rsidRPr="005B4738" w:rsidRDefault="00865462" w:rsidP="00B32685">
      <w:pPr>
        <w:numPr>
          <w:ilvl w:val="0"/>
          <w:numId w:val="13"/>
        </w:numPr>
        <w:rPr>
          <w:rFonts w:eastAsia="Times New Roman"/>
          <w:lang w:val="en-GB"/>
        </w:rPr>
      </w:pPr>
      <w:r>
        <w:rPr>
          <w:rStyle w:val="Kommentarzeichen"/>
        </w:rPr>
        <w:commentReference w:id="106"/>
      </w:r>
      <w:r w:rsidR="00B32685" w:rsidRPr="005B4738">
        <w:rPr>
          <w:lang w:val="en-GB"/>
        </w:rPr>
        <w:t>The</w:t>
      </w:r>
      <w:r w:rsidR="00B32685" w:rsidRPr="005B4738">
        <w:rPr>
          <w:rFonts w:eastAsia="Times New Roman"/>
          <w:lang w:val="en-GB"/>
        </w:rPr>
        <w:t xml:space="preserve"> representation </w:t>
      </w:r>
      <w:r w:rsidR="00B32685" w:rsidRPr="005B4738">
        <w:rPr>
          <w:lang w:val="en-GB"/>
        </w:rPr>
        <w:t>formalisms</w:t>
      </w:r>
      <w:r w:rsidR="00B32685" w:rsidRPr="005B4738">
        <w:rPr>
          <w:rFonts w:eastAsia="Times New Roman"/>
          <w:lang w:val="en-GB"/>
        </w:rPr>
        <w:t xml:space="preserve"> </w:t>
      </w:r>
      <w:r w:rsidR="00B32685" w:rsidRPr="005B4738">
        <w:rPr>
          <w:lang w:val="en-GB"/>
        </w:rPr>
        <w:t xml:space="preserve">available, together with the tools (editors, reasoners) </w:t>
      </w:r>
      <w:del w:id="143" w:author="Alan Ruttenberg" w:date="2012-02-12T23:20:00Z">
        <w:r w:rsidR="00B32685" w:rsidRPr="005B4738" w:rsidDel="00865462">
          <w:rPr>
            <w:lang w:val="en-GB"/>
          </w:rPr>
          <w:delText xml:space="preserve">which </w:delText>
        </w:r>
      </w:del>
      <w:ins w:id="144" w:author="Alan Ruttenberg" w:date="2012-02-12T23:20:00Z">
        <w:r>
          <w:rPr>
            <w:lang w:val="en-GB"/>
          </w:rPr>
          <w:t>that</w:t>
        </w:r>
        <w:r w:rsidRPr="005B4738">
          <w:rPr>
            <w:lang w:val="en-GB"/>
          </w:rPr>
          <w:t xml:space="preserve"> </w:t>
        </w:r>
      </w:ins>
      <w:r w:rsidR="00B32685" w:rsidRPr="005B4738">
        <w:rPr>
          <w:lang w:val="en-GB"/>
        </w:rPr>
        <w:t>support them</w:t>
      </w:r>
      <w:del w:id="145" w:author="Alan Ruttenberg" w:date="2012-02-12T23:22:00Z">
        <w:r w:rsidR="00B32685" w:rsidRPr="005B4738" w:rsidDel="00865462">
          <w:rPr>
            <w:lang w:val="en-GB"/>
          </w:rPr>
          <w:delText xml:space="preserve">. </w:delText>
        </w:r>
      </w:del>
      <w:ins w:id="146" w:author="Alan Ruttenberg" w:date="2012-02-12T23:22:00Z">
        <w:r>
          <w:rPr>
            <w:lang w:val="en-GB"/>
          </w:rPr>
          <w:t>:</w:t>
        </w:r>
        <w:r w:rsidRPr="005B4738">
          <w:rPr>
            <w:lang w:val="en-GB"/>
          </w:rPr>
          <w:t xml:space="preserve"> </w:t>
        </w:r>
      </w:ins>
      <w:r w:rsidR="00154D66">
        <w:rPr>
          <w:lang w:val="en-GB"/>
        </w:rPr>
        <w:t>These f</w:t>
      </w:r>
      <w:r w:rsidR="00CF61BD">
        <w:rPr>
          <w:lang w:val="en-GB"/>
        </w:rPr>
        <w:t xml:space="preserve">ormalisms </w:t>
      </w:r>
      <w:r w:rsidR="00E05AB8">
        <w:rPr>
          <w:lang w:val="en-GB"/>
        </w:rPr>
        <w:t xml:space="preserve">need to </w:t>
      </w:r>
      <w:r w:rsidR="00B32685" w:rsidRPr="005B4738">
        <w:rPr>
          <w:lang w:val="en-GB"/>
        </w:rPr>
        <w:t xml:space="preserve">compromise between expressiveness and computational </w:t>
      </w:r>
      <w:del w:id="147" w:author="Alan Ruttenberg" w:date="2012-02-12T23:23:00Z">
        <w:r w:rsidR="00B32685" w:rsidRPr="005B4738" w:rsidDel="00865462">
          <w:rPr>
            <w:lang w:val="en-GB"/>
          </w:rPr>
          <w:delText>tractability</w:delText>
        </w:r>
      </w:del>
      <w:ins w:id="148" w:author="Alan Ruttenberg" w:date="2012-02-12T23:23:00Z">
        <w:r>
          <w:rPr>
            <w:lang w:val="en-GB"/>
          </w:rPr>
          <w:t>complexity</w:t>
        </w:r>
      </w:ins>
      <w:r w:rsidR="00B32685" w:rsidRPr="005B4738">
        <w:rPr>
          <w:lang w:val="en-GB"/>
        </w:rPr>
        <w:t xml:space="preserve">. </w:t>
      </w:r>
      <w:r w:rsidR="00E05AB8">
        <w:rPr>
          <w:lang w:val="en-GB"/>
        </w:rPr>
        <w:t>Currently,</w:t>
      </w:r>
      <w:r w:rsidR="00B32685" w:rsidRPr="005B4738">
        <w:rPr>
          <w:lang w:val="en-GB"/>
        </w:rPr>
        <w:t xml:space="preserve"> OWL </w:t>
      </w:r>
      <w:r w:rsidR="00154D66">
        <w:rPr>
          <w:lang w:val="en-GB"/>
        </w:rPr>
        <w:t>2</w:t>
      </w:r>
      <w:r w:rsidR="00B32685" w:rsidRPr="005B4738">
        <w:rPr>
          <w:lang w:val="en-GB"/>
        </w:rPr>
        <w:t xml:space="preserve"> (</w:t>
      </w:r>
      <w:r w:rsidR="00B32685" w:rsidRPr="005B4738">
        <w:rPr>
          <w:rFonts w:ascii="Lucida Handwriting" w:hAnsi="Lucida Handwriting"/>
          <w:lang w:val="en-GB"/>
        </w:rPr>
        <w:t>SROIQ</w:t>
      </w:r>
      <w:r w:rsidR="00B32685" w:rsidRPr="005B4738">
        <w:rPr>
          <w:lang w:val="en-GB"/>
        </w:rPr>
        <w:t xml:space="preserve">) </w:t>
      </w:r>
      <w:del w:id="149" w:author="Alan Ruttenberg" w:date="2012-02-12T23:25:00Z">
        <w:r w:rsidR="00B32685" w:rsidRPr="005B4738" w:rsidDel="00865462">
          <w:rPr>
            <w:lang w:val="en-GB"/>
          </w:rPr>
          <w:delText>can be considered</w:delText>
        </w:r>
      </w:del>
      <w:ins w:id="150" w:author="Alan Ruttenberg" w:date="2012-02-12T23:25:00Z">
        <w:r>
          <w:rPr>
            <w:lang w:val="en-GB"/>
          </w:rPr>
          <w:t xml:space="preserve">is </w:t>
        </w:r>
      </w:ins>
      <w:r w:rsidR="00B32685" w:rsidRPr="005B4738">
        <w:rPr>
          <w:lang w:val="en-GB"/>
        </w:rPr>
        <w:t xml:space="preserve"> the most expressive formalism </w:t>
      </w:r>
      <w:ins w:id="151" w:author="Alan Ruttenberg" w:date="2012-02-12T23:23:00Z">
        <w:r>
          <w:rPr>
            <w:lang w:val="en-GB"/>
          </w:rPr>
          <w:t xml:space="preserve">that is standardized, and </w:t>
        </w:r>
      </w:ins>
      <w:r w:rsidR="00B32685" w:rsidRPr="005B4738">
        <w:rPr>
          <w:lang w:val="en-GB"/>
        </w:rPr>
        <w:t xml:space="preserve">for which </w:t>
      </w:r>
      <w:ins w:id="152" w:author="Alan Ruttenberg" w:date="2012-02-12T23:24:00Z">
        <w:r>
          <w:rPr>
            <w:lang w:val="en-GB"/>
          </w:rPr>
          <w:t xml:space="preserve">there is wide availability of </w:t>
        </w:r>
      </w:ins>
      <w:ins w:id="153" w:author="Alan Ruttenberg" w:date="2012-02-12T23:27:00Z">
        <w:r>
          <w:rPr>
            <w:lang w:val="en-GB"/>
          </w:rPr>
          <w:t>authoring</w:t>
        </w:r>
      </w:ins>
      <w:ins w:id="154" w:author="Alan Ruttenberg" w:date="2012-02-12T23:26:00Z">
        <w:r>
          <w:rPr>
            <w:lang w:val="en-GB"/>
          </w:rPr>
          <w:t xml:space="preserve"> </w:t>
        </w:r>
      </w:ins>
      <w:commentRangeStart w:id="155"/>
      <w:del w:id="156" w:author="Alan Ruttenberg" w:date="2012-02-12T23:24:00Z">
        <w:r w:rsidR="00B32685" w:rsidRPr="005B4738" w:rsidDel="00865462">
          <w:rPr>
            <w:lang w:val="en-GB"/>
          </w:rPr>
          <w:delText xml:space="preserve">user-friendly </w:delText>
        </w:r>
      </w:del>
      <w:r w:rsidR="00B32685" w:rsidRPr="005B4738">
        <w:rPr>
          <w:lang w:val="en-GB"/>
        </w:rPr>
        <w:t>tools</w:t>
      </w:r>
      <w:commentRangeEnd w:id="155"/>
      <w:r>
        <w:rPr>
          <w:rStyle w:val="Kommentarzeichen"/>
        </w:rPr>
        <w:commentReference w:id="155"/>
      </w:r>
      <w:ins w:id="157" w:author="Alan Ruttenberg" w:date="2012-02-12T23:24:00Z">
        <w:r>
          <w:rPr>
            <w:lang w:val="en-GB"/>
          </w:rPr>
          <w:t xml:space="preserve"> </w:t>
        </w:r>
      </w:ins>
      <w:ins w:id="158" w:author="Alan Ruttenberg" w:date="2012-02-12T23:26:00Z">
        <w:r>
          <w:rPr>
            <w:lang w:val="en-GB"/>
          </w:rPr>
          <w:t xml:space="preserve"> and reasoners</w:t>
        </w:r>
      </w:ins>
      <w:del w:id="159" w:author="Alan Ruttenberg" w:date="2012-02-12T23:24:00Z">
        <w:r w:rsidR="00B32685" w:rsidRPr="005B4738" w:rsidDel="00865462">
          <w:rPr>
            <w:lang w:val="en-GB"/>
          </w:rPr>
          <w:delText xml:space="preserve"> are available, although it is still too expressive to </w:delText>
        </w:r>
        <w:r w:rsidR="00457AB5" w:rsidDel="00865462">
          <w:rPr>
            <w:lang w:val="en-GB"/>
          </w:rPr>
          <w:delText>allow</w:delText>
        </w:r>
        <w:r w:rsidR="00B32685" w:rsidRPr="005B4738" w:rsidDel="00865462">
          <w:rPr>
            <w:lang w:val="en-GB"/>
          </w:rPr>
          <w:delText xml:space="preserve"> scalability of application ontologies</w:delText>
        </w:r>
        <w:r w:rsidR="00457AB5" w:rsidDel="00865462">
          <w:rPr>
            <w:lang w:val="en-GB"/>
          </w:rPr>
          <w:delText>, which often make use of</w:delText>
        </w:r>
        <w:r w:rsidR="00154D66" w:rsidDel="00865462">
          <w:rPr>
            <w:lang w:val="en-GB"/>
          </w:rPr>
          <w:delText xml:space="preserve"> the</w:delText>
        </w:r>
        <w:r w:rsidR="00457AB5" w:rsidDel="00865462">
          <w:rPr>
            <w:lang w:val="en-GB"/>
          </w:rPr>
          <w:delText xml:space="preserve"> </w:delText>
        </w:r>
        <w:r w:rsidR="00E05AB8" w:rsidDel="00865462">
          <w:rPr>
            <w:lang w:val="en-GB"/>
          </w:rPr>
          <w:delText xml:space="preserve">more restricted </w:delText>
        </w:r>
        <w:r w:rsidR="00457AB5" w:rsidDel="00865462">
          <w:rPr>
            <w:lang w:val="en-GB"/>
          </w:rPr>
          <w:delText>OWL</w:delText>
        </w:r>
        <w:r w:rsidR="00154D66" w:rsidDel="00865462">
          <w:rPr>
            <w:lang w:val="en-GB"/>
          </w:rPr>
          <w:delText xml:space="preserve"> 2</w:delText>
        </w:r>
        <w:r w:rsidR="00457AB5" w:rsidDel="00865462">
          <w:rPr>
            <w:lang w:val="en-GB"/>
          </w:rPr>
          <w:delText xml:space="preserve"> EL </w:delText>
        </w:r>
        <w:r w:rsidR="00154D66" w:rsidDel="00865462">
          <w:rPr>
            <w:lang w:val="en-GB"/>
          </w:rPr>
          <w:delText xml:space="preserve">language profile </w:delText>
        </w:r>
        <w:r w:rsidR="00457AB5" w:rsidDel="00865462">
          <w:rPr>
            <w:lang w:val="en-GB"/>
          </w:rPr>
          <w:delText>instead</w:delText>
        </w:r>
        <w:r w:rsidR="00B32685" w:rsidRPr="005B4738" w:rsidDel="00865462">
          <w:rPr>
            <w:lang w:val="en-GB"/>
          </w:rPr>
          <w:delText xml:space="preserve">. </w:delText>
        </w:r>
      </w:del>
      <w:r w:rsidR="00B32685" w:rsidRPr="005B4738">
        <w:rPr>
          <w:lang w:val="en-GB"/>
        </w:rPr>
        <w:t xml:space="preserve"> </w:t>
      </w:r>
    </w:p>
    <w:p w14:paraId="1785AF21" w14:textId="77777777" w:rsidR="00B32685" w:rsidRPr="005B4738" w:rsidRDefault="00B32685" w:rsidP="00B32685">
      <w:pPr>
        <w:suppressAutoHyphens/>
        <w:rPr>
          <w:lang w:val="en-GB"/>
        </w:rPr>
      </w:pPr>
    </w:p>
    <w:p w14:paraId="7E9C3F6E" w14:textId="77777777" w:rsidR="00B32685" w:rsidRPr="005B4738" w:rsidRDefault="00B32685" w:rsidP="00B32685">
      <w:pPr>
        <w:rPr>
          <w:lang w:val="en-GB"/>
        </w:rPr>
      </w:pPr>
      <w:commentRangeStart w:id="160"/>
      <w:del w:id="161" w:author="Alan Ruttenberg" w:date="2012-02-12T23:25:00Z">
        <w:r w:rsidRPr="005B4738" w:rsidDel="00865462">
          <w:rPr>
            <w:lang w:val="en-GB"/>
          </w:rPr>
          <w:delText>As a member of the description logics family of languages, a</w:delText>
        </w:r>
      </w:del>
      <w:ins w:id="162" w:author="Alan Ruttenberg" w:date="2012-02-12T23:25:00Z">
        <w:r w:rsidR="00865462">
          <w:rPr>
            <w:lang w:val="en-GB"/>
          </w:rPr>
          <w:t>A</w:t>
        </w:r>
      </w:ins>
      <w:r w:rsidRPr="005B4738">
        <w:rPr>
          <w:lang w:val="en-GB"/>
        </w:rPr>
        <w:t xml:space="preserve">ll </w:t>
      </w:r>
      <w:commentRangeEnd w:id="160"/>
      <w:r w:rsidR="00865462">
        <w:rPr>
          <w:rStyle w:val="Kommentarzeichen"/>
        </w:rPr>
        <w:commentReference w:id="160"/>
      </w:r>
      <w:del w:id="163" w:author="Alan Ruttenberg" w:date="2012-02-12T23:27:00Z">
        <w:r w:rsidRPr="005B4738" w:rsidDel="00865462">
          <w:rPr>
            <w:lang w:val="en-GB"/>
          </w:rPr>
          <w:delText xml:space="preserve">dialects </w:delText>
        </w:r>
      </w:del>
      <w:ins w:id="164" w:author="Alan Ruttenberg" w:date="2012-02-12T23:27:00Z">
        <w:r w:rsidR="00865462">
          <w:rPr>
            <w:lang w:val="en-GB"/>
          </w:rPr>
          <w:t>profiles</w:t>
        </w:r>
        <w:r w:rsidR="00865462" w:rsidRPr="005B4738">
          <w:rPr>
            <w:lang w:val="en-GB"/>
          </w:rPr>
          <w:t xml:space="preserve"> </w:t>
        </w:r>
      </w:ins>
      <w:r w:rsidRPr="005B4738">
        <w:rPr>
          <w:lang w:val="en-GB"/>
        </w:rPr>
        <w:t xml:space="preserve">of </w:t>
      </w:r>
      <w:commentRangeStart w:id="165"/>
      <w:r w:rsidRPr="005B4738">
        <w:rPr>
          <w:lang w:val="en-GB"/>
        </w:rPr>
        <w:t>OWL</w:t>
      </w:r>
      <w:ins w:id="166" w:author="Alan Ruttenberg" w:date="2012-02-12T23:27:00Z">
        <w:r w:rsidR="00865462">
          <w:rPr>
            <w:lang w:val="en-GB"/>
          </w:rPr>
          <w:t xml:space="preserve"> 2</w:t>
        </w:r>
        <w:commentRangeEnd w:id="165"/>
        <w:r w:rsidR="00865462">
          <w:rPr>
            <w:rStyle w:val="Kommentarzeichen"/>
          </w:rPr>
          <w:commentReference w:id="165"/>
        </w:r>
        <w:r w:rsidR="00865462">
          <w:rPr>
            <w:lang w:val="en-GB"/>
          </w:rPr>
          <w:t xml:space="preserve"> </w:t>
        </w:r>
      </w:ins>
      <w:del w:id="167" w:author="Alan Ruttenberg" w:date="2012-02-12T23:27:00Z">
        <w:r w:rsidRPr="005B4738" w:rsidDel="00865462">
          <w:rPr>
            <w:lang w:val="en-GB"/>
          </w:rPr>
          <w:delText xml:space="preserve"> (version 1 and 2) </w:delText>
        </w:r>
      </w:del>
      <w:r w:rsidRPr="005B4738">
        <w:rPr>
          <w:lang w:val="en-GB"/>
        </w:rPr>
        <w:t>allow only binary relations between individuals, called object properties. But while there has been work on expressive description logics that try to transcend this limitation [</w:t>
      </w:r>
      <w:r w:rsidR="00977898">
        <w:rPr>
          <w:lang w:val="en-GB"/>
        </w:rPr>
        <w:t>4</w:t>
      </w:r>
      <w:r w:rsidRPr="005B4738">
        <w:rPr>
          <w:lang w:val="en-GB"/>
        </w:rPr>
        <w:t>] and also on description logics that explicitly account for temporality (</w:t>
      </w:r>
      <w:r w:rsidR="00E05AB8">
        <w:rPr>
          <w:lang w:val="en-GB"/>
        </w:rPr>
        <w:t>e.g.</w:t>
      </w:r>
      <w:r w:rsidRPr="005B4738">
        <w:rPr>
          <w:lang w:val="en-GB"/>
        </w:rPr>
        <w:t xml:space="preserve"> [</w:t>
      </w:r>
      <w:r w:rsidR="00977898">
        <w:rPr>
          <w:lang w:val="en-GB"/>
        </w:rPr>
        <w:t>5</w:t>
      </w:r>
      <w:r w:rsidRPr="005B4738">
        <w:rPr>
          <w:lang w:val="en-GB"/>
        </w:rPr>
        <w:t xml:space="preserve">]), there is no strong push towards standardisation of those formalisms, and tools suitable for end users are not readily available. It has thus been acknowledged that there is </w:t>
      </w:r>
      <w:r w:rsidR="00CE77B7">
        <w:rPr>
          <w:lang w:val="en-GB"/>
        </w:rPr>
        <w:t xml:space="preserve">a </w:t>
      </w:r>
      <w:r w:rsidRPr="005B4738">
        <w:rPr>
          <w:lang w:val="en-GB"/>
        </w:rPr>
        <w:t>need for solutions that work within the confines of present technologies [</w:t>
      </w:r>
      <w:r w:rsidR="00977898">
        <w:rPr>
          <w:lang w:val="en-GB"/>
        </w:rPr>
        <w:t>6</w:t>
      </w:r>
      <w:r w:rsidRPr="005B4738">
        <w:rPr>
          <w:lang w:val="en-GB"/>
        </w:rPr>
        <w:t>].</w:t>
      </w:r>
    </w:p>
    <w:p w14:paraId="4B3A52E0" w14:textId="77777777" w:rsidR="00B32685" w:rsidRPr="005B4738" w:rsidRDefault="00E05AB8" w:rsidP="00B32685">
      <w:pPr>
        <w:rPr>
          <w:rFonts w:eastAsia="Times New Roman"/>
          <w:lang w:val="en-GB"/>
        </w:rPr>
      </w:pPr>
      <w:r>
        <w:t>Throughout</w:t>
      </w:r>
      <w:r>
        <w:rPr>
          <w:rFonts w:eastAsia="Times New Roman"/>
        </w:rPr>
        <w:t xml:space="preserve"> </w:t>
      </w:r>
      <w:r>
        <w:t>the</w:t>
      </w:r>
      <w:r>
        <w:rPr>
          <w:rFonts w:eastAsia="Times New Roman"/>
        </w:rPr>
        <w:t xml:space="preserve"> </w:t>
      </w:r>
      <w:r>
        <w:t>paper,</w:t>
      </w:r>
      <w:r>
        <w:rPr>
          <w:rFonts w:eastAsia="Times New Roman"/>
        </w:rPr>
        <w:t xml:space="preserve"> </w:t>
      </w:r>
      <w:r>
        <w:t>we</w:t>
      </w:r>
      <w:r>
        <w:rPr>
          <w:rFonts w:eastAsia="Times New Roman"/>
        </w:rPr>
        <w:t xml:space="preserve"> </w:t>
      </w:r>
      <w:r>
        <w:t>will</w:t>
      </w:r>
      <w:r>
        <w:rPr>
          <w:rFonts w:eastAsia="Times New Roman"/>
        </w:rPr>
        <w:t xml:space="preserve"> </w:t>
      </w:r>
      <w:r>
        <w:t>use</w:t>
      </w:r>
      <w:r>
        <w:rPr>
          <w:rFonts w:eastAsia="Times New Roman"/>
        </w:rPr>
        <w:t xml:space="preserve"> “</w:t>
      </w:r>
      <w:r>
        <w:rPr>
          <w:b/>
          <w:bCs/>
        </w:rPr>
        <w:t>rel</w:t>
      </w:r>
      <w:r>
        <w:rPr>
          <w:rFonts w:eastAsia="Times New Roman"/>
        </w:rPr>
        <w:t xml:space="preserve">” </w:t>
      </w:r>
      <w:r>
        <w:t>as</w:t>
      </w:r>
      <w:r>
        <w:rPr>
          <w:rFonts w:eastAsia="Times New Roman"/>
        </w:rPr>
        <w:t xml:space="preserve"> </w:t>
      </w:r>
      <w:r>
        <w:t>an</w:t>
      </w:r>
      <w:r>
        <w:rPr>
          <w:rFonts w:eastAsia="Times New Roman"/>
        </w:rPr>
        <w:t xml:space="preserve"> </w:t>
      </w:r>
      <w:r>
        <w:t>example</w:t>
      </w:r>
      <w:r>
        <w:rPr>
          <w:rFonts w:eastAsia="Times New Roman"/>
        </w:rPr>
        <w:t xml:space="preserve"> </w:t>
      </w:r>
      <w:r>
        <w:t>and</w:t>
      </w:r>
      <w:r>
        <w:rPr>
          <w:rFonts w:eastAsia="Times New Roman"/>
        </w:rPr>
        <w:t xml:space="preserve"> </w:t>
      </w:r>
      <w:r>
        <w:t>general</w:t>
      </w:r>
      <w:r>
        <w:rPr>
          <w:rFonts w:eastAsia="Times New Roman"/>
        </w:rPr>
        <w:t xml:space="preserve"> </w:t>
      </w:r>
      <w:r>
        <w:t>placeholder</w:t>
      </w:r>
      <w:r>
        <w:rPr>
          <w:rFonts w:eastAsia="Times New Roman"/>
        </w:rPr>
        <w:t xml:space="preserve"> </w:t>
      </w:r>
      <w:r>
        <w:t>for</w:t>
      </w:r>
      <w:r>
        <w:rPr>
          <w:rFonts w:eastAsia="Times New Roman"/>
        </w:rPr>
        <w:t xml:space="preserve"> any </w:t>
      </w:r>
      <w:r>
        <w:t>relation</w:t>
      </w:r>
      <w:r>
        <w:rPr>
          <w:rFonts w:eastAsia="Times New Roman"/>
        </w:rPr>
        <w:t xml:space="preserve"> that </w:t>
      </w:r>
      <w:r w:rsidR="007419B2">
        <w:rPr>
          <w:rFonts w:eastAsia="Times New Roman"/>
        </w:rPr>
        <w:t>developers</w:t>
      </w:r>
      <w:r>
        <w:rPr>
          <w:rFonts w:eastAsia="Times New Roman"/>
        </w:rPr>
        <w:t xml:space="preserve"> might want to </w:t>
      </w:r>
      <w:r>
        <w:t>use</w:t>
      </w:r>
      <w:r>
        <w:rPr>
          <w:rFonts w:eastAsia="Times New Roman"/>
        </w:rPr>
        <w:t xml:space="preserve"> </w:t>
      </w:r>
      <w:r>
        <w:t>in</w:t>
      </w:r>
      <w:r>
        <w:rPr>
          <w:rFonts w:eastAsia="Times New Roman"/>
        </w:rPr>
        <w:t xml:space="preserve"> </w:t>
      </w:r>
      <w:r>
        <w:t>an</w:t>
      </w:r>
      <w:r>
        <w:rPr>
          <w:rFonts w:eastAsia="Times New Roman"/>
        </w:rPr>
        <w:t xml:space="preserve"> </w:t>
      </w:r>
      <w:r>
        <w:t xml:space="preserve">ontology. </w:t>
      </w:r>
      <w:r w:rsidR="00B32685" w:rsidRPr="005B4738">
        <w:rPr>
          <w:lang w:val="en-GB"/>
        </w:rPr>
        <w:t>If</w:t>
      </w:r>
      <w:r>
        <w:rPr>
          <w:lang w:val="en-GB"/>
        </w:rPr>
        <w:t xml:space="preserve"> this relation is originally</w:t>
      </w:r>
      <w:r w:rsidR="00B32685" w:rsidRPr="005B4738">
        <w:rPr>
          <w:rFonts w:eastAsia="Times New Roman"/>
          <w:lang w:val="en-GB"/>
        </w:rPr>
        <w:t xml:space="preserve"> </w:t>
      </w:r>
      <w:r w:rsidR="00B32685" w:rsidRPr="005B4738">
        <w:rPr>
          <w:lang w:val="en-GB"/>
        </w:rPr>
        <w:t>a</w:t>
      </w:r>
      <w:r w:rsidR="00B32685" w:rsidRPr="005B4738">
        <w:rPr>
          <w:rFonts w:eastAsia="Times New Roman"/>
          <w:lang w:val="en-GB"/>
        </w:rPr>
        <w:t xml:space="preserve"> </w:t>
      </w:r>
      <w:r w:rsidR="00B32685" w:rsidRPr="005B4738">
        <w:rPr>
          <w:lang w:val="en-GB"/>
        </w:rPr>
        <w:t>ternary</w:t>
      </w:r>
      <w:r w:rsidR="00B32685" w:rsidRPr="005B4738">
        <w:rPr>
          <w:rFonts w:eastAsia="Times New Roman"/>
          <w:lang w:val="en-GB"/>
        </w:rPr>
        <w:t xml:space="preserve"> </w:t>
      </w:r>
      <w:r w:rsidR="00B32685" w:rsidRPr="005B4738">
        <w:rPr>
          <w:lang w:val="en-GB"/>
        </w:rPr>
        <w:t>relation</w:t>
      </w:r>
      <w:r w:rsidR="00B32685" w:rsidRPr="005B4738">
        <w:rPr>
          <w:rFonts w:eastAsia="Times New Roman"/>
          <w:lang w:val="en-GB"/>
        </w:rPr>
        <w:t xml:space="preserve"> </w:t>
      </w:r>
      <w:proofErr w:type="spellStart"/>
      <w:r w:rsidR="00B32685" w:rsidRPr="005B4738">
        <w:rPr>
          <w:rFonts w:eastAsia="Times New Roman"/>
          <w:b/>
          <w:lang w:val="en-GB"/>
        </w:rPr>
        <w:t>rel</w:t>
      </w:r>
      <w:proofErr w:type="spellEnd"/>
      <w:r w:rsidR="00B32685" w:rsidRPr="005B4738">
        <w:rPr>
          <w:rFonts w:eastAsia="Times New Roman"/>
          <w:lang w:val="en-GB"/>
        </w:rPr>
        <w:t xml:space="preserve"> (a, b, t) </w:t>
      </w:r>
      <w:r w:rsidR="00B32685" w:rsidRPr="005B4738">
        <w:rPr>
          <w:lang w:val="en-GB"/>
        </w:rPr>
        <w:t>with</w:t>
      </w:r>
      <w:r w:rsidR="00B32685" w:rsidRPr="005B4738">
        <w:rPr>
          <w:rFonts w:eastAsia="Times New Roman"/>
          <w:lang w:val="en-GB"/>
        </w:rPr>
        <w:t xml:space="preserve"> </w:t>
      </w:r>
      <w:r w:rsidR="00B32685" w:rsidRPr="005B4738">
        <w:rPr>
          <w:lang w:val="en-GB"/>
        </w:rPr>
        <w:t>explicit</w:t>
      </w:r>
      <w:r w:rsidR="00B32685" w:rsidRPr="005B4738">
        <w:rPr>
          <w:rFonts w:eastAsia="Times New Roman"/>
          <w:lang w:val="en-GB"/>
        </w:rPr>
        <w:t xml:space="preserve"> </w:t>
      </w:r>
      <w:r w:rsidR="00B32685" w:rsidRPr="005B4738">
        <w:rPr>
          <w:lang w:val="en-GB"/>
        </w:rPr>
        <w:t>time</w:t>
      </w:r>
      <w:r w:rsidR="00B32685" w:rsidRPr="005B4738">
        <w:rPr>
          <w:rFonts w:eastAsia="Times New Roman"/>
          <w:lang w:val="en-GB"/>
        </w:rPr>
        <w:t xml:space="preserve"> </w:t>
      </w:r>
      <w:del w:id="168" w:author="Alan Ruttenberg" w:date="2012-02-12T23:28:00Z">
        <w:r w:rsidR="00B32685" w:rsidRPr="005B4738" w:rsidDel="00865462">
          <w:rPr>
            <w:lang w:val="en-GB"/>
          </w:rPr>
          <w:delText>reference</w:delText>
        </w:r>
      </w:del>
      <w:ins w:id="169" w:author="Alan Ruttenberg" w:date="2012-02-12T23:28:00Z">
        <w:r w:rsidR="00865462">
          <w:rPr>
            <w:lang w:val="en-GB"/>
          </w:rPr>
          <w:t>index</w:t>
        </w:r>
      </w:ins>
      <w:r>
        <w:rPr>
          <w:lang w:val="en-GB"/>
        </w:rPr>
        <w:t>, the ontology engineer faces the problem how to</w:t>
      </w:r>
      <w:r w:rsidR="00B32685" w:rsidRPr="005B4738">
        <w:rPr>
          <w:rFonts w:eastAsia="Times New Roman"/>
          <w:lang w:val="en-GB"/>
        </w:rPr>
        <w:t xml:space="preserve"> </w:t>
      </w:r>
      <w:r w:rsidR="00B32685" w:rsidRPr="005B4738">
        <w:rPr>
          <w:lang w:val="en-GB"/>
        </w:rPr>
        <w:t>express</w:t>
      </w:r>
      <w:r w:rsidR="00B32685" w:rsidRPr="005B4738">
        <w:rPr>
          <w:rFonts w:eastAsia="Times New Roman"/>
          <w:lang w:val="en-GB"/>
        </w:rPr>
        <w:t xml:space="preserve"> </w:t>
      </w:r>
      <w:r>
        <w:rPr>
          <w:rFonts w:eastAsia="Times New Roman"/>
          <w:lang w:val="en-GB"/>
        </w:rPr>
        <w:t xml:space="preserve">it </w:t>
      </w:r>
      <w:r w:rsidR="00B32685" w:rsidRPr="005B4738">
        <w:rPr>
          <w:lang w:val="en-GB"/>
        </w:rPr>
        <w:t>as</w:t>
      </w:r>
      <w:r w:rsidR="00B32685" w:rsidRPr="005B4738">
        <w:rPr>
          <w:rFonts w:eastAsia="Times New Roman"/>
          <w:lang w:val="en-GB"/>
        </w:rPr>
        <w:t xml:space="preserve"> </w:t>
      </w:r>
      <w:r w:rsidR="00B32685" w:rsidRPr="005B4738">
        <w:rPr>
          <w:lang w:val="en-GB"/>
        </w:rPr>
        <w:t>a</w:t>
      </w:r>
      <w:r w:rsidR="00B32685" w:rsidRPr="005B4738">
        <w:rPr>
          <w:rFonts w:eastAsia="Times New Roman"/>
          <w:lang w:val="en-GB"/>
        </w:rPr>
        <w:t xml:space="preserve"> </w:t>
      </w:r>
      <w:r w:rsidR="00B32685" w:rsidRPr="005B4738">
        <w:rPr>
          <w:lang w:val="en-GB"/>
        </w:rPr>
        <w:t>binary</w:t>
      </w:r>
      <w:r w:rsidR="00B32685" w:rsidRPr="005B4738">
        <w:rPr>
          <w:rFonts w:eastAsia="Times New Roman"/>
          <w:lang w:val="en-GB"/>
        </w:rPr>
        <w:t xml:space="preserve"> </w:t>
      </w:r>
      <w:r w:rsidR="00B32685" w:rsidRPr="005B4738">
        <w:rPr>
          <w:lang w:val="en-GB"/>
        </w:rPr>
        <w:t>object</w:t>
      </w:r>
      <w:r w:rsidR="00B32685" w:rsidRPr="005B4738">
        <w:rPr>
          <w:rFonts w:eastAsia="Times New Roman"/>
          <w:lang w:val="en-GB"/>
        </w:rPr>
        <w:t xml:space="preserve"> </w:t>
      </w:r>
      <w:r w:rsidR="00B32685" w:rsidRPr="005B4738">
        <w:rPr>
          <w:lang w:val="en-GB"/>
        </w:rPr>
        <w:t>property</w:t>
      </w:r>
      <w:r w:rsidR="00B32685" w:rsidRPr="005B4738">
        <w:rPr>
          <w:rFonts w:eastAsia="Times New Roman"/>
          <w:lang w:val="en-GB"/>
        </w:rPr>
        <w:t xml:space="preserve"> </w:t>
      </w:r>
      <w:r w:rsidR="00B32685" w:rsidRPr="005B4738">
        <w:rPr>
          <w:rFonts w:eastAsia="Times New Roman"/>
          <w:b/>
          <w:lang w:val="en-GB"/>
        </w:rPr>
        <w:t>rel</w:t>
      </w:r>
      <w:ins w:id="170" w:author="Alan Ruttenberg" w:date="2012-02-12T23:29:00Z">
        <w:r w:rsidR="00865462">
          <w:rPr>
            <w:rFonts w:eastAsia="Times New Roman"/>
            <w:b/>
            <w:lang w:val="en-GB"/>
          </w:rPr>
          <w:t xml:space="preserve">. </w:t>
        </w:r>
      </w:ins>
      <w:r w:rsidR="00B32685" w:rsidRPr="005B4738">
        <w:rPr>
          <w:rFonts w:eastAsia="Times New Roman"/>
          <w:b/>
          <w:lang w:val="en-GB"/>
        </w:rPr>
        <w:t xml:space="preserve"> </w:t>
      </w:r>
      <w:del w:id="171" w:author="Alan Ruttenberg" w:date="2012-02-12T23:30:00Z">
        <w:r w:rsidR="00B32685" w:rsidRPr="005B4738" w:rsidDel="00ED7FF9">
          <w:rPr>
            <w:lang w:val="en-GB"/>
          </w:rPr>
          <w:delText>without</w:delText>
        </w:r>
        <w:r w:rsidR="00B32685" w:rsidRPr="005B4738" w:rsidDel="00ED7FF9">
          <w:rPr>
            <w:rFonts w:eastAsia="Times New Roman"/>
            <w:lang w:val="en-GB"/>
          </w:rPr>
          <w:delText xml:space="preserve"> such </w:delText>
        </w:r>
        <w:r w:rsidR="00B32685" w:rsidRPr="005B4738" w:rsidDel="00ED7FF9">
          <w:rPr>
            <w:lang w:val="en-GB"/>
          </w:rPr>
          <w:delText>reference in a</w:delText>
        </w:r>
        <w:r w:rsidR="00B32685" w:rsidRPr="005B4738" w:rsidDel="00ED7FF9">
          <w:rPr>
            <w:rFonts w:eastAsia="Times New Roman"/>
            <w:lang w:val="en-GB"/>
          </w:rPr>
          <w:delText xml:space="preserve"> </w:delText>
        </w:r>
        <w:r w:rsidR="00A85B9B" w:rsidRPr="005B4738" w:rsidDel="00ED7FF9">
          <w:rPr>
            <w:rFonts w:eastAsia="Times New Roman"/>
            <w:lang w:val="en-GB"/>
          </w:rPr>
          <w:delText>description logic</w:delText>
        </w:r>
      </w:del>
      <w:del w:id="172" w:author="Alan Ruttenberg" w:date="2012-02-12T23:29:00Z">
        <w:r w:rsidR="00A85B9B" w:rsidRPr="005B4738" w:rsidDel="00865462">
          <w:rPr>
            <w:rFonts w:eastAsia="Times New Roman"/>
            <w:lang w:val="en-GB"/>
          </w:rPr>
          <w:delText>s</w:delText>
        </w:r>
      </w:del>
      <w:del w:id="173" w:author="Alan Ruttenberg" w:date="2012-02-12T23:30:00Z">
        <w:r w:rsidR="00A85B9B" w:rsidRPr="005B4738" w:rsidDel="00ED7FF9">
          <w:rPr>
            <w:rFonts w:eastAsia="Times New Roman"/>
            <w:lang w:val="en-GB"/>
          </w:rPr>
          <w:delText xml:space="preserve"> </w:delText>
        </w:r>
      </w:del>
      <w:ins w:id="174" w:author="Alan Ruttenberg" w:date="2012-02-12T23:30:00Z">
        <w:r w:rsidR="00ED7FF9">
          <w:rPr>
            <w:lang w:val="en-GB"/>
          </w:rPr>
          <w:t xml:space="preserve">For example, consider the following </w:t>
        </w:r>
      </w:ins>
      <w:r w:rsidR="00B32685" w:rsidRPr="005B4738">
        <w:rPr>
          <w:rFonts w:eastAsia="Times New Roman"/>
          <w:lang w:val="en-GB"/>
        </w:rPr>
        <w:t xml:space="preserve">class </w:t>
      </w:r>
      <w:r w:rsidR="00B32685" w:rsidRPr="005B4738">
        <w:rPr>
          <w:lang w:val="en-GB"/>
        </w:rPr>
        <w:t>expression</w:t>
      </w:r>
      <w:r w:rsidR="00B32685" w:rsidRPr="005B4738">
        <w:rPr>
          <w:rFonts w:eastAsia="Times New Roman"/>
          <w:lang w:val="en-GB"/>
        </w:rPr>
        <w:t xml:space="preserve"> </w:t>
      </w:r>
      <w:del w:id="175" w:author="Alan Ruttenberg" w:date="2012-02-12T23:31:00Z">
        <w:r w:rsidR="00B32685" w:rsidRPr="005B4738" w:rsidDel="00ED7FF9">
          <w:rPr>
            <w:lang w:val="en-GB"/>
          </w:rPr>
          <w:delText>such</w:delText>
        </w:r>
        <w:r w:rsidR="00B32685" w:rsidRPr="005B4738" w:rsidDel="00ED7FF9">
          <w:rPr>
            <w:rFonts w:eastAsia="Times New Roman"/>
            <w:lang w:val="en-GB"/>
          </w:rPr>
          <w:delText xml:space="preserve"> </w:delText>
        </w:r>
        <w:r w:rsidR="00B32685" w:rsidRPr="005B4738" w:rsidDel="00ED7FF9">
          <w:rPr>
            <w:lang w:val="en-GB"/>
          </w:rPr>
          <w:delText>as</w:delText>
        </w:r>
        <w:r w:rsidR="00B32685" w:rsidRPr="005B4738" w:rsidDel="00ED7FF9">
          <w:rPr>
            <w:rFonts w:eastAsia="Times New Roman"/>
            <w:lang w:val="en-GB"/>
          </w:rPr>
          <w:delText xml:space="preserve"> </w:delText>
        </w:r>
      </w:del>
      <w:r w:rsidR="00A85B9B" w:rsidRPr="005B4738">
        <w:rPr>
          <w:rFonts w:eastAsia="Times New Roman"/>
          <w:lang w:val="en-GB"/>
        </w:rPr>
        <w:t>(</w:t>
      </w:r>
      <w:del w:id="176" w:author="Alan Ruttenberg" w:date="2012-02-12T23:31:00Z">
        <w:r w:rsidR="00A85B9B" w:rsidRPr="005B4738" w:rsidDel="00ED7FF9">
          <w:rPr>
            <w:rFonts w:eastAsia="Times New Roman"/>
            <w:lang w:val="en-GB"/>
          </w:rPr>
          <w:delText xml:space="preserve">in </w:delText>
        </w:r>
      </w:del>
      <w:ins w:id="177" w:author="Alan Ruttenberg" w:date="2012-02-12T23:31:00Z">
        <w:r w:rsidR="00ED7FF9">
          <w:rPr>
            <w:rFonts w:eastAsia="Times New Roman"/>
            <w:lang w:val="en-GB"/>
          </w:rPr>
          <w:t>as expressed in</w:t>
        </w:r>
        <w:r w:rsidR="00ED7FF9" w:rsidRPr="005B4738">
          <w:rPr>
            <w:rFonts w:eastAsia="Times New Roman"/>
            <w:lang w:val="en-GB"/>
          </w:rPr>
          <w:t xml:space="preserve"> </w:t>
        </w:r>
      </w:ins>
      <w:r w:rsidR="00A85B9B" w:rsidRPr="005B4738">
        <w:rPr>
          <w:rFonts w:eastAsia="Times New Roman"/>
          <w:lang w:val="en-GB"/>
        </w:rPr>
        <w:t>Manchester Syntax [</w:t>
      </w:r>
      <w:r w:rsidR="00977898">
        <w:rPr>
          <w:rFonts w:eastAsia="Times New Roman"/>
          <w:lang w:val="en-GB"/>
        </w:rPr>
        <w:t>7</w:t>
      </w:r>
      <w:r w:rsidR="00A85B9B" w:rsidRPr="005B4738">
        <w:rPr>
          <w:rFonts w:eastAsia="Times New Roman"/>
          <w:lang w:val="en-GB"/>
        </w:rPr>
        <w:t>])</w:t>
      </w:r>
      <w:r w:rsidR="00457AB5">
        <w:rPr>
          <w:rFonts w:eastAsia="Times New Roman"/>
          <w:lang w:val="en-GB"/>
        </w:rPr>
        <w:t>:</w:t>
      </w:r>
    </w:p>
    <w:p w14:paraId="178A3538" w14:textId="77777777" w:rsidR="00B32685" w:rsidRPr="005B4738" w:rsidRDefault="00B32685" w:rsidP="00A21127">
      <w:pPr>
        <w:tabs>
          <w:tab w:val="left" w:pos="6781"/>
        </w:tabs>
        <w:suppressAutoHyphens/>
        <w:spacing w:before="240" w:after="240"/>
        <w:ind w:firstLine="0"/>
        <w:jc w:val="center"/>
        <w:rPr>
          <w:lang w:val="en-GB"/>
        </w:rPr>
      </w:pPr>
      <w:r w:rsidRPr="005B4738">
        <w:rPr>
          <w:i/>
          <w:lang w:val="en-GB"/>
        </w:rPr>
        <w:t>A</w:t>
      </w:r>
      <w:r w:rsidRPr="005B4738">
        <w:rPr>
          <w:rFonts w:eastAsia="Times New Roman"/>
          <w:lang w:val="en-GB"/>
        </w:rPr>
        <w:t xml:space="preserve"> </w:t>
      </w:r>
      <w:proofErr w:type="spellStart"/>
      <w:r w:rsidRPr="005B4738">
        <w:rPr>
          <w:lang w:val="en-GB"/>
        </w:rPr>
        <w:t>subClassOf</w:t>
      </w:r>
      <w:proofErr w:type="spellEnd"/>
      <w:r w:rsidRPr="005B4738">
        <w:rPr>
          <w:rFonts w:eastAsia="Times New Roman"/>
          <w:lang w:val="en-GB"/>
        </w:rPr>
        <w:t xml:space="preserve"> </w:t>
      </w:r>
      <w:proofErr w:type="spellStart"/>
      <w:r w:rsidRPr="005B4738">
        <w:rPr>
          <w:b/>
          <w:lang w:val="en-GB"/>
        </w:rPr>
        <w:t>rel</w:t>
      </w:r>
      <w:proofErr w:type="spellEnd"/>
      <w:r w:rsidRPr="005B4738">
        <w:rPr>
          <w:rFonts w:eastAsia="Times New Roman"/>
          <w:b/>
          <w:lang w:val="en-GB"/>
        </w:rPr>
        <w:t xml:space="preserve"> </w:t>
      </w:r>
      <w:r w:rsidRPr="005B4738">
        <w:rPr>
          <w:lang w:val="en-GB"/>
        </w:rPr>
        <w:t>some</w:t>
      </w:r>
      <w:r w:rsidRPr="005B4738">
        <w:rPr>
          <w:rFonts w:eastAsia="Times New Roman"/>
          <w:lang w:val="en-GB"/>
        </w:rPr>
        <w:t xml:space="preserve"> </w:t>
      </w:r>
      <w:r w:rsidRPr="005B4738">
        <w:rPr>
          <w:i/>
          <w:lang w:val="en-GB"/>
        </w:rPr>
        <w:t>B</w:t>
      </w:r>
    </w:p>
    <w:p w14:paraId="2C2850A7" w14:textId="77777777" w:rsidR="00B32685" w:rsidRPr="005B4738" w:rsidRDefault="00E05AB8" w:rsidP="00A21127">
      <w:pPr>
        <w:rPr>
          <w:rFonts w:eastAsia="Times New Roman"/>
          <w:lang w:val="en-GB"/>
        </w:rPr>
      </w:pPr>
      <w:r>
        <w:rPr>
          <w:lang w:val="en-GB"/>
        </w:rPr>
        <w:t>D</w:t>
      </w:r>
      <w:r w:rsidR="00B32685" w:rsidRPr="005B4738">
        <w:rPr>
          <w:lang w:val="en-GB"/>
        </w:rPr>
        <w:t>ifferent</w:t>
      </w:r>
      <w:r w:rsidR="00B32685" w:rsidRPr="005B4738">
        <w:rPr>
          <w:rFonts w:eastAsia="Times New Roman"/>
          <w:lang w:val="en-GB"/>
        </w:rPr>
        <w:t xml:space="preserve"> </w:t>
      </w:r>
      <w:r w:rsidR="00B32685" w:rsidRPr="005B4738">
        <w:rPr>
          <w:lang w:val="en-GB"/>
        </w:rPr>
        <w:t xml:space="preserve">interpretations </w:t>
      </w:r>
      <w:r>
        <w:rPr>
          <w:lang w:val="en-GB"/>
        </w:rPr>
        <w:t xml:space="preserve">of this expression are </w:t>
      </w:r>
      <w:del w:id="178" w:author="Alan Ruttenberg" w:date="2012-02-12T23:31:00Z">
        <w:r w:rsidR="00B32685" w:rsidRPr="005B4738" w:rsidDel="00ED7FF9">
          <w:rPr>
            <w:lang w:val="en-GB"/>
          </w:rPr>
          <w:delText xml:space="preserve">are </w:delText>
        </w:r>
      </w:del>
      <w:r w:rsidR="00B32685" w:rsidRPr="005B4738">
        <w:rPr>
          <w:lang w:val="en-GB"/>
        </w:rPr>
        <w:t>possible, based</w:t>
      </w:r>
      <w:r w:rsidR="00B32685" w:rsidRPr="005B4738">
        <w:rPr>
          <w:rFonts w:eastAsia="Times New Roman"/>
          <w:lang w:val="en-GB"/>
        </w:rPr>
        <w:t xml:space="preserve"> </w:t>
      </w:r>
      <w:r w:rsidR="00B32685" w:rsidRPr="005B4738">
        <w:rPr>
          <w:lang w:val="en-GB"/>
        </w:rPr>
        <w:t>on</w:t>
      </w:r>
      <w:r w:rsidR="00B32685" w:rsidRPr="005B4738">
        <w:rPr>
          <w:rFonts w:eastAsia="Times New Roman"/>
          <w:lang w:val="en-GB"/>
        </w:rPr>
        <w:t xml:space="preserve"> </w:t>
      </w:r>
      <w:r w:rsidR="00B32685" w:rsidRPr="005B4738">
        <w:rPr>
          <w:lang w:val="en-GB"/>
        </w:rPr>
        <w:t>the</w:t>
      </w:r>
      <w:r w:rsidR="00B32685" w:rsidRPr="005B4738">
        <w:rPr>
          <w:rFonts w:eastAsia="Times New Roman"/>
          <w:lang w:val="en-GB"/>
        </w:rPr>
        <w:t xml:space="preserve"> “</w:t>
      </w:r>
      <w:r w:rsidR="00B32685" w:rsidRPr="005B4738">
        <w:rPr>
          <w:lang w:val="en-GB"/>
        </w:rPr>
        <w:t>temporal</w:t>
      </w:r>
      <w:r w:rsidR="00B32685" w:rsidRPr="005B4738">
        <w:rPr>
          <w:rFonts w:eastAsia="Times New Roman"/>
          <w:lang w:val="en-GB"/>
        </w:rPr>
        <w:t xml:space="preserve"> </w:t>
      </w:r>
      <w:r w:rsidR="00B32685" w:rsidRPr="005B4738">
        <w:rPr>
          <w:lang w:val="en-GB"/>
        </w:rPr>
        <w:t>strength</w:t>
      </w:r>
      <w:r w:rsidR="00B32685" w:rsidRPr="005B4738">
        <w:rPr>
          <w:rFonts w:eastAsia="Times New Roman"/>
          <w:lang w:val="en-GB"/>
        </w:rPr>
        <w:t xml:space="preserve">” </w:t>
      </w:r>
      <w:r w:rsidR="00B32685" w:rsidRPr="005B4738">
        <w:rPr>
          <w:lang w:val="en-GB"/>
        </w:rPr>
        <w:t>of</w:t>
      </w:r>
      <w:r w:rsidR="00B32685" w:rsidRPr="005B4738">
        <w:rPr>
          <w:rFonts w:eastAsia="Times New Roman"/>
          <w:lang w:val="en-GB"/>
        </w:rPr>
        <w:t xml:space="preserve"> </w:t>
      </w:r>
      <w:r w:rsidR="00B32685" w:rsidRPr="005B4738">
        <w:rPr>
          <w:lang w:val="en-GB"/>
        </w:rPr>
        <w:t>the</w:t>
      </w:r>
      <w:r w:rsidR="00B32685" w:rsidRPr="005B4738">
        <w:rPr>
          <w:rFonts w:eastAsia="Times New Roman"/>
          <w:lang w:val="en-GB"/>
        </w:rPr>
        <w:t xml:space="preserve"> </w:t>
      </w:r>
      <w:r w:rsidR="00B32685" w:rsidRPr="005B4738">
        <w:rPr>
          <w:lang w:val="en-GB"/>
        </w:rPr>
        <w:t>relational</w:t>
      </w:r>
      <w:r w:rsidR="00B32685" w:rsidRPr="005B4738">
        <w:rPr>
          <w:rFonts w:eastAsia="Times New Roman"/>
          <w:lang w:val="en-GB"/>
        </w:rPr>
        <w:t xml:space="preserve"> </w:t>
      </w:r>
      <w:r w:rsidR="00B32685" w:rsidRPr="005B4738">
        <w:rPr>
          <w:lang w:val="en-GB"/>
        </w:rPr>
        <w:t>term</w:t>
      </w:r>
      <w:r w:rsidR="00B32685" w:rsidRPr="005B4738">
        <w:rPr>
          <w:rFonts w:eastAsia="Times New Roman"/>
          <w:lang w:val="en-GB"/>
        </w:rPr>
        <w:t xml:space="preserve"> “</w:t>
      </w:r>
      <w:proofErr w:type="spellStart"/>
      <w:r w:rsidR="00B32685" w:rsidRPr="005B4738">
        <w:rPr>
          <w:b/>
          <w:lang w:val="en-GB"/>
        </w:rPr>
        <w:t>rel</w:t>
      </w:r>
      <w:proofErr w:type="spellEnd"/>
      <w:r w:rsidR="00B32685" w:rsidRPr="005B4738">
        <w:rPr>
          <w:rFonts w:eastAsia="Times New Roman"/>
          <w:lang w:val="en-GB"/>
        </w:rPr>
        <w:t>”</w:t>
      </w:r>
      <w:r w:rsidR="00F95705">
        <w:rPr>
          <w:rFonts w:eastAsia="Times New Roman"/>
          <w:lang w:val="en-GB"/>
        </w:rPr>
        <w:t>, which can be rendered in FOL as follows</w:t>
      </w:r>
      <w:r w:rsidR="00B32685" w:rsidRPr="005B4738">
        <w:rPr>
          <w:rFonts w:eastAsia="Times New Roman"/>
          <w:lang w:val="en-GB"/>
        </w:rPr>
        <w:t xml:space="preserve"> </w:t>
      </w:r>
      <w:r w:rsidR="00B32685" w:rsidRPr="005B4738">
        <w:rPr>
          <w:lang w:val="en-GB"/>
        </w:rPr>
        <w:t>(</w:t>
      </w:r>
      <w:ins w:id="179" w:author="Alan Ruttenberg" w:date="2012-02-12T23:32:00Z">
        <w:r w:rsidR="00ED7FF9">
          <w:rPr>
            <w:lang w:val="en-GB"/>
          </w:rPr>
          <w:t xml:space="preserve">note that </w:t>
        </w:r>
      </w:ins>
      <w:proofErr w:type="spellStart"/>
      <w:r w:rsidR="00B32685" w:rsidRPr="005B4738">
        <w:rPr>
          <w:b/>
          <w:lang w:val="en-GB"/>
        </w:rPr>
        <w:t>inst</w:t>
      </w:r>
      <w:proofErr w:type="spellEnd"/>
      <w:r w:rsidR="00B32685" w:rsidRPr="005B4738">
        <w:rPr>
          <w:rFonts w:eastAsia="Times New Roman"/>
          <w:lang w:val="en-GB"/>
        </w:rPr>
        <w:t xml:space="preserve"> </w:t>
      </w:r>
      <w:del w:id="180" w:author="Alan Ruttenberg" w:date="2012-02-12T23:32:00Z">
        <w:r w:rsidR="00B32685" w:rsidRPr="005B4738" w:rsidDel="00ED7FF9">
          <w:rPr>
            <w:lang w:val="en-GB"/>
          </w:rPr>
          <w:delText>being</w:delText>
        </w:r>
        <w:r w:rsidR="00B32685" w:rsidRPr="005B4738" w:rsidDel="00ED7FF9">
          <w:rPr>
            <w:rFonts w:eastAsia="Times New Roman"/>
            <w:lang w:val="en-GB"/>
          </w:rPr>
          <w:delText xml:space="preserve"> </w:delText>
        </w:r>
        <w:r w:rsidR="00B32685" w:rsidRPr="005B4738" w:rsidDel="00ED7FF9">
          <w:rPr>
            <w:lang w:val="en-GB"/>
          </w:rPr>
          <w:delText>the</w:delText>
        </w:r>
        <w:r w:rsidR="00B32685" w:rsidRPr="005B4738" w:rsidDel="00ED7FF9">
          <w:rPr>
            <w:rFonts w:eastAsia="Times New Roman"/>
            <w:lang w:val="en-GB"/>
          </w:rPr>
          <w:delText xml:space="preserve"> </w:delText>
        </w:r>
      </w:del>
      <w:ins w:id="181" w:author="Alan Ruttenberg" w:date="2012-02-12T23:32:00Z">
        <w:r w:rsidR="00ED7FF9">
          <w:rPr>
            <w:lang w:val="en-GB"/>
          </w:rPr>
          <w:t xml:space="preserve">is the time-indexed </w:t>
        </w:r>
      </w:ins>
      <w:r w:rsidR="00B32685" w:rsidRPr="005B4738">
        <w:rPr>
          <w:lang w:val="en-GB"/>
        </w:rPr>
        <w:t>instantiation</w:t>
      </w:r>
      <w:r w:rsidR="00B32685" w:rsidRPr="005B4738">
        <w:rPr>
          <w:rFonts w:eastAsia="Times New Roman"/>
          <w:lang w:val="en-GB"/>
        </w:rPr>
        <w:t xml:space="preserve"> </w:t>
      </w:r>
      <w:r w:rsidR="00B32685" w:rsidRPr="005B4738">
        <w:rPr>
          <w:lang w:val="en-GB"/>
        </w:rPr>
        <w:t>relation</w:t>
      </w:r>
      <w:r w:rsidR="00B32685" w:rsidRPr="005B4738">
        <w:rPr>
          <w:rFonts w:eastAsia="Times New Roman"/>
          <w:lang w:val="en-GB"/>
        </w:rPr>
        <w:t xml:space="preserve"> </w:t>
      </w:r>
      <w:ins w:id="182" w:author="Alan Ruttenberg" w:date="2012-02-12T23:32:00Z">
        <w:r w:rsidR="00ED7FF9">
          <w:rPr>
            <w:rFonts w:eastAsia="Times New Roman"/>
            <w:lang w:val="en-GB"/>
          </w:rPr>
          <w:t xml:space="preserve">that holds </w:t>
        </w:r>
      </w:ins>
      <w:r w:rsidR="00B32685" w:rsidRPr="005B4738">
        <w:rPr>
          <w:lang w:val="en-GB"/>
        </w:rPr>
        <w:t>between</w:t>
      </w:r>
      <w:r w:rsidR="00B32685" w:rsidRPr="005B4738">
        <w:rPr>
          <w:rFonts w:eastAsia="Times New Roman"/>
          <w:lang w:val="en-GB"/>
        </w:rPr>
        <w:t xml:space="preserve"> </w:t>
      </w:r>
      <w:r w:rsidR="00B32685" w:rsidRPr="005B4738">
        <w:rPr>
          <w:lang w:val="en-GB"/>
        </w:rPr>
        <w:t>an</w:t>
      </w:r>
      <w:r w:rsidR="00B32685" w:rsidRPr="005B4738">
        <w:rPr>
          <w:rFonts w:eastAsia="Times New Roman"/>
          <w:lang w:val="en-GB"/>
        </w:rPr>
        <w:t xml:space="preserve"> </w:t>
      </w:r>
      <w:r w:rsidR="00B32685" w:rsidRPr="005B4738">
        <w:rPr>
          <w:lang w:val="en-GB"/>
        </w:rPr>
        <w:t>individual</w:t>
      </w:r>
      <w:r w:rsidR="00B32685" w:rsidRPr="005B4738">
        <w:rPr>
          <w:rFonts w:eastAsia="Times New Roman"/>
          <w:lang w:val="en-GB"/>
        </w:rPr>
        <w:t xml:space="preserve"> </w:t>
      </w:r>
      <w:r w:rsidR="00B32685" w:rsidRPr="005B4738">
        <w:rPr>
          <w:lang w:val="en-GB"/>
        </w:rPr>
        <w:t>and</w:t>
      </w:r>
      <w:r w:rsidR="00B32685" w:rsidRPr="005B4738">
        <w:rPr>
          <w:rFonts w:eastAsia="Times New Roman"/>
          <w:lang w:val="en-GB"/>
        </w:rPr>
        <w:t xml:space="preserve"> </w:t>
      </w:r>
      <w:r w:rsidR="00B32685" w:rsidRPr="005B4738">
        <w:rPr>
          <w:lang w:val="en-GB"/>
        </w:rPr>
        <w:t>a</w:t>
      </w:r>
      <w:r w:rsidR="00B32685" w:rsidRPr="005B4738">
        <w:rPr>
          <w:rFonts w:eastAsia="Times New Roman"/>
          <w:lang w:val="en-GB"/>
        </w:rPr>
        <w:t xml:space="preserve"> </w:t>
      </w:r>
      <w:r w:rsidR="00B32685" w:rsidRPr="005B4738">
        <w:rPr>
          <w:lang w:val="en-GB"/>
        </w:rPr>
        <w:t>class</w:t>
      </w:r>
      <w:r w:rsidR="00B32685" w:rsidRPr="005B4738">
        <w:rPr>
          <w:rFonts w:eastAsia="Times New Roman"/>
          <w:lang w:val="en-GB"/>
        </w:rPr>
        <w:t xml:space="preserve"> </w:t>
      </w:r>
      <w:r w:rsidR="00B32685" w:rsidRPr="005B4738">
        <w:rPr>
          <w:lang w:val="en-GB"/>
        </w:rPr>
        <w:t>at</w:t>
      </w:r>
      <w:r w:rsidR="00B32685" w:rsidRPr="005B4738">
        <w:rPr>
          <w:rFonts w:eastAsia="Times New Roman"/>
          <w:lang w:val="en-GB"/>
        </w:rPr>
        <w:t xml:space="preserve"> </w:t>
      </w:r>
      <w:r w:rsidR="00B32685" w:rsidRPr="005B4738">
        <w:rPr>
          <w:lang w:val="en-GB"/>
        </w:rPr>
        <w:t>some</w:t>
      </w:r>
      <w:r w:rsidR="00B32685" w:rsidRPr="005B4738">
        <w:rPr>
          <w:rFonts w:eastAsia="Times New Roman"/>
          <w:lang w:val="en-GB"/>
        </w:rPr>
        <w:t xml:space="preserve"> </w:t>
      </w:r>
      <w:commentRangeStart w:id="183"/>
      <w:del w:id="184" w:author="Alan Ruttenberg" w:date="2012-02-12T23:33:00Z">
        <w:r w:rsidR="00B32685" w:rsidRPr="005B4738" w:rsidDel="00ED7FF9">
          <w:rPr>
            <w:lang w:val="en-GB"/>
          </w:rPr>
          <w:delText>point</w:delText>
        </w:r>
        <w:r w:rsidR="00B32685" w:rsidRPr="005B4738" w:rsidDel="00ED7FF9">
          <w:rPr>
            <w:rFonts w:eastAsia="Times New Roman"/>
            <w:lang w:val="en-GB"/>
          </w:rPr>
          <w:delText xml:space="preserve"> </w:delText>
        </w:r>
        <w:r w:rsidR="00B32685" w:rsidRPr="005B4738" w:rsidDel="00ED7FF9">
          <w:rPr>
            <w:lang w:val="en-GB"/>
          </w:rPr>
          <w:delText>in</w:delText>
        </w:r>
        <w:r w:rsidR="00B32685" w:rsidRPr="005B4738" w:rsidDel="00ED7FF9">
          <w:rPr>
            <w:rFonts w:eastAsia="Times New Roman"/>
            <w:lang w:val="en-GB"/>
          </w:rPr>
          <w:delText xml:space="preserve"> </w:delText>
        </w:r>
      </w:del>
      <w:r w:rsidR="00B32685" w:rsidRPr="005B4738">
        <w:rPr>
          <w:lang w:val="en-GB"/>
        </w:rPr>
        <w:t>time</w:t>
      </w:r>
      <w:r w:rsidR="00B32685" w:rsidRPr="005B4738">
        <w:rPr>
          <w:rFonts w:eastAsia="Times New Roman"/>
          <w:lang w:val="en-GB"/>
        </w:rPr>
        <w:t xml:space="preserve"> </w:t>
      </w:r>
      <w:commentRangeEnd w:id="183"/>
      <w:r w:rsidR="00ED7FF9">
        <w:rPr>
          <w:rStyle w:val="Kommentarzeichen"/>
        </w:rPr>
        <w:commentReference w:id="183"/>
      </w:r>
      <w:r w:rsidR="00B32685" w:rsidRPr="005B4738">
        <w:rPr>
          <w:lang w:val="en-GB"/>
        </w:rPr>
        <w:t>t):</w:t>
      </w:r>
      <w:r w:rsidR="00B32685" w:rsidRPr="005B4738">
        <w:rPr>
          <w:rFonts w:eastAsia="Times New Roman"/>
          <w:lang w:val="en-GB"/>
        </w:rPr>
        <w:t xml:space="preserve"> </w:t>
      </w:r>
    </w:p>
    <w:p w14:paraId="21AAF00F" w14:textId="77777777" w:rsidR="00B32685" w:rsidRPr="00A21127" w:rsidRDefault="00F95705" w:rsidP="00A21127">
      <w:pPr>
        <w:numPr>
          <w:ilvl w:val="0"/>
          <w:numId w:val="16"/>
        </w:numPr>
        <w:suppressAutoHyphens/>
        <w:spacing w:before="240" w:after="240"/>
        <w:ind w:left="426" w:hanging="426"/>
        <w:jc w:val="left"/>
        <w:rPr>
          <w:lang w:val="en-GB"/>
        </w:rPr>
      </w:pPr>
      <w:r w:rsidRPr="00A21127">
        <w:rPr>
          <w:i/>
          <w:lang w:val="en-GB"/>
        </w:rPr>
        <w:t>Temporary relatedness</w:t>
      </w:r>
      <w:r>
        <w:rPr>
          <w:lang w:val="en-GB"/>
        </w:rPr>
        <w:t>.</w:t>
      </w:r>
      <w:ins w:id="185" w:author="Niels Grewe" w:date="2012-02-13T07:22:00Z">
        <w:r w:rsidR="00D0740C">
          <w:rPr>
            <w:lang w:val="en-GB"/>
          </w:rPr>
          <w:t xml:space="preserve"> </w:t>
        </w:r>
      </w:ins>
      <w:r w:rsidR="00B32685" w:rsidRPr="005B4738">
        <w:rPr>
          <w:lang w:val="en-GB"/>
        </w:rPr>
        <w:t>For</w:t>
      </w:r>
      <w:r w:rsidR="00B32685" w:rsidRPr="005B4738">
        <w:rPr>
          <w:rFonts w:eastAsia="Times New Roman"/>
          <w:lang w:val="en-GB"/>
        </w:rPr>
        <w:t xml:space="preserve"> </w:t>
      </w:r>
      <w:r w:rsidR="00B32685" w:rsidRPr="005B4738">
        <w:rPr>
          <w:lang w:val="en-GB"/>
        </w:rPr>
        <w:t>each</w:t>
      </w:r>
      <w:r w:rsidR="00B32685" w:rsidRPr="005B4738">
        <w:rPr>
          <w:rFonts w:eastAsia="Times New Roman"/>
          <w:lang w:val="en-GB"/>
        </w:rPr>
        <w:t xml:space="preserve"> </w:t>
      </w:r>
      <w:r w:rsidR="00B32685" w:rsidRPr="005B4738">
        <w:rPr>
          <w:lang w:val="en-GB"/>
        </w:rPr>
        <w:t>instance</w:t>
      </w:r>
      <w:r w:rsidR="00B32685" w:rsidRPr="005B4738">
        <w:rPr>
          <w:rFonts w:eastAsia="Times New Roman"/>
          <w:lang w:val="en-GB"/>
        </w:rPr>
        <w:t xml:space="preserve"> </w:t>
      </w:r>
      <w:r w:rsidR="00B32685" w:rsidRPr="005B4738">
        <w:rPr>
          <w:lang w:val="en-GB"/>
        </w:rPr>
        <w:t>of</w:t>
      </w:r>
      <w:r w:rsidR="00B32685" w:rsidRPr="005B4738">
        <w:rPr>
          <w:rFonts w:eastAsia="Times New Roman"/>
          <w:lang w:val="en-GB"/>
        </w:rPr>
        <w:t xml:space="preserve"> </w:t>
      </w:r>
      <w:r w:rsidR="00B32685" w:rsidRPr="005B4738">
        <w:rPr>
          <w:lang w:val="en-GB"/>
        </w:rPr>
        <w:t>A</w:t>
      </w:r>
      <w:r w:rsidR="00B32685" w:rsidRPr="005B4738">
        <w:rPr>
          <w:rFonts w:eastAsia="Times New Roman"/>
          <w:lang w:val="en-GB"/>
        </w:rPr>
        <w:t xml:space="preserve"> </w:t>
      </w:r>
      <w:r w:rsidR="00B32685" w:rsidRPr="005B4738">
        <w:rPr>
          <w:lang w:val="en-GB"/>
        </w:rPr>
        <w:t>there</w:t>
      </w:r>
      <w:r w:rsidR="00B32685" w:rsidRPr="005B4738">
        <w:rPr>
          <w:rFonts w:eastAsia="Times New Roman"/>
          <w:lang w:val="en-GB"/>
        </w:rPr>
        <w:t xml:space="preserve"> </w:t>
      </w:r>
      <w:r w:rsidR="00B32685" w:rsidRPr="005B4738">
        <w:rPr>
          <w:lang w:val="en-GB"/>
        </w:rPr>
        <w:t>is</w:t>
      </w:r>
      <w:r w:rsidR="00B32685" w:rsidRPr="005B4738">
        <w:rPr>
          <w:rFonts w:eastAsia="Times New Roman"/>
          <w:lang w:val="en-GB"/>
        </w:rPr>
        <w:t xml:space="preserve"> </w:t>
      </w:r>
      <w:r w:rsidR="00B32685" w:rsidRPr="005B4738">
        <w:rPr>
          <w:lang w:val="en-GB"/>
        </w:rPr>
        <w:t>some</w:t>
      </w:r>
      <w:r w:rsidR="00B32685" w:rsidRPr="005B4738">
        <w:rPr>
          <w:rFonts w:eastAsia="Times New Roman"/>
          <w:lang w:val="en-GB"/>
        </w:rPr>
        <w:t xml:space="preserve"> </w:t>
      </w:r>
      <w:r w:rsidR="00B32685" w:rsidRPr="005B4738">
        <w:rPr>
          <w:lang w:val="en-GB"/>
        </w:rPr>
        <w:t>instance</w:t>
      </w:r>
      <w:r w:rsidR="00B32685" w:rsidRPr="005B4738">
        <w:rPr>
          <w:rFonts w:eastAsia="Times New Roman"/>
          <w:lang w:val="en-GB"/>
        </w:rPr>
        <w:t xml:space="preserve"> </w:t>
      </w:r>
      <w:r w:rsidR="00B32685" w:rsidRPr="005B4738">
        <w:rPr>
          <w:lang w:val="en-GB"/>
        </w:rPr>
        <w:t>of</w:t>
      </w:r>
      <w:r w:rsidR="00B32685" w:rsidRPr="005B4738">
        <w:rPr>
          <w:rFonts w:eastAsia="Times New Roman"/>
          <w:lang w:val="en-GB"/>
        </w:rPr>
        <w:t xml:space="preserve"> </w:t>
      </w:r>
      <w:r w:rsidR="00B32685" w:rsidRPr="005B4738">
        <w:rPr>
          <w:lang w:val="en-GB"/>
        </w:rPr>
        <w:t>B</w:t>
      </w:r>
      <w:r w:rsidR="00B32685" w:rsidRPr="005B4738">
        <w:rPr>
          <w:rFonts w:eastAsia="Times New Roman"/>
          <w:lang w:val="en-GB"/>
        </w:rPr>
        <w:t xml:space="preserve"> to which A is </w:t>
      </w:r>
      <w:r w:rsidR="00B32685" w:rsidRPr="005B4738">
        <w:rPr>
          <w:lang w:val="en-GB"/>
        </w:rPr>
        <w:t>related</w:t>
      </w:r>
      <w:r w:rsidR="00B32685" w:rsidRPr="005B4738">
        <w:rPr>
          <w:rFonts w:eastAsia="Times New Roman"/>
          <w:lang w:val="en-GB"/>
        </w:rPr>
        <w:t xml:space="preserve"> </w:t>
      </w:r>
      <w:r w:rsidR="00B32685" w:rsidRPr="005B4738">
        <w:rPr>
          <w:lang w:val="en-GB"/>
        </w:rPr>
        <w:t>by</w:t>
      </w:r>
      <w:r w:rsidR="00B32685" w:rsidRPr="005B4738">
        <w:rPr>
          <w:rFonts w:eastAsia="Times New Roman"/>
          <w:lang w:val="en-GB"/>
        </w:rPr>
        <w:t xml:space="preserve"> </w:t>
      </w:r>
      <w:proofErr w:type="spellStart"/>
      <w:r w:rsidR="00B32685" w:rsidRPr="005B4738">
        <w:rPr>
          <w:b/>
          <w:lang w:val="en-GB"/>
        </w:rPr>
        <w:t>rel</w:t>
      </w:r>
      <w:proofErr w:type="spellEnd"/>
      <w:r w:rsidR="00B32685" w:rsidRPr="005B4738">
        <w:rPr>
          <w:rFonts w:eastAsia="Times New Roman"/>
          <w:b/>
          <w:lang w:val="en-GB"/>
        </w:rPr>
        <w:t xml:space="preserve"> </w:t>
      </w:r>
      <w:r w:rsidR="00B32685" w:rsidRPr="005B4738">
        <w:rPr>
          <w:lang w:val="en-GB"/>
        </w:rPr>
        <w:t>at</w:t>
      </w:r>
      <w:r w:rsidR="00B32685" w:rsidRPr="005B4738">
        <w:rPr>
          <w:rFonts w:eastAsia="Times New Roman"/>
          <w:lang w:val="en-GB"/>
        </w:rPr>
        <w:t xml:space="preserve"> </w:t>
      </w:r>
      <w:r w:rsidR="00B32685" w:rsidRPr="005B4738">
        <w:rPr>
          <w:lang w:val="en-GB"/>
        </w:rPr>
        <w:t>some</w:t>
      </w:r>
      <w:r w:rsidR="00B32685" w:rsidRPr="005B4738">
        <w:rPr>
          <w:rFonts w:eastAsia="Times New Roman"/>
          <w:lang w:val="en-GB"/>
        </w:rPr>
        <w:t xml:space="preserve"> </w:t>
      </w:r>
      <w:r w:rsidR="00B32685" w:rsidRPr="005B4738">
        <w:rPr>
          <w:lang w:val="en-GB"/>
        </w:rPr>
        <w:t>time.</w:t>
      </w:r>
      <w:r w:rsidR="00751ABD" w:rsidRPr="005B4738">
        <w:rPr>
          <w:lang w:val="en-GB"/>
        </w:rPr>
        <w:br/>
      </w:r>
      <w:r w:rsidR="00751ABD" w:rsidRPr="00A21127">
        <w:rPr>
          <w:rFonts w:ascii="Symbol" w:eastAsia="Symbol" w:hAnsi="Symbol" w:cs="Symbol"/>
          <w:sz w:val="8"/>
          <w:szCs w:val="8"/>
          <w:lang w:val="en-GB"/>
        </w:rPr>
        <w:br/>
      </w:r>
      <w:commentRangeStart w:id="186"/>
      <w:r w:rsidR="00751ABD" w:rsidRPr="005B4738">
        <w:rPr>
          <w:rFonts w:ascii="Symbol" w:eastAsia="Symbol" w:hAnsi="Symbol" w:cs="Symbol"/>
          <w:lang w:val="en-GB"/>
        </w:rPr>
        <w:t></w:t>
      </w:r>
      <w:r w:rsidR="00B32685" w:rsidRPr="005B4738">
        <w:rPr>
          <w:rFonts w:ascii="Symbol" w:eastAsia="Symbol" w:hAnsi="Symbol" w:cs="Symbol"/>
          <w:lang w:val="en-GB"/>
        </w:rPr>
        <w:t></w:t>
      </w:r>
      <w:r w:rsidR="00B32685" w:rsidRPr="005B4738">
        <w:rPr>
          <w:lang w:val="en-GB"/>
        </w:rPr>
        <w:t>a</w:t>
      </w:r>
      <w:del w:id="187" w:author="Niels Grewe" w:date="2012-02-13T07:26:00Z">
        <w:r w:rsidR="00B32685" w:rsidRPr="005B4738" w:rsidDel="00D0740C">
          <w:rPr>
            <w:lang w:val="en-GB"/>
          </w:rPr>
          <w:delText>,</w:delText>
        </w:r>
        <w:r w:rsidR="00B32685" w:rsidRPr="005B4738" w:rsidDel="00D0740C">
          <w:rPr>
            <w:rFonts w:eastAsia="Times New Roman"/>
            <w:lang w:val="en-GB"/>
          </w:rPr>
          <w:delText xml:space="preserve"> </w:delText>
        </w:r>
        <w:r w:rsidR="00B32685" w:rsidRPr="005B4738" w:rsidDel="00D0740C">
          <w:rPr>
            <w:lang w:val="en-GB"/>
          </w:rPr>
          <w:delText>t</w:delText>
        </w:r>
        <w:r w:rsidR="00B32685" w:rsidRPr="005B4738" w:rsidDel="00D0740C">
          <w:rPr>
            <w:vertAlign w:val="subscript"/>
            <w:lang w:val="en-GB"/>
          </w:rPr>
          <w:delText>1</w:delText>
        </w:r>
      </w:del>
      <w:r w:rsidR="00B32685" w:rsidRPr="005B4738">
        <w:rPr>
          <w:rFonts w:eastAsia="Times New Roman"/>
          <w:vertAlign w:val="subscript"/>
          <w:lang w:val="en-GB"/>
        </w:rPr>
        <w:t xml:space="preserve"> </w:t>
      </w:r>
      <w:r w:rsidR="00B32685" w:rsidRPr="005B4738">
        <w:rPr>
          <w:rFonts w:ascii="Symbol" w:eastAsia="Symbol" w:hAnsi="Symbol" w:cs="Symbol"/>
          <w:lang w:val="en-GB"/>
        </w:rPr>
        <w:t></w:t>
      </w:r>
      <w:del w:id="188" w:author="Niels Grewe" w:date="2012-02-13T07:26:00Z">
        <w:r w:rsidR="00B32685" w:rsidRPr="005B4738" w:rsidDel="00D0740C">
          <w:rPr>
            <w:rFonts w:eastAsia="Times New Roman"/>
            <w:lang w:val="en-GB"/>
          </w:rPr>
          <w:delText xml:space="preserve"> </w:delText>
        </w:r>
      </w:del>
      <w:r w:rsidR="00B32685" w:rsidRPr="005B4738">
        <w:rPr>
          <w:lang w:val="en-GB"/>
        </w:rPr>
        <w:t>t</w:t>
      </w:r>
      <w:r w:rsidR="00B32685" w:rsidRPr="005B4738">
        <w:rPr>
          <w:vertAlign w:val="subscript"/>
          <w:lang w:val="en-GB"/>
        </w:rPr>
        <w:t>2</w:t>
      </w:r>
      <w:r w:rsidR="00B32685" w:rsidRPr="005B4738">
        <w:rPr>
          <w:lang w:val="en-GB"/>
        </w:rPr>
        <w:t>:</w:t>
      </w:r>
      <w:r w:rsidR="00B32685" w:rsidRPr="005B4738">
        <w:rPr>
          <w:rFonts w:eastAsia="Times New Roman"/>
          <w:lang w:val="en-GB"/>
        </w:rPr>
        <w:t xml:space="preserve"> </w:t>
      </w:r>
      <w:del w:id="189" w:author="Niels Grewe" w:date="2012-02-13T07:26:00Z">
        <w:r w:rsidR="00B32685" w:rsidRPr="005B4738" w:rsidDel="00D0740C">
          <w:rPr>
            <w:b/>
            <w:lang w:val="en-GB"/>
          </w:rPr>
          <w:delText>inst</w:delText>
        </w:r>
        <w:r w:rsidR="00B32685" w:rsidRPr="005B4738" w:rsidDel="00D0740C">
          <w:rPr>
            <w:rFonts w:eastAsia="Times New Roman"/>
            <w:lang w:val="en-GB"/>
          </w:rPr>
          <w:delText xml:space="preserve"> </w:delText>
        </w:r>
        <w:r w:rsidR="00B32685" w:rsidRPr="005B4738" w:rsidDel="00D0740C">
          <w:rPr>
            <w:lang w:val="en-GB"/>
          </w:rPr>
          <w:delText>(a,</w:delText>
        </w:r>
        <w:r w:rsidR="00B32685" w:rsidRPr="005B4738" w:rsidDel="00D0740C">
          <w:rPr>
            <w:rFonts w:eastAsia="Times New Roman"/>
            <w:lang w:val="en-GB"/>
          </w:rPr>
          <w:delText xml:space="preserve"> </w:delText>
        </w:r>
        <w:r w:rsidR="00B32685" w:rsidRPr="005B4738" w:rsidDel="00D0740C">
          <w:rPr>
            <w:lang w:val="en-GB"/>
          </w:rPr>
          <w:delText>A,</w:delText>
        </w:r>
        <w:r w:rsidR="00B32685" w:rsidRPr="005B4738" w:rsidDel="00D0740C">
          <w:rPr>
            <w:rFonts w:eastAsia="Times New Roman"/>
            <w:lang w:val="en-GB"/>
          </w:rPr>
          <w:delText xml:space="preserve"> </w:delText>
        </w:r>
        <w:r w:rsidR="00B32685" w:rsidRPr="005B4738" w:rsidDel="00D0740C">
          <w:rPr>
            <w:lang w:val="en-GB"/>
          </w:rPr>
          <w:delText>t</w:delText>
        </w:r>
        <w:r w:rsidR="00B32685" w:rsidRPr="005B4738" w:rsidDel="00D0740C">
          <w:rPr>
            <w:vertAlign w:val="subscript"/>
            <w:lang w:val="en-GB"/>
          </w:rPr>
          <w:delText>1</w:delText>
        </w:r>
        <w:r w:rsidR="00B32685" w:rsidRPr="005B4738" w:rsidDel="00D0740C">
          <w:rPr>
            <w:lang w:val="en-GB"/>
          </w:rPr>
          <w:delText>)</w:delText>
        </w:r>
        <w:r w:rsidR="00B32685" w:rsidRPr="005B4738" w:rsidDel="00D0740C">
          <w:rPr>
            <w:rFonts w:eastAsia="Times New Roman"/>
            <w:lang w:val="en-GB"/>
          </w:rPr>
          <w:delText xml:space="preserve"> </w:delText>
        </w:r>
        <w:r w:rsidR="00B32685" w:rsidRPr="005B4738" w:rsidDel="00D0740C">
          <w:rPr>
            <w:rFonts w:ascii="Symbol" w:eastAsia="Symbol" w:hAnsi="Symbol" w:cs="Symbol"/>
            <w:lang w:val="en-GB"/>
          </w:rPr>
          <w:delText></w:delText>
        </w:r>
        <w:r w:rsidR="00B32685" w:rsidRPr="005B4738" w:rsidDel="00D0740C">
          <w:rPr>
            <w:rFonts w:ascii="Symbol" w:eastAsia="Symbol" w:hAnsi="Symbol" w:cs="Symbol"/>
            <w:lang w:val="en-GB"/>
          </w:rPr>
          <w:delText></w:delText>
        </w:r>
        <w:r w:rsidR="00B32685" w:rsidRPr="005B4738" w:rsidDel="00D0740C">
          <w:rPr>
            <w:rFonts w:eastAsia="Times New Roman"/>
            <w:b/>
            <w:lang w:val="en-GB"/>
          </w:rPr>
          <w:delText xml:space="preserve"> </w:delText>
        </w:r>
      </w:del>
      <w:proofErr w:type="spellStart"/>
      <w:r w:rsidR="00B32685" w:rsidRPr="005B4738">
        <w:rPr>
          <w:b/>
          <w:lang w:val="en-GB"/>
        </w:rPr>
        <w:t>inst</w:t>
      </w:r>
      <w:proofErr w:type="spellEnd"/>
      <w:r w:rsidR="00B32685" w:rsidRPr="005B4738">
        <w:rPr>
          <w:rFonts w:eastAsia="Times New Roman"/>
          <w:lang w:val="en-GB"/>
        </w:rPr>
        <w:t xml:space="preserve"> </w:t>
      </w:r>
      <w:r w:rsidR="00B32685" w:rsidRPr="005B4738">
        <w:rPr>
          <w:lang w:val="en-GB"/>
        </w:rPr>
        <w:t>(a,</w:t>
      </w:r>
      <w:r w:rsidR="00B32685" w:rsidRPr="005B4738">
        <w:rPr>
          <w:rFonts w:eastAsia="Times New Roman"/>
          <w:lang w:val="en-GB"/>
        </w:rPr>
        <w:t xml:space="preserve"> </w:t>
      </w:r>
      <w:r w:rsidR="00B32685" w:rsidRPr="00D0740C">
        <w:rPr>
          <w:i/>
          <w:lang w:val="en-GB"/>
          <w:rPrChange w:id="190" w:author="Niels Grewe" w:date="2012-02-13T07:50:00Z">
            <w:rPr>
              <w:lang w:val="en-GB"/>
            </w:rPr>
          </w:rPrChange>
        </w:rPr>
        <w:t>A</w:t>
      </w:r>
      <w:r w:rsidR="00B32685" w:rsidRPr="005B4738">
        <w:rPr>
          <w:lang w:val="en-GB"/>
        </w:rPr>
        <w:t>,</w:t>
      </w:r>
      <w:r w:rsidR="00B32685" w:rsidRPr="005B4738">
        <w:rPr>
          <w:rFonts w:eastAsia="Times New Roman"/>
          <w:lang w:val="en-GB"/>
        </w:rPr>
        <w:t xml:space="preserve"> </w:t>
      </w:r>
      <w:r w:rsidR="00B32685" w:rsidRPr="005B4738">
        <w:rPr>
          <w:lang w:val="en-GB"/>
        </w:rPr>
        <w:t>t</w:t>
      </w:r>
      <w:r w:rsidR="00B32685" w:rsidRPr="005B4738">
        <w:rPr>
          <w:vertAlign w:val="subscript"/>
          <w:lang w:val="en-GB"/>
        </w:rPr>
        <w:t>2</w:t>
      </w:r>
      <w:r w:rsidR="00B32685" w:rsidRPr="005B4738">
        <w:rPr>
          <w:lang w:val="en-GB"/>
        </w:rPr>
        <w:t>)</w:t>
      </w:r>
      <w:r w:rsidR="00B32685" w:rsidRPr="005B4738">
        <w:rPr>
          <w:rFonts w:eastAsia="Times New Roman"/>
          <w:lang w:val="en-GB"/>
        </w:rPr>
        <w:t xml:space="preserve"> </w:t>
      </w:r>
      <w:r w:rsidR="00B32685" w:rsidRPr="005B4738">
        <w:rPr>
          <w:rFonts w:ascii="Symbol" w:eastAsia="Symbol" w:hAnsi="Symbol" w:cs="Symbol"/>
          <w:lang w:val="en-GB"/>
        </w:rPr>
        <w:t></w:t>
      </w:r>
      <w:r w:rsidR="00B32685" w:rsidRPr="005B4738">
        <w:rPr>
          <w:rFonts w:eastAsia="Times New Roman"/>
          <w:lang w:val="en-GB"/>
        </w:rPr>
        <w:t xml:space="preserve"> </w:t>
      </w:r>
      <w:r w:rsidR="00B32685" w:rsidRPr="005B4738">
        <w:rPr>
          <w:rFonts w:ascii="Symbol" w:eastAsia="Symbol" w:hAnsi="Symbol" w:cs="Symbol"/>
          <w:lang w:val="en-GB"/>
        </w:rPr>
        <w:t></w:t>
      </w:r>
      <w:r w:rsidR="00B32685" w:rsidRPr="005B4738">
        <w:rPr>
          <w:rFonts w:eastAsia="Times New Roman"/>
          <w:lang w:val="en-GB"/>
        </w:rPr>
        <w:t>b, (</w:t>
      </w:r>
      <w:proofErr w:type="spellStart"/>
      <w:r w:rsidR="00B32685" w:rsidRPr="005B4738">
        <w:rPr>
          <w:b/>
          <w:lang w:val="en-GB"/>
        </w:rPr>
        <w:t>inst</w:t>
      </w:r>
      <w:proofErr w:type="spellEnd"/>
      <w:r w:rsidR="00B32685" w:rsidRPr="005B4738">
        <w:rPr>
          <w:rFonts w:eastAsia="Times New Roman"/>
          <w:lang w:val="en-GB"/>
        </w:rPr>
        <w:t xml:space="preserve"> </w:t>
      </w:r>
      <w:r w:rsidR="00B32685" w:rsidRPr="005B4738">
        <w:rPr>
          <w:lang w:val="en-GB"/>
        </w:rPr>
        <w:t>(b,</w:t>
      </w:r>
      <w:r w:rsidR="00B32685" w:rsidRPr="005B4738">
        <w:rPr>
          <w:rFonts w:eastAsia="Times New Roman"/>
          <w:lang w:val="en-GB"/>
        </w:rPr>
        <w:t xml:space="preserve"> </w:t>
      </w:r>
      <w:r w:rsidR="00B32685" w:rsidRPr="00D0740C">
        <w:rPr>
          <w:i/>
          <w:lang w:val="en-GB"/>
          <w:rPrChange w:id="191" w:author="Niels Grewe" w:date="2012-02-13T07:50:00Z">
            <w:rPr>
              <w:lang w:val="en-GB"/>
            </w:rPr>
          </w:rPrChange>
        </w:rPr>
        <w:t>B</w:t>
      </w:r>
      <w:r w:rsidR="00B32685" w:rsidRPr="005B4738">
        <w:rPr>
          <w:lang w:val="en-GB"/>
        </w:rPr>
        <w:t>,</w:t>
      </w:r>
      <w:r w:rsidR="00B32685" w:rsidRPr="005B4738">
        <w:rPr>
          <w:rFonts w:eastAsia="Times New Roman"/>
          <w:lang w:val="en-GB"/>
        </w:rPr>
        <w:t xml:space="preserve"> </w:t>
      </w:r>
      <w:r w:rsidR="00B32685" w:rsidRPr="005B4738">
        <w:rPr>
          <w:lang w:val="en-GB"/>
        </w:rPr>
        <w:t>t</w:t>
      </w:r>
      <w:r w:rsidR="00B32685" w:rsidRPr="005B4738">
        <w:rPr>
          <w:vertAlign w:val="subscript"/>
          <w:lang w:val="en-GB"/>
        </w:rPr>
        <w:t>2</w:t>
      </w:r>
      <w:r w:rsidR="00B32685" w:rsidRPr="005B4738">
        <w:rPr>
          <w:lang w:val="en-GB"/>
        </w:rPr>
        <w:t>)</w:t>
      </w:r>
      <w:r w:rsidR="00B32685" w:rsidRPr="005B4738">
        <w:rPr>
          <w:rFonts w:eastAsia="Times New Roman"/>
          <w:lang w:val="en-GB"/>
        </w:rPr>
        <w:t xml:space="preserve"> </w:t>
      </w:r>
      <w:r w:rsidR="00B32685" w:rsidRPr="005B4738">
        <w:rPr>
          <w:rFonts w:ascii="Symbol" w:eastAsia="Symbol" w:hAnsi="Symbol" w:cs="Symbol"/>
          <w:lang w:val="en-GB"/>
        </w:rPr>
        <w:t></w:t>
      </w:r>
      <w:r w:rsidR="00B32685" w:rsidRPr="005B4738">
        <w:rPr>
          <w:rFonts w:eastAsia="Times New Roman"/>
          <w:lang w:val="en-GB"/>
        </w:rPr>
        <w:t xml:space="preserve"> </w:t>
      </w:r>
      <w:proofErr w:type="spellStart"/>
      <w:r w:rsidR="00B32685" w:rsidRPr="005B4738">
        <w:rPr>
          <w:b/>
          <w:lang w:val="en-GB"/>
        </w:rPr>
        <w:t>rel</w:t>
      </w:r>
      <w:proofErr w:type="spellEnd"/>
      <w:r w:rsidR="00B32685" w:rsidRPr="005B4738">
        <w:rPr>
          <w:rFonts w:eastAsia="Times New Roman"/>
          <w:lang w:val="en-GB"/>
        </w:rPr>
        <w:t xml:space="preserve"> </w:t>
      </w:r>
      <w:r w:rsidR="00B32685" w:rsidRPr="005B4738">
        <w:rPr>
          <w:lang w:val="en-GB"/>
        </w:rPr>
        <w:t>(a,</w:t>
      </w:r>
      <w:r w:rsidR="00B32685" w:rsidRPr="005B4738">
        <w:rPr>
          <w:rFonts w:eastAsia="Times New Roman"/>
          <w:lang w:val="en-GB"/>
        </w:rPr>
        <w:t xml:space="preserve"> </w:t>
      </w:r>
      <w:r w:rsidR="00B32685" w:rsidRPr="005B4738">
        <w:rPr>
          <w:lang w:val="en-GB"/>
        </w:rPr>
        <w:t>b,</w:t>
      </w:r>
      <w:r w:rsidR="00B32685" w:rsidRPr="005B4738">
        <w:rPr>
          <w:rFonts w:eastAsia="Times New Roman"/>
          <w:lang w:val="en-GB"/>
        </w:rPr>
        <w:t xml:space="preserve"> </w:t>
      </w:r>
      <w:r w:rsidR="004D7AE2" w:rsidRPr="005B4738">
        <w:rPr>
          <w:lang w:val="en-GB"/>
        </w:rPr>
        <w:t>t</w:t>
      </w:r>
      <w:r w:rsidR="004D7AE2">
        <w:rPr>
          <w:vertAlign w:val="subscript"/>
          <w:lang w:val="en-GB"/>
        </w:rPr>
        <w:t>2</w:t>
      </w:r>
      <w:r w:rsidR="00B32685" w:rsidRPr="005B4738">
        <w:rPr>
          <w:lang w:val="en-GB"/>
        </w:rPr>
        <w:t>))</w:t>
      </w:r>
      <w:commentRangeEnd w:id="186"/>
      <w:r w:rsidR="00ED7FF9">
        <w:rPr>
          <w:rStyle w:val="Kommentarzeichen"/>
        </w:rPr>
        <w:commentReference w:id="186"/>
      </w:r>
      <w:r w:rsidR="00B32685" w:rsidRPr="005B4738">
        <w:rPr>
          <w:lang w:val="en-GB"/>
        </w:rPr>
        <w:br/>
      </w:r>
      <w:r w:rsidR="00751ABD" w:rsidRPr="00A21127">
        <w:rPr>
          <w:sz w:val="8"/>
          <w:szCs w:val="8"/>
          <w:u w:val="single"/>
          <w:lang w:val="en-GB"/>
        </w:rPr>
        <w:br/>
      </w:r>
      <w:r w:rsidR="00B32685" w:rsidRPr="00A21127">
        <w:rPr>
          <w:u w:val="single"/>
          <w:lang w:val="en-GB"/>
        </w:rPr>
        <w:t>Example</w:t>
      </w:r>
      <w:r w:rsidR="00B32685" w:rsidRPr="005B4738">
        <w:rPr>
          <w:lang w:val="en-GB"/>
        </w:rPr>
        <w:t>:</w:t>
      </w:r>
      <w:r w:rsidR="00B32685" w:rsidRPr="005B4738">
        <w:rPr>
          <w:rFonts w:eastAsia="Times New Roman"/>
          <w:lang w:val="en-GB"/>
        </w:rPr>
        <w:t xml:space="preserve"> </w:t>
      </w:r>
      <w:commentRangeStart w:id="192"/>
      <w:r w:rsidR="00B32685" w:rsidRPr="005B4738">
        <w:rPr>
          <w:lang w:val="en-GB"/>
        </w:rPr>
        <w:t>All</w:t>
      </w:r>
      <w:r w:rsidR="00B32685" w:rsidRPr="005B4738">
        <w:rPr>
          <w:rFonts w:eastAsia="Times New Roman"/>
          <w:lang w:val="en-GB"/>
        </w:rPr>
        <w:t xml:space="preserve"> </w:t>
      </w:r>
      <w:r w:rsidR="00B32685" w:rsidRPr="005B4738">
        <w:rPr>
          <w:lang w:val="en-GB"/>
        </w:rPr>
        <w:t>apples</w:t>
      </w:r>
      <w:r w:rsidR="00B32685" w:rsidRPr="005B4738">
        <w:rPr>
          <w:rFonts w:eastAsia="Times New Roman"/>
          <w:lang w:val="en-GB"/>
        </w:rPr>
        <w:t xml:space="preserve"> </w:t>
      </w:r>
      <w:r w:rsidR="00B32685" w:rsidRPr="005B4738">
        <w:rPr>
          <w:lang w:val="en-GB"/>
        </w:rPr>
        <w:t>are</w:t>
      </w:r>
      <w:r w:rsidR="00B32685" w:rsidRPr="005B4738">
        <w:rPr>
          <w:rFonts w:eastAsia="Times New Roman"/>
          <w:lang w:val="en-GB"/>
        </w:rPr>
        <w:t xml:space="preserve"> </w:t>
      </w:r>
      <w:r w:rsidR="00B32685" w:rsidRPr="005B4738">
        <w:rPr>
          <w:lang w:val="en-GB"/>
        </w:rPr>
        <w:t>green</w:t>
      </w:r>
      <w:r w:rsidR="00B32685" w:rsidRPr="005B4738">
        <w:rPr>
          <w:rFonts w:eastAsia="Times New Roman"/>
          <w:lang w:val="en-GB"/>
        </w:rPr>
        <w:t xml:space="preserve"> </w:t>
      </w:r>
      <w:r w:rsidR="00B32685" w:rsidRPr="005B4738">
        <w:rPr>
          <w:lang w:val="en-GB"/>
        </w:rPr>
        <w:t>at</w:t>
      </w:r>
      <w:r w:rsidR="00B32685" w:rsidRPr="005B4738">
        <w:rPr>
          <w:rFonts w:eastAsia="Times New Roman"/>
          <w:lang w:val="en-GB"/>
        </w:rPr>
        <w:t xml:space="preserve"> </w:t>
      </w:r>
      <w:r w:rsidR="00B32685" w:rsidRPr="005B4738">
        <w:rPr>
          <w:lang w:val="en-GB"/>
        </w:rPr>
        <w:t>some</w:t>
      </w:r>
      <w:r w:rsidR="00B32685" w:rsidRPr="005B4738">
        <w:rPr>
          <w:rFonts w:eastAsia="Times New Roman"/>
          <w:lang w:val="en-GB"/>
        </w:rPr>
        <w:t xml:space="preserve"> </w:t>
      </w:r>
      <w:r w:rsidR="00B32685" w:rsidRPr="005B4738">
        <w:rPr>
          <w:lang w:val="en-GB"/>
        </w:rPr>
        <w:t>time</w:t>
      </w:r>
      <w:commentRangeEnd w:id="192"/>
      <w:r w:rsidR="00ED7FF9">
        <w:rPr>
          <w:rStyle w:val="Kommentarzeichen"/>
        </w:rPr>
        <w:commentReference w:id="192"/>
      </w:r>
      <w:r w:rsidR="00B32685" w:rsidRPr="005B4738">
        <w:rPr>
          <w:lang w:val="en-GB"/>
        </w:rPr>
        <w:t>.</w:t>
      </w:r>
    </w:p>
    <w:p w14:paraId="35C83DAD" w14:textId="77777777" w:rsidR="00B32685" w:rsidRPr="00F95705" w:rsidRDefault="00F95705" w:rsidP="00A71900">
      <w:pPr>
        <w:numPr>
          <w:ilvl w:val="0"/>
          <w:numId w:val="16"/>
        </w:numPr>
        <w:tabs>
          <w:tab w:val="left" w:pos="426"/>
        </w:tabs>
        <w:suppressAutoHyphens/>
        <w:spacing w:before="240" w:after="240"/>
        <w:ind w:left="426" w:firstLine="0"/>
        <w:jc w:val="left"/>
        <w:rPr>
          <w:bCs/>
          <w:lang w:val="en-GB"/>
        </w:rPr>
        <w:pPrChange w:id="193" w:author="Alan Ruttenberg" w:date="2012-02-12T23:47:00Z">
          <w:pPr>
            <w:numPr>
              <w:numId w:val="16"/>
            </w:numPr>
            <w:tabs>
              <w:tab w:val="left" w:pos="426"/>
            </w:tabs>
            <w:suppressAutoHyphens/>
            <w:spacing w:before="240" w:after="240"/>
            <w:ind w:left="426" w:hanging="426"/>
            <w:jc w:val="left"/>
          </w:pPr>
        </w:pPrChange>
      </w:pPr>
      <w:bookmarkStart w:id="194" w:name="__RefNumPara__19_1988744107"/>
      <w:bookmarkEnd w:id="194"/>
      <w:r w:rsidRPr="00A70A9C">
        <w:rPr>
          <w:rFonts w:eastAsia="Times New Roman"/>
          <w:i/>
          <w:lang w:val="en-GB"/>
        </w:rPr>
        <w:t>Permanent relatedness.</w:t>
      </w:r>
      <w:r w:rsidRPr="00A70A9C">
        <w:rPr>
          <w:rFonts w:eastAsia="Times New Roman"/>
          <w:lang w:val="en-GB"/>
        </w:rPr>
        <w:t xml:space="preserve"> </w:t>
      </w:r>
      <w:r w:rsidR="00B32685" w:rsidRPr="00A70A9C">
        <w:rPr>
          <w:lang w:val="en-GB"/>
        </w:rPr>
        <w:t>Fo</w:t>
      </w:r>
      <w:r w:rsidR="00B32685" w:rsidRPr="00A70A9C">
        <w:rPr>
          <w:rFonts w:eastAsia="Times New Roman"/>
          <w:lang w:val="en-GB"/>
        </w:rPr>
        <w:t xml:space="preserve">r </w:t>
      </w:r>
      <w:r w:rsidR="00B32685" w:rsidRPr="00A70A9C">
        <w:rPr>
          <w:lang w:val="en-GB"/>
        </w:rPr>
        <w:t>each</w:t>
      </w:r>
      <w:r w:rsidR="00B32685" w:rsidRPr="00A70A9C">
        <w:rPr>
          <w:rFonts w:eastAsia="Times New Roman"/>
          <w:lang w:val="en-GB"/>
        </w:rPr>
        <w:t xml:space="preserve"> </w:t>
      </w:r>
      <w:r w:rsidR="00B32685" w:rsidRPr="00A70A9C">
        <w:rPr>
          <w:lang w:val="en-GB"/>
        </w:rPr>
        <w:t>insta</w:t>
      </w:r>
      <w:r w:rsidR="00B32685" w:rsidRPr="00A70A9C">
        <w:rPr>
          <w:rFonts w:eastAsia="Times New Roman"/>
          <w:lang w:val="en-GB"/>
        </w:rPr>
        <w:t>n</w:t>
      </w:r>
      <w:r w:rsidR="00B32685" w:rsidRPr="00A70A9C">
        <w:rPr>
          <w:lang w:val="en-GB"/>
        </w:rPr>
        <w:t>ce</w:t>
      </w:r>
      <w:r w:rsidR="00B32685" w:rsidRPr="00A70A9C">
        <w:rPr>
          <w:rFonts w:eastAsia="Times New Roman"/>
          <w:lang w:val="en-GB"/>
        </w:rPr>
        <w:t xml:space="preserve"> </w:t>
      </w:r>
      <w:r w:rsidR="00B32685" w:rsidRPr="00A70A9C">
        <w:rPr>
          <w:lang w:val="en-GB"/>
        </w:rPr>
        <w:t>o</w:t>
      </w:r>
      <w:r w:rsidR="00B32685" w:rsidRPr="00A70A9C">
        <w:rPr>
          <w:rFonts w:eastAsia="Times New Roman"/>
          <w:lang w:val="en-GB"/>
        </w:rPr>
        <w:t xml:space="preserve">f </w:t>
      </w:r>
      <w:r w:rsidR="00B32685" w:rsidRPr="00A70A9C">
        <w:rPr>
          <w:lang w:val="en-GB"/>
        </w:rPr>
        <w:t>A</w:t>
      </w:r>
      <w:r w:rsidR="00B32685" w:rsidRPr="00A70A9C">
        <w:rPr>
          <w:rFonts w:eastAsia="Times New Roman"/>
          <w:lang w:val="en-GB"/>
        </w:rPr>
        <w:t xml:space="preserve"> </w:t>
      </w:r>
      <w:r w:rsidR="00B32685" w:rsidRPr="00A70A9C">
        <w:rPr>
          <w:lang w:val="en-GB"/>
        </w:rPr>
        <w:t>the</w:t>
      </w:r>
      <w:r w:rsidR="00B32685" w:rsidRPr="00A70A9C">
        <w:rPr>
          <w:rFonts w:eastAsia="Times New Roman"/>
          <w:lang w:val="en-GB"/>
        </w:rPr>
        <w:t>r</w:t>
      </w:r>
      <w:r w:rsidR="00B32685" w:rsidRPr="00A70A9C">
        <w:rPr>
          <w:lang w:val="en-GB"/>
        </w:rPr>
        <w:t>e</w:t>
      </w:r>
      <w:r w:rsidR="00B32685" w:rsidRPr="00A70A9C">
        <w:rPr>
          <w:rFonts w:eastAsia="Times New Roman"/>
          <w:lang w:val="en-GB"/>
        </w:rPr>
        <w:t xml:space="preserve"> </w:t>
      </w:r>
      <w:r w:rsidR="00B32685" w:rsidRPr="00A70A9C">
        <w:rPr>
          <w:lang w:val="en-GB"/>
        </w:rPr>
        <w:t>i</w:t>
      </w:r>
      <w:r w:rsidR="00B32685" w:rsidRPr="00A70A9C">
        <w:rPr>
          <w:rFonts w:eastAsia="Times New Roman"/>
          <w:lang w:val="en-GB"/>
        </w:rPr>
        <w:t xml:space="preserve">s </w:t>
      </w:r>
      <w:commentRangeStart w:id="195"/>
      <w:r w:rsidR="00B32685" w:rsidRPr="00A70A9C">
        <w:rPr>
          <w:lang w:val="en-GB"/>
        </w:rPr>
        <w:t>some</w:t>
      </w:r>
      <w:r w:rsidR="00B32685" w:rsidRPr="00A70A9C">
        <w:rPr>
          <w:rFonts w:eastAsia="Times New Roman"/>
          <w:lang w:val="en-GB"/>
        </w:rPr>
        <w:t xml:space="preserve"> </w:t>
      </w:r>
      <w:r w:rsidR="00B32685" w:rsidRPr="00A70A9C">
        <w:rPr>
          <w:lang w:val="en-GB"/>
        </w:rPr>
        <w:t>instance</w:t>
      </w:r>
      <w:r w:rsidR="00B32685" w:rsidRPr="00A70A9C">
        <w:rPr>
          <w:rFonts w:eastAsia="Times New Roman"/>
          <w:lang w:val="en-GB"/>
        </w:rPr>
        <w:t xml:space="preserve"> o</w:t>
      </w:r>
      <w:r w:rsidR="00B32685" w:rsidRPr="00A70A9C">
        <w:rPr>
          <w:lang w:val="en-GB"/>
        </w:rPr>
        <w:t>f</w:t>
      </w:r>
      <w:r w:rsidR="00B32685" w:rsidRPr="00A70A9C">
        <w:rPr>
          <w:rFonts w:eastAsia="Times New Roman"/>
          <w:lang w:val="en-GB"/>
        </w:rPr>
        <w:t xml:space="preserve"> </w:t>
      </w:r>
      <w:r w:rsidR="00B32685" w:rsidRPr="00A70A9C">
        <w:rPr>
          <w:lang w:val="en-GB"/>
        </w:rPr>
        <w:t>B</w:t>
      </w:r>
      <w:r w:rsidR="00B32685" w:rsidRPr="00A70A9C">
        <w:rPr>
          <w:rFonts w:eastAsia="Times New Roman"/>
          <w:lang w:val="en-GB"/>
        </w:rPr>
        <w:t xml:space="preserve"> </w:t>
      </w:r>
      <w:r w:rsidR="00B32685" w:rsidRPr="00A70A9C">
        <w:rPr>
          <w:lang w:val="en-GB"/>
        </w:rPr>
        <w:t>at</w:t>
      </w:r>
      <w:r w:rsidR="00B32685" w:rsidRPr="00A70A9C">
        <w:rPr>
          <w:rFonts w:eastAsia="Times New Roman"/>
          <w:lang w:val="en-GB"/>
        </w:rPr>
        <w:t xml:space="preserve"> </w:t>
      </w:r>
      <w:r w:rsidR="00B32685" w:rsidRPr="00A70A9C">
        <w:rPr>
          <w:lang w:val="en-GB"/>
        </w:rPr>
        <w:t>all</w:t>
      </w:r>
      <w:r w:rsidR="00B32685" w:rsidRPr="00A70A9C">
        <w:rPr>
          <w:rFonts w:eastAsia="Times New Roman"/>
          <w:lang w:val="en-GB"/>
        </w:rPr>
        <w:t xml:space="preserve"> </w:t>
      </w:r>
      <w:r w:rsidR="00B32685" w:rsidRPr="00A70A9C">
        <w:rPr>
          <w:lang w:val="en-GB"/>
        </w:rPr>
        <w:t>t</w:t>
      </w:r>
      <w:r w:rsidR="00B32685" w:rsidRPr="00A70A9C">
        <w:rPr>
          <w:rFonts w:eastAsia="Times New Roman"/>
          <w:lang w:val="en-GB"/>
        </w:rPr>
        <w:t>i</w:t>
      </w:r>
      <w:r w:rsidR="00B32685" w:rsidRPr="00A70A9C">
        <w:rPr>
          <w:lang w:val="en-GB"/>
        </w:rPr>
        <w:t>mes</w:t>
      </w:r>
      <w:r w:rsidR="00B32685" w:rsidRPr="00A70A9C">
        <w:rPr>
          <w:rFonts w:eastAsia="Times New Roman"/>
          <w:lang w:val="en-GB"/>
        </w:rPr>
        <w:t xml:space="preserve"> </w:t>
      </w:r>
      <w:r w:rsidR="00B32685" w:rsidRPr="00A70A9C">
        <w:rPr>
          <w:lang w:val="en-GB"/>
        </w:rPr>
        <w:t>rela</w:t>
      </w:r>
      <w:r w:rsidR="00B32685" w:rsidRPr="00A70A9C">
        <w:rPr>
          <w:rFonts w:eastAsia="Times New Roman"/>
          <w:lang w:val="en-GB"/>
        </w:rPr>
        <w:t>te</w:t>
      </w:r>
      <w:r w:rsidR="00B32685" w:rsidRPr="00A70A9C">
        <w:rPr>
          <w:lang w:val="en-GB"/>
        </w:rPr>
        <w:t>d</w:t>
      </w:r>
      <w:r w:rsidR="00B32685" w:rsidRPr="00A70A9C">
        <w:rPr>
          <w:rFonts w:eastAsia="Times New Roman"/>
          <w:lang w:val="en-GB"/>
        </w:rPr>
        <w:t xml:space="preserve"> </w:t>
      </w:r>
      <w:r w:rsidR="00B32685" w:rsidRPr="00A70A9C">
        <w:rPr>
          <w:lang w:val="en-GB"/>
        </w:rPr>
        <w:t>by</w:t>
      </w:r>
      <w:r w:rsidR="00B32685" w:rsidRPr="00A70A9C">
        <w:rPr>
          <w:rFonts w:eastAsia="Times New Roman"/>
          <w:lang w:val="en-GB"/>
        </w:rPr>
        <w:t xml:space="preserve"> </w:t>
      </w:r>
      <w:r w:rsidR="00B32685" w:rsidRPr="00A70A9C">
        <w:rPr>
          <w:rFonts w:eastAsia="Times New Roman"/>
          <w:b/>
          <w:lang w:val="en-GB"/>
        </w:rPr>
        <w:t>r</w:t>
      </w:r>
      <w:r w:rsidR="00B32685" w:rsidRPr="00A70A9C">
        <w:rPr>
          <w:b/>
          <w:lang w:val="en-GB"/>
        </w:rPr>
        <w:t>el.</w:t>
      </w:r>
      <w:r w:rsidR="00B32685" w:rsidRPr="00A70A9C">
        <w:rPr>
          <w:i/>
          <w:lang w:val="en-GB"/>
        </w:rPr>
        <w:br/>
      </w:r>
      <w:commentRangeEnd w:id="195"/>
      <w:r w:rsidR="00A71900">
        <w:rPr>
          <w:rStyle w:val="Kommentarzeichen"/>
        </w:rPr>
        <w:commentReference w:id="195"/>
      </w:r>
      <w:r w:rsidR="00751ABD" w:rsidRPr="00A70A9C">
        <w:rPr>
          <w:rFonts w:ascii="Symbol" w:eastAsia="Symbol" w:hAnsi="Symbol" w:cs="Symbol"/>
          <w:sz w:val="8"/>
          <w:szCs w:val="8"/>
          <w:lang w:val="en-GB"/>
        </w:rPr>
        <w:br/>
      </w:r>
      <w:del w:id="196" w:author="Alan Ruttenberg" w:date="2012-02-12T23:44:00Z">
        <w:r w:rsidR="00751ABD" w:rsidRPr="00A70A9C" w:rsidDel="00A71900">
          <w:rPr>
            <w:rFonts w:ascii="Symbol" w:eastAsia="Symbol" w:hAnsi="Symbol" w:cs="Symbol"/>
            <w:lang w:val="en-GB"/>
          </w:rPr>
          <w:delText></w:delText>
        </w:r>
        <w:r w:rsidR="00751ABD" w:rsidRPr="00A70A9C" w:rsidDel="00A71900">
          <w:rPr>
            <w:rFonts w:ascii="Symbol" w:eastAsia="Symbol" w:hAnsi="Symbol" w:cs="Symbol"/>
            <w:lang w:val="en-GB"/>
          </w:rPr>
          <w:delText></w:delText>
        </w:r>
        <w:r w:rsidR="00751ABD" w:rsidRPr="00A70A9C" w:rsidDel="00A71900">
          <w:rPr>
            <w:rFonts w:ascii="Symbol" w:eastAsia="Symbol" w:hAnsi="Symbol" w:cs="Symbol"/>
            <w:lang w:val="en-GB"/>
          </w:rPr>
          <w:delText></w:delText>
        </w:r>
        <w:r w:rsidR="00751ABD" w:rsidRPr="00A70A9C" w:rsidDel="00A71900">
          <w:rPr>
            <w:rFonts w:ascii="Symbol" w:eastAsia="Symbol" w:hAnsi="Symbol" w:cs="Symbol"/>
            <w:lang w:val="en-GB"/>
          </w:rPr>
          <w:delText></w:delText>
        </w:r>
        <w:r w:rsidR="00751ABD" w:rsidRPr="00A70A9C" w:rsidDel="00A71900">
          <w:rPr>
            <w:rFonts w:ascii="Symbol" w:eastAsia="Symbol" w:hAnsi="Symbol" w:cs="Symbol"/>
            <w:lang w:val="en-GB"/>
          </w:rPr>
          <w:delText></w:delText>
        </w:r>
        <w:r w:rsidR="00751ABD" w:rsidRPr="00A70A9C" w:rsidDel="00A71900">
          <w:rPr>
            <w:rFonts w:ascii="Symbol" w:eastAsia="Symbol" w:hAnsi="Symbol" w:cs="Symbol"/>
            <w:lang w:val="en-GB"/>
          </w:rPr>
          <w:delText></w:delText>
        </w:r>
        <w:r w:rsidR="00751ABD" w:rsidRPr="00A70A9C" w:rsidDel="00A71900">
          <w:rPr>
            <w:rFonts w:ascii="Symbol" w:eastAsia="Symbol" w:hAnsi="Symbol" w:cs="Symbol"/>
            <w:lang w:val="en-GB"/>
          </w:rPr>
          <w:delText></w:delText>
        </w:r>
        <w:r w:rsidR="00751ABD" w:rsidRPr="00A70A9C" w:rsidDel="00A71900">
          <w:rPr>
            <w:rFonts w:ascii="Symbol" w:eastAsia="Symbol" w:hAnsi="Symbol" w:cs="Symbol"/>
            <w:lang w:val="en-GB"/>
          </w:rPr>
          <w:delText></w:delText>
        </w:r>
        <w:r w:rsidR="00751ABD" w:rsidRPr="00A70A9C" w:rsidDel="00A71900">
          <w:rPr>
            <w:rFonts w:ascii="Symbol" w:eastAsia="Symbol" w:hAnsi="Symbol" w:cs="Symbol"/>
            <w:lang w:val="en-GB"/>
          </w:rPr>
          <w:delText></w:delText>
        </w:r>
        <w:r w:rsidR="00751ABD" w:rsidRPr="00A70A9C" w:rsidDel="00A71900">
          <w:rPr>
            <w:rFonts w:ascii="Symbol" w:eastAsia="Symbol" w:hAnsi="Symbol" w:cs="Symbol"/>
            <w:lang w:val="en-GB"/>
          </w:rPr>
          <w:delText></w:delText>
        </w:r>
        <w:r w:rsidR="00751ABD" w:rsidRPr="00A70A9C" w:rsidDel="00A71900">
          <w:rPr>
            <w:rFonts w:ascii="Symbol" w:eastAsia="Symbol" w:hAnsi="Symbol" w:cs="Symbol"/>
            <w:lang w:val="en-GB"/>
          </w:rPr>
          <w:delText></w:delText>
        </w:r>
        <w:r w:rsidR="00751ABD" w:rsidRPr="00A70A9C" w:rsidDel="00A71900">
          <w:rPr>
            <w:rFonts w:ascii="Symbol" w:eastAsia="Symbol" w:hAnsi="Symbol" w:cs="Symbol"/>
            <w:lang w:val="en-GB"/>
          </w:rPr>
          <w:delText></w:delText>
        </w:r>
        <w:r w:rsidR="00751ABD" w:rsidRPr="00A70A9C" w:rsidDel="00A71900">
          <w:rPr>
            <w:rFonts w:ascii="Symbol" w:eastAsia="Symbol" w:hAnsi="Symbol" w:cs="Symbol"/>
            <w:lang w:val="en-GB"/>
          </w:rPr>
          <w:delText></w:delText>
        </w:r>
        <w:r w:rsidR="00751ABD" w:rsidRPr="00A70A9C" w:rsidDel="00A71900">
          <w:rPr>
            <w:rFonts w:ascii="Symbol" w:eastAsia="Symbol" w:hAnsi="Symbol" w:cs="Symbol"/>
            <w:lang w:val="en-GB"/>
          </w:rPr>
          <w:delText></w:delText>
        </w:r>
        <w:r w:rsidR="00751ABD" w:rsidRPr="00A70A9C" w:rsidDel="00A71900">
          <w:rPr>
            <w:rFonts w:ascii="Symbol" w:eastAsia="Symbol" w:hAnsi="Symbol" w:cs="Symbol"/>
            <w:lang w:val="en-GB"/>
          </w:rPr>
          <w:delText></w:delText>
        </w:r>
        <w:r w:rsidR="00751ABD" w:rsidRPr="00A70A9C" w:rsidDel="00A71900">
          <w:rPr>
            <w:rFonts w:ascii="Symbol" w:eastAsia="Symbol" w:hAnsi="Symbol" w:cs="Symbol"/>
            <w:lang w:val="en-GB"/>
          </w:rPr>
          <w:delText></w:delText>
        </w:r>
        <w:r w:rsidR="00751ABD" w:rsidRPr="00A70A9C" w:rsidDel="00A71900">
          <w:rPr>
            <w:rFonts w:ascii="Symbol" w:eastAsia="Symbol" w:hAnsi="Symbol" w:cs="Symbol"/>
            <w:lang w:val="en-GB"/>
          </w:rPr>
          <w:delText></w:delText>
        </w:r>
        <w:r w:rsidR="00B32685" w:rsidRPr="00A70A9C" w:rsidDel="00A71900">
          <w:rPr>
            <w:rFonts w:ascii="Symbol" w:eastAsia="Symbol" w:hAnsi="Symbol" w:cs="Symbol"/>
            <w:lang w:val="en-GB"/>
          </w:rPr>
          <w:delText></w:delText>
        </w:r>
        <w:r w:rsidR="00B32685" w:rsidRPr="00A70A9C" w:rsidDel="00A71900">
          <w:rPr>
            <w:lang w:val="en-GB"/>
          </w:rPr>
          <w:delText>a,</w:delText>
        </w:r>
        <w:r w:rsidR="00B32685" w:rsidRPr="00A70A9C" w:rsidDel="00A71900">
          <w:rPr>
            <w:rFonts w:eastAsia="Times New Roman"/>
            <w:lang w:val="en-GB"/>
          </w:rPr>
          <w:delText xml:space="preserve"> </w:delText>
        </w:r>
        <w:r w:rsidR="00B32685" w:rsidRPr="00A70A9C" w:rsidDel="00A71900">
          <w:rPr>
            <w:lang w:val="en-GB"/>
          </w:rPr>
          <w:delText>t:</w:delText>
        </w:r>
        <w:r w:rsidR="00B32685" w:rsidRPr="00A70A9C" w:rsidDel="00A71900">
          <w:rPr>
            <w:rFonts w:eastAsia="Times New Roman"/>
            <w:lang w:val="en-GB"/>
          </w:rPr>
          <w:delText xml:space="preserve"> </w:delText>
        </w:r>
        <w:r w:rsidR="00B32685" w:rsidRPr="00A70A9C" w:rsidDel="00A71900">
          <w:rPr>
            <w:b/>
            <w:bCs/>
            <w:lang w:val="en-GB"/>
          </w:rPr>
          <w:delText>in</w:delText>
        </w:r>
        <w:r w:rsidR="00B32685" w:rsidRPr="00A70A9C" w:rsidDel="00A71900">
          <w:rPr>
            <w:rFonts w:eastAsia="Times New Roman"/>
            <w:b/>
            <w:bCs/>
            <w:lang w:val="en-GB"/>
          </w:rPr>
          <w:delText>s</w:delText>
        </w:r>
        <w:r w:rsidR="00B32685" w:rsidRPr="00A70A9C" w:rsidDel="00A71900">
          <w:rPr>
            <w:b/>
            <w:bCs/>
            <w:lang w:val="en-GB"/>
          </w:rPr>
          <w:delText>t</w:delText>
        </w:r>
        <w:r w:rsidR="00B32685" w:rsidRPr="00A70A9C" w:rsidDel="00A71900">
          <w:rPr>
            <w:rFonts w:eastAsia="Times New Roman"/>
            <w:lang w:val="en-GB"/>
          </w:rPr>
          <w:delText xml:space="preserve"> </w:delText>
        </w:r>
        <w:r w:rsidR="00B32685" w:rsidRPr="00A70A9C" w:rsidDel="00A71900">
          <w:rPr>
            <w:lang w:val="en-GB"/>
          </w:rPr>
          <w:delText>(a,</w:delText>
        </w:r>
        <w:r w:rsidR="00B32685" w:rsidRPr="00A70A9C" w:rsidDel="00A71900">
          <w:rPr>
            <w:rFonts w:eastAsia="Times New Roman"/>
            <w:lang w:val="en-GB"/>
          </w:rPr>
          <w:delText xml:space="preserve"> </w:delText>
        </w:r>
        <w:r w:rsidR="00B32685" w:rsidRPr="00A70A9C" w:rsidDel="00A71900">
          <w:rPr>
            <w:lang w:val="en-GB"/>
          </w:rPr>
          <w:delText>A,</w:delText>
        </w:r>
        <w:r w:rsidR="00B32685" w:rsidRPr="00A70A9C" w:rsidDel="00A71900">
          <w:rPr>
            <w:rFonts w:eastAsia="Times New Roman"/>
            <w:lang w:val="en-GB"/>
          </w:rPr>
          <w:delText xml:space="preserve"> </w:delText>
        </w:r>
        <w:r w:rsidR="00B32685" w:rsidRPr="00A70A9C" w:rsidDel="00A71900">
          <w:rPr>
            <w:lang w:val="en-GB"/>
          </w:rPr>
          <w:delText>t)</w:delText>
        </w:r>
        <w:r w:rsidR="00B32685" w:rsidRPr="00A70A9C" w:rsidDel="00A71900">
          <w:rPr>
            <w:rFonts w:ascii="Symbol" w:eastAsia="Symbol" w:hAnsi="Symbol" w:cs="Symbol"/>
            <w:lang w:val="en-GB"/>
          </w:rPr>
          <w:delText></w:delText>
        </w:r>
        <w:r w:rsidR="00B32685" w:rsidRPr="00A70A9C" w:rsidDel="00A71900">
          <w:rPr>
            <w:rFonts w:eastAsia="Times New Roman"/>
            <w:lang w:val="en-GB"/>
          </w:rPr>
          <w:delText xml:space="preserve"> </w:delText>
        </w:r>
        <w:r w:rsidR="00B32685" w:rsidRPr="00A70A9C" w:rsidDel="00A71900">
          <w:rPr>
            <w:rFonts w:ascii="Symbol" w:eastAsia="Symbol" w:hAnsi="Symbol" w:cs="Symbol"/>
            <w:lang w:val="en-GB"/>
          </w:rPr>
          <w:delText></w:delText>
        </w:r>
        <w:r w:rsidR="00B32685" w:rsidRPr="00A70A9C" w:rsidDel="00A71900">
          <w:rPr>
            <w:lang w:val="en-GB"/>
          </w:rPr>
          <w:delText>b:</w:delText>
        </w:r>
        <w:r w:rsidR="00B32685" w:rsidRPr="00A70A9C" w:rsidDel="00A71900">
          <w:rPr>
            <w:rFonts w:eastAsia="Times New Roman"/>
            <w:lang w:val="en-GB"/>
          </w:rPr>
          <w:delText xml:space="preserve"> </w:delText>
        </w:r>
        <w:r w:rsidR="00B32685" w:rsidRPr="00A70A9C" w:rsidDel="00A71900">
          <w:rPr>
            <w:b/>
            <w:bCs/>
            <w:lang w:val="en-GB"/>
          </w:rPr>
          <w:delText>i</w:delText>
        </w:r>
        <w:r w:rsidR="00B32685" w:rsidRPr="00A70A9C" w:rsidDel="00A71900">
          <w:rPr>
            <w:rFonts w:eastAsia="Times New Roman"/>
            <w:b/>
            <w:bCs/>
            <w:lang w:val="en-GB"/>
          </w:rPr>
          <w:delText>n</w:delText>
        </w:r>
        <w:r w:rsidR="00B32685" w:rsidRPr="00A70A9C" w:rsidDel="00A71900">
          <w:rPr>
            <w:b/>
            <w:bCs/>
            <w:lang w:val="en-GB"/>
          </w:rPr>
          <w:delText>s</w:delText>
        </w:r>
        <w:r w:rsidR="00B32685" w:rsidRPr="00A70A9C" w:rsidDel="00A71900">
          <w:rPr>
            <w:rFonts w:eastAsia="Times New Roman"/>
            <w:b/>
            <w:bCs/>
            <w:lang w:val="en-GB"/>
          </w:rPr>
          <w:delText>t</w:delText>
        </w:r>
        <w:r w:rsidR="00B32685" w:rsidRPr="00A70A9C" w:rsidDel="00A71900">
          <w:rPr>
            <w:rFonts w:eastAsia="Times New Roman"/>
            <w:lang w:val="en-GB"/>
          </w:rPr>
          <w:delText xml:space="preserve"> (</w:delText>
        </w:r>
        <w:r w:rsidR="00B32685" w:rsidRPr="00A70A9C" w:rsidDel="00A71900">
          <w:rPr>
            <w:lang w:val="en-GB"/>
          </w:rPr>
          <w:delText>b,</w:delText>
        </w:r>
        <w:r w:rsidR="00B32685" w:rsidRPr="00A70A9C" w:rsidDel="00A71900">
          <w:rPr>
            <w:rFonts w:eastAsia="Times New Roman"/>
            <w:lang w:val="en-GB"/>
          </w:rPr>
          <w:delText xml:space="preserve"> </w:delText>
        </w:r>
        <w:r w:rsidR="00B32685" w:rsidRPr="00A70A9C" w:rsidDel="00A71900">
          <w:rPr>
            <w:lang w:val="en-GB"/>
          </w:rPr>
          <w:delText>B,</w:delText>
        </w:r>
        <w:r w:rsidR="00B32685" w:rsidRPr="00A70A9C" w:rsidDel="00A71900">
          <w:rPr>
            <w:rFonts w:eastAsia="Times New Roman"/>
            <w:lang w:val="en-GB"/>
          </w:rPr>
          <w:delText xml:space="preserve"> </w:delText>
        </w:r>
        <w:r w:rsidR="00B32685" w:rsidRPr="00A70A9C" w:rsidDel="00A71900">
          <w:rPr>
            <w:lang w:val="en-GB"/>
          </w:rPr>
          <w:delText>t)</w:delText>
        </w:r>
        <w:r w:rsidR="00B32685" w:rsidRPr="00A70A9C" w:rsidDel="00A71900">
          <w:rPr>
            <w:rFonts w:eastAsia="Times New Roman"/>
            <w:lang w:val="en-GB"/>
          </w:rPr>
          <w:delText xml:space="preserve"> </w:delText>
        </w:r>
        <w:r w:rsidR="00B32685" w:rsidRPr="00A70A9C" w:rsidDel="00A71900">
          <w:rPr>
            <w:rFonts w:ascii="Symbol" w:eastAsia="Symbol" w:hAnsi="Symbol" w:cs="Symbol"/>
            <w:lang w:val="en-GB"/>
          </w:rPr>
          <w:delText></w:delText>
        </w:r>
        <w:r w:rsidR="00B32685" w:rsidRPr="00A70A9C" w:rsidDel="00A71900">
          <w:rPr>
            <w:rFonts w:eastAsia="Times New Roman"/>
            <w:lang w:val="en-GB"/>
          </w:rPr>
          <w:delText xml:space="preserve"> </w:delText>
        </w:r>
        <w:r w:rsidR="00B32685" w:rsidRPr="00A70A9C" w:rsidDel="00A71900">
          <w:rPr>
            <w:rFonts w:eastAsia="Times New Roman"/>
            <w:b/>
            <w:bCs/>
            <w:lang w:val="en-GB"/>
          </w:rPr>
          <w:delText>r</w:delText>
        </w:r>
        <w:r w:rsidR="00B32685" w:rsidRPr="00A70A9C" w:rsidDel="00A71900">
          <w:rPr>
            <w:b/>
            <w:bCs/>
            <w:lang w:val="en-GB"/>
          </w:rPr>
          <w:delText>el</w:delText>
        </w:r>
        <w:r w:rsidR="00B32685" w:rsidRPr="00A70A9C" w:rsidDel="00A71900">
          <w:rPr>
            <w:rFonts w:eastAsia="Times New Roman"/>
            <w:lang w:val="en-GB"/>
          </w:rPr>
          <w:delText xml:space="preserve"> </w:delText>
        </w:r>
        <w:r w:rsidR="00B32685" w:rsidRPr="00A70A9C" w:rsidDel="00A71900">
          <w:rPr>
            <w:lang w:val="en-GB"/>
          </w:rPr>
          <w:delText>(a,</w:delText>
        </w:r>
        <w:r w:rsidR="00B32685" w:rsidRPr="00A70A9C" w:rsidDel="00A71900">
          <w:rPr>
            <w:rFonts w:eastAsia="Times New Roman"/>
            <w:lang w:val="en-GB"/>
          </w:rPr>
          <w:delText xml:space="preserve"> </w:delText>
        </w:r>
        <w:r w:rsidR="00B32685" w:rsidRPr="00A70A9C" w:rsidDel="00A71900">
          <w:rPr>
            <w:lang w:val="en-GB"/>
          </w:rPr>
          <w:delText>b,</w:delText>
        </w:r>
        <w:r w:rsidR="00B32685" w:rsidRPr="00A70A9C" w:rsidDel="00A71900">
          <w:rPr>
            <w:rFonts w:eastAsia="Times New Roman"/>
            <w:lang w:val="en-GB"/>
          </w:rPr>
          <w:delText xml:space="preserve"> </w:delText>
        </w:r>
        <w:r w:rsidR="00B32685" w:rsidRPr="00A70A9C" w:rsidDel="00A71900">
          <w:rPr>
            <w:lang w:val="en-GB"/>
          </w:rPr>
          <w:delText>t)</w:delText>
        </w:r>
        <w:r w:rsidR="00B32685" w:rsidRPr="00A70A9C" w:rsidDel="00A71900">
          <w:rPr>
            <w:lang w:val="en-GB"/>
          </w:rPr>
          <w:br/>
        </w:r>
      </w:del>
      <w:r w:rsidR="00751ABD" w:rsidRPr="00A70A9C">
        <w:rPr>
          <w:sz w:val="8"/>
          <w:szCs w:val="8"/>
          <w:lang w:val="en-GB"/>
        </w:rPr>
        <w:br/>
      </w:r>
      <w:r w:rsidR="00B32685" w:rsidRPr="00A70A9C">
        <w:rPr>
          <w:lang w:val="en-GB"/>
        </w:rPr>
        <w:t>E</w:t>
      </w:r>
      <w:r w:rsidR="00B32685" w:rsidRPr="00A70A9C">
        <w:rPr>
          <w:rFonts w:eastAsia="Times New Roman"/>
          <w:lang w:val="en-GB"/>
        </w:rPr>
        <w:t>x</w:t>
      </w:r>
      <w:r w:rsidR="00B32685" w:rsidRPr="00A70A9C">
        <w:rPr>
          <w:lang w:val="en-GB"/>
        </w:rPr>
        <w:t>am</w:t>
      </w:r>
      <w:r w:rsidR="00B32685" w:rsidRPr="00A70A9C">
        <w:rPr>
          <w:rFonts w:eastAsia="Times New Roman"/>
          <w:lang w:val="en-GB"/>
        </w:rPr>
        <w:t>p</w:t>
      </w:r>
      <w:r w:rsidR="00B32685" w:rsidRPr="00A70A9C">
        <w:rPr>
          <w:lang w:val="en-GB"/>
        </w:rPr>
        <w:t>le:</w:t>
      </w:r>
      <w:r w:rsidR="00B32685" w:rsidRPr="00A70A9C">
        <w:rPr>
          <w:rFonts w:eastAsia="Times New Roman"/>
          <w:lang w:val="en-GB"/>
        </w:rPr>
        <w:t xml:space="preserve"> </w:t>
      </w:r>
      <w:r w:rsidR="00B32685" w:rsidRPr="00A70A9C">
        <w:rPr>
          <w:lang w:val="en-GB"/>
        </w:rPr>
        <w:t>All</w:t>
      </w:r>
      <w:r w:rsidR="00B32685" w:rsidRPr="00A70A9C">
        <w:rPr>
          <w:rFonts w:eastAsia="Times New Roman"/>
          <w:lang w:val="en-GB"/>
        </w:rPr>
        <w:t xml:space="preserve"> </w:t>
      </w:r>
      <w:r w:rsidR="00B32685" w:rsidRPr="00A70A9C">
        <w:rPr>
          <w:lang w:val="en-GB"/>
        </w:rPr>
        <w:t>cel</w:t>
      </w:r>
      <w:r w:rsidR="00B32685" w:rsidRPr="00A70A9C">
        <w:rPr>
          <w:rFonts w:eastAsia="Times New Roman"/>
          <w:lang w:val="en-GB"/>
        </w:rPr>
        <w:t>l</w:t>
      </w:r>
      <w:r w:rsidR="00B32685" w:rsidRPr="00A70A9C">
        <w:rPr>
          <w:lang w:val="en-GB"/>
        </w:rPr>
        <w:t>s</w:t>
      </w:r>
      <w:r w:rsidR="00B32685" w:rsidRPr="00A70A9C">
        <w:rPr>
          <w:rFonts w:eastAsia="Times New Roman"/>
          <w:lang w:val="en-GB"/>
        </w:rPr>
        <w:t xml:space="preserve"> </w:t>
      </w:r>
      <w:r w:rsidR="00B32685" w:rsidRPr="00A70A9C">
        <w:rPr>
          <w:lang w:val="en-GB"/>
        </w:rPr>
        <w:t>always</w:t>
      </w:r>
      <w:r w:rsidR="00B32685" w:rsidRPr="00A70A9C">
        <w:rPr>
          <w:rFonts w:eastAsia="Times New Roman"/>
          <w:lang w:val="en-GB"/>
        </w:rPr>
        <w:t xml:space="preserve"> </w:t>
      </w:r>
      <w:r w:rsidR="00B32685" w:rsidRPr="00A70A9C">
        <w:rPr>
          <w:lang w:val="en-GB"/>
        </w:rPr>
        <w:t>co</w:t>
      </w:r>
      <w:r w:rsidR="00B32685" w:rsidRPr="00A70A9C">
        <w:rPr>
          <w:rFonts w:eastAsia="Times New Roman"/>
          <w:lang w:val="en-GB"/>
        </w:rPr>
        <w:t>n</w:t>
      </w:r>
      <w:r w:rsidR="00B32685" w:rsidRPr="00A70A9C">
        <w:rPr>
          <w:lang w:val="en-GB"/>
        </w:rPr>
        <w:t>tain</w:t>
      </w:r>
      <w:r w:rsidR="00B32685" w:rsidRPr="00A70A9C">
        <w:rPr>
          <w:rFonts w:eastAsia="Times New Roman"/>
          <w:lang w:val="en-GB"/>
        </w:rPr>
        <w:t xml:space="preserve"> </w:t>
      </w:r>
      <w:r w:rsidR="00B32685" w:rsidRPr="00A70A9C">
        <w:rPr>
          <w:lang w:val="en-GB"/>
        </w:rPr>
        <w:t>some</w:t>
      </w:r>
      <w:r w:rsidR="00B32685" w:rsidRPr="00A70A9C">
        <w:rPr>
          <w:rFonts w:eastAsia="Times New Roman"/>
          <w:lang w:val="en-GB"/>
        </w:rPr>
        <w:t xml:space="preserve"> </w:t>
      </w:r>
      <w:r w:rsidR="00B32685" w:rsidRPr="00A70A9C">
        <w:rPr>
          <w:lang w:val="en-GB"/>
        </w:rPr>
        <w:t>wate</w:t>
      </w:r>
      <w:r w:rsidR="00B32685" w:rsidRPr="00A70A9C">
        <w:rPr>
          <w:rFonts w:eastAsia="Times New Roman"/>
          <w:lang w:val="en-GB"/>
        </w:rPr>
        <w:t>r m</w:t>
      </w:r>
      <w:r w:rsidR="00B32685" w:rsidRPr="00A70A9C">
        <w:rPr>
          <w:lang w:val="en-GB"/>
        </w:rPr>
        <w:t>olecule</w:t>
      </w:r>
      <w:r w:rsidRPr="00A70A9C">
        <w:rPr>
          <w:lang w:val="en-GB"/>
        </w:rPr>
        <w:t>.</w:t>
      </w:r>
      <w:r w:rsidR="00B32685" w:rsidRPr="00A70A9C">
        <w:rPr>
          <w:rFonts w:eastAsia="Times New Roman"/>
          <w:lang w:val="en-GB"/>
        </w:rPr>
        <w:t xml:space="preserve"> </w:t>
      </w:r>
      <w:bookmarkStart w:id="197" w:name="__RefNumPara__21_19887441071111111111111"/>
      <w:bookmarkEnd w:id="197"/>
      <w:r w:rsidRPr="00A70A9C">
        <w:rPr>
          <w:rFonts w:eastAsia="Times New Roman"/>
          <w:i/>
          <w:iCs/>
          <w:lang w:val="en-GB"/>
        </w:rPr>
        <w:br/>
      </w:r>
      <w:r>
        <w:t>Among the cases of (II) we could distinguish between those cases</w:t>
      </w:r>
      <w:del w:id="198" w:author="Alan Ruttenberg" w:date="2012-02-12T23:40:00Z">
        <w:r w:rsidDel="00A71900">
          <w:delText>,</w:delText>
        </w:r>
      </w:del>
      <w:r>
        <w:t xml:space="preserve"> where an instance of A is always related to the very same instance of B, and those cases where it is related to some but not necessarily the same instance of B.</w:t>
      </w:r>
      <w:ins w:id="199" w:author="Alan Ruttenberg" w:date="2012-02-12T23:45:00Z">
        <w:r w:rsidR="00A71900">
          <w:br/>
        </w:r>
      </w:ins>
      <w:r>
        <w:t xml:space="preserve"> </w:t>
      </w:r>
      <w:ins w:id="200" w:author="Alan Ruttenberg" w:date="2012-02-12T23:45:00Z">
        <w:r w:rsidR="00A71900" w:rsidRPr="00A70A9C">
          <w:rPr>
            <w:bCs/>
            <w:lang w:val="en-GB"/>
          </w:rPr>
          <w:br/>
        </w:r>
        <w:r w:rsidR="00A71900" w:rsidRPr="00A70A9C">
          <w:rPr>
            <w:rFonts w:ascii="Symbol" w:eastAsia="Symbol" w:hAnsi="Symbol" w:cs="Symbol"/>
            <w:lang w:val="en-GB"/>
          </w:rPr>
          <w:t></w:t>
        </w:r>
        <w:r w:rsidR="00A71900" w:rsidRPr="00A70A9C">
          <w:rPr>
            <w:rFonts w:ascii="Symbol" w:eastAsia="Symbol" w:hAnsi="Symbol" w:cs="Symbol"/>
            <w:lang w:val="en-GB"/>
          </w:rPr>
          <w:t></w:t>
        </w:r>
        <w:r w:rsidR="00A71900" w:rsidRPr="00A70A9C">
          <w:rPr>
            <w:rFonts w:ascii="Symbol" w:eastAsia="Symbol" w:hAnsi="Symbol" w:cs="Symbol"/>
            <w:lang w:val="en-GB"/>
          </w:rPr>
          <w:t></w:t>
        </w:r>
        <w:r w:rsidR="00A71900" w:rsidRPr="00A70A9C">
          <w:rPr>
            <w:rFonts w:ascii="Symbol" w:eastAsia="Symbol" w:hAnsi="Symbol" w:cs="Symbol"/>
            <w:lang w:val="en-GB"/>
          </w:rPr>
          <w:t></w:t>
        </w:r>
        <w:r w:rsidR="00A71900" w:rsidRPr="00A70A9C">
          <w:rPr>
            <w:rFonts w:ascii="Symbol" w:eastAsia="Symbol" w:hAnsi="Symbol" w:cs="Symbol"/>
            <w:lang w:val="en-GB"/>
          </w:rPr>
          <w:t></w:t>
        </w:r>
        <w:r w:rsidR="00A71900" w:rsidRPr="00A70A9C">
          <w:rPr>
            <w:rFonts w:ascii="Symbol" w:eastAsia="Symbol" w:hAnsi="Symbol" w:cs="Symbol"/>
            <w:lang w:val="en-GB"/>
          </w:rPr>
          <w:t></w:t>
        </w:r>
        <w:r w:rsidR="00A71900" w:rsidRPr="00A70A9C">
          <w:rPr>
            <w:rFonts w:ascii="Symbol" w:eastAsia="Symbol" w:hAnsi="Symbol" w:cs="Symbol"/>
            <w:lang w:val="en-GB"/>
          </w:rPr>
          <w:t></w:t>
        </w:r>
        <w:r w:rsidR="00A71900" w:rsidRPr="00A70A9C">
          <w:rPr>
            <w:rFonts w:ascii="Symbol" w:eastAsia="Symbol" w:hAnsi="Symbol" w:cs="Symbol"/>
            <w:lang w:val="en-GB"/>
          </w:rPr>
          <w:t></w:t>
        </w:r>
        <w:r w:rsidR="00A71900" w:rsidRPr="00A70A9C">
          <w:rPr>
            <w:rFonts w:ascii="Symbol" w:eastAsia="Symbol" w:hAnsi="Symbol" w:cs="Symbol"/>
            <w:lang w:val="en-GB"/>
          </w:rPr>
          <w:t></w:t>
        </w:r>
        <w:r w:rsidR="00A71900" w:rsidRPr="00A70A9C">
          <w:rPr>
            <w:rFonts w:ascii="Symbol" w:eastAsia="Symbol" w:hAnsi="Symbol" w:cs="Symbol"/>
            <w:lang w:val="en-GB"/>
          </w:rPr>
          <w:t></w:t>
        </w:r>
        <w:r w:rsidR="00A71900" w:rsidRPr="00A70A9C">
          <w:rPr>
            <w:rFonts w:ascii="Symbol" w:eastAsia="Symbol" w:hAnsi="Symbol" w:cs="Symbol"/>
            <w:lang w:val="en-GB"/>
          </w:rPr>
          <w:t></w:t>
        </w:r>
        <w:r w:rsidR="00A71900" w:rsidRPr="00A70A9C">
          <w:rPr>
            <w:rFonts w:ascii="Symbol" w:eastAsia="Symbol" w:hAnsi="Symbol" w:cs="Symbol"/>
            <w:lang w:val="en-GB"/>
          </w:rPr>
          <w:t></w:t>
        </w:r>
        <w:r w:rsidR="00A71900" w:rsidRPr="00A70A9C">
          <w:rPr>
            <w:rFonts w:ascii="Symbol" w:eastAsia="Symbol" w:hAnsi="Symbol" w:cs="Symbol"/>
            <w:lang w:val="en-GB"/>
          </w:rPr>
          <w:t></w:t>
        </w:r>
        <w:r w:rsidR="00A71900" w:rsidRPr="00A70A9C">
          <w:rPr>
            <w:rFonts w:ascii="Symbol" w:eastAsia="Symbol" w:hAnsi="Symbol" w:cs="Symbol"/>
            <w:lang w:val="en-GB"/>
          </w:rPr>
          <w:t></w:t>
        </w:r>
        <w:r w:rsidR="00A71900" w:rsidRPr="00A70A9C">
          <w:rPr>
            <w:rFonts w:ascii="Symbol" w:eastAsia="Symbol" w:hAnsi="Symbol" w:cs="Symbol"/>
            <w:lang w:val="en-GB"/>
          </w:rPr>
          <w:t></w:t>
        </w:r>
        <w:r w:rsidR="00A71900" w:rsidRPr="00A70A9C">
          <w:rPr>
            <w:rFonts w:ascii="Symbol" w:eastAsia="Symbol" w:hAnsi="Symbol" w:cs="Symbol"/>
            <w:lang w:val="en-GB"/>
          </w:rPr>
          <w:t></w:t>
        </w:r>
        <w:r w:rsidR="00A71900" w:rsidRPr="00A70A9C">
          <w:rPr>
            <w:rFonts w:ascii="Symbol" w:eastAsia="Symbol" w:hAnsi="Symbol" w:cs="Symbol"/>
            <w:lang w:val="en-GB"/>
          </w:rPr>
          <w:t></w:t>
        </w:r>
        <w:r w:rsidR="00A71900" w:rsidRPr="00A70A9C">
          <w:rPr>
            <w:rFonts w:ascii="Symbol" w:eastAsia="Symbol" w:hAnsi="Symbol" w:cs="Symbol"/>
            <w:lang w:val="en-GB"/>
          </w:rPr>
          <w:t></w:t>
        </w:r>
        <w:r w:rsidR="00A71900" w:rsidRPr="00A70A9C">
          <w:rPr>
            <w:lang w:val="en-GB"/>
          </w:rPr>
          <w:t>a,</w:t>
        </w:r>
        <w:r w:rsidR="00A71900" w:rsidRPr="00A70A9C">
          <w:rPr>
            <w:rFonts w:eastAsia="Times New Roman"/>
            <w:lang w:val="en-GB"/>
          </w:rPr>
          <w:t xml:space="preserve"> </w:t>
        </w:r>
        <w:r w:rsidR="00A71900" w:rsidRPr="00A70A9C">
          <w:rPr>
            <w:lang w:val="en-GB"/>
          </w:rPr>
          <w:t>t:</w:t>
        </w:r>
        <w:r w:rsidR="00A71900" w:rsidRPr="00A70A9C">
          <w:rPr>
            <w:rFonts w:eastAsia="Times New Roman"/>
            <w:lang w:val="en-GB"/>
          </w:rPr>
          <w:t xml:space="preserve"> </w:t>
        </w:r>
        <w:proofErr w:type="spellStart"/>
        <w:r w:rsidR="00A71900" w:rsidRPr="00A70A9C">
          <w:rPr>
            <w:b/>
            <w:bCs/>
            <w:lang w:val="en-GB"/>
          </w:rPr>
          <w:t>in</w:t>
        </w:r>
        <w:r w:rsidR="00A71900" w:rsidRPr="00A70A9C">
          <w:rPr>
            <w:rFonts w:eastAsia="Times New Roman"/>
            <w:b/>
            <w:bCs/>
            <w:lang w:val="en-GB"/>
          </w:rPr>
          <w:t>s</w:t>
        </w:r>
        <w:r w:rsidR="00A71900" w:rsidRPr="00A70A9C">
          <w:rPr>
            <w:b/>
            <w:bCs/>
            <w:lang w:val="en-GB"/>
          </w:rPr>
          <w:t>t</w:t>
        </w:r>
        <w:proofErr w:type="spellEnd"/>
        <w:r w:rsidR="00A71900" w:rsidRPr="00A70A9C">
          <w:rPr>
            <w:rFonts w:eastAsia="Times New Roman"/>
            <w:lang w:val="en-GB"/>
          </w:rPr>
          <w:t xml:space="preserve"> </w:t>
        </w:r>
        <w:r w:rsidR="00A71900" w:rsidRPr="00A70A9C">
          <w:rPr>
            <w:lang w:val="en-GB"/>
          </w:rPr>
          <w:t>(a,</w:t>
        </w:r>
        <w:r w:rsidR="00A71900" w:rsidRPr="00A70A9C">
          <w:rPr>
            <w:rFonts w:eastAsia="Times New Roman"/>
            <w:lang w:val="en-GB"/>
          </w:rPr>
          <w:t xml:space="preserve"> </w:t>
        </w:r>
        <w:r w:rsidR="00A71900" w:rsidRPr="00D0740C">
          <w:rPr>
            <w:i/>
            <w:lang w:val="en-GB"/>
            <w:rPrChange w:id="201" w:author="Niels Grewe" w:date="2012-02-13T07:50:00Z">
              <w:rPr>
                <w:lang w:val="en-GB"/>
              </w:rPr>
            </w:rPrChange>
          </w:rPr>
          <w:t>A</w:t>
        </w:r>
        <w:r w:rsidR="00A71900" w:rsidRPr="00A70A9C">
          <w:rPr>
            <w:lang w:val="en-GB"/>
          </w:rPr>
          <w:t>,</w:t>
        </w:r>
        <w:r w:rsidR="00A71900" w:rsidRPr="00A70A9C">
          <w:rPr>
            <w:rFonts w:eastAsia="Times New Roman"/>
            <w:lang w:val="en-GB"/>
          </w:rPr>
          <w:t xml:space="preserve"> </w:t>
        </w:r>
        <w:r w:rsidR="00A71900" w:rsidRPr="00A70A9C">
          <w:rPr>
            <w:lang w:val="en-GB"/>
          </w:rPr>
          <w:t>t)</w:t>
        </w:r>
        <w:r w:rsidR="00A71900" w:rsidRPr="00A70A9C">
          <w:rPr>
            <w:rFonts w:ascii="Symbol" w:eastAsia="Symbol" w:hAnsi="Symbol" w:cs="Symbol"/>
            <w:lang w:val="en-GB"/>
          </w:rPr>
          <w:t></w:t>
        </w:r>
        <w:r w:rsidR="00A71900" w:rsidRPr="00A70A9C">
          <w:rPr>
            <w:rFonts w:eastAsia="Times New Roman"/>
            <w:lang w:val="en-GB"/>
          </w:rPr>
          <w:t xml:space="preserve"> </w:t>
        </w:r>
        <w:r w:rsidR="00A71900" w:rsidRPr="00A70A9C">
          <w:rPr>
            <w:rFonts w:ascii="Symbol" w:eastAsia="Symbol" w:hAnsi="Symbol" w:cs="Symbol"/>
            <w:lang w:val="en-GB"/>
          </w:rPr>
          <w:t></w:t>
        </w:r>
        <w:r w:rsidR="00A71900" w:rsidRPr="00A70A9C">
          <w:rPr>
            <w:lang w:val="en-GB"/>
          </w:rPr>
          <w:t>b:</w:t>
        </w:r>
        <w:r w:rsidR="00A71900" w:rsidRPr="00A70A9C">
          <w:rPr>
            <w:rFonts w:eastAsia="Times New Roman"/>
            <w:lang w:val="en-GB"/>
          </w:rPr>
          <w:t xml:space="preserve"> </w:t>
        </w:r>
        <w:proofErr w:type="spellStart"/>
        <w:r w:rsidR="00A71900" w:rsidRPr="00A70A9C">
          <w:rPr>
            <w:b/>
            <w:bCs/>
            <w:lang w:val="en-GB"/>
          </w:rPr>
          <w:t>i</w:t>
        </w:r>
        <w:r w:rsidR="00A71900" w:rsidRPr="00A70A9C">
          <w:rPr>
            <w:rFonts w:eastAsia="Times New Roman"/>
            <w:b/>
            <w:bCs/>
            <w:lang w:val="en-GB"/>
          </w:rPr>
          <w:t>n</w:t>
        </w:r>
        <w:r w:rsidR="00A71900" w:rsidRPr="00A70A9C">
          <w:rPr>
            <w:b/>
            <w:bCs/>
            <w:lang w:val="en-GB"/>
          </w:rPr>
          <w:t>s</w:t>
        </w:r>
        <w:r w:rsidR="00A71900" w:rsidRPr="00A70A9C">
          <w:rPr>
            <w:rFonts w:eastAsia="Times New Roman"/>
            <w:b/>
            <w:bCs/>
            <w:lang w:val="en-GB"/>
          </w:rPr>
          <w:t>t</w:t>
        </w:r>
        <w:proofErr w:type="spellEnd"/>
        <w:r w:rsidR="00A71900" w:rsidRPr="00A70A9C">
          <w:rPr>
            <w:rFonts w:eastAsia="Times New Roman"/>
            <w:lang w:val="en-GB"/>
          </w:rPr>
          <w:t xml:space="preserve"> (</w:t>
        </w:r>
        <w:r w:rsidR="00A71900" w:rsidRPr="00A70A9C">
          <w:rPr>
            <w:lang w:val="en-GB"/>
          </w:rPr>
          <w:t>b,</w:t>
        </w:r>
        <w:r w:rsidR="00A71900" w:rsidRPr="00A70A9C">
          <w:rPr>
            <w:rFonts w:eastAsia="Times New Roman"/>
            <w:lang w:val="en-GB"/>
          </w:rPr>
          <w:t xml:space="preserve"> </w:t>
        </w:r>
        <w:r w:rsidR="00A71900" w:rsidRPr="00D0740C">
          <w:rPr>
            <w:i/>
            <w:lang w:val="en-GB"/>
            <w:rPrChange w:id="202" w:author="Niels Grewe" w:date="2012-02-13T07:50:00Z">
              <w:rPr>
                <w:lang w:val="en-GB"/>
              </w:rPr>
            </w:rPrChange>
          </w:rPr>
          <w:t>B</w:t>
        </w:r>
        <w:r w:rsidR="00A71900" w:rsidRPr="00A70A9C">
          <w:rPr>
            <w:lang w:val="en-GB"/>
          </w:rPr>
          <w:t>,</w:t>
        </w:r>
        <w:r w:rsidR="00A71900" w:rsidRPr="00A70A9C">
          <w:rPr>
            <w:rFonts w:eastAsia="Times New Roman"/>
            <w:lang w:val="en-GB"/>
          </w:rPr>
          <w:t xml:space="preserve"> </w:t>
        </w:r>
        <w:r w:rsidR="00A71900" w:rsidRPr="00A70A9C">
          <w:rPr>
            <w:lang w:val="en-GB"/>
          </w:rPr>
          <w:t>t)</w:t>
        </w:r>
        <w:r w:rsidR="00A71900" w:rsidRPr="00A70A9C">
          <w:rPr>
            <w:rFonts w:eastAsia="Times New Roman"/>
            <w:lang w:val="en-GB"/>
          </w:rPr>
          <w:t xml:space="preserve"> </w:t>
        </w:r>
        <w:r w:rsidR="00A71900" w:rsidRPr="00A70A9C">
          <w:rPr>
            <w:rFonts w:ascii="Symbol" w:eastAsia="Symbol" w:hAnsi="Symbol" w:cs="Symbol"/>
            <w:lang w:val="en-GB"/>
          </w:rPr>
          <w:t></w:t>
        </w:r>
        <w:r w:rsidR="00A71900" w:rsidRPr="00A70A9C">
          <w:rPr>
            <w:rFonts w:eastAsia="Times New Roman"/>
            <w:lang w:val="en-GB"/>
          </w:rPr>
          <w:t xml:space="preserve"> </w:t>
        </w:r>
        <w:proofErr w:type="spellStart"/>
        <w:r w:rsidR="00A71900" w:rsidRPr="00A70A9C">
          <w:rPr>
            <w:rFonts w:eastAsia="Times New Roman"/>
            <w:b/>
            <w:bCs/>
            <w:lang w:val="en-GB"/>
          </w:rPr>
          <w:t>r</w:t>
        </w:r>
        <w:r w:rsidR="00A71900" w:rsidRPr="00A70A9C">
          <w:rPr>
            <w:b/>
            <w:bCs/>
            <w:lang w:val="en-GB"/>
          </w:rPr>
          <w:t>el</w:t>
        </w:r>
        <w:proofErr w:type="spellEnd"/>
        <w:r w:rsidR="00A71900" w:rsidRPr="00A70A9C">
          <w:rPr>
            <w:rFonts w:eastAsia="Times New Roman"/>
            <w:lang w:val="en-GB"/>
          </w:rPr>
          <w:t xml:space="preserve"> </w:t>
        </w:r>
        <w:r w:rsidR="00A71900" w:rsidRPr="00A70A9C">
          <w:rPr>
            <w:lang w:val="en-GB"/>
          </w:rPr>
          <w:t>(a,</w:t>
        </w:r>
        <w:r w:rsidR="00A71900" w:rsidRPr="00A70A9C">
          <w:rPr>
            <w:rFonts w:eastAsia="Times New Roman"/>
            <w:lang w:val="en-GB"/>
          </w:rPr>
          <w:t xml:space="preserve"> </w:t>
        </w:r>
        <w:r w:rsidR="00A71900" w:rsidRPr="00A70A9C">
          <w:rPr>
            <w:lang w:val="en-GB"/>
          </w:rPr>
          <w:t>b,</w:t>
        </w:r>
        <w:r w:rsidR="00A71900" w:rsidRPr="00A70A9C">
          <w:rPr>
            <w:rFonts w:eastAsia="Times New Roman"/>
            <w:lang w:val="en-GB"/>
          </w:rPr>
          <w:t xml:space="preserve"> </w:t>
        </w:r>
        <w:r w:rsidR="00A71900" w:rsidRPr="00A70A9C">
          <w:rPr>
            <w:lang w:val="en-GB"/>
          </w:rPr>
          <w:t xml:space="preserve">t) </w:t>
        </w:r>
        <w:proofErr w:type="spellStart"/>
        <w:r w:rsidR="00A71900" w:rsidRPr="00A71900">
          <w:rPr>
            <w:i/>
            <w:lang w:val="en-GB"/>
            <w:rPrChange w:id="203" w:author="Alan Ruttenberg" w:date="2012-02-12T23:46:00Z">
              <w:rPr>
                <w:lang w:val="en-GB"/>
              </w:rPr>
            </w:rPrChange>
          </w:rPr>
          <w:t>vs</w:t>
        </w:r>
        <w:proofErr w:type="spellEnd"/>
        <w:r w:rsidR="00A71900">
          <w:rPr>
            <w:bCs/>
            <w:lang w:val="en-GB"/>
          </w:rPr>
          <w:br/>
        </w:r>
        <w:r w:rsidR="00A71900" w:rsidRPr="00A70A9C">
          <w:rPr>
            <w:rFonts w:ascii="Symbol" w:eastAsia="Symbol" w:hAnsi="Symbol" w:cs="Symbol"/>
            <w:lang w:val="en-GB"/>
          </w:rPr>
          <w:lastRenderedPageBreak/>
          <w:t></w:t>
        </w:r>
        <w:r w:rsidR="00A71900" w:rsidRPr="00A70A9C">
          <w:rPr>
            <w:rFonts w:ascii="Symbol" w:eastAsia="Symbol" w:hAnsi="Symbol" w:cs="Symbol"/>
            <w:lang w:val="en-GB"/>
          </w:rPr>
          <w:t></w:t>
        </w:r>
        <w:r w:rsidR="00A71900" w:rsidRPr="00A70A9C">
          <w:rPr>
            <w:rFonts w:ascii="Symbol" w:eastAsia="Symbol" w:hAnsi="Symbol" w:cs="Symbol"/>
            <w:lang w:val="en-GB"/>
          </w:rPr>
          <w:t></w:t>
        </w:r>
        <w:r w:rsidR="00A71900" w:rsidRPr="00A70A9C">
          <w:rPr>
            <w:rFonts w:ascii="Symbol" w:eastAsia="Symbol" w:hAnsi="Symbol" w:cs="Symbol"/>
            <w:lang w:val="en-GB"/>
          </w:rPr>
          <w:t></w:t>
        </w:r>
        <w:r w:rsidR="00A71900" w:rsidRPr="00A70A9C">
          <w:rPr>
            <w:rFonts w:ascii="Symbol" w:eastAsia="Symbol" w:hAnsi="Symbol" w:cs="Symbol"/>
            <w:lang w:val="en-GB"/>
          </w:rPr>
          <w:t></w:t>
        </w:r>
        <w:r w:rsidR="00A71900" w:rsidRPr="00A70A9C">
          <w:rPr>
            <w:rFonts w:ascii="Symbol" w:eastAsia="Symbol" w:hAnsi="Symbol" w:cs="Symbol"/>
            <w:lang w:val="en-GB"/>
          </w:rPr>
          <w:t></w:t>
        </w:r>
        <w:r w:rsidR="00A71900" w:rsidRPr="00A70A9C">
          <w:rPr>
            <w:rFonts w:ascii="Symbol" w:eastAsia="Symbol" w:hAnsi="Symbol" w:cs="Symbol"/>
            <w:lang w:val="en-GB"/>
          </w:rPr>
          <w:t></w:t>
        </w:r>
        <w:r w:rsidR="00A71900" w:rsidRPr="00A70A9C">
          <w:rPr>
            <w:rFonts w:ascii="Symbol" w:eastAsia="Symbol" w:hAnsi="Symbol" w:cs="Symbol"/>
            <w:lang w:val="en-GB"/>
          </w:rPr>
          <w:t></w:t>
        </w:r>
        <w:r w:rsidR="00A71900" w:rsidRPr="00A70A9C">
          <w:rPr>
            <w:rFonts w:ascii="Symbol" w:eastAsia="Symbol" w:hAnsi="Symbol" w:cs="Symbol"/>
            <w:lang w:val="en-GB"/>
          </w:rPr>
          <w:t></w:t>
        </w:r>
        <w:r w:rsidR="00A71900" w:rsidRPr="00A70A9C">
          <w:rPr>
            <w:rFonts w:ascii="Symbol" w:eastAsia="Symbol" w:hAnsi="Symbol" w:cs="Symbol"/>
            <w:lang w:val="en-GB"/>
          </w:rPr>
          <w:t></w:t>
        </w:r>
        <w:r w:rsidR="00A71900" w:rsidRPr="00A70A9C">
          <w:rPr>
            <w:rFonts w:ascii="Symbol" w:eastAsia="Symbol" w:hAnsi="Symbol" w:cs="Symbol"/>
            <w:lang w:val="en-GB"/>
          </w:rPr>
          <w:t></w:t>
        </w:r>
        <w:r w:rsidR="00A71900" w:rsidRPr="00A70A9C">
          <w:rPr>
            <w:rFonts w:ascii="Symbol" w:eastAsia="Symbol" w:hAnsi="Symbol" w:cs="Symbol"/>
            <w:lang w:val="en-GB"/>
          </w:rPr>
          <w:t></w:t>
        </w:r>
        <w:r w:rsidR="00A71900" w:rsidRPr="00A70A9C">
          <w:rPr>
            <w:rFonts w:ascii="Symbol" w:eastAsia="Symbol" w:hAnsi="Symbol" w:cs="Symbol"/>
            <w:lang w:val="en-GB"/>
          </w:rPr>
          <w:t></w:t>
        </w:r>
        <w:r w:rsidR="00A71900" w:rsidRPr="00A70A9C">
          <w:rPr>
            <w:rFonts w:ascii="Symbol" w:eastAsia="Symbol" w:hAnsi="Symbol" w:cs="Symbol"/>
            <w:lang w:val="en-GB"/>
          </w:rPr>
          <w:t></w:t>
        </w:r>
        <w:r w:rsidR="00A71900" w:rsidRPr="00A70A9C">
          <w:rPr>
            <w:rFonts w:ascii="Symbol" w:eastAsia="Symbol" w:hAnsi="Symbol" w:cs="Symbol"/>
            <w:lang w:val="en-GB"/>
          </w:rPr>
          <w:t></w:t>
        </w:r>
        <w:r w:rsidR="00A71900" w:rsidRPr="00A70A9C">
          <w:rPr>
            <w:rFonts w:ascii="Symbol" w:eastAsia="Symbol" w:hAnsi="Symbol" w:cs="Symbol"/>
            <w:lang w:val="en-GB"/>
          </w:rPr>
          <w:t></w:t>
        </w:r>
        <w:r w:rsidR="00A71900" w:rsidRPr="00A70A9C">
          <w:rPr>
            <w:rFonts w:ascii="Symbol" w:eastAsia="Symbol" w:hAnsi="Symbol" w:cs="Symbol"/>
            <w:lang w:val="en-GB"/>
          </w:rPr>
          <w:t></w:t>
        </w:r>
        <w:r w:rsidR="00A71900" w:rsidRPr="00A70A9C">
          <w:rPr>
            <w:rFonts w:ascii="Symbol" w:eastAsia="Symbol" w:hAnsi="Symbol" w:cs="Symbol"/>
            <w:lang w:val="en-GB"/>
          </w:rPr>
          <w:t></w:t>
        </w:r>
        <w:r w:rsidR="00A71900" w:rsidRPr="00A70A9C">
          <w:rPr>
            <w:lang w:val="en-GB"/>
          </w:rPr>
          <w:t>a,</w:t>
        </w:r>
        <w:r w:rsidR="00A71900" w:rsidRPr="00A70A9C">
          <w:rPr>
            <w:rFonts w:eastAsia="Times New Roman"/>
            <w:lang w:val="en-GB"/>
          </w:rPr>
          <w:t xml:space="preserve"> </w:t>
        </w:r>
      </w:ins>
      <w:ins w:id="204" w:author="Alan Ruttenberg" w:date="2012-02-12T23:46:00Z">
        <w:r w:rsidR="00A71900" w:rsidRPr="00FD1F77">
          <w:rPr>
            <w:rFonts w:ascii="Symbol" w:eastAsia="Symbol" w:hAnsi="Symbol" w:cs="Symbol"/>
            <w:lang w:val="en-GB"/>
          </w:rPr>
          <w:t></w:t>
        </w:r>
        <w:r w:rsidR="00A71900" w:rsidRPr="00FD1F77">
          <w:rPr>
            <w:lang w:val="en-GB"/>
          </w:rPr>
          <w:t>b</w:t>
        </w:r>
        <w:r w:rsidR="00A71900">
          <w:rPr>
            <w:lang w:val="en-GB"/>
          </w:rPr>
          <w:t>,</w:t>
        </w:r>
        <w:r w:rsidR="00A71900" w:rsidRPr="00A70A9C">
          <w:rPr>
            <w:lang w:val="en-GB"/>
          </w:rPr>
          <w:t xml:space="preserve"> </w:t>
        </w:r>
        <w:r w:rsidR="00A71900" w:rsidRPr="00FD1F77">
          <w:rPr>
            <w:rFonts w:ascii="Symbol" w:eastAsia="Symbol" w:hAnsi="Symbol" w:cs="Symbol"/>
            <w:lang w:val="en-GB"/>
          </w:rPr>
          <w:t></w:t>
        </w:r>
        <w:r w:rsidR="00A71900">
          <w:rPr>
            <w:lang w:val="en-GB"/>
          </w:rPr>
          <w:t>t</w:t>
        </w:r>
      </w:ins>
      <w:ins w:id="205" w:author="Alan Ruttenberg" w:date="2012-02-12T23:45:00Z">
        <w:r w:rsidR="00A71900" w:rsidRPr="00A70A9C">
          <w:rPr>
            <w:lang w:val="en-GB"/>
          </w:rPr>
          <w:t>:</w:t>
        </w:r>
        <w:r w:rsidR="00A71900" w:rsidRPr="00A70A9C">
          <w:rPr>
            <w:rFonts w:eastAsia="Times New Roman"/>
            <w:lang w:val="en-GB"/>
          </w:rPr>
          <w:t xml:space="preserve"> </w:t>
        </w:r>
        <w:proofErr w:type="spellStart"/>
        <w:r w:rsidR="00A71900" w:rsidRPr="00A70A9C">
          <w:rPr>
            <w:b/>
            <w:bCs/>
            <w:lang w:val="en-GB"/>
          </w:rPr>
          <w:t>in</w:t>
        </w:r>
        <w:r w:rsidR="00A71900" w:rsidRPr="00A70A9C">
          <w:rPr>
            <w:rFonts w:eastAsia="Times New Roman"/>
            <w:b/>
            <w:bCs/>
            <w:lang w:val="en-GB"/>
          </w:rPr>
          <w:t>s</w:t>
        </w:r>
        <w:r w:rsidR="00A71900" w:rsidRPr="00A70A9C">
          <w:rPr>
            <w:b/>
            <w:bCs/>
            <w:lang w:val="en-GB"/>
          </w:rPr>
          <w:t>t</w:t>
        </w:r>
        <w:proofErr w:type="spellEnd"/>
        <w:r w:rsidR="00A71900" w:rsidRPr="00A70A9C">
          <w:rPr>
            <w:rFonts w:eastAsia="Times New Roman"/>
            <w:lang w:val="en-GB"/>
          </w:rPr>
          <w:t xml:space="preserve"> </w:t>
        </w:r>
        <w:r w:rsidR="00A71900" w:rsidRPr="00A70A9C">
          <w:rPr>
            <w:lang w:val="en-GB"/>
          </w:rPr>
          <w:t>(a,</w:t>
        </w:r>
        <w:r w:rsidR="00A71900" w:rsidRPr="00A70A9C">
          <w:rPr>
            <w:rFonts w:eastAsia="Times New Roman"/>
            <w:lang w:val="en-GB"/>
          </w:rPr>
          <w:t xml:space="preserve"> </w:t>
        </w:r>
        <w:r w:rsidR="00A71900" w:rsidRPr="00A70A9C">
          <w:rPr>
            <w:lang w:val="en-GB"/>
          </w:rPr>
          <w:t>A,</w:t>
        </w:r>
        <w:r w:rsidR="00A71900" w:rsidRPr="00A70A9C">
          <w:rPr>
            <w:rFonts w:eastAsia="Times New Roman"/>
            <w:lang w:val="en-GB"/>
          </w:rPr>
          <w:t xml:space="preserve"> </w:t>
        </w:r>
        <w:r w:rsidR="00A71900" w:rsidRPr="00A70A9C">
          <w:rPr>
            <w:lang w:val="en-GB"/>
          </w:rPr>
          <w:t>t)</w:t>
        </w:r>
        <w:r w:rsidR="00A71900" w:rsidRPr="00A70A9C">
          <w:rPr>
            <w:rFonts w:ascii="Symbol" w:eastAsia="Symbol" w:hAnsi="Symbol" w:cs="Symbol"/>
            <w:lang w:val="en-GB"/>
          </w:rPr>
          <w:t></w:t>
        </w:r>
        <w:r w:rsidR="00A71900" w:rsidRPr="00A70A9C">
          <w:rPr>
            <w:rFonts w:eastAsia="Times New Roman"/>
            <w:lang w:val="en-GB"/>
          </w:rPr>
          <w:t xml:space="preserve"> </w:t>
        </w:r>
        <w:proofErr w:type="spellStart"/>
        <w:r w:rsidR="00A71900" w:rsidRPr="00A70A9C">
          <w:rPr>
            <w:b/>
            <w:bCs/>
            <w:lang w:val="en-GB"/>
          </w:rPr>
          <w:t>i</w:t>
        </w:r>
        <w:r w:rsidR="00A71900" w:rsidRPr="00A70A9C">
          <w:rPr>
            <w:rFonts w:eastAsia="Times New Roman"/>
            <w:b/>
            <w:bCs/>
            <w:lang w:val="en-GB"/>
          </w:rPr>
          <w:t>n</w:t>
        </w:r>
        <w:r w:rsidR="00A71900" w:rsidRPr="00A70A9C">
          <w:rPr>
            <w:b/>
            <w:bCs/>
            <w:lang w:val="en-GB"/>
          </w:rPr>
          <w:t>s</w:t>
        </w:r>
        <w:r w:rsidR="00A71900" w:rsidRPr="00A70A9C">
          <w:rPr>
            <w:rFonts w:eastAsia="Times New Roman"/>
            <w:b/>
            <w:bCs/>
            <w:lang w:val="en-GB"/>
          </w:rPr>
          <w:t>t</w:t>
        </w:r>
        <w:proofErr w:type="spellEnd"/>
        <w:r w:rsidR="00A71900" w:rsidRPr="00A70A9C">
          <w:rPr>
            <w:rFonts w:eastAsia="Times New Roman"/>
            <w:lang w:val="en-GB"/>
          </w:rPr>
          <w:t xml:space="preserve"> (</w:t>
        </w:r>
        <w:r w:rsidR="00A71900" w:rsidRPr="00A70A9C">
          <w:rPr>
            <w:lang w:val="en-GB"/>
          </w:rPr>
          <w:t>b,</w:t>
        </w:r>
        <w:r w:rsidR="00A71900" w:rsidRPr="00A70A9C">
          <w:rPr>
            <w:rFonts w:eastAsia="Times New Roman"/>
            <w:lang w:val="en-GB"/>
          </w:rPr>
          <w:t xml:space="preserve"> </w:t>
        </w:r>
        <w:r w:rsidR="00A71900" w:rsidRPr="00A70A9C">
          <w:rPr>
            <w:lang w:val="en-GB"/>
          </w:rPr>
          <w:t>B,</w:t>
        </w:r>
        <w:r w:rsidR="00A71900" w:rsidRPr="00A70A9C">
          <w:rPr>
            <w:rFonts w:eastAsia="Times New Roman"/>
            <w:lang w:val="en-GB"/>
          </w:rPr>
          <w:t xml:space="preserve"> </w:t>
        </w:r>
        <w:r w:rsidR="00A71900" w:rsidRPr="00A70A9C">
          <w:rPr>
            <w:lang w:val="en-GB"/>
          </w:rPr>
          <w:t>t)</w:t>
        </w:r>
        <w:r w:rsidR="00A71900" w:rsidRPr="00A70A9C">
          <w:rPr>
            <w:rFonts w:eastAsia="Times New Roman"/>
            <w:lang w:val="en-GB"/>
          </w:rPr>
          <w:t xml:space="preserve"> </w:t>
        </w:r>
        <w:r w:rsidR="00A71900" w:rsidRPr="00A70A9C">
          <w:rPr>
            <w:rFonts w:ascii="Symbol" w:eastAsia="Symbol" w:hAnsi="Symbol" w:cs="Symbol"/>
            <w:lang w:val="en-GB"/>
          </w:rPr>
          <w:t></w:t>
        </w:r>
        <w:r w:rsidR="00A71900" w:rsidRPr="00A70A9C">
          <w:rPr>
            <w:rFonts w:eastAsia="Times New Roman"/>
            <w:lang w:val="en-GB"/>
          </w:rPr>
          <w:t xml:space="preserve"> </w:t>
        </w:r>
        <w:proofErr w:type="spellStart"/>
        <w:r w:rsidR="00A71900" w:rsidRPr="00A70A9C">
          <w:rPr>
            <w:rFonts w:eastAsia="Times New Roman"/>
            <w:b/>
            <w:bCs/>
            <w:lang w:val="en-GB"/>
          </w:rPr>
          <w:t>r</w:t>
        </w:r>
        <w:r w:rsidR="00A71900" w:rsidRPr="00A70A9C">
          <w:rPr>
            <w:b/>
            <w:bCs/>
            <w:lang w:val="en-GB"/>
          </w:rPr>
          <w:t>el</w:t>
        </w:r>
        <w:proofErr w:type="spellEnd"/>
        <w:r w:rsidR="00A71900" w:rsidRPr="00A70A9C">
          <w:rPr>
            <w:rFonts w:eastAsia="Times New Roman"/>
            <w:lang w:val="en-GB"/>
          </w:rPr>
          <w:t xml:space="preserve"> </w:t>
        </w:r>
        <w:r w:rsidR="00A71900" w:rsidRPr="00A70A9C">
          <w:rPr>
            <w:lang w:val="en-GB"/>
          </w:rPr>
          <w:t>(a,</w:t>
        </w:r>
        <w:r w:rsidR="00A71900" w:rsidRPr="00A70A9C">
          <w:rPr>
            <w:rFonts w:eastAsia="Times New Roman"/>
            <w:lang w:val="en-GB"/>
          </w:rPr>
          <w:t xml:space="preserve"> </w:t>
        </w:r>
        <w:r w:rsidR="00A71900" w:rsidRPr="00A70A9C">
          <w:rPr>
            <w:lang w:val="en-GB"/>
          </w:rPr>
          <w:t>b,</w:t>
        </w:r>
        <w:r w:rsidR="00A71900" w:rsidRPr="00A70A9C">
          <w:rPr>
            <w:rFonts w:eastAsia="Times New Roman"/>
            <w:lang w:val="en-GB"/>
          </w:rPr>
          <w:t xml:space="preserve"> </w:t>
        </w:r>
        <w:r w:rsidR="00A71900" w:rsidRPr="00A70A9C">
          <w:rPr>
            <w:lang w:val="en-GB"/>
          </w:rPr>
          <w:t>t)</w:t>
        </w:r>
      </w:ins>
      <w:ins w:id="206" w:author="Alan Ruttenberg" w:date="2012-02-12T23:47:00Z">
        <w:r w:rsidR="00A71900">
          <w:rPr>
            <w:bCs/>
            <w:lang w:val="en-GB"/>
          </w:rPr>
          <w:br/>
        </w:r>
        <w:r w:rsidR="00A71900">
          <w:br/>
        </w:r>
      </w:ins>
      <w:r>
        <w:t xml:space="preserve">We can say that A and B are </w:t>
      </w:r>
      <w:r w:rsidRPr="00F95705">
        <w:rPr>
          <w:i/>
        </w:rPr>
        <w:t>permanently specifically related</w:t>
      </w:r>
      <w:r>
        <w:t xml:space="preserve"> in the first group of cases, and </w:t>
      </w:r>
      <w:r w:rsidRPr="00F95705">
        <w:rPr>
          <w:i/>
        </w:rPr>
        <w:t>permanently generically related</w:t>
      </w:r>
      <w:r>
        <w:t xml:space="preserve"> otherwise. We will however not </w:t>
      </w:r>
      <w:ins w:id="207" w:author="Alan Ruttenberg" w:date="2012-02-12T23:47:00Z">
        <w:r w:rsidR="00A71900">
          <w:t xml:space="preserve">further </w:t>
        </w:r>
      </w:ins>
      <w:r>
        <w:t>pursue this distinction in this pape</w:t>
      </w:r>
      <w:commentRangeStart w:id="208"/>
      <w:r>
        <w:t>r</w:t>
      </w:r>
      <w:ins w:id="209" w:author="Alan Ruttenberg" w:date="2012-02-12T23:43:00Z">
        <w:r w:rsidR="00A71900">
          <w:t>.</w:t>
        </w:r>
        <w:commentRangeEnd w:id="208"/>
        <w:r w:rsidR="00A71900">
          <w:rPr>
            <w:rStyle w:val="Kommentarzeichen"/>
          </w:rPr>
          <w:commentReference w:id="208"/>
        </w:r>
      </w:ins>
      <w:del w:id="210" w:author="Alan Ruttenberg" w:date="2012-02-12T23:43:00Z">
        <w:r w:rsidDel="00A71900">
          <w:delText>, as this distinction is beyond the expressibility of current ontology languages.</w:delText>
        </w:r>
      </w:del>
    </w:p>
    <w:p w14:paraId="5DF2E199" w14:textId="77777777" w:rsidR="00B32685" w:rsidRPr="005B4738" w:rsidDel="00D0740C" w:rsidRDefault="00F95705" w:rsidP="00A21127">
      <w:pPr>
        <w:numPr>
          <w:ilvl w:val="0"/>
          <w:numId w:val="16"/>
        </w:numPr>
        <w:suppressAutoHyphens/>
        <w:spacing w:before="240" w:after="240"/>
        <w:ind w:left="426" w:hanging="426"/>
        <w:jc w:val="left"/>
        <w:rPr>
          <w:del w:id="211" w:author="Niels Grewe" w:date="2012-02-13T07:28:00Z"/>
          <w:i/>
          <w:iCs/>
          <w:lang w:val="en-GB"/>
        </w:rPr>
      </w:pPr>
      <w:bookmarkStart w:id="212" w:name="__RefNumPara__23_1988744107"/>
      <w:bookmarkEnd w:id="212"/>
      <w:del w:id="213" w:author="Niels Grewe" w:date="2012-02-13T07:28:00Z">
        <w:r w:rsidRPr="00A21127" w:rsidDel="00D0740C">
          <w:rPr>
            <w:bCs/>
            <w:i/>
            <w:lang w:val="en-GB"/>
          </w:rPr>
          <w:delText>Instantaneous relatedness</w:delText>
        </w:r>
        <w:r w:rsidDel="00D0740C">
          <w:rPr>
            <w:bCs/>
            <w:lang w:val="en-GB"/>
          </w:rPr>
          <w:delText xml:space="preserve">. </w:delText>
        </w:r>
        <w:r w:rsidR="00B32685" w:rsidRPr="005B4738" w:rsidDel="00D0740C">
          <w:rPr>
            <w:b/>
            <w:bCs/>
            <w:lang w:val="en-GB"/>
          </w:rPr>
          <w:delText>rel</w:delText>
        </w:r>
        <w:r w:rsidR="00B32685" w:rsidRPr="005B4738" w:rsidDel="00D0740C">
          <w:rPr>
            <w:rFonts w:eastAsia="Times New Roman"/>
            <w:b/>
            <w:bCs/>
            <w:lang w:val="en-GB"/>
          </w:rPr>
          <w:delText xml:space="preserve"> </w:delText>
        </w:r>
        <w:r w:rsidR="00B32685" w:rsidRPr="005B4738" w:rsidDel="00D0740C">
          <w:rPr>
            <w:lang w:val="en-GB"/>
          </w:rPr>
          <w:delText>itself</w:delText>
        </w:r>
        <w:r w:rsidR="00B32685" w:rsidRPr="005B4738" w:rsidDel="00D0740C">
          <w:rPr>
            <w:rFonts w:eastAsia="Times New Roman"/>
            <w:lang w:val="en-GB"/>
          </w:rPr>
          <w:delText xml:space="preserve"> </w:delText>
        </w:r>
      </w:del>
      <w:ins w:id="214" w:author="Alan Ruttenberg" w:date="2012-02-12T23:51:00Z">
        <w:del w:id="215" w:author="Niels Grewe" w:date="2012-02-13T07:28:00Z">
          <w:r w:rsidR="00A65F9B" w:rsidDel="00D0740C">
            <w:rPr>
              <w:lang w:val="en-GB"/>
            </w:rPr>
            <w:delText>incorporates</w:delText>
          </w:r>
          <w:r w:rsidR="00A65F9B" w:rsidRPr="005B4738" w:rsidDel="00D0740C">
            <w:rPr>
              <w:rFonts w:eastAsia="Times New Roman"/>
              <w:lang w:val="en-GB"/>
            </w:rPr>
            <w:delText xml:space="preserve"> </w:delText>
          </w:r>
        </w:del>
      </w:ins>
      <w:del w:id="216" w:author="Niels Grewe" w:date="2012-02-13T07:28:00Z">
        <w:r w:rsidR="00B32685" w:rsidRPr="005B4738" w:rsidDel="00D0740C">
          <w:rPr>
            <w:lang w:val="en-GB"/>
          </w:rPr>
          <w:delText>is</w:delText>
        </w:r>
        <w:r w:rsidR="00B32685" w:rsidRPr="005B4738" w:rsidDel="00D0740C">
          <w:rPr>
            <w:rFonts w:eastAsia="Times New Roman"/>
            <w:lang w:val="en-GB"/>
          </w:rPr>
          <w:delText xml:space="preserve"> </w:delText>
        </w:r>
        <w:r w:rsidR="00B32685" w:rsidRPr="005B4738" w:rsidDel="00D0740C">
          <w:rPr>
            <w:lang w:val="en-GB"/>
          </w:rPr>
          <w:delText>a</w:delText>
        </w:r>
        <w:r w:rsidR="00B32685" w:rsidRPr="005B4738" w:rsidDel="00D0740C">
          <w:rPr>
            <w:rFonts w:eastAsia="Times New Roman"/>
            <w:lang w:val="en-GB"/>
          </w:rPr>
          <w:delText xml:space="preserve"> </w:delText>
        </w:r>
        <w:r w:rsidR="00B32685" w:rsidRPr="005B4738" w:rsidDel="00D0740C">
          <w:rPr>
            <w:lang w:val="en-GB"/>
          </w:rPr>
          <w:delText>time</w:delText>
        </w:r>
        <w:r w:rsidR="00B32685" w:rsidRPr="005B4738" w:rsidDel="00D0740C">
          <w:rPr>
            <w:rFonts w:eastAsia="Times New Roman"/>
            <w:lang w:val="en-GB"/>
          </w:rPr>
          <w:delText xml:space="preserve"> </w:delText>
        </w:r>
        <w:r w:rsidR="00B32685" w:rsidRPr="005B4738" w:rsidDel="00D0740C">
          <w:rPr>
            <w:lang w:val="en-GB"/>
          </w:rPr>
          <w:delText>indexed</w:delText>
        </w:r>
        <w:r w:rsidR="00B32685" w:rsidRPr="005B4738" w:rsidDel="00D0740C">
          <w:rPr>
            <w:rFonts w:eastAsia="Times New Roman"/>
            <w:lang w:val="en-GB"/>
          </w:rPr>
          <w:delText xml:space="preserve"> </w:delText>
        </w:r>
      </w:del>
      <w:ins w:id="217" w:author="Alan Ruttenberg" w:date="2012-02-12T23:51:00Z">
        <w:del w:id="218" w:author="Niels Grewe" w:date="2012-02-13T07:28:00Z">
          <w:r w:rsidR="00A65F9B" w:rsidDel="00D0740C">
            <w:rPr>
              <w:lang w:val="en-GB"/>
            </w:rPr>
            <w:delText>into its definition</w:delText>
          </w:r>
        </w:del>
      </w:ins>
      <w:del w:id="219" w:author="Niels Grewe" w:date="2012-02-13T07:28:00Z">
        <w:r w:rsidR="00B32685" w:rsidRPr="005B4738" w:rsidDel="00D0740C">
          <w:rPr>
            <w:lang w:val="en-GB"/>
          </w:rPr>
          <w:delText>relation,</w:delText>
        </w:r>
        <w:r w:rsidR="00B32685" w:rsidRPr="005B4738" w:rsidDel="00D0740C">
          <w:rPr>
            <w:rFonts w:eastAsia="Times New Roman"/>
            <w:lang w:val="en-GB"/>
          </w:rPr>
          <w:delText xml:space="preserve"> </w:delText>
        </w:r>
        <w:r w:rsidR="00B32685" w:rsidRPr="005B4738" w:rsidDel="00D0740C">
          <w:rPr>
            <w:lang w:val="en-GB"/>
          </w:rPr>
          <w:delText>e.g.</w:delText>
        </w:r>
        <w:r w:rsidR="00B32685" w:rsidRPr="005B4738" w:rsidDel="00D0740C">
          <w:rPr>
            <w:rFonts w:eastAsia="Times New Roman"/>
            <w:lang w:val="en-GB"/>
          </w:rPr>
          <w:delText xml:space="preserve"> </w:delText>
        </w:r>
        <w:r w:rsidR="00B32685" w:rsidRPr="005B4738" w:rsidDel="00D0740C">
          <w:rPr>
            <w:b/>
            <w:bCs/>
            <w:lang w:val="en-GB"/>
          </w:rPr>
          <w:delText>inheresInAt2011-06-20</w:delText>
        </w:r>
        <w:r w:rsidR="004D7AE2" w:rsidRPr="00A21127" w:rsidDel="00D0740C">
          <w:rPr>
            <w:bCs/>
            <w:lang w:val="en-GB"/>
          </w:rPr>
          <w:delText>,</w:delText>
        </w:r>
        <w:r w:rsidR="00B32685" w:rsidRPr="005B4738" w:rsidDel="00D0740C">
          <w:rPr>
            <w:rFonts w:eastAsia="Times New Roman"/>
            <w:lang w:val="en-GB"/>
          </w:rPr>
          <w:delText xml:space="preserve"> </w:delText>
        </w:r>
        <w:r w:rsidR="00B32685" w:rsidRPr="005B4738" w:rsidDel="00D0740C">
          <w:rPr>
            <w:lang w:val="en-GB"/>
          </w:rPr>
          <w:delText>and</w:delText>
        </w:r>
        <w:r w:rsidR="00B32685" w:rsidRPr="005B4738" w:rsidDel="00D0740C">
          <w:rPr>
            <w:rFonts w:eastAsia="Times New Roman"/>
            <w:lang w:val="en-GB"/>
          </w:rPr>
          <w:delText xml:space="preserve"> </w:delText>
        </w:r>
        <w:r w:rsidDel="00D0740C">
          <w:rPr>
            <w:rFonts w:eastAsia="Times New Roman"/>
            <w:lang w:val="en-GB"/>
          </w:rPr>
          <w:delText xml:space="preserve">can only be used to </w:delText>
        </w:r>
        <w:r w:rsidR="00B32685" w:rsidRPr="005B4738" w:rsidDel="00D0740C">
          <w:rPr>
            <w:lang w:val="en-GB"/>
          </w:rPr>
          <w:delText>make</w:delText>
        </w:r>
        <w:r w:rsidR="00B32685" w:rsidRPr="005B4738" w:rsidDel="00D0740C">
          <w:rPr>
            <w:rFonts w:eastAsia="Times New Roman"/>
            <w:lang w:val="en-GB"/>
          </w:rPr>
          <w:delText xml:space="preserve"> </w:delText>
        </w:r>
        <w:r w:rsidR="00B32685" w:rsidRPr="005B4738" w:rsidDel="00D0740C">
          <w:rPr>
            <w:lang w:val="en-GB"/>
          </w:rPr>
          <w:delText>assertions</w:delText>
        </w:r>
        <w:r w:rsidR="00B32685" w:rsidRPr="005B4738" w:rsidDel="00D0740C">
          <w:rPr>
            <w:rFonts w:eastAsia="Times New Roman"/>
            <w:lang w:val="en-GB"/>
          </w:rPr>
          <w:delText xml:space="preserve"> </w:delText>
        </w:r>
        <w:r w:rsidR="00B32685" w:rsidRPr="005B4738" w:rsidDel="00D0740C">
          <w:rPr>
            <w:lang w:val="en-GB"/>
          </w:rPr>
          <w:delText>about</w:delText>
        </w:r>
        <w:r w:rsidR="00B32685" w:rsidRPr="005B4738" w:rsidDel="00D0740C">
          <w:rPr>
            <w:rFonts w:eastAsia="Times New Roman"/>
            <w:lang w:val="en-GB"/>
          </w:rPr>
          <w:delText xml:space="preserve"> </w:delText>
        </w:r>
        <w:r w:rsidR="004D7AE2" w:rsidDel="00D0740C">
          <w:rPr>
            <w:lang w:val="en-GB"/>
          </w:rPr>
          <w:delText>a</w:delText>
        </w:r>
        <w:r w:rsidR="004D7AE2" w:rsidRPr="005B4738" w:rsidDel="00D0740C">
          <w:rPr>
            <w:rFonts w:eastAsia="Times New Roman"/>
            <w:lang w:val="en-GB"/>
          </w:rPr>
          <w:delText xml:space="preserve"> </w:delText>
        </w:r>
        <w:r w:rsidR="00B32685" w:rsidRPr="005B4738" w:rsidDel="00D0740C">
          <w:rPr>
            <w:lang w:val="en-GB"/>
          </w:rPr>
          <w:delText>particular</w:delText>
        </w:r>
        <w:r w:rsidR="00B32685" w:rsidRPr="005B4738" w:rsidDel="00D0740C">
          <w:rPr>
            <w:rFonts w:eastAsia="Times New Roman"/>
            <w:lang w:val="en-GB"/>
          </w:rPr>
          <w:delText xml:space="preserve"> </w:delText>
        </w:r>
        <w:r w:rsidR="00B32685" w:rsidRPr="005B4738" w:rsidDel="00D0740C">
          <w:rPr>
            <w:lang w:val="en-GB"/>
          </w:rPr>
          <w:delText>timepoint</w:delText>
        </w:r>
        <w:r w:rsidR="00B32685" w:rsidRPr="005B4738" w:rsidDel="00D0740C">
          <w:rPr>
            <w:rFonts w:eastAsia="Times New Roman"/>
            <w:lang w:val="en-GB"/>
          </w:rPr>
          <w:delText xml:space="preserve"> </w:delText>
        </w:r>
        <w:r w:rsidR="00B32685" w:rsidRPr="005B4738" w:rsidDel="00D0740C">
          <w:rPr>
            <w:lang w:val="en-GB"/>
          </w:rPr>
          <w:delText>t</w:delText>
        </w:r>
        <w:r w:rsidR="00B32685" w:rsidRPr="005B4738" w:rsidDel="00D0740C">
          <w:rPr>
            <w:vertAlign w:val="subscript"/>
            <w:lang w:val="en-GB"/>
          </w:rPr>
          <w:delText>0</w:delText>
        </w:r>
        <w:r w:rsidR="00B32685" w:rsidRPr="005B4738" w:rsidDel="00D0740C">
          <w:rPr>
            <w:lang w:val="en-GB"/>
          </w:rPr>
          <w:delText>.</w:delText>
        </w:r>
        <w:r w:rsidR="00B32685" w:rsidRPr="005B4738" w:rsidDel="00D0740C">
          <w:rPr>
            <w:vertAlign w:val="subscript"/>
            <w:lang w:val="en-GB"/>
          </w:rPr>
          <w:br/>
        </w:r>
        <w:r w:rsidR="00751ABD" w:rsidRPr="00A21127" w:rsidDel="00D0740C">
          <w:rPr>
            <w:rFonts w:ascii="Symbol" w:eastAsia="Symbol" w:hAnsi="Symbol" w:cs="Symbol"/>
            <w:sz w:val="8"/>
            <w:szCs w:val="8"/>
            <w:lang w:val="en-GB"/>
          </w:rPr>
          <w:br/>
        </w:r>
        <w:commentRangeStart w:id="220"/>
        <w:r w:rsidR="00751ABD" w:rsidRPr="005B4738" w:rsidDel="00D0740C">
          <w:rPr>
            <w:rFonts w:ascii="Symbol" w:eastAsia="Symbol" w:hAnsi="Symbol" w:cs="Symbol"/>
            <w:lang w:val="en-GB"/>
          </w:rPr>
          <w:delText></w:delText>
        </w:r>
        <w:r w:rsidR="00751ABD" w:rsidRPr="005B4738" w:rsidDel="00D0740C">
          <w:rPr>
            <w:rFonts w:ascii="Symbol" w:eastAsia="Symbol" w:hAnsi="Symbol" w:cs="Symbol"/>
            <w:lang w:val="en-GB"/>
          </w:rPr>
          <w:delText></w:delText>
        </w:r>
        <w:r w:rsidR="00751ABD" w:rsidRPr="005B4738" w:rsidDel="00D0740C">
          <w:rPr>
            <w:rFonts w:ascii="Symbol" w:eastAsia="Symbol" w:hAnsi="Symbol" w:cs="Symbol"/>
            <w:lang w:val="en-GB"/>
          </w:rPr>
          <w:delText></w:delText>
        </w:r>
        <w:r w:rsidR="00751ABD" w:rsidRPr="005B4738" w:rsidDel="00D0740C">
          <w:rPr>
            <w:rFonts w:ascii="Symbol" w:eastAsia="Symbol" w:hAnsi="Symbol" w:cs="Symbol"/>
            <w:lang w:val="en-GB"/>
          </w:rPr>
          <w:delText></w:delText>
        </w:r>
        <w:r w:rsidR="00751ABD" w:rsidRPr="005B4738" w:rsidDel="00D0740C">
          <w:rPr>
            <w:rFonts w:ascii="Symbol" w:eastAsia="Symbol" w:hAnsi="Symbol" w:cs="Symbol"/>
            <w:lang w:val="en-GB"/>
          </w:rPr>
          <w:delText></w:delText>
        </w:r>
        <w:r w:rsidR="00751ABD" w:rsidRPr="005B4738" w:rsidDel="00D0740C">
          <w:rPr>
            <w:rFonts w:ascii="Symbol" w:eastAsia="Symbol" w:hAnsi="Symbol" w:cs="Symbol"/>
            <w:lang w:val="en-GB"/>
          </w:rPr>
          <w:delText></w:delText>
        </w:r>
        <w:r w:rsidR="00751ABD" w:rsidRPr="005B4738" w:rsidDel="00D0740C">
          <w:rPr>
            <w:rFonts w:ascii="Symbol" w:eastAsia="Symbol" w:hAnsi="Symbol" w:cs="Symbol"/>
            <w:lang w:val="en-GB"/>
          </w:rPr>
          <w:delText></w:delText>
        </w:r>
        <w:r w:rsidR="00751ABD" w:rsidRPr="005B4738" w:rsidDel="00D0740C">
          <w:rPr>
            <w:rFonts w:ascii="Symbol" w:eastAsia="Symbol" w:hAnsi="Symbol" w:cs="Symbol"/>
            <w:lang w:val="en-GB"/>
          </w:rPr>
          <w:delText></w:delText>
        </w:r>
        <w:r w:rsidR="00751ABD" w:rsidRPr="005B4738" w:rsidDel="00D0740C">
          <w:rPr>
            <w:rFonts w:ascii="Symbol" w:eastAsia="Symbol" w:hAnsi="Symbol" w:cs="Symbol"/>
            <w:lang w:val="en-GB"/>
          </w:rPr>
          <w:delText></w:delText>
        </w:r>
        <w:r w:rsidR="00751ABD" w:rsidRPr="005B4738" w:rsidDel="00D0740C">
          <w:rPr>
            <w:rFonts w:ascii="Symbol" w:eastAsia="Symbol" w:hAnsi="Symbol" w:cs="Symbol"/>
            <w:lang w:val="en-GB"/>
          </w:rPr>
          <w:delText></w:delText>
        </w:r>
        <w:r w:rsidR="00751ABD" w:rsidRPr="005B4738" w:rsidDel="00D0740C">
          <w:rPr>
            <w:rFonts w:ascii="Symbol" w:eastAsia="Symbol" w:hAnsi="Symbol" w:cs="Symbol"/>
            <w:lang w:val="en-GB"/>
          </w:rPr>
          <w:delText></w:delText>
        </w:r>
        <w:r w:rsidR="00751ABD" w:rsidRPr="005B4738" w:rsidDel="00D0740C">
          <w:rPr>
            <w:rFonts w:ascii="Symbol" w:eastAsia="Symbol" w:hAnsi="Symbol" w:cs="Symbol"/>
            <w:lang w:val="en-GB"/>
          </w:rPr>
          <w:delText></w:delText>
        </w:r>
        <w:r w:rsidR="00751ABD" w:rsidRPr="005B4738" w:rsidDel="00D0740C">
          <w:rPr>
            <w:rFonts w:ascii="Symbol" w:eastAsia="Symbol" w:hAnsi="Symbol" w:cs="Symbol"/>
            <w:lang w:val="en-GB"/>
          </w:rPr>
          <w:delText></w:delText>
        </w:r>
        <w:r w:rsidR="00751ABD" w:rsidRPr="005B4738" w:rsidDel="00D0740C">
          <w:rPr>
            <w:rFonts w:ascii="Symbol" w:eastAsia="Symbol" w:hAnsi="Symbol" w:cs="Symbol"/>
            <w:lang w:val="en-GB"/>
          </w:rPr>
          <w:delText></w:delText>
        </w:r>
        <w:r w:rsidR="00751ABD" w:rsidRPr="005B4738" w:rsidDel="00D0740C">
          <w:rPr>
            <w:rFonts w:ascii="Symbol" w:eastAsia="Symbol" w:hAnsi="Symbol" w:cs="Symbol"/>
            <w:lang w:val="en-GB"/>
          </w:rPr>
          <w:delText></w:delText>
        </w:r>
        <w:r w:rsidR="00751ABD" w:rsidRPr="005B4738" w:rsidDel="00D0740C">
          <w:rPr>
            <w:rFonts w:ascii="Symbol" w:eastAsia="Symbol" w:hAnsi="Symbol" w:cs="Symbol"/>
            <w:lang w:val="en-GB"/>
          </w:rPr>
          <w:delText></w:delText>
        </w:r>
        <w:r w:rsidR="00751ABD" w:rsidRPr="005B4738" w:rsidDel="00D0740C">
          <w:rPr>
            <w:rFonts w:ascii="Symbol" w:eastAsia="Symbol" w:hAnsi="Symbol" w:cs="Symbol"/>
            <w:lang w:val="en-GB"/>
          </w:rPr>
          <w:delText></w:delText>
        </w:r>
        <w:r w:rsidR="00751ABD" w:rsidRPr="005B4738" w:rsidDel="00D0740C">
          <w:rPr>
            <w:rFonts w:ascii="Symbol" w:eastAsia="Symbol" w:hAnsi="Symbol" w:cs="Symbol"/>
            <w:lang w:val="en-GB"/>
          </w:rPr>
          <w:delText></w:delText>
        </w:r>
        <w:r w:rsidR="00751ABD" w:rsidRPr="005B4738" w:rsidDel="00D0740C">
          <w:rPr>
            <w:rFonts w:ascii="Symbol" w:eastAsia="Symbol" w:hAnsi="Symbol" w:cs="Symbol"/>
            <w:lang w:val="en-GB"/>
          </w:rPr>
          <w:delText></w:delText>
        </w:r>
        <w:r w:rsidR="00751ABD" w:rsidRPr="005B4738" w:rsidDel="00D0740C">
          <w:rPr>
            <w:rFonts w:ascii="Symbol" w:eastAsia="Symbol" w:hAnsi="Symbol" w:cs="Symbol"/>
            <w:lang w:val="en-GB"/>
          </w:rPr>
          <w:delText></w:delText>
        </w:r>
        <w:r w:rsidR="00751ABD" w:rsidRPr="005B4738" w:rsidDel="00D0740C">
          <w:rPr>
            <w:rFonts w:ascii="Symbol" w:eastAsia="Symbol" w:hAnsi="Symbol" w:cs="Symbol"/>
            <w:lang w:val="en-GB"/>
          </w:rPr>
          <w:delText></w:delText>
        </w:r>
        <w:r w:rsidR="00751ABD" w:rsidRPr="005B4738" w:rsidDel="00D0740C">
          <w:rPr>
            <w:rFonts w:ascii="Symbol" w:eastAsia="Symbol" w:hAnsi="Symbol" w:cs="Symbol"/>
            <w:lang w:val="en-GB"/>
          </w:rPr>
          <w:delText></w:delText>
        </w:r>
        <w:r w:rsidR="00751ABD" w:rsidRPr="005B4738" w:rsidDel="00D0740C">
          <w:rPr>
            <w:rFonts w:ascii="Symbol" w:eastAsia="Symbol" w:hAnsi="Symbol" w:cs="Symbol"/>
            <w:lang w:val="en-GB"/>
          </w:rPr>
          <w:delText></w:delText>
        </w:r>
        <w:r w:rsidR="00751ABD" w:rsidRPr="005B4738" w:rsidDel="00D0740C">
          <w:rPr>
            <w:rFonts w:ascii="Symbol" w:eastAsia="Symbol" w:hAnsi="Symbol" w:cs="Symbol"/>
            <w:lang w:val="en-GB"/>
          </w:rPr>
          <w:delText></w:delText>
        </w:r>
        <w:r w:rsidR="00751ABD" w:rsidRPr="005B4738" w:rsidDel="00D0740C">
          <w:rPr>
            <w:rFonts w:ascii="Symbol" w:eastAsia="Symbol" w:hAnsi="Symbol" w:cs="Symbol"/>
            <w:lang w:val="en-GB"/>
          </w:rPr>
          <w:delText></w:delText>
        </w:r>
        <w:r w:rsidR="00B32685" w:rsidRPr="005B4738" w:rsidDel="00D0740C">
          <w:rPr>
            <w:rFonts w:ascii="Symbol" w:eastAsia="Symbol" w:hAnsi="Symbol" w:cs="Symbol"/>
            <w:lang w:val="en-GB"/>
          </w:rPr>
          <w:delText></w:delText>
        </w:r>
        <w:r w:rsidR="00B32685" w:rsidRPr="005B4738" w:rsidDel="00D0740C">
          <w:rPr>
            <w:lang w:val="en-GB"/>
          </w:rPr>
          <w:delText>a:</w:delText>
        </w:r>
        <w:r w:rsidR="00B32685" w:rsidRPr="005B4738" w:rsidDel="00D0740C">
          <w:rPr>
            <w:rFonts w:eastAsia="Times New Roman"/>
            <w:lang w:val="en-GB"/>
          </w:rPr>
          <w:delText xml:space="preserve"> </w:delText>
        </w:r>
        <w:r w:rsidR="00B32685" w:rsidRPr="005B4738" w:rsidDel="00D0740C">
          <w:rPr>
            <w:b/>
            <w:lang w:val="en-GB"/>
          </w:rPr>
          <w:delText>inst</w:delText>
        </w:r>
        <w:r w:rsidR="00B32685" w:rsidRPr="005B4738" w:rsidDel="00D0740C">
          <w:rPr>
            <w:rFonts w:eastAsia="Times New Roman"/>
            <w:lang w:val="en-GB"/>
          </w:rPr>
          <w:delText xml:space="preserve"> </w:delText>
        </w:r>
        <w:r w:rsidR="00B32685" w:rsidRPr="005B4738" w:rsidDel="00D0740C">
          <w:rPr>
            <w:lang w:val="en-GB"/>
          </w:rPr>
          <w:delText>(a,</w:delText>
        </w:r>
        <w:r w:rsidR="00B32685" w:rsidRPr="005B4738" w:rsidDel="00D0740C">
          <w:rPr>
            <w:rFonts w:eastAsia="Times New Roman"/>
            <w:lang w:val="en-GB"/>
          </w:rPr>
          <w:delText xml:space="preserve"> </w:delText>
        </w:r>
        <w:r w:rsidR="00B32685" w:rsidRPr="005B4738" w:rsidDel="00D0740C">
          <w:rPr>
            <w:lang w:val="en-GB"/>
          </w:rPr>
          <w:delText>A,</w:delText>
        </w:r>
        <w:r w:rsidR="00B32685" w:rsidRPr="005B4738" w:rsidDel="00D0740C">
          <w:rPr>
            <w:rFonts w:eastAsia="Times New Roman"/>
            <w:lang w:val="en-GB"/>
          </w:rPr>
          <w:delText xml:space="preserve"> </w:delText>
        </w:r>
        <w:r w:rsidR="00B32685" w:rsidRPr="005B4738" w:rsidDel="00D0740C">
          <w:rPr>
            <w:lang w:val="en-GB"/>
          </w:rPr>
          <w:delText>t</w:delText>
        </w:r>
        <w:r w:rsidR="00B32685" w:rsidRPr="005B4738" w:rsidDel="00D0740C">
          <w:rPr>
            <w:vertAlign w:val="subscript"/>
            <w:lang w:val="en-GB"/>
          </w:rPr>
          <w:delText>0</w:delText>
        </w:r>
        <w:r w:rsidR="00B32685" w:rsidRPr="005B4738" w:rsidDel="00D0740C">
          <w:rPr>
            <w:lang w:val="en-GB"/>
          </w:rPr>
          <w:delText>)</w:delText>
        </w:r>
        <w:r w:rsidR="00B32685" w:rsidRPr="005B4738" w:rsidDel="00D0740C">
          <w:rPr>
            <w:rFonts w:eastAsia="Times New Roman"/>
            <w:lang w:val="en-GB"/>
          </w:rPr>
          <w:delText xml:space="preserve"> </w:delText>
        </w:r>
        <w:r w:rsidR="00B32685" w:rsidRPr="005B4738" w:rsidDel="00D0740C">
          <w:rPr>
            <w:rFonts w:ascii="Symbol" w:eastAsia="Symbol" w:hAnsi="Symbol" w:cs="Symbol"/>
            <w:lang w:val="en-GB"/>
          </w:rPr>
          <w:delText></w:delText>
        </w:r>
        <w:r w:rsidR="00B32685" w:rsidRPr="005B4738" w:rsidDel="00D0740C">
          <w:rPr>
            <w:rFonts w:eastAsia="Times New Roman"/>
            <w:lang w:val="en-GB"/>
          </w:rPr>
          <w:delText xml:space="preserve"> </w:delText>
        </w:r>
        <w:r w:rsidR="00B32685" w:rsidRPr="005B4738" w:rsidDel="00D0740C">
          <w:rPr>
            <w:rFonts w:ascii="Symbol" w:eastAsia="Symbol" w:hAnsi="Symbol" w:cs="Symbol"/>
            <w:lang w:val="en-GB"/>
          </w:rPr>
          <w:delText></w:delText>
        </w:r>
        <w:r w:rsidR="00B32685" w:rsidRPr="005B4738" w:rsidDel="00D0740C">
          <w:rPr>
            <w:lang w:val="en-GB"/>
          </w:rPr>
          <w:delText>b:</w:delText>
        </w:r>
        <w:r w:rsidR="00B32685" w:rsidRPr="005B4738" w:rsidDel="00D0740C">
          <w:rPr>
            <w:rFonts w:eastAsia="Times New Roman"/>
            <w:lang w:val="en-GB"/>
          </w:rPr>
          <w:delText xml:space="preserve"> </w:delText>
        </w:r>
        <w:r w:rsidR="00B32685" w:rsidRPr="005B4738" w:rsidDel="00D0740C">
          <w:rPr>
            <w:b/>
            <w:lang w:val="en-GB"/>
          </w:rPr>
          <w:delText>inst</w:delText>
        </w:r>
        <w:r w:rsidR="00B32685" w:rsidRPr="005B4738" w:rsidDel="00D0740C">
          <w:rPr>
            <w:rFonts w:eastAsia="Times New Roman"/>
            <w:lang w:val="en-GB"/>
          </w:rPr>
          <w:delText xml:space="preserve"> </w:delText>
        </w:r>
        <w:r w:rsidR="00B32685" w:rsidRPr="005B4738" w:rsidDel="00D0740C">
          <w:rPr>
            <w:lang w:val="en-GB"/>
          </w:rPr>
          <w:delText>(b,</w:delText>
        </w:r>
        <w:r w:rsidR="00B32685" w:rsidRPr="005B4738" w:rsidDel="00D0740C">
          <w:rPr>
            <w:rFonts w:eastAsia="Times New Roman"/>
            <w:lang w:val="en-GB"/>
          </w:rPr>
          <w:delText xml:space="preserve"> </w:delText>
        </w:r>
        <w:r w:rsidR="00B32685" w:rsidRPr="005B4738" w:rsidDel="00D0740C">
          <w:rPr>
            <w:lang w:val="en-GB"/>
          </w:rPr>
          <w:delText>B,</w:delText>
        </w:r>
        <w:r w:rsidR="00B32685" w:rsidRPr="005B4738" w:rsidDel="00D0740C">
          <w:rPr>
            <w:rFonts w:eastAsia="Times New Roman"/>
            <w:lang w:val="en-GB"/>
          </w:rPr>
          <w:delText xml:space="preserve"> </w:delText>
        </w:r>
        <w:r w:rsidR="00B32685" w:rsidRPr="005B4738" w:rsidDel="00D0740C">
          <w:rPr>
            <w:lang w:val="en-GB"/>
          </w:rPr>
          <w:delText>t</w:delText>
        </w:r>
        <w:r w:rsidR="00B32685" w:rsidRPr="005B4738" w:rsidDel="00D0740C">
          <w:rPr>
            <w:vertAlign w:val="subscript"/>
            <w:lang w:val="en-GB"/>
          </w:rPr>
          <w:delText>0</w:delText>
        </w:r>
        <w:r w:rsidR="00B32685" w:rsidRPr="005B4738" w:rsidDel="00D0740C">
          <w:rPr>
            <w:lang w:val="en-GB"/>
          </w:rPr>
          <w:delText>)</w:delText>
        </w:r>
        <w:r w:rsidR="00B32685" w:rsidRPr="005B4738" w:rsidDel="00D0740C">
          <w:rPr>
            <w:rFonts w:eastAsia="Times New Roman"/>
            <w:lang w:val="en-GB"/>
          </w:rPr>
          <w:delText xml:space="preserve"> </w:delText>
        </w:r>
        <w:r w:rsidR="00B32685" w:rsidRPr="005B4738" w:rsidDel="00D0740C">
          <w:rPr>
            <w:rFonts w:ascii="Symbol" w:eastAsia="Symbol" w:hAnsi="Symbol" w:cs="Symbol"/>
            <w:lang w:val="en-GB"/>
          </w:rPr>
          <w:delText></w:delText>
        </w:r>
        <w:r w:rsidR="00B32685" w:rsidRPr="005B4738" w:rsidDel="00D0740C">
          <w:rPr>
            <w:rFonts w:eastAsia="Times New Roman"/>
            <w:lang w:val="en-GB"/>
          </w:rPr>
          <w:delText xml:space="preserve"> </w:delText>
        </w:r>
        <w:r w:rsidR="00B32685" w:rsidRPr="005B4738" w:rsidDel="00D0740C">
          <w:rPr>
            <w:b/>
            <w:lang w:val="en-GB"/>
          </w:rPr>
          <w:delText>rel</w:delText>
        </w:r>
        <w:r w:rsidR="00B32685" w:rsidRPr="005B4738" w:rsidDel="00D0740C">
          <w:rPr>
            <w:b/>
            <w:vertAlign w:val="subscript"/>
            <w:lang w:val="en-GB"/>
          </w:rPr>
          <w:delText>t0</w:delText>
        </w:r>
        <w:r w:rsidR="00B32685" w:rsidRPr="005B4738" w:rsidDel="00D0740C">
          <w:rPr>
            <w:rFonts w:eastAsia="Times New Roman"/>
            <w:lang w:val="en-GB"/>
          </w:rPr>
          <w:delText xml:space="preserve"> </w:delText>
        </w:r>
        <w:r w:rsidR="00B32685" w:rsidRPr="005B4738" w:rsidDel="00D0740C">
          <w:rPr>
            <w:lang w:val="en-GB"/>
          </w:rPr>
          <w:delText>(a,</w:delText>
        </w:r>
        <w:r w:rsidR="00B32685" w:rsidRPr="005B4738" w:rsidDel="00D0740C">
          <w:rPr>
            <w:rFonts w:eastAsia="Times New Roman"/>
            <w:lang w:val="en-GB"/>
          </w:rPr>
          <w:delText xml:space="preserve"> </w:delText>
        </w:r>
        <w:r w:rsidR="00B32685" w:rsidRPr="005B4738" w:rsidDel="00D0740C">
          <w:rPr>
            <w:lang w:val="en-GB"/>
          </w:rPr>
          <w:delText>b)</w:delText>
        </w:r>
      </w:del>
      <w:ins w:id="221" w:author="Alan Ruttenberg" w:date="2012-02-12T23:53:00Z">
        <w:del w:id="222" w:author="Niels Grewe" w:date="2012-02-13T07:28:00Z">
          <w:r w:rsidR="009010ED" w:rsidDel="00D0740C">
            <w:rPr>
              <w:lang w:val="en-GB"/>
            </w:rPr>
            <w:br/>
          </w:r>
        </w:del>
      </w:ins>
      <w:commentRangeStart w:id="223"/>
      <w:ins w:id="224" w:author="Alan Ruttenberg" w:date="2012-02-12T23:56:00Z">
        <w:del w:id="225" w:author="Niels Grewe" w:date="2012-02-13T07:28:00Z">
          <w:r w:rsidR="009010ED" w:rsidRPr="005B4738" w:rsidDel="00D0740C">
            <w:rPr>
              <w:rFonts w:ascii="Symbol" w:eastAsia="Symbol" w:hAnsi="Symbol" w:cs="Symbol"/>
              <w:lang w:val="en-GB"/>
            </w:rPr>
            <w:delText></w:delText>
          </w:r>
          <w:r w:rsidR="009010ED" w:rsidRPr="005B4738" w:rsidDel="00D0740C">
            <w:rPr>
              <w:rFonts w:ascii="Symbol" w:eastAsia="Symbol" w:hAnsi="Symbol" w:cs="Symbol"/>
              <w:lang w:val="en-GB"/>
            </w:rPr>
            <w:delText></w:delText>
          </w:r>
          <w:r w:rsidR="009010ED" w:rsidRPr="005B4738" w:rsidDel="00D0740C">
            <w:rPr>
              <w:rFonts w:ascii="Symbol" w:eastAsia="Symbol" w:hAnsi="Symbol" w:cs="Symbol"/>
              <w:lang w:val="en-GB"/>
            </w:rPr>
            <w:delText></w:delText>
          </w:r>
          <w:r w:rsidR="009010ED" w:rsidRPr="005B4738" w:rsidDel="00D0740C">
            <w:rPr>
              <w:rFonts w:ascii="Symbol" w:eastAsia="Symbol" w:hAnsi="Symbol" w:cs="Symbol"/>
              <w:lang w:val="en-GB"/>
            </w:rPr>
            <w:delText></w:delText>
          </w:r>
          <w:r w:rsidR="009010ED" w:rsidRPr="005B4738" w:rsidDel="00D0740C">
            <w:rPr>
              <w:rFonts w:ascii="Symbol" w:eastAsia="Symbol" w:hAnsi="Symbol" w:cs="Symbol"/>
              <w:lang w:val="en-GB"/>
            </w:rPr>
            <w:delText></w:delText>
          </w:r>
          <w:r w:rsidR="009010ED" w:rsidRPr="005B4738" w:rsidDel="00D0740C">
            <w:rPr>
              <w:rFonts w:ascii="Symbol" w:eastAsia="Symbol" w:hAnsi="Symbol" w:cs="Symbol"/>
              <w:lang w:val="en-GB"/>
            </w:rPr>
            <w:delText></w:delText>
          </w:r>
          <w:r w:rsidR="009010ED" w:rsidRPr="005B4738" w:rsidDel="00D0740C">
            <w:rPr>
              <w:rFonts w:ascii="Symbol" w:eastAsia="Symbol" w:hAnsi="Symbol" w:cs="Symbol"/>
              <w:lang w:val="en-GB"/>
            </w:rPr>
            <w:delText></w:delText>
          </w:r>
          <w:r w:rsidR="009010ED" w:rsidRPr="005B4738" w:rsidDel="00D0740C">
            <w:rPr>
              <w:rFonts w:ascii="Symbol" w:eastAsia="Symbol" w:hAnsi="Symbol" w:cs="Symbol"/>
              <w:lang w:val="en-GB"/>
            </w:rPr>
            <w:delText></w:delText>
          </w:r>
          <w:r w:rsidR="009010ED" w:rsidRPr="005B4738" w:rsidDel="00D0740C">
            <w:rPr>
              <w:rFonts w:ascii="Symbol" w:eastAsia="Symbol" w:hAnsi="Symbol" w:cs="Symbol"/>
              <w:lang w:val="en-GB"/>
            </w:rPr>
            <w:delText></w:delText>
          </w:r>
          <w:r w:rsidR="009010ED" w:rsidRPr="005B4738" w:rsidDel="00D0740C">
            <w:rPr>
              <w:rFonts w:ascii="Symbol" w:eastAsia="Symbol" w:hAnsi="Symbol" w:cs="Symbol"/>
              <w:lang w:val="en-GB"/>
            </w:rPr>
            <w:delText></w:delText>
          </w:r>
          <w:r w:rsidR="009010ED" w:rsidRPr="005B4738" w:rsidDel="00D0740C">
            <w:rPr>
              <w:rFonts w:ascii="Symbol" w:eastAsia="Symbol" w:hAnsi="Symbol" w:cs="Symbol"/>
              <w:lang w:val="en-GB"/>
            </w:rPr>
            <w:delText></w:delText>
          </w:r>
          <w:r w:rsidR="009010ED" w:rsidRPr="005B4738" w:rsidDel="00D0740C">
            <w:rPr>
              <w:rFonts w:ascii="Symbol" w:eastAsia="Symbol" w:hAnsi="Symbol" w:cs="Symbol"/>
              <w:lang w:val="en-GB"/>
            </w:rPr>
            <w:delText></w:delText>
          </w:r>
          <w:r w:rsidR="009010ED" w:rsidRPr="005B4738" w:rsidDel="00D0740C">
            <w:rPr>
              <w:rFonts w:ascii="Symbol" w:eastAsia="Symbol" w:hAnsi="Symbol" w:cs="Symbol"/>
              <w:lang w:val="en-GB"/>
            </w:rPr>
            <w:delText></w:delText>
          </w:r>
          <w:r w:rsidR="009010ED" w:rsidRPr="005B4738" w:rsidDel="00D0740C">
            <w:rPr>
              <w:rFonts w:ascii="Symbol" w:eastAsia="Symbol" w:hAnsi="Symbol" w:cs="Symbol"/>
              <w:lang w:val="en-GB"/>
            </w:rPr>
            <w:delText></w:delText>
          </w:r>
          <w:r w:rsidR="009010ED" w:rsidRPr="005B4738" w:rsidDel="00D0740C">
            <w:rPr>
              <w:rFonts w:ascii="Symbol" w:eastAsia="Symbol" w:hAnsi="Symbol" w:cs="Symbol"/>
              <w:lang w:val="en-GB"/>
            </w:rPr>
            <w:delText></w:delText>
          </w:r>
          <w:r w:rsidR="009010ED" w:rsidRPr="005B4738" w:rsidDel="00D0740C">
            <w:rPr>
              <w:rFonts w:ascii="Symbol" w:eastAsia="Symbol" w:hAnsi="Symbol" w:cs="Symbol"/>
              <w:lang w:val="en-GB"/>
            </w:rPr>
            <w:delText></w:delText>
          </w:r>
          <w:r w:rsidR="009010ED" w:rsidRPr="005B4738" w:rsidDel="00D0740C">
            <w:rPr>
              <w:rFonts w:ascii="Symbol" w:eastAsia="Symbol" w:hAnsi="Symbol" w:cs="Symbol"/>
              <w:lang w:val="en-GB"/>
            </w:rPr>
            <w:delText></w:delText>
          </w:r>
          <w:r w:rsidR="009010ED" w:rsidRPr="005B4738" w:rsidDel="00D0740C">
            <w:rPr>
              <w:rFonts w:ascii="Symbol" w:eastAsia="Symbol" w:hAnsi="Symbol" w:cs="Symbol"/>
              <w:lang w:val="en-GB"/>
            </w:rPr>
            <w:delText></w:delText>
          </w:r>
          <w:r w:rsidR="009010ED" w:rsidRPr="005B4738" w:rsidDel="00D0740C">
            <w:rPr>
              <w:rFonts w:ascii="Symbol" w:eastAsia="Symbol" w:hAnsi="Symbol" w:cs="Symbol"/>
              <w:lang w:val="en-GB"/>
            </w:rPr>
            <w:delText></w:delText>
          </w:r>
          <w:r w:rsidR="009010ED" w:rsidRPr="005B4738" w:rsidDel="00D0740C">
            <w:rPr>
              <w:rFonts w:ascii="Symbol" w:eastAsia="Symbol" w:hAnsi="Symbol" w:cs="Symbol"/>
              <w:lang w:val="en-GB"/>
            </w:rPr>
            <w:delText></w:delText>
          </w:r>
          <w:r w:rsidR="009010ED" w:rsidRPr="005B4738" w:rsidDel="00D0740C">
            <w:rPr>
              <w:rFonts w:ascii="Symbol" w:eastAsia="Symbol" w:hAnsi="Symbol" w:cs="Symbol"/>
              <w:lang w:val="en-GB"/>
            </w:rPr>
            <w:delText></w:delText>
          </w:r>
          <w:r w:rsidR="009010ED" w:rsidRPr="005B4738" w:rsidDel="00D0740C">
            <w:rPr>
              <w:rFonts w:ascii="Symbol" w:eastAsia="Symbol" w:hAnsi="Symbol" w:cs="Symbol"/>
              <w:lang w:val="en-GB"/>
            </w:rPr>
            <w:delText></w:delText>
          </w:r>
          <w:r w:rsidR="009010ED" w:rsidRPr="005B4738" w:rsidDel="00D0740C">
            <w:rPr>
              <w:rFonts w:ascii="Symbol" w:eastAsia="Symbol" w:hAnsi="Symbol" w:cs="Symbol"/>
              <w:lang w:val="en-GB"/>
            </w:rPr>
            <w:delText></w:delText>
          </w:r>
          <w:r w:rsidR="009010ED" w:rsidRPr="005B4738" w:rsidDel="00D0740C">
            <w:rPr>
              <w:rFonts w:ascii="Symbol" w:eastAsia="Symbol" w:hAnsi="Symbol" w:cs="Symbol"/>
              <w:lang w:val="en-GB"/>
            </w:rPr>
            <w:delText></w:delText>
          </w:r>
          <w:r w:rsidR="009010ED" w:rsidRPr="005B4738" w:rsidDel="00D0740C">
            <w:rPr>
              <w:rFonts w:ascii="Symbol" w:eastAsia="Symbol" w:hAnsi="Symbol" w:cs="Symbol"/>
              <w:lang w:val="en-GB"/>
            </w:rPr>
            <w:delText></w:delText>
          </w:r>
          <w:r w:rsidR="009010ED" w:rsidRPr="005B4738" w:rsidDel="00D0740C">
            <w:rPr>
              <w:rFonts w:ascii="Symbol" w:eastAsia="Symbol" w:hAnsi="Symbol" w:cs="Symbol"/>
              <w:lang w:val="en-GB"/>
            </w:rPr>
            <w:delText></w:delText>
          </w:r>
          <w:r w:rsidR="009010ED" w:rsidRPr="005B4738" w:rsidDel="00D0740C">
            <w:rPr>
              <w:lang w:val="en-GB"/>
            </w:rPr>
            <w:delText>b</w:delText>
          </w:r>
          <w:r w:rsidR="009010ED" w:rsidRPr="005B4738" w:rsidDel="00D0740C">
            <w:rPr>
              <w:rFonts w:ascii="Symbol" w:eastAsia="Symbol" w:hAnsi="Symbol" w:cs="Symbol"/>
              <w:lang w:val="en-GB"/>
            </w:rPr>
            <w:delText></w:delText>
          </w:r>
          <w:r w:rsidR="009010ED" w:rsidRPr="009010ED" w:rsidDel="00D0740C">
            <w:rPr>
              <w:b/>
              <w:lang w:val="en-GB"/>
            </w:rPr>
            <w:delText xml:space="preserve"> </w:delText>
          </w:r>
          <w:r w:rsidR="009010ED" w:rsidRPr="005B4738" w:rsidDel="00D0740C">
            <w:rPr>
              <w:b/>
              <w:lang w:val="en-GB"/>
            </w:rPr>
            <w:delText>inst</w:delText>
          </w:r>
          <w:r w:rsidR="009010ED" w:rsidRPr="005B4738" w:rsidDel="00D0740C">
            <w:rPr>
              <w:rFonts w:eastAsia="Times New Roman"/>
              <w:lang w:val="en-GB"/>
            </w:rPr>
            <w:delText xml:space="preserve"> </w:delText>
          </w:r>
          <w:r w:rsidR="009010ED" w:rsidRPr="005B4738" w:rsidDel="00D0740C">
            <w:rPr>
              <w:lang w:val="en-GB"/>
            </w:rPr>
            <w:delText>(b,</w:delText>
          </w:r>
          <w:r w:rsidR="009010ED" w:rsidRPr="005B4738" w:rsidDel="00D0740C">
            <w:rPr>
              <w:rFonts w:eastAsia="Times New Roman"/>
              <w:lang w:val="en-GB"/>
            </w:rPr>
            <w:delText xml:space="preserve"> </w:delText>
          </w:r>
          <w:r w:rsidR="009010ED" w:rsidRPr="005B4738" w:rsidDel="00D0740C">
            <w:rPr>
              <w:lang w:val="en-GB"/>
            </w:rPr>
            <w:delText>B,</w:delText>
          </w:r>
          <w:r w:rsidR="009010ED" w:rsidRPr="005B4738" w:rsidDel="00D0740C">
            <w:rPr>
              <w:rFonts w:eastAsia="Times New Roman"/>
              <w:lang w:val="en-GB"/>
            </w:rPr>
            <w:delText xml:space="preserve"> </w:delText>
          </w:r>
          <w:r w:rsidR="009010ED" w:rsidRPr="005B4738" w:rsidDel="00D0740C">
            <w:rPr>
              <w:lang w:val="en-GB"/>
            </w:rPr>
            <w:delText>t</w:delText>
          </w:r>
          <w:r w:rsidR="009010ED" w:rsidRPr="005B4738" w:rsidDel="00D0740C">
            <w:rPr>
              <w:vertAlign w:val="subscript"/>
              <w:lang w:val="en-GB"/>
            </w:rPr>
            <w:delText>0</w:delText>
          </w:r>
          <w:r w:rsidR="009010ED" w:rsidRPr="005B4738" w:rsidDel="00D0740C">
            <w:rPr>
              <w:lang w:val="en-GB"/>
            </w:rPr>
            <w:delText>)</w:delText>
          </w:r>
          <w:r w:rsidR="009010ED" w:rsidDel="00D0740C">
            <w:rPr>
              <w:lang w:val="en-GB"/>
            </w:rPr>
            <w:delText xml:space="preserve">, </w:delText>
          </w:r>
          <w:r w:rsidR="009010ED" w:rsidRPr="005B4738" w:rsidDel="00D0740C">
            <w:rPr>
              <w:rFonts w:ascii="Symbol" w:eastAsia="Symbol" w:hAnsi="Symbol" w:cs="Symbol"/>
              <w:lang w:val="en-GB"/>
            </w:rPr>
            <w:delText></w:delText>
          </w:r>
          <w:r w:rsidR="009010ED" w:rsidRPr="005B4738" w:rsidDel="00D0740C">
            <w:rPr>
              <w:lang w:val="en-GB"/>
            </w:rPr>
            <w:delText>a:</w:delText>
          </w:r>
          <w:r w:rsidR="009010ED" w:rsidRPr="005B4738" w:rsidDel="00D0740C">
            <w:rPr>
              <w:rFonts w:eastAsia="Times New Roman"/>
              <w:lang w:val="en-GB"/>
            </w:rPr>
            <w:delText xml:space="preserve"> </w:delText>
          </w:r>
          <w:r w:rsidR="009010ED" w:rsidRPr="005B4738" w:rsidDel="00D0740C">
            <w:rPr>
              <w:b/>
              <w:lang w:val="en-GB"/>
            </w:rPr>
            <w:delText>inst</w:delText>
          </w:r>
          <w:r w:rsidR="009010ED" w:rsidRPr="005B4738" w:rsidDel="00D0740C">
            <w:rPr>
              <w:rFonts w:eastAsia="Times New Roman"/>
              <w:lang w:val="en-GB"/>
            </w:rPr>
            <w:delText xml:space="preserve"> </w:delText>
          </w:r>
          <w:r w:rsidR="009010ED" w:rsidRPr="005B4738" w:rsidDel="00D0740C">
            <w:rPr>
              <w:lang w:val="en-GB"/>
            </w:rPr>
            <w:delText>(a,</w:delText>
          </w:r>
          <w:r w:rsidR="009010ED" w:rsidRPr="005B4738" w:rsidDel="00D0740C">
            <w:rPr>
              <w:rFonts w:eastAsia="Times New Roman"/>
              <w:lang w:val="en-GB"/>
            </w:rPr>
            <w:delText xml:space="preserve"> </w:delText>
          </w:r>
          <w:r w:rsidR="009010ED" w:rsidRPr="005B4738" w:rsidDel="00D0740C">
            <w:rPr>
              <w:lang w:val="en-GB"/>
            </w:rPr>
            <w:delText>A,</w:delText>
          </w:r>
          <w:r w:rsidR="009010ED" w:rsidRPr="005B4738" w:rsidDel="00D0740C">
            <w:rPr>
              <w:rFonts w:eastAsia="Times New Roman"/>
              <w:lang w:val="en-GB"/>
            </w:rPr>
            <w:delText xml:space="preserve"> </w:delText>
          </w:r>
          <w:r w:rsidR="009010ED" w:rsidRPr="005B4738" w:rsidDel="00D0740C">
            <w:rPr>
              <w:lang w:val="en-GB"/>
            </w:rPr>
            <w:delText>t</w:delText>
          </w:r>
          <w:r w:rsidR="009010ED" w:rsidRPr="005B4738" w:rsidDel="00D0740C">
            <w:rPr>
              <w:vertAlign w:val="subscript"/>
              <w:lang w:val="en-GB"/>
            </w:rPr>
            <w:delText>0</w:delText>
          </w:r>
          <w:r w:rsidR="009010ED" w:rsidRPr="005B4738" w:rsidDel="00D0740C">
            <w:rPr>
              <w:lang w:val="en-GB"/>
            </w:rPr>
            <w:delText>)</w:delText>
          </w:r>
          <w:r w:rsidR="009010ED" w:rsidRPr="005B4738" w:rsidDel="00D0740C">
            <w:rPr>
              <w:rFonts w:eastAsia="Times New Roman"/>
              <w:lang w:val="en-GB"/>
            </w:rPr>
            <w:delText xml:space="preserve"> </w:delText>
          </w:r>
          <w:r w:rsidR="009010ED" w:rsidRPr="005B4738" w:rsidDel="00D0740C">
            <w:rPr>
              <w:rFonts w:ascii="Symbol" w:eastAsia="Symbol" w:hAnsi="Symbol" w:cs="Symbol"/>
              <w:lang w:val="en-GB"/>
            </w:rPr>
            <w:delText></w:delText>
          </w:r>
          <w:r w:rsidR="009010ED" w:rsidRPr="005B4738" w:rsidDel="00D0740C">
            <w:rPr>
              <w:rFonts w:eastAsia="Times New Roman"/>
              <w:lang w:val="en-GB"/>
            </w:rPr>
            <w:delText xml:space="preserve"> </w:delText>
          </w:r>
          <w:r w:rsidR="009010ED" w:rsidRPr="005B4738" w:rsidDel="00D0740C">
            <w:rPr>
              <w:b/>
              <w:lang w:val="en-GB"/>
            </w:rPr>
            <w:delText>rel</w:delText>
          </w:r>
          <w:r w:rsidR="009010ED" w:rsidRPr="005B4738" w:rsidDel="00D0740C">
            <w:rPr>
              <w:b/>
              <w:vertAlign w:val="subscript"/>
              <w:lang w:val="en-GB"/>
            </w:rPr>
            <w:delText>t0</w:delText>
          </w:r>
          <w:r w:rsidR="009010ED" w:rsidRPr="005B4738" w:rsidDel="00D0740C">
            <w:rPr>
              <w:rFonts w:eastAsia="Times New Roman"/>
              <w:lang w:val="en-GB"/>
            </w:rPr>
            <w:delText xml:space="preserve"> </w:delText>
          </w:r>
          <w:r w:rsidR="009010ED" w:rsidRPr="005B4738" w:rsidDel="00D0740C">
            <w:rPr>
              <w:lang w:val="en-GB"/>
            </w:rPr>
            <w:delText>(a,</w:delText>
          </w:r>
          <w:r w:rsidR="009010ED" w:rsidRPr="005B4738" w:rsidDel="00D0740C">
            <w:rPr>
              <w:rFonts w:eastAsia="Times New Roman"/>
              <w:lang w:val="en-GB"/>
            </w:rPr>
            <w:delText xml:space="preserve"> </w:delText>
          </w:r>
          <w:r w:rsidR="009010ED" w:rsidRPr="005B4738" w:rsidDel="00D0740C">
            <w:rPr>
              <w:lang w:val="en-GB"/>
            </w:rPr>
            <w:delText>b)</w:delText>
          </w:r>
          <w:commentRangeEnd w:id="223"/>
          <w:r w:rsidR="009010ED" w:rsidDel="00D0740C">
            <w:rPr>
              <w:rStyle w:val="Kommentarzeichen"/>
            </w:rPr>
            <w:commentReference w:id="223"/>
          </w:r>
        </w:del>
      </w:ins>
      <w:del w:id="226" w:author="Niels Grewe" w:date="2012-02-13T07:28:00Z">
        <w:r w:rsidR="00B32685" w:rsidRPr="005B4738" w:rsidDel="00D0740C">
          <w:rPr>
            <w:lang w:val="en-GB"/>
          </w:rPr>
          <w:br/>
        </w:r>
        <w:commentRangeEnd w:id="220"/>
        <w:r w:rsidR="00A65F9B" w:rsidDel="00D0740C">
          <w:rPr>
            <w:rStyle w:val="Kommentarzeichen"/>
          </w:rPr>
          <w:commentReference w:id="220"/>
        </w:r>
        <w:r w:rsidR="00751ABD" w:rsidRPr="00A21127" w:rsidDel="00D0740C">
          <w:rPr>
            <w:sz w:val="8"/>
            <w:szCs w:val="8"/>
            <w:lang w:val="en-GB"/>
          </w:rPr>
          <w:br/>
        </w:r>
        <w:r w:rsidR="00B32685" w:rsidRPr="005B4738" w:rsidDel="00D0740C">
          <w:rPr>
            <w:lang w:val="en-GB"/>
          </w:rPr>
          <w:delText>Example:</w:delText>
        </w:r>
        <w:r w:rsidR="00B32685" w:rsidRPr="005B4738" w:rsidDel="00D0740C">
          <w:rPr>
            <w:rFonts w:eastAsia="Times New Roman"/>
            <w:lang w:val="en-GB"/>
          </w:rPr>
          <w:delText xml:space="preserve"> </w:delText>
        </w:r>
        <w:r w:rsidR="00B32685" w:rsidRPr="005B4738" w:rsidDel="00D0740C">
          <w:rPr>
            <w:lang w:val="en-GB"/>
          </w:rPr>
          <w:delText>All</w:delText>
        </w:r>
        <w:r w:rsidR="00B32685" w:rsidRPr="005B4738" w:rsidDel="00D0740C">
          <w:rPr>
            <w:rFonts w:eastAsia="Times New Roman"/>
            <w:lang w:val="en-GB"/>
          </w:rPr>
          <w:delText xml:space="preserve"> </w:delText>
        </w:r>
        <w:r w:rsidR="00B32685" w:rsidRPr="005B4738" w:rsidDel="00D0740C">
          <w:rPr>
            <w:lang w:val="en-GB"/>
          </w:rPr>
          <w:delText>instances</w:delText>
        </w:r>
        <w:r w:rsidR="00B32685" w:rsidRPr="005B4738" w:rsidDel="00D0740C">
          <w:rPr>
            <w:rFonts w:eastAsia="Times New Roman"/>
            <w:lang w:val="en-GB"/>
          </w:rPr>
          <w:delText xml:space="preserve"> </w:delText>
        </w:r>
        <w:r w:rsidR="00B32685" w:rsidRPr="005B4738" w:rsidDel="00D0740C">
          <w:rPr>
            <w:lang w:val="en-GB"/>
          </w:rPr>
          <w:delText>of</w:delText>
        </w:r>
        <w:r w:rsidR="00B32685" w:rsidRPr="005B4738" w:rsidDel="00D0740C">
          <w:rPr>
            <w:rFonts w:eastAsia="Times New Roman"/>
            <w:lang w:val="en-GB"/>
          </w:rPr>
          <w:delText xml:space="preserve"> </w:delText>
        </w:r>
        <w:r w:rsidR="00B32685" w:rsidRPr="005B4738" w:rsidDel="00D0740C">
          <w:rPr>
            <w:lang w:val="en-GB"/>
          </w:rPr>
          <w:delText>a</w:delText>
        </w:r>
        <w:r w:rsidR="00B32685" w:rsidRPr="005B4738" w:rsidDel="00D0740C">
          <w:rPr>
            <w:rFonts w:eastAsia="Times New Roman"/>
            <w:lang w:val="en-GB"/>
          </w:rPr>
          <w:delText xml:space="preserve"> </w:delText>
        </w:r>
        <w:r w:rsidR="00B32685" w:rsidRPr="005B4738" w:rsidDel="00D0740C">
          <w:rPr>
            <w:lang w:val="en-GB"/>
          </w:rPr>
          <w:delText>newly</w:delText>
        </w:r>
        <w:r w:rsidR="00B32685" w:rsidRPr="005B4738" w:rsidDel="00D0740C">
          <w:rPr>
            <w:rFonts w:eastAsia="Times New Roman"/>
            <w:lang w:val="en-GB"/>
          </w:rPr>
          <w:delText xml:space="preserve"> </w:delText>
        </w:r>
        <w:r w:rsidR="00B32685" w:rsidRPr="005B4738" w:rsidDel="00D0740C">
          <w:rPr>
            <w:lang w:val="en-GB"/>
          </w:rPr>
          <w:delText>manufactured</w:delText>
        </w:r>
        <w:r w:rsidR="00B32685" w:rsidRPr="005B4738" w:rsidDel="00D0740C">
          <w:rPr>
            <w:rFonts w:eastAsia="Times New Roman"/>
            <w:lang w:val="en-GB"/>
          </w:rPr>
          <w:delText xml:space="preserve"> </w:delText>
        </w:r>
        <w:r w:rsidR="00B32685" w:rsidRPr="005B4738" w:rsidDel="00D0740C">
          <w:rPr>
            <w:lang w:val="en-GB"/>
          </w:rPr>
          <w:delText>chemical</w:delText>
        </w:r>
        <w:r w:rsidR="00B32685" w:rsidRPr="005B4738" w:rsidDel="00D0740C">
          <w:rPr>
            <w:rFonts w:eastAsia="Times New Roman"/>
            <w:lang w:val="en-GB"/>
          </w:rPr>
          <w:delText xml:space="preserve"> </w:delText>
        </w:r>
        <w:r w:rsidR="00B32685" w:rsidRPr="005B4738" w:rsidDel="00D0740C">
          <w:rPr>
            <w:lang w:val="en-GB"/>
          </w:rPr>
          <w:delText>are</w:delText>
        </w:r>
        <w:r w:rsidR="00B32685" w:rsidRPr="005B4738" w:rsidDel="00D0740C">
          <w:rPr>
            <w:rFonts w:eastAsia="Times New Roman"/>
            <w:lang w:val="en-GB"/>
          </w:rPr>
          <w:delText xml:space="preserve"> </w:delText>
        </w:r>
        <w:r w:rsidR="00B32685" w:rsidRPr="005B4738" w:rsidDel="00D0740C">
          <w:rPr>
            <w:lang w:val="en-GB"/>
          </w:rPr>
          <w:delText>located</w:delText>
        </w:r>
        <w:r w:rsidR="00B32685" w:rsidRPr="005B4738" w:rsidDel="00D0740C">
          <w:rPr>
            <w:rFonts w:eastAsia="Times New Roman"/>
            <w:lang w:val="en-GB"/>
          </w:rPr>
          <w:delText xml:space="preserve"> </w:delText>
        </w:r>
        <w:r w:rsidR="00B32685" w:rsidRPr="005B4738" w:rsidDel="00D0740C">
          <w:rPr>
            <w:lang w:val="en-GB"/>
          </w:rPr>
          <w:delText>in</w:delText>
        </w:r>
        <w:r w:rsidR="00B32685" w:rsidRPr="005B4738" w:rsidDel="00D0740C">
          <w:rPr>
            <w:rFonts w:eastAsia="Times New Roman"/>
            <w:lang w:val="en-GB"/>
          </w:rPr>
          <w:delText xml:space="preserve"> </w:delText>
        </w:r>
        <w:r w:rsidR="00B32685" w:rsidRPr="005B4738" w:rsidDel="00D0740C">
          <w:rPr>
            <w:lang w:val="en-GB"/>
          </w:rPr>
          <w:delText>a</w:delText>
        </w:r>
        <w:r w:rsidR="00B32685" w:rsidRPr="005B4738" w:rsidDel="00D0740C">
          <w:rPr>
            <w:rFonts w:eastAsia="Times New Roman"/>
            <w:lang w:val="en-GB"/>
          </w:rPr>
          <w:delText xml:space="preserve"> </w:delText>
        </w:r>
        <w:r w:rsidR="00B32685" w:rsidRPr="005B4738" w:rsidDel="00D0740C">
          <w:rPr>
            <w:lang w:val="en-GB"/>
          </w:rPr>
          <w:delText>lab</w:delText>
        </w:r>
        <w:r w:rsidR="00B32685" w:rsidRPr="005B4738" w:rsidDel="00D0740C">
          <w:rPr>
            <w:rFonts w:eastAsia="Times New Roman"/>
            <w:lang w:val="en-GB"/>
          </w:rPr>
          <w:delText xml:space="preserve"> </w:delText>
        </w:r>
        <w:r w:rsidR="00B32685" w:rsidRPr="005B4738" w:rsidDel="00D0740C">
          <w:rPr>
            <w:i/>
            <w:iCs/>
            <w:lang w:val="en-GB"/>
          </w:rPr>
          <w:delText>at</w:delText>
        </w:r>
        <w:r w:rsidR="00B32685" w:rsidRPr="005B4738" w:rsidDel="00D0740C">
          <w:rPr>
            <w:rFonts w:eastAsia="Times New Roman"/>
            <w:i/>
            <w:iCs/>
            <w:lang w:val="en-GB"/>
          </w:rPr>
          <w:delText xml:space="preserve"> </w:delText>
        </w:r>
        <w:r w:rsidR="00B32685" w:rsidRPr="005B4738" w:rsidDel="00D0740C">
          <w:rPr>
            <w:i/>
            <w:iCs/>
            <w:lang w:val="en-GB"/>
          </w:rPr>
          <w:delText>the</w:delText>
        </w:r>
        <w:r w:rsidR="00B32685" w:rsidRPr="005B4738" w:rsidDel="00D0740C">
          <w:rPr>
            <w:rFonts w:eastAsia="Times New Roman"/>
            <w:i/>
            <w:iCs/>
            <w:lang w:val="en-GB"/>
          </w:rPr>
          <w:delText xml:space="preserve"> </w:delText>
        </w:r>
        <w:r w:rsidR="00B32685" w:rsidRPr="005B4738" w:rsidDel="00D0740C">
          <w:rPr>
            <w:i/>
            <w:iCs/>
            <w:lang w:val="en-GB"/>
          </w:rPr>
          <w:delText>moment</w:delText>
        </w:r>
        <w:r w:rsidR="00B32685" w:rsidRPr="005B4738" w:rsidDel="00D0740C">
          <w:rPr>
            <w:rFonts w:eastAsia="Times New Roman"/>
            <w:i/>
            <w:iCs/>
            <w:lang w:val="en-GB"/>
          </w:rPr>
          <w:delText xml:space="preserve"> </w:delText>
        </w:r>
        <w:r w:rsidR="00B32685" w:rsidRPr="005B4738" w:rsidDel="00D0740C">
          <w:rPr>
            <w:i/>
            <w:iCs/>
            <w:lang w:val="en-GB"/>
          </w:rPr>
          <w:delText>of</w:delText>
        </w:r>
        <w:r w:rsidR="00B32685" w:rsidRPr="005B4738" w:rsidDel="00D0740C">
          <w:rPr>
            <w:rFonts w:eastAsia="Times New Roman"/>
            <w:i/>
            <w:iCs/>
            <w:lang w:val="en-GB"/>
          </w:rPr>
          <w:delText xml:space="preserve"> </w:delText>
        </w:r>
        <w:r w:rsidR="00B32685" w:rsidRPr="005B4738" w:rsidDel="00D0740C">
          <w:rPr>
            <w:i/>
            <w:iCs/>
            <w:lang w:val="en-GB"/>
          </w:rPr>
          <w:delText>their</w:delText>
        </w:r>
        <w:r w:rsidR="00B32685" w:rsidRPr="005B4738" w:rsidDel="00D0740C">
          <w:rPr>
            <w:rFonts w:eastAsia="Times New Roman"/>
            <w:i/>
            <w:iCs/>
            <w:lang w:val="en-GB"/>
          </w:rPr>
          <w:delText xml:space="preserve"> </w:delText>
        </w:r>
        <w:r w:rsidR="00B32685" w:rsidRPr="005B4738" w:rsidDel="00D0740C">
          <w:rPr>
            <w:i/>
            <w:iCs/>
            <w:lang w:val="en-GB"/>
          </w:rPr>
          <w:delText>creation</w:delText>
        </w:r>
        <w:r w:rsidR="00B32685" w:rsidRPr="005B4738" w:rsidDel="00D0740C">
          <w:rPr>
            <w:lang w:val="en-GB"/>
          </w:rPr>
          <w:delText>.</w:delText>
        </w:r>
        <w:r w:rsidR="00B32685" w:rsidRPr="005B4738" w:rsidDel="00D0740C">
          <w:rPr>
            <w:rFonts w:eastAsia="Times New Roman"/>
            <w:lang w:val="en-GB"/>
          </w:rPr>
          <w:delText xml:space="preserve"> </w:delText>
        </w:r>
      </w:del>
    </w:p>
    <w:p w14:paraId="49C59CEC" w14:textId="48C017E2" w:rsidR="00B32685" w:rsidRPr="005B4738" w:rsidRDefault="00B32685" w:rsidP="00B32685">
      <w:pPr>
        <w:rPr>
          <w:rFonts w:eastAsia="Times New Roman"/>
          <w:lang w:val="en-GB"/>
        </w:rPr>
      </w:pPr>
      <w:r w:rsidRPr="005B4738">
        <w:rPr>
          <w:lang w:val="en-GB"/>
        </w:rPr>
        <w:t>Our</w:t>
      </w:r>
      <w:r w:rsidRPr="005B4738">
        <w:rPr>
          <w:rFonts w:eastAsia="Times New Roman"/>
          <w:lang w:val="en-GB"/>
        </w:rPr>
        <w:t xml:space="preserve"> </w:t>
      </w:r>
      <w:r w:rsidRPr="005B4738">
        <w:rPr>
          <w:lang w:val="en-GB"/>
        </w:rPr>
        <w:t>working</w:t>
      </w:r>
      <w:r w:rsidRPr="005B4738">
        <w:rPr>
          <w:rFonts w:eastAsia="Times New Roman"/>
          <w:lang w:val="en-GB"/>
        </w:rPr>
        <w:t xml:space="preserve"> </w:t>
      </w:r>
      <w:r w:rsidRPr="005B4738">
        <w:rPr>
          <w:lang w:val="en-GB"/>
        </w:rPr>
        <w:t>hypothesis</w:t>
      </w:r>
      <w:r w:rsidRPr="005B4738">
        <w:rPr>
          <w:rFonts w:eastAsia="Times New Roman"/>
          <w:lang w:val="en-GB"/>
        </w:rPr>
        <w:t xml:space="preserve"> </w:t>
      </w:r>
      <w:r w:rsidRPr="005B4738">
        <w:rPr>
          <w:lang w:val="en-GB"/>
        </w:rPr>
        <w:t>will</w:t>
      </w:r>
      <w:r w:rsidRPr="005B4738">
        <w:rPr>
          <w:rFonts w:eastAsia="Times New Roman"/>
          <w:lang w:val="en-GB"/>
        </w:rPr>
        <w:t xml:space="preserve"> </w:t>
      </w:r>
      <w:r w:rsidRPr="005B4738">
        <w:rPr>
          <w:lang w:val="en-GB"/>
        </w:rPr>
        <w:t>be</w:t>
      </w:r>
      <w:r w:rsidRPr="005B4738">
        <w:rPr>
          <w:rFonts w:eastAsia="Times New Roman"/>
          <w:lang w:val="en-GB"/>
        </w:rPr>
        <w:t xml:space="preserve"> </w:t>
      </w:r>
      <w:r w:rsidRPr="005B4738">
        <w:rPr>
          <w:lang w:val="en-GB"/>
        </w:rPr>
        <w:t>that</w:t>
      </w:r>
      <w:r w:rsidRPr="005B4738">
        <w:rPr>
          <w:rFonts w:eastAsia="Times New Roman"/>
          <w:lang w:val="en-GB"/>
        </w:rPr>
        <w:t xml:space="preserve"> </w:t>
      </w:r>
      <w:del w:id="227" w:author="Niels Grewe" w:date="2012-02-13T07:39:00Z">
        <w:r w:rsidRPr="005B4738" w:rsidDel="00222C16">
          <w:rPr>
            <w:lang w:val="en-GB"/>
          </w:rPr>
          <w:delText>the</w:delText>
        </w:r>
        <w:r w:rsidRPr="005B4738" w:rsidDel="00222C16">
          <w:rPr>
            <w:rFonts w:eastAsia="Times New Roman"/>
            <w:lang w:val="en-GB"/>
          </w:rPr>
          <w:delText xml:space="preserve"> </w:delText>
        </w:r>
      </w:del>
      <w:ins w:id="228" w:author="Niels Grewe" w:date="2012-02-13T07:39:00Z">
        <w:r w:rsidR="00222C16">
          <w:rPr>
            <w:lang w:val="en-GB"/>
          </w:rPr>
          <w:t>both</w:t>
        </w:r>
        <w:r w:rsidR="00222C16" w:rsidRPr="005B4738">
          <w:rPr>
            <w:rFonts w:eastAsia="Times New Roman"/>
            <w:lang w:val="en-GB"/>
          </w:rPr>
          <w:t xml:space="preserve"> </w:t>
        </w:r>
      </w:ins>
      <w:r w:rsidRPr="005B4738">
        <w:rPr>
          <w:lang w:val="en-GB"/>
        </w:rPr>
        <w:t>interpretations</w:t>
      </w:r>
      <w:ins w:id="229" w:author="Niels Grewe" w:date="2012-02-13T07:39:00Z">
        <w:r w:rsidR="00222C16">
          <w:rPr>
            <w:lang w:val="en-GB"/>
          </w:rPr>
          <w:t>,</w:t>
        </w:r>
      </w:ins>
      <w:r w:rsidRPr="005B4738">
        <w:rPr>
          <w:rFonts w:eastAsia="Times New Roman"/>
          <w:lang w:val="en-GB"/>
        </w:rPr>
        <w:t xml:space="preserve"> </w:t>
      </w:r>
      <w:r w:rsidRPr="005B4738">
        <w:rPr>
          <w:rFonts w:eastAsia="Times New Roman"/>
          <w:i/>
          <w:lang w:val="en-GB"/>
        </w:rPr>
        <w:t>“</w:t>
      </w:r>
      <w:r w:rsidRPr="005B4738">
        <w:rPr>
          <w:i/>
          <w:lang w:val="en-GB"/>
        </w:rPr>
        <w:t>temporary</w:t>
      </w:r>
      <w:r w:rsidRPr="005B4738">
        <w:rPr>
          <w:rFonts w:eastAsia="Times New Roman"/>
          <w:i/>
          <w:lang w:val="en-GB"/>
        </w:rPr>
        <w:t xml:space="preserve"> </w:t>
      </w:r>
      <w:r w:rsidRPr="005B4738">
        <w:rPr>
          <w:i/>
          <w:lang w:val="en-GB"/>
        </w:rPr>
        <w:t>related</w:t>
      </w:r>
      <w:r w:rsidR="00F95705">
        <w:rPr>
          <w:i/>
          <w:lang w:val="en-GB"/>
        </w:rPr>
        <w:t>ness</w:t>
      </w:r>
      <w:r w:rsidRPr="005B4738">
        <w:rPr>
          <w:rFonts w:eastAsia="Times New Roman"/>
          <w:i/>
          <w:lang w:val="en-GB"/>
        </w:rPr>
        <w:t xml:space="preserve">” </w:t>
      </w:r>
      <w:r w:rsidRPr="005B4738">
        <w:rPr>
          <w:rFonts w:eastAsia="Times New Roman"/>
          <w:lang w:val="en-GB"/>
        </w:rPr>
        <w:t>(I)</w:t>
      </w:r>
      <w:r w:rsidRPr="005B4738">
        <w:rPr>
          <w:rFonts w:eastAsia="Times New Roman"/>
          <w:i/>
          <w:lang w:val="en-GB"/>
        </w:rPr>
        <w:t xml:space="preserve"> </w:t>
      </w:r>
      <w:r w:rsidRPr="005B4738">
        <w:rPr>
          <w:rFonts w:eastAsia="Times New Roman"/>
          <w:lang w:val="en-GB"/>
        </w:rPr>
        <w:t>a</w:t>
      </w:r>
      <w:r w:rsidRPr="005B4738">
        <w:rPr>
          <w:lang w:val="en-GB"/>
        </w:rPr>
        <w:t>nd</w:t>
      </w:r>
      <w:r w:rsidRPr="005B4738">
        <w:rPr>
          <w:rFonts w:eastAsia="Times New Roman"/>
          <w:lang w:val="en-GB"/>
        </w:rPr>
        <w:t xml:space="preserve"> </w:t>
      </w:r>
      <w:r w:rsidRPr="005B4738">
        <w:rPr>
          <w:rFonts w:eastAsia="Times New Roman"/>
          <w:i/>
          <w:lang w:val="en-GB"/>
        </w:rPr>
        <w:t>“</w:t>
      </w:r>
      <w:r w:rsidRPr="005B4738">
        <w:rPr>
          <w:i/>
          <w:lang w:val="en-GB"/>
        </w:rPr>
        <w:t>permanent</w:t>
      </w:r>
      <w:r w:rsidRPr="005B4738">
        <w:rPr>
          <w:rFonts w:eastAsia="Times New Roman"/>
          <w:i/>
          <w:lang w:val="en-GB"/>
        </w:rPr>
        <w:t xml:space="preserve">  </w:t>
      </w:r>
      <w:r w:rsidRPr="005B4738">
        <w:rPr>
          <w:i/>
          <w:lang w:val="en-GB"/>
        </w:rPr>
        <w:t>related</w:t>
      </w:r>
      <w:r w:rsidR="00F95705">
        <w:rPr>
          <w:i/>
          <w:lang w:val="en-GB"/>
        </w:rPr>
        <w:t>ness</w:t>
      </w:r>
      <w:r w:rsidRPr="005B4738">
        <w:rPr>
          <w:rFonts w:eastAsia="Times New Roman"/>
          <w:i/>
          <w:lang w:val="en-GB"/>
        </w:rPr>
        <w:t xml:space="preserve">” </w:t>
      </w:r>
      <w:r w:rsidRPr="005B4738">
        <w:rPr>
          <w:lang w:val="en-GB"/>
        </w:rPr>
        <w:t>(II)</w:t>
      </w:r>
      <w:r w:rsidRPr="005B4738">
        <w:rPr>
          <w:rFonts w:eastAsia="Times New Roman"/>
          <w:lang w:val="en-GB"/>
        </w:rPr>
        <w:t xml:space="preserve"> </w:t>
      </w:r>
      <w:r w:rsidRPr="005B4738">
        <w:rPr>
          <w:lang w:val="en-GB"/>
        </w:rPr>
        <w:t>are</w:t>
      </w:r>
      <w:r w:rsidRPr="005B4738">
        <w:rPr>
          <w:rFonts w:eastAsia="Times New Roman"/>
          <w:lang w:val="en-GB"/>
        </w:rPr>
        <w:t xml:space="preserve"> </w:t>
      </w:r>
      <w:del w:id="230" w:author="Niels Grewe" w:date="2012-02-13T07:39:00Z">
        <w:r w:rsidRPr="005B4738" w:rsidDel="00222C16">
          <w:rPr>
            <w:rFonts w:eastAsia="Times New Roman"/>
            <w:lang w:val="en-GB"/>
          </w:rPr>
          <w:delText xml:space="preserve">the ones most </w:delText>
        </w:r>
      </w:del>
      <w:r w:rsidRPr="005B4738">
        <w:rPr>
          <w:lang w:val="en-GB"/>
        </w:rPr>
        <w:t>relevant</w:t>
      </w:r>
      <w:r w:rsidRPr="005B4738">
        <w:rPr>
          <w:rFonts w:eastAsia="Times New Roman"/>
          <w:lang w:val="en-GB"/>
        </w:rPr>
        <w:t xml:space="preserve"> </w:t>
      </w:r>
      <w:r w:rsidRPr="005B4738">
        <w:rPr>
          <w:lang w:val="en-GB"/>
        </w:rPr>
        <w:t>in</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context</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application</w:t>
      </w:r>
      <w:r w:rsidRPr="005B4738">
        <w:rPr>
          <w:rFonts w:eastAsia="Times New Roman"/>
          <w:lang w:val="en-GB"/>
        </w:rPr>
        <w:t xml:space="preserve"> </w:t>
      </w:r>
      <w:r w:rsidRPr="005B4738">
        <w:rPr>
          <w:lang w:val="en-GB"/>
        </w:rPr>
        <w:t>ontologies</w:t>
      </w:r>
      <w:del w:id="231" w:author="Niels Grewe" w:date="2012-02-13T07:50:00Z">
        <w:r w:rsidRPr="005B4738">
          <w:rPr>
            <w:lang w:val="en-GB"/>
          </w:rPr>
          <w:delText>,</w:delText>
        </w:r>
      </w:del>
      <w:ins w:id="232" w:author="Niels Grewe" w:date="2012-02-13T07:40:00Z">
        <w:r w:rsidR="00222C16">
          <w:rPr>
            <w:lang w:val="en-GB"/>
          </w:rPr>
          <w:t>.</w:t>
        </w:r>
      </w:ins>
      <w:del w:id="233" w:author="Niels Grewe" w:date="2012-02-13T07:40:00Z">
        <w:r w:rsidRPr="005B4738" w:rsidDel="00222C16">
          <w:rPr>
            <w:lang w:val="en-GB"/>
          </w:rPr>
          <w:delText>,</w:delText>
        </w:r>
        <w:r w:rsidRPr="005B4738" w:rsidDel="00222C16">
          <w:rPr>
            <w:rFonts w:eastAsia="Times New Roman"/>
            <w:lang w:val="en-GB"/>
          </w:rPr>
          <w:delText xml:space="preserve"> </w:delText>
        </w:r>
        <w:r w:rsidRPr="005B4738" w:rsidDel="00222C16">
          <w:rPr>
            <w:lang w:val="en-GB"/>
          </w:rPr>
          <w:delText>while</w:delText>
        </w:r>
        <w:r w:rsidRPr="005B4738" w:rsidDel="00222C16">
          <w:rPr>
            <w:rFonts w:eastAsia="Times New Roman"/>
            <w:lang w:val="en-GB"/>
          </w:rPr>
          <w:delText xml:space="preserve"> </w:delText>
        </w:r>
        <w:r w:rsidRPr="005B4738" w:rsidDel="00222C16">
          <w:rPr>
            <w:lang w:val="en-GB"/>
          </w:rPr>
          <w:delText>interpretation</w:delText>
        </w:r>
        <w:r w:rsidRPr="005B4738" w:rsidDel="00222C16">
          <w:rPr>
            <w:rFonts w:eastAsia="Times New Roman"/>
            <w:lang w:val="en-GB"/>
          </w:rPr>
          <w:delText xml:space="preserve"> </w:delText>
        </w:r>
        <w:r w:rsidR="00F95705" w:rsidDel="00222C16">
          <w:rPr>
            <w:rFonts w:eastAsia="Times New Roman"/>
            <w:lang w:val="en-GB"/>
          </w:rPr>
          <w:delText>“</w:delText>
        </w:r>
        <w:r w:rsidR="00F95705" w:rsidRPr="00A21127" w:rsidDel="00222C16">
          <w:rPr>
            <w:rFonts w:eastAsia="Times New Roman"/>
            <w:i/>
            <w:lang w:val="en-GB"/>
          </w:rPr>
          <w:delText>instantaneous relatedness</w:delText>
        </w:r>
        <w:r w:rsidR="00F95705" w:rsidDel="00222C16">
          <w:rPr>
            <w:rFonts w:eastAsia="Times New Roman"/>
            <w:lang w:val="en-GB"/>
          </w:rPr>
          <w:delText xml:space="preserve">” </w:delText>
        </w:r>
        <w:r w:rsidRPr="005B4738" w:rsidDel="00222C16">
          <w:rPr>
            <w:lang w:val="en-GB"/>
          </w:rPr>
          <w:delText>(III)</w:delText>
        </w:r>
        <w:r w:rsidRPr="005B4738" w:rsidDel="00222C16">
          <w:rPr>
            <w:rFonts w:eastAsia="Times New Roman"/>
            <w:lang w:val="en-GB"/>
          </w:rPr>
          <w:delText xml:space="preserve"> </w:delText>
        </w:r>
      </w:del>
      <w:ins w:id="234" w:author="Alan Ruttenberg" w:date="2012-02-13T07:50:00Z">
        <w:r w:rsidRPr="005B4738">
          <w:rPr>
            <w:rFonts w:eastAsia="Times New Roman"/>
            <w:i/>
            <w:lang w:val="en-GB"/>
          </w:rPr>
          <w:fldChar w:fldCharType="begin"/>
        </w:r>
        <w:r w:rsidRPr="005B4738">
          <w:rPr>
            <w:rFonts w:eastAsia="Times New Roman"/>
            <w:i/>
            <w:lang w:val="en-GB"/>
          </w:rPr>
          <w:instrText xml:space="preserve"> REF __RefNumPara__19_1988744107 \h </w:instrText>
        </w:r>
        <w:r w:rsidRPr="005B4738">
          <w:rPr>
            <w:rFonts w:eastAsia="Times New Roman"/>
            <w:i/>
            <w:lang w:val="en-GB"/>
          </w:rPr>
        </w:r>
      </w:ins>
      <w:del w:id="235" w:author="Niels Grewe" w:date="2012-02-13T08:27:00Z">
        <w:r w:rsidR="00124B77" w:rsidDel="00124B77">
          <w:rPr>
            <w:rFonts w:eastAsia="Times New Roman"/>
            <w:i/>
            <w:lang w:val="en-GB"/>
          </w:rPr>
          <w:fldChar w:fldCharType="separate"/>
        </w:r>
      </w:del>
      <w:ins w:id="236" w:author="Alan Ruttenberg" w:date="2012-02-13T07:50:00Z">
        <w:r w:rsidRPr="005B4738">
          <w:rPr>
            <w:rFonts w:eastAsia="Times New Roman"/>
            <w:i/>
            <w:lang w:val="en-GB"/>
          </w:rPr>
          <w:fldChar w:fldCharType="end"/>
        </w:r>
      </w:ins>
      <w:del w:id="237" w:author="Niels Grewe" w:date="2012-02-13T07:40:00Z">
        <w:r w:rsidRPr="005B4738" w:rsidDel="00222C16">
          <w:rPr>
            <w:rFonts w:eastAsia="Times New Roman"/>
            <w:i/>
            <w:lang w:val="en-GB"/>
          </w:rPr>
          <w:fldChar w:fldCharType="begin"/>
        </w:r>
        <w:r w:rsidRPr="005B4738" w:rsidDel="00222C16">
          <w:rPr>
            <w:rFonts w:eastAsia="Times New Roman"/>
            <w:i/>
            <w:lang w:val="en-GB"/>
          </w:rPr>
          <w:delInstrText xml:space="preserve"> REF __RefNumPara__19_1988744107 \h </w:delInstrText>
        </w:r>
        <w:r w:rsidRPr="005B4738" w:rsidDel="00222C16">
          <w:rPr>
            <w:rFonts w:eastAsia="Times New Roman"/>
            <w:i/>
            <w:lang w:val="en-GB"/>
          </w:rPr>
        </w:r>
        <w:r w:rsidRPr="005B4738" w:rsidDel="00222C16">
          <w:rPr>
            <w:rFonts w:eastAsia="Times New Roman"/>
            <w:i/>
            <w:lang w:val="en-GB"/>
          </w:rPr>
          <w:fldChar w:fldCharType="separate"/>
        </w:r>
        <w:r w:rsidRPr="005B4738" w:rsidDel="00222C16">
          <w:rPr>
            <w:rFonts w:eastAsia="Times New Roman"/>
            <w:i/>
            <w:lang w:val="en-GB"/>
          </w:rPr>
          <w:fldChar w:fldCharType="end"/>
        </w:r>
        <w:r w:rsidRPr="005B4738" w:rsidDel="00222C16">
          <w:rPr>
            <w:rFonts w:eastAsia="Times New Roman"/>
            <w:lang w:val="en-GB"/>
          </w:rPr>
          <w:delText xml:space="preserve">would </w:delText>
        </w:r>
        <w:commentRangeStart w:id="238"/>
        <w:r w:rsidRPr="005B4738" w:rsidDel="00222C16">
          <w:rPr>
            <w:rFonts w:eastAsia="Times New Roman"/>
            <w:lang w:val="en-GB"/>
          </w:rPr>
          <w:delText>require more scrutiny to determine its utility</w:delText>
        </w:r>
        <w:commentRangeEnd w:id="238"/>
        <w:r w:rsidR="009010ED" w:rsidDel="00222C16">
          <w:rPr>
            <w:rStyle w:val="Kommentarzeichen"/>
          </w:rPr>
          <w:commentReference w:id="238"/>
        </w:r>
        <w:r w:rsidRPr="005B4738" w:rsidDel="00222C16">
          <w:rPr>
            <w:rFonts w:eastAsia="Times New Roman"/>
            <w:lang w:val="en-GB"/>
          </w:rPr>
          <w:delText>.</w:delText>
        </w:r>
      </w:del>
      <w:r w:rsidRPr="005B4738">
        <w:rPr>
          <w:rFonts w:eastAsia="Times New Roman"/>
          <w:lang w:val="en-GB"/>
        </w:rPr>
        <w:t xml:space="preserve"> In what follows, we will attempt to sketch solutions for expressing these interpretations in OWL</w:t>
      </w:r>
      <w:r w:rsidR="008B4E9B">
        <w:rPr>
          <w:rFonts w:eastAsia="Times New Roman"/>
          <w:lang w:val="en-GB"/>
        </w:rPr>
        <w:t xml:space="preserve"> 2</w:t>
      </w:r>
      <w:commentRangeStart w:id="239"/>
      <w:r w:rsidRPr="00A21127">
        <w:rPr>
          <w:sz w:val="16"/>
          <w:szCs w:val="16"/>
          <w:lang w:val="en-GB"/>
        </w:rPr>
        <w:commentReference w:id="240"/>
      </w:r>
      <w:r w:rsidRPr="005B4738">
        <w:rPr>
          <w:rFonts w:eastAsia="Times New Roman"/>
          <w:lang w:val="en-GB"/>
        </w:rPr>
        <w:t>.</w:t>
      </w:r>
      <w:commentRangeEnd w:id="239"/>
      <w:r w:rsidR="00F95705">
        <w:rPr>
          <w:rStyle w:val="Kommentarzeichen"/>
        </w:rPr>
        <w:commentReference w:id="239"/>
      </w:r>
      <w:r w:rsidRPr="005B4738">
        <w:rPr>
          <w:rFonts w:eastAsia="Times New Roman"/>
          <w:lang w:val="en-GB"/>
        </w:rPr>
        <w:t xml:space="preserve"> Our primary point of reference will be the BFO top-level ontology, but the </w:t>
      </w:r>
      <w:r w:rsidR="00F95705">
        <w:rPr>
          <w:rFonts w:eastAsia="Times New Roman"/>
          <w:lang w:val="en-GB"/>
        </w:rPr>
        <w:t>proposal</w:t>
      </w:r>
      <w:r w:rsidR="00F95705" w:rsidRPr="005B4738">
        <w:rPr>
          <w:rFonts w:eastAsia="Times New Roman"/>
          <w:lang w:val="en-GB"/>
        </w:rPr>
        <w:t xml:space="preserve"> </w:t>
      </w:r>
      <w:r w:rsidRPr="005B4738">
        <w:rPr>
          <w:rFonts w:eastAsia="Times New Roman"/>
          <w:lang w:val="en-GB"/>
        </w:rPr>
        <w:t xml:space="preserve">sketched here could potentially be implemented in other top-level ontologies that </w:t>
      </w:r>
      <w:r w:rsidR="00F95705">
        <w:rPr>
          <w:rFonts w:eastAsia="Times New Roman"/>
          <w:lang w:val="en-GB"/>
        </w:rPr>
        <w:t>are sufficiently similar to BFO.</w:t>
      </w:r>
    </w:p>
    <w:p w14:paraId="3D21EA9E" w14:textId="77777777" w:rsidR="00B32685" w:rsidRPr="005B4738" w:rsidRDefault="00B32685" w:rsidP="00B32685">
      <w:pPr>
        <w:pStyle w:val="berschrift1"/>
        <w:rPr>
          <w:lang w:val="en-GB"/>
        </w:rPr>
      </w:pPr>
      <w:r w:rsidRPr="005B4738">
        <w:rPr>
          <w:lang w:val="en-GB"/>
        </w:rPr>
        <w:t>Connection to the SNAP/SPAN distinction</w:t>
      </w:r>
    </w:p>
    <w:p w14:paraId="593283EB" w14:textId="0C611471" w:rsidR="00B32685" w:rsidRPr="005B4738" w:rsidRDefault="00B32685" w:rsidP="00B32685">
      <w:pPr>
        <w:rPr>
          <w:lang w:val="en-GB"/>
        </w:rPr>
      </w:pPr>
      <w:r w:rsidRPr="005B4738">
        <w:rPr>
          <w:lang w:val="en-GB"/>
        </w:rPr>
        <w:t>BFO</w:t>
      </w:r>
      <w:r w:rsidRPr="005B4738">
        <w:rPr>
          <w:rFonts w:eastAsia="Times New Roman"/>
          <w:lang w:val="en-GB"/>
        </w:rPr>
        <w:t xml:space="preserve"> </w:t>
      </w:r>
      <w:r w:rsidRPr="005B4738">
        <w:rPr>
          <w:lang w:val="en-GB"/>
        </w:rPr>
        <w:t>has</w:t>
      </w:r>
      <w:r w:rsidRPr="005B4738">
        <w:rPr>
          <w:rFonts w:eastAsia="Times New Roman"/>
          <w:lang w:val="en-GB"/>
        </w:rPr>
        <w:t xml:space="preserve"> </w:t>
      </w:r>
      <w:r w:rsidRPr="005B4738">
        <w:rPr>
          <w:lang w:val="en-GB"/>
        </w:rPr>
        <w:t>traditionally</w:t>
      </w:r>
      <w:r w:rsidRPr="005B4738">
        <w:rPr>
          <w:rFonts w:eastAsia="Times New Roman"/>
          <w:lang w:val="en-GB"/>
        </w:rPr>
        <w:t xml:space="preserve"> </w:t>
      </w:r>
      <w:r w:rsidRPr="005B4738">
        <w:rPr>
          <w:lang w:val="en-GB"/>
        </w:rPr>
        <w:t>maintained</w:t>
      </w:r>
      <w:r w:rsidRPr="005B4738">
        <w:rPr>
          <w:rFonts w:eastAsia="Times New Roman"/>
          <w:lang w:val="en-GB"/>
        </w:rPr>
        <w:t xml:space="preserve"> </w:t>
      </w:r>
      <w:r w:rsidRPr="005B4738">
        <w:rPr>
          <w:lang w:val="en-GB"/>
        </w:rPr>
        <w:t>a</w:t>
      </w:r>
      <w:r w:rsidRPr="005B4738">
        <w:rPr>
          <w:rFonts w:eastAsia="Times New Roman"/>
          <w:lang w:val="en-GB"/>
        </w:rPr>
        <w:t xml:space="preserve"> </w:t>
      </w:r>
      <w:r w:rsidRPr="005B4738">
        <w:rPr>
          <w:lang w:val="en-GB"/>
        </w:rPr>
        <w:t>strong</w:t>
      </w:r>
      <w:r w:rsidRPr="005B4738">
        <w:rPr>
          <w:rFonts w:eastAsia="Times New Roman"/>
          <w:lang w:val="en-GB"/>
        </w:rPr>
        <w:t xml:space="preserve"> </w:t>
      </w:r>
      <w:r w:rsidRPr="005B4738">
        <w:rPr>
          <w:lang w:val="en-GB"/>
        </w:rPr>
        <w:t>distinction</w:t>
      </w:r>
      <w:r w:rsidRPr="005B4738">
        <w:rPr>
          <w:rFonts w:eastAsia="Times New Roman"/>
          <w:lang w:val="en-GB"/>
        </w:rPr>
        <w:t xml:space="preserve"> </w:t>
      </w:r>
      <w:r w:rsidRPr="005B4738">
        <w:rPr>
          <w:lang w:val="en-GB"/>
        </w:rPr>
        <w:t>between</w:t>
      </w:r>
      <w:r w:rsidRPr="005B4738">
        <w:rPr>
          <w:rFonts w:eastAsia="Times New Roman"/>
          <w:lang w:val="en-GB"/>
        </w:rPr>
        <w:t xml:space="preserve"> </w:t>
      </w:r>
      <w:r w:rsidRPr="005B4738">
        <w:rPr>
          <w:lang w:val="en-GB"/>
        </w:rPr>
        <w:t>3D</w:t>
      </w:r>
      <w:r w:rsidRPr="005B4738">
        <w:rPr>
          <w:rFonts w:eastAsia="Times New Roman"/>
          <w:lang w:val="en-GB"/>
        </w:rPr>
        <w:t xml:space="preserve"> </w:t>
      </w:r>
      <w:r w:rsidRPr="005B4738">
        <w:rPr>
          <w:lang w:val="en-GB"/>
        </w:rPr>
        <w:t>and</w:t>
      </w:r>
      <w:r w:rsidRPr="005B4738">
        <w:rPr>
          <w:rFonts w:eastAsia="Times New Roman"/>
          <w:lang w:val="en-GB"/>
        </w:rPr>
        <w:t xml:space="preserve"> </w:t>
      </w:r>
      <w:r w:rsidRPr="005B4738">
        <w:rPr>
          <w:lang w:val="en-GB"/>
        </w:rPr>
        <w:t>4D</w:t>
      </w:r>
      <w:r w:rsidRPr="005B4738">
        <w:rPr>
          <w:rFonts w:eastAsia="Times New Roman"/>
          <w:lang w:val="en-GB"/>
        </w:rPr>
        <w:t xml:space="preserve"> </w:t>
      </w:r>
      <w:r w:rsidRPr="005B4738">
        <w:rPr>
          <w:lang w:val="en-GB"/>
        </w:rPr>
        <w:t>accounts</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reality</w:t>
      </w:r>
      <w:r w:rsidRPr="005B4738">
        <w:rPr>
          <w:rFonts w:eastAsia="Times New Roman"/>
          <w:lang w:val="en-GB"/>
        </w:rPr>
        <w:t xml:space="preserve"> </w:t>
      </w:r>
      <w:commentRangeStart w:id="241"/>
      <w:r w:rsidRPr="005B4738">
        <w:rPr>
          <w:lang w:val="en-GB"/>
        </w:rPr>
        <w:t>[</w:t>
      </w:r>
      <w:del w:id="242" w:author="Niels Grewe" w:date="2012-02-13T07:50:00Z">
        <w:r w:rsidR="00977898">
          <w:rPr>
            <w:lang w:val="en-GB"/>
          </w:rPr>
          <w:delText>3</w:delText>
        </w:r>
      </w:del>
      <w:ins w:id="243" w:author="Niels Grewe" w:date="2012-02-13T07:20:00Z">
        <w:r w:rsidR="00AB4223">
          <w:rPr>
            <w:lang w:val="en-GB"/>
          </w:rPr>
          <w:t>8</w:t>
        </w:r>
      </w:ins>
      <w:del w:id="244" w:author="Niels Grewe" w:date="2012-02-13T07:20:00Z">
        <w:r w:rsidR="00977898" w:rsidDel="00AB4223">
          <w:rPr>
            <w:lang w:val="en-GB"/>
          </w:rPr>
          <w:delText>3</w:delText>
        </w:r>
      </w:del>
      <w:r w:rsidRPr="005B4738">
        <w:rPr>
          <w:lang w:val="en-GB"/>
        </w:rPr>
        <w:t>]</w:t>
      </w:r>
      <w:commentRangeEnd w:id="241"/>
      <w:r w:rsidR="00282419">
        <w:rPr>
          <w:rStyle w:val="Kommentarzeichen"/>
        </w:rPr>
        <w:commentReference w:id="241"/>
      </w:r>
      <w:r w:rsidRPr="005B4738">
        <w:rPr>
          <w:lang w:val="en-GB"/>
        </w:rPr>
        <w:t>.</w:t>
      </w:r>
      <w:r w:rsidRPr="005B4738">
        <w:rPr>
          <w:rFonts w:eastAsia="Times New Roman"/>
          <w:lang w:val="en-GB"/>
        </w:rPr>
        <w:t xml:space="preserve"> </w:t>
      </w:r>
      <w:r w:rsidRPr="005B4738">
        <w:rPr>
          <w:lang w:val="en-GB"/>
        </w:rPr>
        <w:t>According</w:t>
      </w:r>
      <w:r w:rsidRPr="005B4738">
        <w:rPr>
          <w:rFonts w:eastAsia="Times New Roman"/>
          <w:lang w:val="en-GB"/>
        </w:rPr>
        <w:t xml:space="preserve"> </w:t>
      </w:r>
      <w:r w:rsidRPr="005B4738">
        <w:rPr>
          <w:lang w:val="en-GB"/>
        </w:rPr>
        <w:t>to</w:t>
      </w:r>
      <w:r w:rsidRPr="005B4738">
        <w:rPr>
          <w:rFonts w:eastAsia="Times New Roman"/>
          <w:lang w:val="en-GB"/>
        </w:rPr>
        <w:t xml:space="preserve"> </w:t>
      </w:r>
      <w:r w:rsidRPr="005B4738">
        <w:rPr>
          <w:lang w:val="en-GB"/>
        </w:rPr>
        <w:t>BFO,</w:t>
      </w:r>
      <w:r w:rsidRPr="005B4738">
        <w:rPr>
          <w:rFonts w:eastAsia="Times New Roman"/>
          <w:lang w:val="en-GB"/>
        </w:rPr>
        <w:t xml:space="preserve"> </w:t>
      </w:r>
      <w:r w:rsidRPr="005B4738">
        <w:rPr>
          <w:lang w:val="en-GB"/>
        </w:rPr>
        <w:t>a</w:t>
      </w:r>
      <w:r w:rsidRPr="005B4738">
        <w:rPr>
          <w:rFonts w:eastAsia="Times New Roman"/>
          <w:lang w:val="en-GB"/>
        </w:rPr>
        <w:t xml:space="preserve"> </w:t>
      </w:r>
      <w:r w:rsidRPr="005B4738">
        <w:rPr>
          <w:lang w:val="en-GB"/>
        </w:rPr>
        <w:t>3D</w:t>
      </w:r>
      <w:r w:rsidRPr="005B4738">
        <w:rPr>
          <w:rFonts w:eastAsia="Times New Roman"/>
          <w:lang w:val="en-GB"/>
        </w:rPr>
        <w:t xml:space="preserve"> </w:t>
      </w:r>
      <w:r w:rsidRPr="005B4738">
        <w:rPr>
          <w:lang w:val="en-GB"/>
        </w:rPr>
        <w:t>description</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reality</w:t>
      </w:r>
      <w:r w:rsidRPr="005B4738">
        <w:rPr>
          <w:rFonts w:eastAsia="Times New Roman"/>
          <w:lang w:val="en-GB"/>
        </w:rPr>
        <w:t xml:space="preserve"> </w:t>
      </w:r>
      <w:ins w:id="245" w:author="Alan Ruttenberg" w:date="2012-02-12T23:59:00Z">
        <w:r w:rsidR="009010ED">
          <w:rPr>
            <w:rFonts w:eastAsia="Times New Roman"/>
            <w:lang w:val="en-GB"/>
          </w:rPr>
          <w:t xml:space="preserve">exposes certain truths </w:t>
        </w:r>
      </w:ins>
      <w:del w:id="246" w:author="Alan Ruttenberg" w:date="2012-02-12T23:59:00Z">
        <w:r w:rsidRPr="005B4738" w:rsidDel="009010ED">
          <w:rPr>
            <w:lang w:val="en-GB"/>
          </w:rPr>
          <w:delText>accounts</w:delText>
        </w:r>
        <w:r w:rsidRPr="005B4738" w:rsidDel="009010ED">
          <w:rPr>
            <w:rFonts w:eastAsia="Times New Roman"/>
            <w:lang w:val="en-GB"/>
          </w:rPr>
          <w:delText xml:space="preserve"> </w:delText>
        </w:r>
        <w:r w:rsidRPr="005B4738" w:rsidDel="009010ED">
          <w:rPr>
            <w:lang w:val="en-GB"/>
          </w:rPr>
          <w:delText>for</w:delText>
        </w:r>
        <w:r w:rsidRPr="005B4738" w:rsidDel="009010ED">
          <w:rPr>
            <w:rFonts w:eastAsia="Times New Roman"/>
            <w:lang w:val="en-GB"/>
          </w:rPr>
          <w:delText xml:space="preserve"> </w:delText>
        </w:r>
        <w:r w:rsidRPr="005B4738" w:rsidDel="009010ED">
          <w:rPr>
            <w:lang w:val="en-GB"/>
          </w:rPr>
          <w:delText>our</w:delText>
        </w:r>
        <w:r w:rsidRPr="005B4738" w:rsidDel="009010ED">
          <w:rPr>
            <w:rFonts w:eastAsia="Times New Roman"/>
            <w:lang w:val="en-GB"/>
          </w:rPr>
          <w:delText xml:space="preserve"> </w:delText>
        </w:r>
        <w:r w:rsidRPr="005B4738" w:rsidDel="009010ED">
          <w:rPr>
            <w:lang w:val="en-GB"/>
          </w:rPr>
          <w:delText>intuition</w:delText>
        </w:r>
        <w:r w:rsidRPr="005B4738" w:rsidDel="009010ED">
          <w:rPr>
            <w:rFonts w:eastAsia="Times New Roman"/>
            <w:lang w:val="en-GB"/>
          </w:rPr>
          <w:delText xml:space="preserve"> </w:delText>
        </w:r>
        <w:r w:rsidRPr="005B4738" w:rsidDel="009010ED">
          <w:rPr>
            <w:lang w:val="en-GB"/>
          </w:rPr>
          <w:delText>of</w:delText>
        </w:r>
        <w:r w:rsidRPr="005B4738" w:rsidDel="009010ED">
          <w:rPr>
            <w:rFonts w:eastAsia="Times New Roman"/>
            <w:lang w:val="en-GB"/>
          </w:rPr>
          <w:delText xml:space="preserve"> </w:delText>
        </w:r>
        <w:r w:rsidRPr="005B4738" w:rsidDel="009010ED">
          <w:rPr>
            <w:lang w:val="en-GB"/>
          </w:rPr>
          <w:delText>a</w:delText>
        </w:r>
        <w:r w:rsidRPr="005B4738" w:rsidDel="009010ED">
          <w:rPr>
            <w:rFonts w:eastAsia="Times New Roman"/>
            <w:lang w:val="en-GB"/>
          </w:rPr>
          <w:delText xml:space="preserve"> </w:delText>
        </w:r>
        <w:r w:rsidRPr="005B4738" w:rsidDel="009010ED">
          <w:rPr>
            <w:lang w:val="en-GB"/>
          </w:rPr>
          <w:delText>strong</w:delText>
        </w:r>
        <w:r w:rsidRPr="005B4738" w:rsidDel="009010ED">
          <w:rPr>
            <w:rFonts w:eastAsia="Times New Roman"/>
            <w:lang w:val="en-GB"/>
          </w:rPr>
          <w:delText xml:space="preserve"> </w:delText>
        </w:r>
        <w:r w:rsidRPr="005B4738" w:rsidDel="009010ED">
          <w:rPr>
            <w:lang w:val="en-GB"/>
          </w:rPr>
          <w:delText>distinction</w:delText>
        </w:r>
        <w:r w:rsidRPr="005B4738" w:rsidDel="009010ED">
          <w:rPr>
            <w:rFonts w:eastAsia="Times New Roman"/>
            <w:lang w:val="en-GB"/>
          </w:rPr>
          <w:delText xml:space="preserve"> </w:delText>
        </w:r>
        <w:r w:rsidRPr="005B4738" w:rsidDel="009010ED">
          <w:rPr>
            <w:lang w:val="en-GB"/>
          </w:rPr>
          <w:delText>between</w:delText>
        </w:r>
        <w:r w:rsidRPr="005B4738" w:rsidDel="009010ED">
          <w:rPr>
            <w:rFonts w:eastAsia="Times New Roman"/>
            <w:lang w:val="en-GB"/>
          </w:rPr>
          <w:delText xml:space="preserve"> </w:delText>
        </w:r>
      </w:del>
      <w:ins w:id="247" w:author="Alan Ruttenberg" w:date="2012-02-12T23:59:00Z">
        <w:r w:rsidR="009010ED">
          <w:rPr>
            <w:lang w:val="en-GB"/>
          </w:rPr>
          <w:t xml:space="preserve">about </w:t>
        </w:r>
      </w:ins>
      <w:r w:rsidRPr="005B4738">
        <w:rPr>
          <w:lang w:val="en-GB"/>
        </w:rPr>
        <w:t>spatial</w:t>
      </w:r>
      <w:r w:rsidRPr="005B4738">
        <w:rPr>
          <w:rFonts w:eastAsia="Times New Roman"/>
          <w:lang w:val="en-GB"/>
        </w:rPr>
        <w:t xml:space="preserve"> </w:t>
      </w:r>
      <w:r w:rsidRPr="005B4738">
        <w:rPr>
          <w:lang w:val="en-GB"/>
        </w:rPr>
        <w:t>and</w:t>
      </w:r>
      <w:r w:rsidRPr="005B4738">
        <w:rPr>
          <w:rFonts w:eastAsia="Times New Roman"/>
          <w:lang w:val="en-GB"/>
        </w:rPr>
        <w:t xml:space="preserve"> </w:t>
      </w:r>
      <w:proofErr w:type="spellStart"/>
      <w:r w:rsidRPr="005B4738">
        <w:rPr>
          <w:rFonts w:eastAsia="Times New Roman"/>
          <w:lang w:val="en-GB"/>
        </w:rPr>
        <w:t>spatio</w:t>
      </w:r>
      <w:proofErr w:type="spellEnd"/>
      <w:r w:rsidRPr="005B4738">
        <w:rPr>
          <w:rFonts w:eastAsia="Times New Roman"/>
          <w:lang w:val="en-GB"/>
        </w:rPr>
        <w:t>-</w:t>
      </w:r>
      <w:r w:rsidRPr="005B4738">
        <w:rPr>
          <w:lang w:val="en-GB"/>
        </w:rPr>
        <w:t>temporal</w:t>
      </w:r>
      <w:r w:rsidRPr="005B4738">
        <w:rPr>
          <w:rFonts w:eastAsia="Times New Roman"/>
          <w:lang w:val="en-GB"/>
        </w:rPr>
        <w:t xml:space="preserve"> </w:t>
      </w:r>
      <w:r w:rsidRPr="005B4738">
        <w:rPr>
          <w:lang w:val="en-GB"/>
        </w:rPr>
        <w:t>phenomena,</w:t>
      </w:r>
      <w:r w:rsidRPr="005B4738">
        <w:rPr>
          <w:rFonts w:eastAsia="Times New Roman"/>
          <w:lang w:val="en-GB"/>
        </w:rPr>
        <w:t xml:space="preserve"> </w:t>
      </w:r>
      <w:r w:rsidRPr="005B4738">
        <w:rPr>
          <w:lang w:val="en-GB"/>
        </w:rPr>
        <w:t>e.g.</w:t>
      </w:r>
      <w:r w:rsidRPr="005B4738">
        <w:rPr>
          <w:rFonts w:eastAsia="Times New Roman"/>
          <w:lang w:val="en-GB"/>
        </w:rPr>
        <w:t xml:space="preserve"> between </w:t>
      </w:r>
      <w:r w:rsidRPr="005B4738">
        <w:rPr>
          <w:lang w:val="en-GB"/>
        </w:rPr>
        <w:t>ordinary</w:t>
      </w:r>
      <w:r w:rsidRPr="005B4738">
        <w:rPr>
          <w:rFonts w:eastAsia="Times New Roman"/>
          <w:lang w:val="en-GB"/>
        </w:rPr>
        <w:t xml:space="preserve"> </w:t>
      </w:r>
      <w:r w:rsidRPr="005B4738">
        <w:rPr>
          <w:lang w:val="en-GB"/>
        </w:rPr>
        <w:t>objects</w:t>
      </w:r>
      <w:r w:rsidRPr="005B4738">
        <w:rPr>
          <w:rFonts w:eastAsia="Times New Roman"/>
          <w:lang w:val="en-GB"/>
        </w:rPr>
        <w:t xml:space="preserve"> </w:t>
      </w:r>
      <w:r w:rsidRPr="005B4738">
        <w:rPr>
          <w:lang w:val="en-GB"/>
        </w:rPr>
        <w:t>that</w:t>
      </w:r>
      <w:r w:rsidRPr="005B4738">
        <w:rPr>
          <w:rFonts w:eastAsia="Times New Roman"/>
          <w:lang w:val="en-GB"/>
        </w:rPr>
        <w:t xml:space="preserve"> </w:t>
      </w:r>
      <w:r w:rsidRPr="005B4738">
        <w:rPr>
          <w:lang w:val="en-GB"/>
        </w:rPr>
        <w:t>persist</w:t>
      </w:r>
      <w:r w:rsidRPr="005B4738">
        <w:rPr>
          <w:rFonts w:eastAsia="Times New Roman"/>
          <w:lang w:val="en-GB"/>
        </w:rPr>
        <w:t xml:space="preserve"> </w:t>
      </w:r>
      <w:r w:rsidRPr="005B4738">
        <w:rPr>
          <w:lang w:val="en-GB"/>
        </w:rPr>
        <w:t>through</w:t>
      </w:r>
      <w:r w:rsidRPr="005B4738">
        <w:rPr>
          <w:rFonts w:eastAsia="Times New Roman"/>
          <w:lang w:val="en-GB"/>
        </w:rPr>
        <w:t xml:space="preserve"> </w:t>
      </w:r>
      <w:r w:rsidRPr="005B4738">
        <w:rPr>
          <w:lang w:val="en-GB"/>
        </w:rPr>
        <w:t>time and the processes in which these objects are involved,</w:t>
      </w:r>
      <w:r w:rsidRPr="005B4738">
        <w:rPr>
          <w:rFonts w:eastAsia="Times New Roman"/>
          <w:lang w:val="en-GB"/>
        </w:rPr>
        <w:t xml:space="preserve"> </w:t>
      </w:r>
      <w:r w:rsidRPr="005B4738">
        <w:rPr>
          <w:lang w:val="en-GB"/>
        </w:rPr>
        <w:t>while</w:t>
      </w:r>
      <w:r w:rsidRPr="005B4738">
        <w:rPr>
          <w:rFonts w:eastAsia="Times New Roman"/>
          <w:lang w:val="en-GB"/>
        </w:rPr>
        <w:t xml:space="preserve"> </w:t>
      </w:r>
      <w:r w:rsidRPr="005B4738">
        <w:rPr>
          <w:lang w:val="en-GB"/>
        </w:rPr>
        <w:t xml:space="preserve">a </w:t>
      </w:r>
      <w:del w:id="248" w:author="Alan Ruttenberg" w:date="2012-02-13T00:02:00Z">
        <w:r w:rsidRPr="005B4738" w:rsidDel="00282419">
          <w:rPr>
            <w:lang w:val="en-GB"/>
          </w:rPr>
          <w:delText>pure</w:delText>
        </w:r>
        <w:r w:rsidRPr="005B4738" w:rsidDel="00282419">
          <w:rPr>
            <w:rFonts w:eastAsia="Times New Roman"/>
            <w:lang w:val="en-GB"/>
          </w:rPr>
          <w:delText xml:space="preserve"> </w:delText>
        </w:r>
      </w:del>
      <w:r w:rsidRPr="005B4738">
        <w:rPr>
          <w:lang w:val="en-GB"/>
        </w:rPr>
        <w:t>four-</w:t>
      </w:r>
      <w:proofErr w:type="spellStart"/>
      <w:r w:rsidRPr="005B4738">
        <w:rPr>
          <w:lang w:val="en-GB"/>
        </w:rPr>
        <w:t>dimensionalist</w:t>
      </w:r>
      <w:proofErr w:type="spellEnd"/>
      <w:r w:rsidRPr="005B4738">
        <w:rPr>
          <w:rFonts w:eastAsia="Times New Roman"/>
          <w:lang w:val="en-GB"/>
        </w:rPr>
        <w:t xml:space="preserve"> </w:t>
      </w:r>
      <w:r w:rsidRPr="005B4738">
        <w:rPr>
          <w:lang w:val="en-GB"/>
        </w:rPr>
        <w:t>view</w:t>
      </w:r>
      <w:r w:rsidRPr="005B4738">
        <w:rPr>
          <w:rFonts w:eastAsia="Times New Roman"/>
          <w:lang w:val="en-GB"/>
        </w:rPr>
        <w:t xml:space="preserve"> </w:t>
      </w:r>
      <w:r w:rsidRPr="005B4738">
        <w:rPr>
          <w:lang w:val="en-GB"/>
        </w:rPr>
        <w:t>coalesces</w:t>
      </w:r>
      <w:r w:rsidRPr="005B4738">
        <w:rPr>
          <w:rFonts w:eastAsia="Times New Roman"/>
          <w:lang w:val="en-GB"/>
        </w:rPr>
        <w:t xml:space="preserve"> </w:t>
      </w:r>
      <w:r w:rsidRPr="005B4738">
        <w:rPr>
          <w:lang w:val="en-GB"/>
        </w:rPr>
        <w:t>both</w:t>
      </w:r>
      <w:r w:rsidRPr="005B4738">
        <w:rPr>
          <w:rFonts w:eastAsia="Times New Roman"/>
          <w:lang w:val="en-GB"/>
        </w:rPr>
        <w:t xml:space="preserve"> </w:t>
      </w:r>
      <w:r w:rsidRPr="005B4738">
        <w:rPr>
          <w:lang w:val="en-GB"/>
        </w:rPr>
        <w:t>into</w:t>
      </w:r>
      <w:r w:rsidRPr="005B4738">
        <w:rPr>
          <w:rFonts w:eastAsia="Times New Roman"/>
          <w:lang w:val="en-GB"/>
        </w:rPr>
        <w:t xml:space="preserve"> </w:t>
      </w:r>
      <w:r w:rsidRPr="005B4738">
        <w:rPr>
          <w:lang w:val="en-GB"/>
        </w:rPr>
        <w:t>a single</w:t>
      </w:r>
      <w:r w:rsidRPr="005B4738">
        <w:rPr>
          <w:rFonts w:eastAsia="Times New Roman"/>
          <w:lang w:val="en-GB"/>
        </w:rPr>
        <w:t xml:space="preserve"> </w:t>
      </w:r>
      <w:r w:rsidRPr="005B4738">
        <w:rPr>
          <w:lang w:val="en-GB"/>
        </w:rPr>
        <w:t>spatiotemporal</w:t>
      </w:r>
      <w:r w:rsidRPr="005B4738">
        <w:rPr>
          <w:rFonts w:eastAsia="Times New Roman"/>
          <w:lang w:val="en-GB"/>
        </w:rPr>
        <w:t xml:space="preserve"> </w:t>
      </w:r>
      <w:r w:rsidRPr="005B4738">
        <w:rPr>
          <w:lang w:val="en-GB"/>
        </w:rPr>
        <w:t>account</w:t>
      </w:r>
      <w:ins w:id="249" w:author="Alan Ruttenberg" w:date="2012-02-13T00:03:00Z">
        <w:r w:rsidR="00282419">
          <w:rPr>
            <w:rFonts w:eastAsia="Times New Roman"/>
            <w:lang w:val="en-GB"/>
          </w:rPr>
          <w:t xml:space="preserve"> </w:t>
        </w:r>
      </w:ins>
      <w:del w:id="250" w:author="Alan Ruttenberg" w:date="2012-02-13T00:03:00Z">
        <w:r w:rsidRPr="005B4738" w:rsidDel="00282419">
          <w:rPr>
            <w:lang w:val="en-GB"/>
          </w:rPr>
          <w:delText>,</w:delText>
        </w:r>
        <w:r w:rsidRPr="005B4738" w:rsidDel="00282419">
          <w:rPr>
            <w:rFonts w:eastAsia="Times New Roman"/>
            <w:lang w:val="en-GB"/>
          </w:rPr>
          <w:delText xml:space="preserve"> </w:delText>
        </w:r>
      </w:del>
      <w:r w:rsidRPr="005B4738">
        <w:rPr>
          <w:lang w:val="en-GB"/>
        </w:rPr>
        <w:t>where,</w:t>
      </w:r>
      <w:r w:rsidRPr="005B4738">
        <w:rPr>
          <w:rFonts w:eastAsia="Times New Roman"/>
          <w:lang w:val="en-GB"/>
        </w:rPr>
        <w:t xml:space="preserve"> </w:t>
      </w:r>
      <w:r w:rsidRPr="005B4738">
        <w:rPr>
          <w:lang w:val="en-GB"/>
        </w:rPr>
        <w:t>for</w:t>
      </w:r>
      <w:r w:rsidRPr="005B4738">
        <w:rPr>
          <w:rFonts w:eastAsia="Times New Roman"/>
          <w:lang w:val="en-GB"/>
        </w:rPr>
        <w:t xml:space="preserve"> </w:t>
      </w:r>
      <w:r w:rsidRPr="005B4738">
        <w:rPr>
          <w:lang w:val="en-GB"/>
        </w:rPr>
        <w:t>example,</w:t>
      </w:r>
      <w:r w:rsidRPr="005B4738">
        <w:rPr>
          <w:rFonts w:eastAsia="Times New Roman"/>
          <w:lang w:val="en-GB"/>
        </w:rPr>
        <w:t xml:space="preserve"> </w:t>
      </w:r>
      <w:del w:id="251" w:author="Alan Ruttenberg" w:date="2012-02-13T00:04:00Z">
        <w:r w:rsidRPr="005B4738" w:rsidDel="00282419">
          <w:rPr>
            <w:lang w:val="en-GB"/>
          </w:rPr>
          <w:delText>ordinary</w:delText>
        </w:r>
        <w:r w:rsidRPr="005B4738" w:rsidDel="00282419">
          <w:rPr>
            <w:rFonts w:eastAsia="Times New Roman"/>
            <w:lang w:val="en-GB"/>
          </w:rPr>
          <w:delText xml:space="preserve"> </w:delText>
        </w:r>
        <w:r w:rsidRPr="005B4738" w:rsidDel="00282419">
          <w:rPr>
            <w:lang w:val="en-GB"/>
          </w:rPr>
          <w:delText>objects</w:delText>
        </w:r>
        <w:r w:rsidRPr="005B4738" w:rsidDel="00282419">
          <w:rPr>
            <w:rFonts w:eastAsia="Times New Roman"/>
            <w:lang w:val="en-GB"/>
          </w:rPr>
          <w:delText xml:space="preserve"> </w:delText>
        </w:r>
      </w:del>
      <w:ins w:id="252" w:author="Alan Ruttenberg" w:date="2012-02-13T00:04:00Z">
        <w:r w:rsidR="00282419">
          <w:rPr>
            <w:lang w:val="en-GB"/>
          </w:rPr>
          <w:t xml:space="preserve">processes involving objects </w:t>
        </w:r>
      </w:ins>
      <w:r w:rsidRPr="005B4738">
        <w:rPr>
          <w:lang w:val="en-GB"/>
        </w:rPr>
        <w:t>are</w:t>
      </w:r>
      <w:r w:rsidRPr="005B4738">
        <w:rPr>
          <w:rFonts w:eastAsia="Times New Roman"/>
          <w:lang w:val="en-GB"/>
        </w:rPr>
        <w:t xml:space="preserve"> </w:t>
      </w:r>
      <w:del w:id="253" w:author="Alan Ruttenberg" w:date="2012-02-13T00:07:00Z">
        <w:r w:rsidRPr="005B4738" w:rsidDel="00282419">
          <w:rPr>
            <w:lang w:val="en-GB"/>
          </w:rPr>
          <w:delText>conceived</w:delText>
        </w:r>
        <w:r w:rsidRPr="005B4738" w:rsidDel="00282419">
          <w:rPr>
            <w:rFonts w:eastAsia="Times New Roman"/>
            <w:lang w:val="en-GB"/>
          </w:rPr>
          <w:delText xml:space="preserve"> </w:delText>
        </w:r>
      </w:del>
      <w:ins w:id="254" w:author="Alan Ruttenberg" w:date="2012-02-13T00:07:00Z">
        <w:r w:rsidR="00282419">
          <w:rPr>
            <w:lang w:val="en-GB"/>
          </w:rPr>
          <w:t>understood</w:t>
        </w:r>
        <w:r w:rsidR="00282419" w:rsidRPr="005B4738">
          <w:rPr>
            <w:rFonts w:eastAsia="Times New Roman"/>
            <w:lang w:val="en-GB"/>
          </w:rPr>
          <w:t xml:space="preserve"> </w:t>
        </w:r>
      </w:ins>
      <w:r w:rsidRPr="005B4738">
        <w:rPr>
          <w:lang w:val="en-GB"/>
        </w:rPr>
        <w:t>as</w:t>
      </w:r>
      <w:r w:rsidRPr="005B4738">
        <w:rPr>
          <w:rFonts w:eastAsia="Times New Roman"/>
          <w:lang w:val="en-GB"/>
        </w:rPr>
        <w:t xml:space="preserve"> </w:t>
      </w:r>
      <w:r w:rsidRPr="005B4738">
        <w:rPr>
          <w:lang w:val="en-GB"/>
        </w:rPr>
        <w:t>something</w:t>
      </w:r>
      <w:r w:rsidRPr="005B4738">
        <w:rPr>
          <w:rFonts w:eastAsia="Times New Roman"/>
          <w:lang w:val="en-GB"/>
        </w:rPr>
        <w:t xml:space="preserve"> </w:t>
      </w:r>
      <w:r w:rsidRPr="005B4738">
        <w:rPr>
          <w:lang w:val="en-GB"/>
        </w:rPr>
        <w:t>like</w:t>
      </w:r>
      <w:r w:rsidRPr="005B4738">
        <w:rPr>
          <w:rFonts w:eastAsia="Times New Roman"/>
          <w:lang w:val="en-GB"/>
        </w:rPr>
        <w:t xml:space="preserve"> “</w:t>
      </w:r>
      <w:r w:rsidRPr="005B4738">
        <w:rPr>
          <w:lang w:val="en-GB"/>
        </w:rPr>
        <w:t>space-time</w:t>
      </w:r>
      <w:r w:rsidRPr="005B4738">
        <w:rPr>
          <w:rFonts w:eastAsia="Times New Roman"/>
          <w:lang w:val="en-GB"/>
        </w:rPr>
        <w:t xml:space="preserve"> </w:t>
      </w:r>
      <w:r w:rsidRPr="005B4738">
        <w:rPr>
          <w:lang w:val="en-GB"/>
        </w:rPr>
        <w:t>worms</w:t>
      </w:r>
      <w:r w:rsidRPr="005B4738">
        <w:rPr>
          <w:rFonts w:eastAsia="Times New Roman"/>
          <w:lang w:val="en-GB"/>
        </w:rPr>
        <w:t>”</w:t>
      </w:r>
      <w:r w:rsidRPr="005B4738">
        <w:rPr>
          <w:lang w:val="en-GB"/>
        </w:rPr>
        <w:t>.</w:t>
      </w:r>
      <w:r w:rsidRPr="005B4738">
        <w:rPr>
          <w:rFonts w:eastAsia="Times New Roman"/>
          <w:lang w:val="en-GB"/>
        </w:rPr>
        <w:t xml:space="preserve">  </w:t>
      </w:r>
      <w:r w:rsidRPr="005B4738">
        <w:rPr>
          <w:lang w:val="en-GB"/>
        </w:rPr>
        <w:t>But</w:t>
      </w:r>
      <w:r w:rsidRPr="005B4738">
        <w:rPr>
          <w:rFonts w:eastAsia="Times New Roman"/>
          <w:lang w:val="en-GB"/>
        </w:rPr>
        <w:t xml:space="preserve"> </w:t>
      </w:r>
      <w:r w:rsidRPr="005B4738">
        <w:rPr>
          <w:lang w:val="en-GB"/>
        </w:rPr>
        <w:t>despite</w:t>
      </w:r>
      <w:r w:rsidRPr="005B4738">
        <w:rPr>
          <w:rFonts w:eastAsia="Times New Roman"/>
          <w:lang w:val="en-GB"/>
        </w:rPr>
        <w:t xml:space="preserve"> </w:t>
      </w:r>
      <w:del w:id="255" w:author="Alan Ruttenberg" w:date="2012-02-13T00:07:00Z">
        <w:r w:rsidRPr="005B4738" w:rsidDel="00282419">
          <w:rPr>
            <w:lang w:val="en-GB"/>
          </w:rPr>
          <w:delText>its</w:delText>
        </w:r>
        <w:r w:rsidRPr="005B4738" w:rsidDel="00282419">
          <w:rPr>
            <w:rFonts w:eastAsia="Times New Roman"/>
            <w:lang w:val="en-GB"/>
          </w:rPr>
          <w:delText xml:space="preserve"> </w:delText>
        </w:r>
        <w:r w:rsidRPr="005B4738" w:rsidDel="00282419">
          <w:rPr>
            <w:lang w:val="en-GB"/>
          </w:rPr>
          <w:delText>insistence</w:delText>
        </w:r>
        <w:r w:rsidRPr="005B4738" w:rsidDel="00282419">
          <w:rPr>
            <w:rFonts w:eastAsia="Times New Roman"/>
            <w:lang w:val="en-GB"/>
          </w:rPr>
          <w:delText xml:space="preserve"> </w:delText>
        </w:r>
        <w:r w:rsidRPr="005B4738" w:rsidDel="00282419">
          <w:rPr>
            <w:lang w:val="en-GB"/>
          </w:rPr>
          <w:delText>on</w:delText>
        </w:r>
      </w:del>
      <w:ins w:id="256" w:author="Alan Ruttenberg" w:date="2012-02-13T00:07:00Z">
        <w:r w:rsidR="00282419">
          <w:rPr>
            <w:lang w:val="en-GB"/>
          </w:rPr>
          <w:t>making</w:t>
        </w:r>
      </w:ins>
      <w:r w:rsidRPr="005B4738">
        <w:rPr>
          <w:rFonts w:eastAsia="Times New Roman"/>
          <w:lang w:val="en-GB"/>
        </w:rPr>
        <w:t xml:space="preserve"> </w:t>
      </w:r>
      <w:r w:rsidRPr="005B4738">
        <w:rPr>
          <w:lang w:val="en-GB"/>
        </w:rPr>
        <w:t>this</w:t>
      </w:r>
      <w:r w:rsidRPr="005B4738">
        <w:rPr>
          <w:rFonts w:eastAsia="Times New Roman"/>
          <w:lang w:val="en-GB"/>
        </w:rPr>
        <w:t xml:space="preserve"> </w:t>
      </w:r>
      <w:r w:rsidRPr="005B4738">
        <w:rPr>
          <w:lang w:val="en-GB"/>
        </w:rPr>
        <w:t>distinction,</w:t>
      </w:r>
      <w:r w:rsidRPr="005B4738">
        <w:rPr>
          <w:rFonts w:eastAsia="Times New Roman"/>
          <w:lang w:val="en-GB"/>
        </w:rPr>
        <w:t xml:space="preserve"> </w:t>
      </w:r>
      <w:r w:rsidRPr="005B4738">
        <w:rPr>
          <w:lang w:val="en-GB"/>
        </w:rPr>
        <w:t>BFO</w:t>
      </w:r>
      <w:r w:rsidRPr="005B4738">
        <w:rPr>
          <w:rFonts w:eastAsia="Times New Roman"/>
          <w:lang w:val="en-GB"/>
        </w:rPr>
        <w:t xml:space="preserve"> </w:t>
      </w:r>
      <w:r w:rsidRPr="005B4738">
        <w:rPr>
          <w:lang w:val="en-GB"/>
        </w:rPr>
        <w:t>maintains</w:t>
      </w:r>
      <w:r w:rsidRPr="005B4738">
        <w:rPr>
          <w:rFonts w:eastAsia="Times New Roman"/>
          <w:lang w:val="en-GB"/>
        </w:rPr>
        <w:t xml:space="preserve"> </w:t>
      </w:r>
      <w:r w:rsidRPr="005B4738">
        <w:rPr>
          <w:lang w:val="en-GB"/>
        </w:rPr>
        <w:t>that</w:t>
      </w:r>
      <w:r w:rsidRPr="005B4738">
        <w:rPr>
          <w:rFonts w:eastAsia="Times New Roman"/>
          <w:lang w:val="en-GB"/>
        </w:rPr>
        <w:t xml:space="preserve"> </w:t>
      </w:r>
      <w:del w:id="257" w:author="Alan Ruttenberg" w:date="2012-02-13T00:07:00Z">
        <w:r w:rsidRPr="005B4738" w:rsidDel="00282419">
          <w:rPr>
            <w:lang w:val="en-GB"/>
          </w:rPr>
          <w:delText>it</w:delText>
        </w:r>
        <w:r w:rsidRPr="005B4738" w:rsidDel="00282419">
          <w:rPr>
            <w:rFonts w:eastAsia="Times New Roman"/>
            <w:lang w:val="en-GB"/>
          </w:rPr>
          <w:delText xml:space="preserve"> </w:delText>
        </w:r>
        <w:r w:rsidRPr="005B4738" w:rsidDel="00282419">
          <w:rPr>
            <w:lang w:val="en-GB"/>
          </w:rPr>
          <w:delText>does</w:delText>
        </w:r>
        <w:r w:rsidRPr="005B4738" w:rsidDel="00282419">
          <w:rPr>
            <w:rFonts w:eastAsia="Times New Roman"/>
            <w:lang w:val="en-GB"/>
          </w:rPr>
          <w:delText xml:space="preserve"> </w:delText>
        </w:r>
        <w:r w:rsidRPr="005B4738" w:rsidDel="00282419">
          <w:rPr>
            <w:lang w:val="en-GB"/>
          </w:rPr>
          <w:delText>not</w:delText>
        </w:r>
        <w:r w:rsidRPr="005B4738" w:rsidDel="00282419">
          <w:rPr>
            <w:rFonts w:eastAsia="Times New Roman"/>
            <w:lang w:val="en-GB"/>
          </w:rPr>
          <w:delText xml:space="preserve"> </w:delText>
        </w:r>
        <w:r w:rsidRPr="005B4738" w:rsidDel="00282419">
          <w:rPr>
            <w:lang w:val="en-GB"/>
          </w:rPr>
          <w:delText>imply</w:delText>
        </w:r>
        <w:r w:rsidRPr="005B4738" w:rsidDel="00282419">
          <w:rPr>
            <w:rFonts w:eastAsia="Times New Roman"/>
            <w:lang w:val="en-GB"/>
          </w:rPr>
          <w:delText xml:space="preserve"> </w:delText>
        </w:r>
      </w:del>
      <w:del w:id="258" w:author="Alan Ruttenberg" w:date="2012-02-13T00:05:00Z">
        <w:r w:rsidRPr="005B4738" w:rsidDel="00282419">
          <w:rPr>
            <w:lang w:val="en-GB"/>
          </w:rPr>
          <w:delText>the</w:delText>
        </w:r>
        <w:r w:rsidRPr="005B4738" w:rsidDel="00282419">
          <w:rPr>
            <w:rFonts w:eastAsia="Times New Roman"/>
            <w:lang w:val="en-GB"/>
          </w:rPr>
          <w:delText xml:space="preserve"> </w:delText>
        </w:r>
        <w:r w:rsidRPr="005B4738" w:rsidDel="00282419">
          <w:rPr>
            <w:lang w:val="en-GB"/>
          </w:rPr>
          <w:delText>existence</w:delText>
        </w:r>
        <w:r w:rsidRPr="005B4738" w:rsidDel="00282419">
          <w:rPr>
            <w:rFonts w:eastAsia="Times New Roman"/>
            <w:lang w:val="en-GB"/>
          </w:rPr>
          <w:delText xml:space="preserve"> </w:delText>
        </w:r>
        <w:r w:rsidRPr="005B4738" w:rsidDel="00282419">
          <w:rPr>
            <w:lang w:val="en-GB"/>
          </w:rPr>
          <w:delText>of</w:delText>
        </w:r>
      </w:del>
      <w:ins w:id="259" w:author="Alan Ruttenberg" w:date="2012-02-13T00:05:00Z">
        <w:r w:rsidR="00282419">
          <w:rPr>
            <w:lang w:val="en-GB"/>
          </w:rPr>
          <w:t>these are</w:t>
        </w:r>
      </w:ins>
      <w:r w:rsidRPr="005B4738">
        <w:rPr>
          <w:rFonts w:eastAsia="Times New Roman"/>
          <w:lang w:val="en-GB"/>
        </w:rPr>
        <w:t xml:space="preserve"> </w:t>
      </w:r>
      <w:ins w:id="260" w:author="Alan Ruttenberg" w:date="2012-02-13T00:07:00Z">
        <w:r w:rsidR="00282419">
          <w:rPr>
            <w:rFonts w:eastAsia="Times New Roman"/>
            <w:lang w:val="en-GB"/>
          </w:rPr>
          <w:t xml:space="preserve">not </w:t>
        </w:r>
      </w:ins>
      <w:r w:rsidRPr="005B4738">
        <w:rPr>
          <w:lang w:val="en-GB"/>
        </w:rPr>
        <w:t>two</w:t>
      </w:r>
      <w:r w:rsidRPr="005B4738">
        <w:rPr>
          <w:rFonts w:eastAsia="Times New Roman"/>
          <w:lang w:val="en-GB"/>
        </w:rPr>
        <w:t xml:space="preserve"> </w:t>
      </w:r>
      <w:r w:rsidRPr="005B4738">
        <w:rPr>
          <w:lang w:val="en-GB"/>
        </w:rPr>
        <w:t>incompatible</w:t>
      </w:r>
      <w:r w:rsidRPr="005B4738">
        <w:rPr>
          <w:rFonts w:eastAsia="Times New Roman"/>
          <w:lang w:val="en-GB"/>
        </w:rPr>
        <w:t xml:space="preserve"> </w:t>
      </w:r>
      <w:r w:rsidRPr="005B4738">
        <w:rPr>
          <w:lang w:val="en-GB"/>
        </w:rPr>
        <w:t>descriptions</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reality</w:t>
      </w:r>
      <w:del w:id="261" w:author="Alan Ruttenberg" w:date="2012-02-13T00:05:00Z">
        <w:r w:rsidRPr="005B4738" w:rsidDel="00282419">
          <w:rPr>
            <w:lang w:val="en-GB"/>
          </w:rPr>
          <w:delText>,</w:delText>
        </w:r>
      </w:del>
      <w:r w:rsidRPr="005B4738">
        <w:rPr>
          <w:rFonts w:eastAsia="Times New Roman"/>
          <w:lang w:val="en-GB"/>
        </w:rPr>
        <w:t xml:space="preserve"> </w:t>
      </w:r>
      <w:r w:rsidRPr="005B4738">
        <w:rPr>
          <w:lang w:val="en-GB"/>
        </w:rPr>
        <w:t>but</w:t>
      </w:r>
      <w:r w:rsidRPr="005B4738">
        <w:rPr>
          <w:rFonts w:eastAsia="Times New Roman"/>
          <w:lang w:val="en-GB"/>
        </w:rPr>
        <w:t xml:space="preserve"> </w:t>
      </w:r>
      <w:r w:rsidRPr="005B4738">
        <w:rPr>
          <w:lang w:val="en-GB"/>
        </w:rPr>
        <w:t>instead</w:t>
      </w:r>
      <w:r w:rsidRPr="005B4738">
        <w:rPr>
          <w:rFonts w:eastAsia="Times New Roman"/>
          <w:lang w:val="en-GB"/>
        </w:rPr>
        <w:t xml:space="preserve"> </w:t>
      </w:r>
      <w:r w:rsidRPr="005B4738">
        <w:rPr>
          <w:lang w:val="en-GB"/>
        </w:rPr>
        <w:t>that</w:t>
      </w:r>
      <w:r w:rsidRPr="005B4738">
        <w:rPr>
          <w:rFonts w:eastAsia="Times New Roman"/>
          <w:lang w:val="en-GB"/>
        </w:rPr>
        <w:t xml:space="preserve"> </w:t>
      </w:r>
      <w:r w:rsidRPr="005B4738">
        <w:rPr>
          <w:lang w:val="en-GB"/>
        </w:rPr>
        <w:t>the</w:t>
      </w:r>
      <w:r w:rsidRPr="005B4738">
        <w:rPr>
          <w:rFonts w:eastAsia="Times New Roman"/>
          <w:lang w:val="en-GB"/>
        </w:rPr>
        <w:t xml:space="preserve"> </w:t>
      </w:r>
      <w:del w:id="262" w:author="Alan Ruttenberg" w:date="2012-02-13T00:08:00Z">
        <w:r w:rsidRPr="005B4738" w:rsidDel="00282419">
          <w:rPr>
            <w:lang w:val="en-GB"/>
          </w:rPr>
          <w:delText>3D</w:delText>
        </w:r>
        <w:r w:rsidRPr="005B4738" w:rsidDel="00282419">
          <w:rPr>
            <w:rFonts w:eastAsia="Times New Roman"/>
            <w:lang w:val="en-GB"/>
          </w:rPr>
          <w:delText xml:space="preserve"> </w:delText>
        </w:r>
      </w:del>
      <w:proofErr w:type="spellStart"/>
      <w:ins w:id="263" w:author="Alan Ruttenberg" w:date="2012-02-13T00:08:00Z">
        <w:r w:rsidR="00282419">
          <w:rPr>
            <w:lang w:val="en-GB"/>
          </w:rPr>
          <w:t>continant</w:t>
        </w:r>
        <w:proofErr w:type="spellEnd"/>
        <w:r w:rsidR="00282419" w:rsidRPr="005B4738">
          <w:rPr>
            <w:rFonts w:eastAsia="Times New Roman"/>
            <w:lang w:val="en-GB"/>
          </w:rPr>
          <w:t xml:space="preserve"> </w:t>
        </w:r>
      </w:ins>
      <w:r w:rsidRPr="005B4738">
        <w:rPr>
          <w:lang w:val="en-GB"/>
        </w:rPr>
        <w:t>and</w:t>
      </w:r>
      <w:r w:rsidRPr="005B4738">
        <w:rPr>
          <w:rFonts w:eastAsia="Times New Roman"/>
          <w:lang w:val="en-GB"/>
        </w:rPr>
        <w:t xml:space="preserve"> </w:t>
      </w:r>
      <w:r w:rsidRPr="005B4738">
        <w:rPr>
          <w:lang w:val="en-GB"/>
        </w:rPr>
        <w:t>the</w:t>
      </w:r>
      <w:r w:rsidRPr="005B4738">
        <w:rPr>
          <w:rFonts w:eastAsia="Times New Roman"/>
          <w:lang w:val="en-GB"/>
        </w:rPr>
        <w:t xml:space="preserve"> </w:t>
      </w:r>
      <w:del w:id="264" w:author="Alan Ruttenberg" w:date="2012-02-13T00:08:00Z">
        <w:r w:rsidRPr="005B4738" w:rsidDel="00282419">
          <w:rPr>
            <w:lang w:val="en-GB"/>
          </w:rPr>
          <w:delText>4D</w:delText>
        </w:r>
        <w:r w:rsidRPr="005B4738" w:rsidDel="00282419">
          <w:rPr>
            <w:rFonts w:eastAsia="Times New Roman"/>
            <w:lang w:val="en-GB"/>
          </w:rPr>
          <w:delText xml:space="preserve"> </w:delText>
        </w:r>
      </w:del>
      <w:proofErr w:type="spellStart"/>
      <w:ins w:id="265" w:author="Alan Ruttenberg" w:date="2012-02-13T00:08:00Z">
        <w:r w:rsidR="00282419">
          <w:rPr>
            <w:lang w:val="en-GB"/>
          </w:rPr>
          <w:t>occurrent</w:t>
        </w:r>
        <w:proofErr w:type="spellEnd"/>
        <w:r w:rsidR="00282419">
          <w:rPr>
            <w:lang w:val="en-GB"/>
          </w:rPr>
          <w:t xml:space="preserve"> </w:t>
        </w:r>
      </w:ins>
      <w:r w:rsidRPr="005B4738">
        <w:rPr>
          <w:lang w:val="en-GB"/>
        </w:rPr>
        <w:t>view</w:t>
      </w:r>
      <w:ins w:id="266" w:author="Alan Ruttenberg" w:date="2012-02-13T00:08:00Z">
        <w:r w:rsidR="00282419">
          <w:rPr>
            <w:rFonts w:eastAsia="Times New Roman"/>
            <w:lang w:val="en-GB"/>
          </w:rPr>
          <w:t xml:space="preserve">s </w:t>
        </w:r>
      </w:ins>
      <w:del w:id="267" w:author="Alan Ruttenberg" w:date="2012-02-13T00:08:00Z">
        <w:r w:rsidRPr="005B4738" w:rsidDel="00282419">
          <w:rPr>
            <w:rFonts w:eastAsia="Times New Roman"/>
            <w:lang w:val="en-GB"/>
          </w:rPr>
          <w:delText xml:space="preserve"> </w:delText>
        </w:r>
        <w:r w:rsidRPr="005B4738" w:rsidDel="00282419">
          <w:rPr>
            <w:lang w:val="en-GB"/>
          </w:rPr>
          <w:delText>describe</w:delText>
        </w:r>
        <w:r w:rsidRPr="005B4738" w:rsidDel="00282419">
          <w:rPr>
            <w:rFonts w:eastAsia="Times New Roman"/>
            <w:lang w:val="en-GB"/>
          </w:rPr>
          <w:delText xml:space="preserve"> </w:delText>
        </w:r>
      </w:del>
      <w:ins w:id="268" w:author="Alan Ruttenberg" w:date="2012-02-13T00:08:00Z">
        <w:r w:rsidR="00282419">
          <w:rPr>
            <w:lang w:val="en-GB"/>
          </w:rPr>
          <w:t xml:space="preserve">represent </w:t>
        </w:r>
      </w:ins>
      <w:del w:id="269" w:author="Alan Ruttenberg" w:date="2012-02-13T00:05:00Z">
        <w:r w:rsidRPr="005B4738" w:rsidDel="00282419">
          <w:rPr>
            <w:lang w:val="en-GB"/>
          </w:rPr>
          <w:delText>two</w:delText>
        </w:r>
        <w:r w:rsidRPr="005B4738" w:rsidDel="00282419">
          <w:rPr>
            <w:rFonts w:eastAsia="Times New Roman"/>
            <w:lang w:val="en-GB"/>
          </w:rPr>
          <w:delText xml:space="preserve"> </w:delText>
        </w:r>
      </w:del>
      <w:r w:rsidRPr="005B4738">
        <w:rPr>
          <w:lang w:val="en-GB"/>
        </w:rPr>
        <w:t>complementary</w:t>
      </w:r>
      <w:r w:rsidRPr="005B4738">
        <w:rPr>
          <w:rFonts w:eastAsia="Times New Roman"/>
          <w:lang w:val="en-GB"/>
        </w:rPr>
        <w:t xml:space="preserve"> </w:t>
      </w:r>
      <w:del w:id="270" w:author="Alan Ruttenberg" w:date="2012-02-13T00:05:00Z">
        <w:r w:rsidRPr="005B4738" w:rsidDel="00282419">
          <w:rPr>
            <w:lang w:val="en-GB"/>
          </w:rPr>
          <w:delText>facets</w:delText>
        </w:r>
        <w:r w:rsidRPr="005B4738" w:rsidDel="00282419">
          <w:rPr>
            <w:rFonts w:eastAsia="Times New Roman"/>
            <w:lang w:val="en-GB"/>
          </w:rPr>
          <w:delText xml:space="preserve"> </w:delText>
        </w:r>
      </w:del>
      <w:ins w:id="271" w:author="Alan Ruttenberg" w:date="2012-02-13T00:05:00Z">
        <w:r w:rsidR="00282419">
          <w:rPr>
            <w:lang w:val="en-GB"/>
          </w:rPr>
          <w:t>perspectives</w:t>
        </w:r>
        <w:r w:rsidR="00282419" w:rsidRPr="005B4738">
          <w:rPr>
            <w:rFonts w:eastAsia="Times New Roman"/>
            <w:lang w:val="en-GB"/>
          </w:rPr>
          <w:t xml:space="preserve"> </w:t>
        </w:r>
      </w:ins>
      <w:r w:rsidRPr="005B4738">
        <w:rPr>
          <w:lang w:val="en-GB"/>
        </w:rPr>
        <w:t>of</w:t>
      </w:r>
      <w:r w:rsidRPr="005B4738">
        <w:rPr>
          <w:rFonts w:eastAsia="Times New Roman"/>
          <w:lang w:val="en-GB"/>
        </w:rPr>
        <w:t xml:space="preserve"> </w:t>
      </w:r>
      <w:r w:rsidRPr="005B4738">
        <w:rPr>
          <w:lang w:val="en-GB"/>
        </w:rPr>
        <w:t>reality.</w:t>
      </w:r>
      <w:r w:rsidRPr="005B4738">
        <w:rPr>
          <w:rFonts w:eastAsia="Times New Roman"/>
          <w:lang w:val="en-GB"/>
        </w:rPr>
        <w:t xml:space="preserve"> </w:t>
      </w:r>
      <w:r w:rsidRPr="005B4738">
        <w:rPr>
          <w:lang w:val="en-GB"/>
        </w:rPr>
        <w:t>Consequently,</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ontological</w:t>
      </w:r>
      <w:r w:rsidRPr="005B4738">
        <w:rPr>
          <w:rFonts w:eastAsia="Times New Roman"/>
          <w:lang w:val="en-GB"/>
        </w:rPr>
        <w:t xml:space="preserve"> </w:t>
      </w:r>
      <w:r w:rsidRPr="005B4738">
        <w:rPr>
          <w:lang w:val="en-GB"/>
        </w:rPr>
        <w:t>account</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BFO</w:t>
      </w:r>
      <w:r w:rsidRPr="005B4738">
        <w:rPr>
          <w:rFonts w:eastAsia="Times New Roman"/>
          <w:lang w:val="en-GB"/>
        </w:rPr>
        <w:t xml:space="preserve"> </w:t>
      </w:r>
      <w:r w:rsidRPr="005B4738">
        <w:rPr>
          <w:lang w:val="en-GB"/>
        </w:rPr>
        <w:t>is</w:t>
      </w:r>
      <w:r w:rsidRPr="005B4738">
        <w:rPr>
          <w:rFonts w:eastAsia="Times New Roman"/>
          <w:lang w:val="en-GB"/>
        </w:rPr>
        <w:t xml:space="preserve"> </w:t>
      </w:r>
      <w:r w:rsidRPr="005B4738">
        <w:rPr>
          <w:lang w:val="en-GB"/>
        </w:rPr>
        <w:t>partitioned</w:t>
      </w:r>
      <w:r w:rsidRPr="005B4738">
        <w:rPr>
          <w:rFonts w:eastAsia="Times New Roman"/>
          <w:lang w:val="en-GB"/>
        </w:rPr>
        <w:t xml:space="preserve"> </w:t>
      </w:r>
      <w:r w:rsidRPr="005B4738">
        <w:rPr>
          <w:lang w:val="en-GB"/>
        </w:rPr>
        <w:t>into</w:t>
      </w:r>
      <w:r w:rsidRPr="005B4738">
        <w:rPr>
          <w:rFonts w:eastAsia="Times New Roman"/>
          <w:lang w:val="en-GB"/>
        </w:rPr>
        <w:t xml:space="preserve"> </w:t>
      </w:r>
      <w:r w:rsidRPr="005B4738">
        <w:rPr>
          <w:lang w:val="en-GB"/>
        </w:rPr>
        <w:t>two</w:t>
      </w:r>
      <w:r w:rsidRPr="005B4738">
        <w:rPr>
          <w:rFonts w:eastAsia="Times New Roman"/>
          <w:lang w:val="en-GB"/>
        </w:rPr>
        <w:t xml:space="preserve"> </w:t>
      </w:r>
      <w:r w:rsidRPr="005B4738">
        <w:rPr>
          <w:lang w:val="en-GB"/>
        </w:rPr>
        <w:t>kinds</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constituent</w:t>
      </w:r>
      <w:r w:rsidRPr="005B4738">
        <w:rPr>
          <w:rFonts w:eastAsia="Times New Roman"/>
          <w:lang w:val="en-GB"/>
        </w:rPr>
        <w:t xml:space="preserve"> </w:t>
      </w:r>
      <w:r w:rsidRPr="005B4738">
        <w:rPr>
          <w:lang w:val="en-GB"/>
        </w:rPr>
        <w:t>ontologies.</w:t>
      </w:r>
      <w:r w:rsidRPr="005B4738">
        <w:rPr>
          <w:rFonts w:eastAsia="Times New Roman"/>
          <w:lang w:val="en-GB"/>
        </w:rPr>
        <w:t xml:space="preserve"> </w:t>
      </w:r>
      <w:r w:rsidR="004E6529">
        <w:rPr>
          <w:lang w:val="en-GB"/>
        </w:rPr>
        <w:t>O</w:t>
      </w:r>
      <w:r w:rsidRPr="005B4738">
        <w:rPr>
          <w:lang w:val="en-GB"/>
        </w:rPr>
        <w:t>n</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one</w:t>
      </w:r>
      <w:r w:rsidRPr="005B4738">
        <w:rPr>
          <w:rFonts w:eastAsia="Times New Roman"/>
          <w:lang w:val="en-GB"/>
        </w:rPr>
        <w:t xml:space="preserve"> </w:t>
      </w:r>
      <w:r w:rsidRPr="005B4738">
        <w:rPr>
          <w:lang w:val="en-GB"/>
        </w:rPr>
        <w:t>hand,</w:t>
      </w:r>
      <w:r w:rsidRPr="005B4738">
        <w:rPr>
          <w:rFonts w:eastAsia="Times New Roman"/>
          <w:lang w:val="en-GB"/>
        </w:rPr>
        <w:t xml:space="preserve"> </w:t>
      </w:r>
      <w:r w:rsidR="004E6529">
        <w:rPr>
          <w:rFonts w:eastAsia="Times New Roman"/>
          <w:lang w:val="en-GB"/>
        </w:rPr>
        <w:t xml:space="preserve">there are </w:t>
      </w:r>
      <w:r w:rsidRPr="005B4738">
        <w:rPr>
          <w:lang w:val="en-GB"/>
        </w:rPr>
        <w:t>a</w:t>
      </w:r>
      <w:r w:rsidRPr="005B4738">
        <w:rPr>
          <w:rFonts w:eastAsia="Times New Roman"/>
          <w:lang w:val="en-GB"/>
        </w:rPr>
        <w:t xml:space="preserve"> </w:t>
      </w:r>
      <w:r w:rsidRPr="005B4738">
        <w:rPr>
          <w:lang w:val="en-GB"/>
        </w:rPr>
        <w:t>series</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3D</w:t>
      </w:r>
      <w:r w:rsidRPr="005B4738">
        <w:rPr>
          <w:rFonts w:eastAsia="Times New Roman"/>
          <w:lang w:val="en-GB"/>
        </w:rPr>
        <w:t xml:space="preserve"> </w:t>
      </w:r>
      <w:r w:rsidRPr="005B4738">
        <w:rPr>
          <w:lang w:val="en-GB"/>
        </w:rPr>
        <w:t>ontologies,</w:t>
      </w:r>
      <w:r w:rsidRPr="005B4738">
        <w:rPr>
          <w:rFonts w:eastAsia="Times New Roman"/>
          <w:lang w:val="en-GB"/>
        </w:rPr>
        <w:t xml:space="preserve"> </w:t>
      </w:r>
      <w:r w:rsidRPr="005B4738">
        <w:rPr>
          <w:lang w:val="en-GB"/>
        </w:rPr>
        <w:t>which</w:t>
      </w:r>
      <w:r w:rsidRPr="005B4738">
        <w:rPr>
          <w:rFonts w:eastAsia="Times New Roman"/>
          <w:lang w:val="en-GB"/>
        </w:rPr>
        <w:t xml:space="preserve"> </w:t>
      </w:r>
      <w:r w:rsidRPr="005B4738">
        <w:rPr>
          <w:lang w:val="en-GB"/>
        </w:rPr>
        <w:t>can</w:t>
      </w:r>
      <w:r w:rsidRPr="005B4738">
        <w:rPr>
          <w:rFonts w:eastAsia="Times New Roman"/>
          <w:lang w:val="en-GB"/>
        </w:rPr>
        <w:t xml:space="preserve"> </w:t>
      </w:r>
      <w:r w:rsidRPr="005B4738">
        <w:rPr>
          <w:lang w:val="en-GB"/>
        </w:rPr>
        <w:t>basically</w:t>
      </w:r>
      <w:r w:rsidRPr="005B4738">
        <w:rPr>
          <w:rFonts w:eastAsia="Times New Roman"/>
          <w:lang w:val="en-GB"/>
        </w:rPr>
        <w:t xml:space="preserve"> </w:t>
      </w:r>
      <w:r w:rsidRPr="005B4738">
        <w:rPr>
          <w:lang w:val="en-GB"/>
        </w:rPr>
        <w:t>be</w:t>
      </w:r>
      <w:r w:rsidRPr="005B4738">
        <w:rPr>
          <w:rFonts w:eastAsia="Times New Roman"/>
          <w:lang w:val="en-GB"/>
        </w:rPr>
        <w:t xml:space="preserve"> </w:t>
      </w:r>
      <w:r w:rsidRPr="005B4738">
        <w:rPr>
          <w:lang w:val="en-GB"/>
        </w:rPr>
        <w:t>thought</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as</w:t>
      </w:r>
      <w:r w:rsidRPr="005B4738">
        <w:rPr>
          <w:rFonts w:eastAsia="Times New Roman"/>
          <w:lang w:val="en-GB"/>
        </w:rPr>
        <w:t xml:space="preserve"> “</w:t>
      </w:r>
      <w:r w:rsidRPr="005B4738">
        <w:rPr>
          <w:lang w:val="en-GB"/>
        </w:rPr>
        <w:t>snapshots</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reality</w:t>
      </w:r>
      <w:r w:rsidRPr="005B4738">
        <w:rPr>
          <w:rFonts w:eastAsia="Times New Roman"/>
          <w:lang w:val="en-GB"/>
        </w:rPr>
        <w:t xml:space="preserve"> </w:t>
      </w:r>
      <w:r w:rsidRPr="005B4738">
        <w:rPr>
          <w:lang w:val="en-GB"/>
        </w:rPr>
        <w:t>at</w:t>
      </w:r>
      <w:r w:rsidRPr="005B4738">
        <w:rPr>
          <w:rFonts w:eastAsia="Times New Roman"/>
          <w:lang w:val="en-GB"/>
        </w:rPr>
        <w:t xml:space="preserve"> </w:t>
      </w:r>
      <w:r w:rsidRPr="005B4738">
        <w:rPr>
          <w:lang w:val="en-GB"/>
        </w:rPr>
        <w:t>a</w:t>
      </w:r>
      <w:r w:rsidRPr="005B4738">
        <w:rPr>
          <w:rFonts w:eastAsia="Times New Roman"/>
          <w:lang w:val="en-GB"/>
        </w:rPr>
        <w:t xml:space="preserve"> </w:t>
      </w:r>
      <w:r w:rsidRPr="005B4738">
        <w:rPr>
          <w:lang w:val="en-GB"/>
        </w:rPr>
        <w:t>given</w:t>
      </w:r>
      <w:r w:rsidRPr="005B4738">
        <w:rPr>
          <w:rFonts w:eastAsia="Times New Roman"/>
          <w:lang w:val="en-GB"/>
        </w:rPr>
        <w:t xml:space="preserve"> </w:t>
      </w:r>
      <w:r w:rsidRPr="005B4738">
        <w:rPr>
          <w:lang w:val="en-GB"/>
        </w:rPr>
        <w:t>point</w:t>
      </w:r>
      <w:r w:rsidRPr="005B4738">
        <w:rPr>
          <w:rFonts w:eastAsia="Times New Roman"/>
          <w:lang w:val="en-GB"/>
        </w:rPr>
        <w:t xml:space="preserve"> </w:t>
      </w:r>
      <w:r w:rsidRPr="005B4738">
        <w:rPr>
          <w:lang w:val="en-GB"/>
        </w:rPr>
        <w:t>in</w:t>
      </w:r>
      <w:r w:rsidRPr="005B4738">
        <w:rPr>
          <w:rFonts w:eastAsia="Times New Roman"/>
          <w:lang w:val="en-GB"/>
        </w:rPr>
        <w:t xml:space="preserve"> </w:t>
      </w:r>
      <w:r w:rsidRPr="005B4738">
        <w:rPr>
          <w:lang w:val="en-GB"/>
        </w:rPr>
        <w:t>time</w:t>
      </w:r>
      <w:r w:rsidRPr="005B4738">
        <w:rPr>
          <w:rFonts w:eastAsia="Times New Roman"/>
          <w:lang w:val="en-GB"/>
        </w:rPr>
        <w:t xml:space="preserve"> </w:t>
      </w:r>
      <w:r w:rsidRPr="005B4738">
        <w:rPr>
          <w:lang w:val="en-GB"/>
        </w:rPr>
        <w:t>and</w:t>
      </w:r>
      <w:r w:rsidRPr="005B4738">
        <w:rPr>
          <w:rFonts w:eastAsia="Times New Roman"/>
          <w:lang w:val="en-GB"/>
        </w:rPr>
        <w:t xml:space="preserve"> </w:t>
      </w:r>
      <w:r w:rsidRPr="005B4738">
        <w:rPr>
          <w:lang w:val="en-GB"/>
        </w:rPr>
        <w:t>are</w:t>
      </w:r>
      <w:r w:rsidRPr="005B4738">
        <w:rPr>
          <w:rFonts w:eastAsia="Times New Roman"/>
          <w:lang w:val="en-GB"/>
        </w:rPr>
        <w:t xml:space="preserve"> </w:t>
      </w:r>
      <w:r w:rsidRPr="005B4738">
        <w:rPr>
          <w:lang w:val="en-GB"/>
        </w:rPr>
        <w:t>hence</w:t>
      </w:r>
      <w:r w:rsidRPr="005B4738">
        <w:rPr>
          <w:rFonts w:eastAsia="Times New Roman"/>
          <w:lang w:val="en-GB"/>
        </w:rPr>
        <w:t xml:space="preserve"> </w:t>
      </w:r>
      <w:r w:rsidRPr="005B4738">
        <w:rPr>
          <w:lang w:val="en-GB"/>
        </w:rPr>
        <w:t>called</w:t>
      </w:r>
      <w:r w:rsidRPr="005B4738">
        <w:rPr>
          <w:rFonts w:eastAsia="Times New Roman"/>
          <w:lang w:val="en-GB"/>
        </w:rPr>
        <w:t xml:space="preserve"> </w:t>
      </w:r>
      <w:r w:rsidRPr="005B4738">
        <w:rPr>
          <w:lang w:val="en-GB"/>
        </w:rPr>
        <w:t>SNAP</w:t>
      </w:r>
      <w:r w:rsidRPr="005B4738">
        <w:rPr>
          <w:rFonts w:eastAsia="Times New Roman"/>
          <w:lang w:val="en-GB"/>
        </w:rPr>
        <w:t xml:space="preserve"> </w:t>
      </w:r>
      <w:r w:rsidRPr="005B4738">
        <w:rPr>
          <w:lang w:val="en-GB"/>
        </w:rPr>
        <w:t>ontologies.</w:t>
      </w:r>
      <w:r w:rsidRPr="005B4738">
        <w:rPr>
          <w:rFonts w:eastAsia="Times New Roman"/>
          <w:lang w:val="en-GB"/>
        </w:rPr>
        <w:t xml:space="preserve"> </w:t>
      </w:r>
      <w:r w:rsidR="00A56F4E">
        <w:rPr>
          <w:lang w:val="en-GB"/>
        </w:rPr>
        <w:t>O</w:t>
      </w:r>
      <w:r w:rsidRPr="005B4738">
        <w:rPr>
          <w:lang w:val="en-GB"/>
        </w:rPr>
        <w:t>n</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other</w:t>
      </w:r>
      <w:r w:rsidRPr="005B4738">
        <w:rPr>
          <w:rFonts w:eastAsia="Times New Roman"/>
          <w:lang w:val="en-GB"/>
        </w:rPr>
        <w:t xml:space="preserve"> </w:t>
      </w:r>
      <w:r w:rsidRPr="005B4738">
        <w:rPr>
          <w:lang w:val="en-GB"/>
        </w:rPr>
        <w:t>hand</w:t>
      </w:r>
      <w:r w:rsidR="00A56F4E">
        <w:rPr>
          <w:lang w:val="en-GB"/>
        </w:rPr>
        <w:t>, t</w:t>
      </w:r>
      <w:r w:rsidR="00A56F4E" w:rsidRPr="005B4738">
        <w:rPr>
          <w:lang w:val="en-GB"/>
        </w:rPr>
        <w:t>he</w:t>
      </w:r>
      <w:r w:rsidR="00A56F4E" w:rsidRPr="005B4738">
        <w:rPr>
          <w:rFonts w:eastAsia="Times New Roman"/>
          <w:lang w:val="en-GB"/>
        </w:rPr>
        <w:t xml:space="preserve"> </w:t>
      </w:r>
      <w:r w:rsidR="00A56F4E" w:rsidRPr="005B4738">
        <w:rPr>
          <w:lang w:val="en-GB"/>
        </w:rPr>
        <w:t>overarching</w:t>
      </w:r>
      <w:r w:rsidR="00A56F4E" w:rsidRPr="005B4738">
        <w:rPr>
          <w:rFonts w:eastAsia="Times New Roman"/>
          <w:lang w:val="en-GB"/>
        </w:rPr>
        <w:t xml:space="preserve"> </w:t>
      </w:r>
      <w:r w:rsidR="00A56F4E" w:rsidRPr="005B4738">
        <w:rPr>
          <w:lang w:val="en-GB"/>
        </w:rPr>
        <w:t>four-dimensional</w:t>
      </w:r>
      <w:r w:rsidR="00A56F4E" w:rsidRPr="005B4738">
        <w:rPr>
          <w:rFonts w:eastAsia="Times New Roman"/>
          <w:lang w:val="en-GB"/>
        </w:rPr>
        <w:t xml:space="preserve"> </w:t>
      </w:r>
      <w:r w:rsidR="00A56F4E" w:rsidRPr="005B4738">
        <w:rPr>
          <w:lang w:val="en-GB"/>
        </w:rPr>
        <w:t>picture</w:t>
      </w:r>
      <w:r w:rsidR="00A56F4E" w:rsidRPr="005B4738">
        <w:rPr>
          <w:rFonts w:eastAsia="Times New Roman"/>
          <w:lang w:val="en-GB"/>
        </w:rPr>
        <w:t xml:space="preserve"> </w:t>
      </w:r>
      <w:r w:rsidR="00A56F4E" w:rsidRPr="005B4738">
        <w:rPr>
          <w:lang w:val="en-GB"/>
        </w:rPr>
        <w:t>is</w:t>
      </w:r>
      <w:r w:rsidRPr="005B4738">
        <w:rPr>
          <w:rFonts w:eastAsia="Times New Roman"/>
          <w:lang w:val="en-GB"/>
        </w:rPr>
        <w:t xml:space="preserve"> </w:t>
      </w:r>
      <w:r w:rsidRPr="005B4738">
        <w:rPr>
          <w:lang w:val="en-GB"/>
        </w:rPr>
        <w:t>provided</w:t>
      </w:r>
      <w:r w:rsidRPr="005B4738">
        <w:rPr>
          <w:rFonts w:eastAsia="Times New Roman"/>
          <w:lang w:val="en-GB"/>
        </w:rPr>
        <w:t xml:space="preserve"> </w:t>
      </w:r>
      <w:r w:rsidRPr="005B4738">
        <w:rPr>
          <w:lang w:val="en-GB"/>
        </w:rPr>
        <w:t>by</w:t>
      </w:r>
      <w:ins w:id="272" w:author="Alan Ruttenberg" w:date="2012-02-13T00:05:00Z">
        <w:r w:rsidR="00282419">
          <w:rPr>
            <w:lang w:val="en-GB"/>
          </w:rPr>
          <w:t xml:space="preserve"> </w:t>
        </w:r>
      </w:ins>
      <w:r w:rsidRPr="005B4738">
        <w:rPr>
          <w:lang w:val="en-GB"/>
        </w:rPr>
        <w:t>a</w:t>
      </w:r>
      <w:r w:rsidRPr="005B4738">
        <w:rPr>
          <w:rFonts w:eastAsia="Times New Roman"/>
          <w:lang w:val="en-GB"/>
        </w:rPr>
        <w:t xml:space="preserve"> </w:t>
      </w:r>
      <w:r w:rsidRPr="005B4738">
        <w:rPr>
          <w:lang w:val="en-GB"/>
        </w:rPr>
        <w:t>so</w:t>
      </w:r>
      <w:r w:rsidR="004E6529">
        <w:rPr>
          <w:rFonts w:eastAsia="Times New Roman"/>
          <w:lang w:val="en-GB"/>
        </w:rPr>
        <w:t>-</w:t>
      </w:r>
      <w:r w:rsidRPr="005B4738">
        <w:rPr>
          <w:lang w:val="en-GB"/>
        </w:rPr>
        <w:t>called</w:t>
      </w:r>
      <w:r w:rsidRPr="005B4738">
        <w:rPr>
          <w:rFonts w:eastAsia="Times New Roman"/>
          <w:lang w:val="en-GB"/>
        </w:rPr>
        <w:t xml:space="preserve"> </w:t>
      </w:r>
      <w:r w:rsidRPr="005B4738">
        <w:rPr>
          <w:lang w:val="en-GB"/>
        </w:rPr>
        <w:t>SPAN</w:t>
      </w:r>
      <w:r w:rsidRPr="005B4738">
        <w:rPr>
          <w:rFonts w:eastAsia="Times New Roman"/>
          <w:lang w:val="en-GB"/>
        </w:rPr>
        <w:t xml:space="preserve"> </w:t>
      </w:r>
      <w:r w:rsidRPr="005B4738">
        <w:rPr>
          <w:lang w:val="en-GB"/>
        </w:rPr>
        <w:t>ontology,</w:t>
      </w:r>
      <w:r w:rsidRPr="005B4738">
        <w:rPr>
          <w:rFonts w:eastAsia="Times New Roman"/>
          <w:lang w:val="en-GB"/>
        </w:rPr>
        <w:t xml:space="preserve"> </w:t>
      </w:r>
      <w:r w:rsidRPr="005B4738">
        <w:rPr>
          <w:lang w:val="en-GB"/>
        </w:rPr>
        <w:t>to</w:t>
      </w:r>
      <w:r w:rsidRPr="005B4738">
        <w:rPr>
          <w:rFonts w:eastAsia="Times New Roman"/>
          <w:lang w:val="en-GB"/>
        </w:rPr>
        <w:t xml:space="preserve"> </w:t>
      </w:r>
      <w:r w:rsidRPr="005B4738">
        <w:rPr>
          <w:lang w:val="en-GB"/>
        </w:rPr>
        <w:t>which</w:t>
      </w:r>
      <w:r w:rsidRPr="005B4738">
        <w:rPr>
          <w:rFonts w:eastAsia="Times New Roman"/>
          <w:lang w:val="en-GB"/>
        </w:rPr>
        <w:t xml:space="preserve"> </w:t>
      </w:r>
      <w:r w:rsidRPr="005B4738">
        <w:rPr>
          <w:lang w:val="en-GB"/>
        </w:rPr>
        <w:t>all</w:t>
      </w:r>
      <w:r w:rsidRPr="005B4738">
        <w:rPr>
          <w:rFonts w:eastAsia="Times New Roman"/>
          <w:lang w:val="en-GB"/>
        </w:rPr>
        <w:t xml:space="preserve"> </w:t>
      </w:r>
      <w:r w:rsidRPr="005B4738">
        <w:rPr>
          <w:lang w:val="en-GB"/>
        </w:rPr>
        <w:t>entities</w:t>
      </w:r>
      <w:r w:rsidRPr="005B4738">
        <w:rPr>
          <w:rFonts w:eastAsia="Times New Roman"/>
          <w:lang w:val="en-GB"/>
        </w:rPr>
        <w:t xml:space="preserve"> </w:t>
      </w:r>
      <w:r w:rsidRPr="005B4738">
        <w:rPr>
          <w:lang w:val="en-GB"/>
        </w:rPr>
        <w:t>from</w:t>
      </w:r>
      <w:r w:rsidRPr="005B4738">
        <w:rPr>
          <w:rFonts w:eastAsia="Times New Roman"/>
          <w:lang w:val="en-GB"/>
        </w:rPr>
        <w:t xml:space="preserve"> </w:t>
      </w:r>
      <w:r w:rsidRPr="005B4738">
        <w:rPr>
          <w:lang w:val="en-GB"/>
        </w:rPr>
        <w:t>SNAP</w:t>
      </w:r>
      <w:r w:rsidRPr="005B4738">
        <w:rPr>
          <w:rFonts w:eastAsia="Times New Roman"/>
          <w:lang w:val="en-GB"/>
        </w:rPr>
        <w:t xml:space="preserve"> </w:t>
      </w:r>
      <w:r w:rsidRPr="005B4738">
        <w:rPr>
          <w:lang w:val="en-GB"/>
        </w:rPr>
        <w:t>ontologies</w:t>
      </w:r>
      <w:r w:rsidRPr="005B4738">
        <w:rPr>
          <w:rFonts w:eastAsia="Times New Roman"/>
          <w:lang w:val="en-GB"/>
        </w:rPr>
        <w:t xml:space="preserve"> </w:t>
      </w:r>
      <w:r w:rsidRPr="005B4738">
        <w:rPr>
          <w:lang w:val="en-GB"/>
        </w:rPr>
        <w:t>are</w:t>
      </w:r>
      <w:r w:rsidRPr="005B4738">
        <w:rPr>
          <w:rFonts w:eastAsia="Times New Roman"/>
          <w:lang w:val="en-GB"/>
        </w:rPr>
        <w:t xml:space="preserve"> </w:t>
      </w:r>
      <w:r w:rsidRPr="005B4738">
        <w:rPr>
          <w:lang w:val="en-GB"/>
        </w:rPr>
        <w:t>related</w:t>
      </w:r>
      <w:r w:rsidRPr="005B4738">
        <w:rPr>
          <w:rFonts w:eastAsia="Times New Roman"/>
          <w:lang w:val="en-GB"/>
        </w:rPr>
        <w:t xml:space="preserve"> </w:t>
      </w:r>
      <w:del w:id="273" w:author="Alan Ruttenberg" w:date="2012-02-13T00:09:00Z">
        <w:r w:rsidRPr="005B4738" w:rsidDel="00282419">
          <w:rPr>
            <w:lang w:val="en-GB"/>
          </w:rPr>
          <w:delText>through</w:delText>
        </w:r>
        <w:r w:rsidRPr="005B4738" w:rsidDel="00282419">
          <w:rPr>
            <w:rFonts w:eastAsia="Times New Roman"/>
            <w:lang w:val="en-GB"/>
          </w:rPr>
          <w:delText xml:space="preserve"> </w:delText>
        </w:r>
        <w:r w:rsidRPr="005B4738" w:rsidDel="00282419">
          <w:rPr>
            <w:lang w:val="en-GB"/>
          </w:rPr>
          <w:delText>their</w:delText>
        </w:r>
        <w:r w:rsidRPr="005B4738" w:rsidDel="00282419">
          <w:rPr>
            <w:rFonts w:eastAsia="Times New Roman"/>
            <w:lang w:val="en-GB"/>
          </w:rPr>
          <w:delText xml:space="preserve"> “</w:delText>
        </w:r>
        <w:r w:rsidRPr="005B4738" w:rsidDel="00282419">
          <w:rPr>
            <w:lang w:val="en-GB"/>
          </w:rPr>
          <w:delText>lives</w:delText>
        </w:r>
        <w:r w:rsidRPr="005B4738" w:rsidDel="00282419">
          <w:rPr>
            <w:rFonts w:eastAsia="Times New Roman"/>
            <w:lang w:val="en-GB"/>
          </w:rPr>
          <w:delText xml:space="preserve">” </w:delText>
        </w:r>
        <w:r w:rsidRPr="005B4738" w:rsidDel="00282419">
          <w:rPr>
            <w:lang w:val="en-GB"/>
          </w:rPr>
          <w:delText>or</w:delText>
        </w:r>
        <w:r w:rsidRPr="005B4738" w:rsidDel="00282419">
          <w:rPr>
            <w:rFonts w:eastAsia="Times New Roman"/>
            <w:lang w:val="en-GB"/>
          </w:rPr>
          <w:delText xml:space="preserve"> “</w:delText>
        </w:r>
        <w:r w:rsidRPr="005B4738" w:rsidDel="00282419">
          <w:rPr>
            <w:lang w:val="en-GB"/>
          </w:rPr>
          <w:delText>histories</w:delText>
        </w:r>
        <w:r w:rsidRPr="005B4738" w:rsidDel="00282419">
          <w:rPr>
            <w:rFonts w:eastAsia="Times New Roman"/>
            <w:lang w:val="en-GB"/>
          </w:rPr>
          <w:delText>”</w:delText>
        </w:r>
        <w:r w:rsidRPr="005B4738" w:rsidDel="00282419">
          <w:rPr>
            <w:lang w:val="en-GB"/>
          </w:rPr>
          <w:delText>.</w:delText>
        </w:r>
      </w:del>
      <w:ins w:id="274" w:author="Alan Ruttenberg" w:date="2012-02-13T00:09:00Z">
        <w:r w:rsidR="00282419">
          <w:rPr>
            <w:lang w:val="en-GB"/>
          </w:rPr>
          <w:t xml:space="preserve">by way of </w:t>
        </w:r>
        <w:commentRangeStart w:id="275"/>
        <w:commentRangeStart w:id="276"/>
        <w:r w:rsidR="00282419">
          <w:rPr>
            <w:lang w:val="en-GB"/>
          </w:rPr>
          <w:t>trans-ontological relations.</w:t>
        </w:r>
        <w:commentRangeEnd w:id="275"/>
        <w:r w:rsidR="00282419">
          <w:rPr>
            <w:rStyle w:val="Kommentarzeichen"/>
          </w:rPr>
          <w:commentReference w:id="275"/>
        </w:r>
      </w:ins>
      <w:commentRangeEnd w:id="276"/>
      <w:r w:rsidR="00222C16">
        <w:rPr>
          <w:rStyle w:val="Kommentarzeichen"/>
        </w:rPr>
        <w:commentReference w:id="276"/>
      </w:r>
    </w:p>
    <w:p w14:paraId="01FBA405" w14:textId="1578265E" w:rsidR="00B32685" w:rsidRPr="005B4738" w:rsidRDefault="00B32685" w:rsidP="00B32685">
      <w:pPr>
        <w:rPr>
          <w:lang w:val="en-GB"/>
        </w:rPr>
      </w:pPr>
      <w:del w:id="277" w:author="Niels Grewe" w:date="2012-02-13T07:29:00Z">
        <w:r w:rsidRPr="005B4738" w:rsidDel="00D0740C">
          <w:rPr>
            <w:lang w:val="en-GB"/>
          </w:rPr>
          <w:delText xml:space="preserve">It is easy to see that interpretation </w:delText>
        </w:r>
        <w:commentRangeStart w:id="278"/>
        <w:r w:rsidRPr="005B4738" w:rsidDel="00D0740C">
          <w:rPr>
            <w:lang w:val="en-GB"/>
          </w:rPr>
          <w:delText xml:space="preserve">(III) above belongs to SNAP ontologies proper because it describes the state of the world at one particular moment in time. </w:delText>
        </w:r>
        <w:commentRangeEnd w:id="278"/>
        <w:r w:rsidR="00282419" w:rsidDel="00D0740C">
          <w:rPr>
            <w:rStyle w:val="Kommentarzeichen"/>
          </w:rPr>
          <w:commentReference w:id="278"/>
        </w:r>
        <w:r w:rsidRPr="005B4738" w:rsidDel="00D0740C">
          <w:rPr>
            <w:lang w:val="en-GB"/>
          </w:rPr>
          <w:delText>I</w:delText>
        </w:r>
      </w:del>
      <w:del w:id="279" w:author="Niels Grewe" w:date="2012-02-13T07:30:00Z">
        <w:r w:rsidRPr="005B4738" w:rsidDel="00D0740C">
          <w:rPr>
            <w:lang w:val="en-GB"/>
          </w:rPr>
          <w:delText xml:space="preserve">t </w:delText>
        </w:r>
      </w:del>
      <w:del w:id="280" w:author="Niels Grewe" w:date="2012-02-13T07:50:00Z">
        <w:r w:rsidRPr="005B4738">
          <w:rPr>
            <w:lang w:val="en-GB"/>
          </w:rPr>
          <w:delText>also</w:delText>
        </w:r>
      </w:del>
      <w:del w:id="281" w:author="Niels Grewe" w:date="2012-02-13T07:30:00Z">
        <w:r w:rsidRPr="005B4738" w:rsidDel="00D0740C">
          <w:rPr>
            <w:lang w:val="en-GB"/>
          </w:rPr>
          <w:delText>also</w:delText>
        </w:r>
      </w:del>
      <w:ins w:id="282" w:author="Niels Grewe" w:date="2012-02-13T07:30:00Z">
        <w:r w:rsidR="00D0740C">
          <w:rPr>
            <w:lang w:val="en-GB"/>
          </w:rPr>
          <w:t>This</w:t>
        </w:r>
      </w:ins>
      <w:r w:rsidRPr="005B4738">
        <w:rPr>
          <w:lang w:val="en-GB"/>
        </w:rPr>
        <w:t xml:space="preserve"> highlights </w:t>
      </w:r>
      <w:r w:rsidR="00726C81">
        <w:rPr>
          <w:lang w:val="en-GB"/>
        </w:rPr>
        <w:t>a</w:t>
      </w:r>
      <w:r w:rsidR="00726C81" w:rsidRPr="005B4738">
        <w:rPr>
          <w:lang w:val="en-GB"/>
        </w:rPr>
        <w:t xml:space="preserve"> </w:t>
      </w:r>
      <w:del w:id="283" w:author="Niels Grewe" w:date="2012-02-13T07:30:00Z">
        <w:r w:rsidRPr="005B4738" w:rsidDel="00D0740C">
          <w:rPr>
            <w:lang w:val="en-GB"/>
          </w:rPr>
          <w:delText xml:space="preserve">severe </w:delText>
        </w:r>
      </w:del>
      <w:ins w:id="284" w:author="Niels Grewe" w:date="2012-02-13T07:30:00Z">
        <w:r w:rsidR="00D0740C">
          <w:rPr>
            <w:lang w:val="en-GB"/>
          </w:rPr>
          <w:t>significant</w:t>
        </w:r>
        <w:r w:rsidR="00D0740C" w:rsidRPr="005B4738">
          <w:rPr>
            <w:lang w:val="en-GB"/>
          </w:rPr>
          <w:t xml:space="preserve"> </w:t>
        </w:r>
      </w:ins>
      <w:r w:rsidRPr="005B4738">
        <w:rPr>
          <w:lang w:val="en-GB"/>
        </w:rPr>
        <w:t>mismatch between the theoretical framework of BFO and the constraints of OWL 2</w:t>
      </w:r>
      <w:del w:id="285" w:author="Niels Grewe" w:date="2012-02-13T07:50:00Z">
        <w:r w:rsidRPr="005B4738">
          <w:rPr>
            <w:lang w:val="en-GB"/>
          </w:rPr>
          <w:delText>. The</w:delText>
        </w:r>
      </w:del>
      <w:ins w:id="286" w:author="Niels Grewe" w:date="2012-02-13T07:31:00Z">
        <w:r w:rsidR="00D0740C">
          <w:rPr>
            <w:lang w:val="en-GB"/>
          </w:rPr>
          <w:t>:</w:t>
        </w:r>
      </w:ins>
      <w:del w:id="287" w:author="Niels Grewe" w:date="2012-02-13T07:31:00Z">
        <w:r w:rsidRPr="005B4738" w:rsidDel="00D0740C">
          <w:rPr>
            <w:lang w:val="en-GB"/>
          </w:rPr>
          <w:delText>.</w:delText>
        </w:r>
      </w:del>
      <w:ins w:id="288" w:author="Niels Grewe" w:date="2012-02-13T07:50:00Z">
        <w:r w:rsidRPr="005B4738">
          <w:rPr>
            <w:lang w:val="en-GB"/>
          </w:rPr>
          <w:t xml:space="preserve"> </w:t>
        </w:r>
      </w:ins>
      <w:ins w:id="289" w:author="Niels Grewe" w:date="2012-02-13T07:31:00Z">
        <w:r w:rsidR="00D0740C">
          <w:rPr>
            <w:lang w:val="en-GB"/>
          </w:rPr>
          <w:t>t</w:t>
        </w:r>
      </w:ins>
      <w:del w:id="290" w:author="Niels Grewe" w:date="2012-02-13T07:31:00Z">
        <w:r w:rsidRPr="005B4738" w:rsidDel="00D0740C">
          <w:rPr>
            <w:lang w:val="en-GB"/>
          </w:rPr>
          <w:delText>T</w:delText>
        </w:r>
      </w:del>
      <w:ins w:id="291" w:author="Niels Grewe" w:date="2012-02-13T07:50:00Z">
        <w:r w:rsidRPr="005B4738">
          <w:rPr>
            <w:lang w:val="en-GB"/>
          </w:rPr>
          <w:t>he</w:t>
        </w:r>
      </w:ins>
      <w:r w:rsidRPr="005B4738">
        <w:rPr>
          <w:lang w:val="en-GB"/>
        </w:rPr>
        <w:t xml:space="preserve"> BFO solution is to use </w:t>
      </w:r>
      <w:r w:rsidRPr="005B4738">
        <w:rPr>
          <w:lang w:val="en-GB"/>
        </w:rPr>
        <w:lastRenderedPageBreak/>
        <w:t xml:space="preserve">time-indexed SNAP ontologies for which a certain relational assertion holds. A similar mechanism is not specified for OWL 2 ontologies </w:t>
      </w:r>
      <w:ins w:id="292" w:author="Niels Grewe" w:date="2012-02-13T07:41:00Z">
        <w:r w:rsidR="00222C16">
          <w:rPr>
            <w:lang w:val="en-GB"/>
          </w:rPr>
          <w:t xml:space="preserve">(though one can distinguish versions of an ontology) </w:t>
        </w:r>
      </w:ins>
      <w:r w:rsidRPr="005B4738">
        <w:rPr>
          <w:lang w:val="en-GB"/>
        </w:rPr>
        <w:t>nor can the BFO approach be adopted as an informal convention</w:t>
      </w:r>
      <w:del w:id="293" w:author="Niels Grewe" w:date="2012-02-13T07:50:00Z">
        <w:r w:rsidR="00726C81">
          <w:rPr>
            <w:lang w:val="en-GB"/>
          </w:rPr>
          <w:delText>.</w:delText>
        </w:r>
      </w:del>
      <w:ins w:id="294" w:author="Niels Grewe" w:date="2012-02-13T07:32:00Z">
        <w:r w:rsidR="00222C16">
          <w:rPr>
            <w:lang w:val="en-GB"/>
          </w:rPr>
          <w:t xml:space="preserve"> if the ontologies are supposed to support automated reasoning.</w:t>
        </w:r>
      </w:ins>
      <w:del w:id="295" w:author="Niels Grewe" w:date="2012-02-13T07:32:00Z">
        <w:r w:rsidR="00726C81" w:rsidDel="00222C16">
          <w:rPr>
            <w:lang w:val="en-GB"/>
          </w:rPr>
          <w:delText>.</w:delText>
        </w:r>
      </w:del>
      <w:r w:rsidRPr="005B4738">
        <w:rPr>
          <w:lang w:val="en-GB"/>
        </w:rPr>
        <w:t xml:space="preserve"> </w:t>
      </w:r>
      <w:commentRangeStart w:id="296"/>
      <w:commentRangeStart w:id="297"/>
      <w:r w:rsidR="00726C81">
        <w:rPr>
          <w:lang w:val="en-GB"/>
        </w:rPr>
        <w:t xml:space="preserve">This is </w:t>
      </w:r>
      <w:r w:rsidRPr="005B4738">
        <w:rPr>
          <w:lang w:val="en-GB"/>
        </w:rPr>
        <w:t xml:space="preserve">because of the following issue: </w:t>
      </w:r>
      <w:r w:rsidR="00442529">
        <w:rPr>
          <w:lang w:val="en-GB"/>
        </w:rPr>
        <w:t>a</w:t>
      </w:r>
      <w:r w:rsidRPr="005B4738">
        <w:rPr>
          <w:lang w:val="en-GB"/>
        </w:rPr>
        <w:t>ssume that there are two SNAP ontologies, O</w:t>
      </w:r>
      <w:r w:rsidRPr="005B4738">
        <w:rPr>
          <w:vertAlign w:val="subscript"/>
          <w:lang w:val="en-GB"/>
        </w:rPr>
        <w:t>0</w:t>
      </w:r>
      <w:r w:rsidRPr="005B4738">
        <w:rPr>
          <w:lang w:val="en-GB"/>
        </w:rPr>
        <w:t xml:space="preserve"> and O</w:t>
      </w:r>
      <w:r w:rsidRPr="005B4738">
        <w:rPr>
          <w:vertAlign w:val="subscript"/>
          <w:lang w:val="en-GB"/>
        </w:rPr>
        <w:t>1</w:t>
      </w:r>
      <w:r w:rsidRPr="005B4738">
        <w:rPr>
          <w:lang w:val="en-GB"/>
        </w:rPr>
        <w:t xml:space="preserve">, each describing whether the relation </w:t>
      </w:r>
      <w:proofErr w:type="spellStart"/>
      <w:r w:rsidRPr="005B4738">
        <w:rPr>
          <w:b/>
          <w:lang w:val="en-GB"/>
        </w:rPr>
        <w:t>rel</w:t>
      </w:r>
      <w:proofErr w:type="spellEnd"/>
      <w:r w:rsidRPr="005B4738">
        <w:rPr>
          <w:lang w:val="en-GB"/>
        </w:rPr>
        <w:t xml:space="preserve"> holds between two objects a and b at different points in time. Now, if in O</w:t>
      </w:r>
      <w:r w:rsidRPr="005B4738">
        <w:rPr>
          <w:vertAlign w:val="subscript"/>
          <w:lang w:val="en-GB"/>
        </w:rPr>
        <w:t>0</w:t>
      </w:r>
      <w:r w:rsidRPr="005B4738">
        <w:rPr>
          <w:lang w:val="en-GB"/>
        </w:rPr>
        <w:t xml:space="preserve"> “</w:t>
      </w:r>
      <w:proofErr w:type="spellStart"/>
      <w:r w:rsidRPr="005B4738">
        <w:rPr>
          <w:b/>
          <w:lang w:val="en-GB"/>
        </w:rPr>
        <w:t>rel</w:t>
      </w:r>
      <w:proofErr w:type="spellEnd"/>
      <w:r w:rsidRPr="005B4738">
        <w:rPr>
          <w:b/>
          <w:lang w:val="en-GB"/>
        </w:rPr>
        <w:t xml:space="preserve"> </w:t>
      </w:r>
      <w:r w:rsidRPr="005B4738">
        <w:rPr>
          <w:lang w:val="en-GB"/>
        </w:rPr>
        <w:t>(a, b)” is true, and in O</w:t>
      </w:r>
      <w:r w:rsidRPr="005B4738">
        <w:rPr>
          <w:vertAlign w:val="subscript"/>
          <w:lang w:val="en-GB"/>
        </w:rPr>
        <w:t>1</w:t>
      </w:r>
      <w:r w:rsidRPr="005B4738">
        <w:rPr>
          <w:lang w:val="en-GB"/>
        </w:rPr>
        <w:t>, “</w:t>
      </w:r>
      <w:proofErr w:type="spellStart"/>
      <w:r w:rsidRPr="005B4738">
        <w:rPr>
          <w:b/>
          <w:lang w:val="en-GB"/>
        </w:rPr>
        <w:t>rel</w:t>
      </w:r>
      <w:proofErr w:type="spellEnd"/>
      <w:r w:rsidRPr="005B4738">
        <w:rPr>
          <w:b/>
          <w:lang w:val="en-GB"/>
        </w:rPr>
        <w:t xml:space="preserve"> </w:t>
      </w:r>
      <w:r w:rsidRPr="005B4738">
        <w:rPr>
          <w:lang w:val="en-GB"/>
        </w:rPr>
        <w:t xml:space="preserve">(a, b)” is false, we derive a contradiction once we construct a SPAN ontology </w:t>
      </w:r>
      <w:proofErr w:type="spellStart"/>
      <w:r w:rsidRPr="005B4738">
        <w:rPr>
          <w:lang w:val="en-GB"/>
        </w:rPr>
        <w:t>O</w:t>
      </w:r>
      <w:r w:rsidRPr="005B4738">
        <w:rPr>
          <w:vertAlign w:val="subscript"/>
          <w:lang w:val="en-GB"/>
        </w:rPr>
        <w:t>s</w:t>
      </w:r>
      <w:proofErr w:type="spellEnd"/>
      <w:r w:rsidRPr="005B4738">
        <w:rPr>
          <w:lang w:val="en-GB"/>
        </w:rPr>
        <w:t xml:space="preserve"> that references both O</w:t>
      </w:r>
      <w:r w:rsidRPr="005B4738">
        <w:rPr>
          <w:vertAlign w:val="subscript"/>
          <w:lang w:val="en-GB"/>
        </w:rPr>
        <w:t>0</w:t>
      </w:r>
      <w:r w:rsidRPr="005B4738">
        <w:rPr>
          <w:lang w:val="en-GB"/>
        </w:rPr>
        <w:t xml:space="preserve"> and O</w:t>
      </w:r>
      <w:r w:rsidRPr="005B4738">
        <w:rPr>
          <w:vertAlign w:val="subscript"/>
          <w:lang w:val="en-GB"/>
        </w:rPr>
        <w:t>1</w:t>
      </w:r>
      <w:r w:rsidRPr="005B4738">
        <w:rPr>
          <w:lang w:val="en-GB"/>
        </w:rPr>
        <w:t xml:space="preserve">, due to the fact that the object property corresponding to </w:t>
      </w:r>
      <w:proofErr w:type="spellStart"/>
      <w:r w:rsidRPr="005B4738">
        <w:rPr>
          <w:b/>
          <w:lang w:val="en-GB"/>
        </w:rPr>
        <w:t>rel</w:t>
      </w:r>
      <w:proofErr w:type="spellEnd"/>
      <w:r w:rsidRPr="005B4738">
        <w:rPr>
          <w:lang w:val="en-GB"/>
        </w:rPr>
        <w:t xml:space="preserve"> shares the same namespace in all three ontologies.</w:t>
      </w:r>
      <w:commentRangeEnd w:id="296"/>
      <w:r w:rsidR="00DE5374">
        <w:rPr>
          <w:rStyle w:val="Kommentarzeichen"/>
        </w:rPr>
        <w:commentReference w:id="296"/>
      </w:r>
      <w:ins w:id="298" w:author="Niels Grewe" w:date="2012-02-13T07:36:00Z">
        <w:r w:rsidR="00222C16" w:rsidRPr="00222C16">
          <w:t xml:space="preserve"> </w:t>
        </w:r>
      </w:ins>
      <w:commentRangeEnd w:id="297"/>
      <w:ins w:id="299" w:author="Niels Grewe" w:date="2012-02-13T07:42:00Z">
        <w:r w:rsidR="00A70A9C">
          <w:rPr>
            <w:rStyle w:val="Kommentarzeichen"/>
          </w:rPr>
          <w:commentReference w:id="297"/>
        </w:r>
      </w:ins>
      <w:ins w:id="300" w:author="Niels Grewe" w:date="2012-02-13T07:36:00Z">
        <w:r w:rsidR="00222C16">
          <w:t>Consequently, if one chooses to produce a single ontology in which both SNAP and SPAN ontologies co-exist, there is room for only a single snap</w:t>
        </w:r>
      </w:ins>
      <w:ins w:id="301" w:author="Niels Grewe" w:date="2012-02-13T07:37:00Z">
        <w:r w:rsidR="00222C16">
          <w:t>shot</w:t>
        </w:r>
      </w:ins>
      <w:ins w:id="302" w:author="Niels Grewe" w:date="2012-02-13T07:36:00Z">
        <w:r w:rsidR="00222C16">
          <w:t xml:space="preserve"> in that </w:t>
        </w:r>
      </w:ins>
      <w:ins w:id="303" w:author="Niels Grewe" w:date="2012-02-13T07:37:00Z">
        <w:r w:rsidR="00222C16">
          <w:t>ontology</w:t>
        </w:r>
      </w:ins>
      <w:ins w:id="304" w:author="Niels Grewe" w:date="2012-02-13T07:36:00Z">
        <w:r w:rsidR="00222C16">
          <w:t>.</w:t>
        </w:r>
      </w:ins>
    </w:p>
    <w:p w14:paraId="2DCFF888" w14:textId="3D648FD5" w:rsidR="00B32685" w:rsidRPr="005B4738" w:rsidRDefault="00B32685" w:rsidP="00B32685">
      <w:pPr>
        <w:rPr>
          <w:lang w:val="en-GB"/>
        </w:rPr>
      </w:pPr>
      <w:r w:rsidRPr="005B4738">
        <w:rPr>
          <w:lang w:val="en-GB"/>
        </w:rPr>
        <w:t xml:space="preserve">This problem could be mitigated by introducing explicitly </w:t>
      </w:r>
      <w:proofErr w:type="spellStart"/>
      <w:r w:rsidRPr="005B4738">
        <w:rPr>
          <w:lang w:val="en-GB"/>
        </w:rPr>
        <w:t>namespaced</w:t>
      </w:r>
      <w:proofErr w:type="spellEnd"/>
      <w:r w:rsidRPr="005B4738">
        <w:rPr>
          <w:lang w:val="en-GB"/>
        </w:rPr>
        <w:t xml:space="preserve"> object properties</w:t>
      </w:r>
      <w:del w:id="305" w:author="Niels Grewe" w:date="2012-02-13T07:50:00Z">
        <w:r w:rsidRPr="005B4738">
          <w:rPr>
            <w:lang w:val="en-GB"/>
          </w:rPr>
          <w:delText>,</w:delText>
        </w:r>
      </w:del>
      <w:ins w:id="306" w:author="Niels Grewe" w:date="2012-02-13T07:35:00Z">
        <w:r w:rsidR="00222C16">
          <w:rPr>
            <w:lang w:val="en-GB"/>
          </w:rPr>
          <w:t>,</w:t>
        </w:r>
      </w:ins>
      <w:del w:id="307" w:author="Niels Grewe" w:date="2012-02-13T07:35:00Z">
        <w:r w:rsidRPr="005B4738" w:rsidDel="00222C16">
          <w:rPr>
            <w:lang w:val="en-GB"/>
          </w:rPr>
          <w:delText>, as shown for the interpretation “</w:delText>
        </w:r>
        <w:r w:rsidRPr="005B4738" w:rsidDel="00222C16">
          <w:rPr>
            <w:i/>
            <w:lang w:val="en-GB"/>
          </w:rPr>
          <w:delText>instantaneously related</w:delText>
        </w:r>
        <w:r w:rsidRPr="005B4738" w:rsidDel="00222C16">
          <w:rPr>
            <w:lang w:val="en-GB"/>
          </w:rPr>
          <w:delText>” (III) above,</w:delText>
        </w:r>
      </w:del>
      <w:r w:rsidRPr="005B4738">
        <w:rPr>
          <w:lang w:val="en-GB"/>
        </w:rPr>
        <w:t xml:space="preserve"> but this is highly impractical because it </w:t>
      </w:r>
      <w:r w:rsidR="00442529">
        <w:rPr>
          <w:lang w:val="en-GB"/>
        </w:rPr>
        <w:t>results in</w:t>
      </w:r>
      <w:r w:rsidR="00442529" w:rsidRPr="005B4738">
        <w:rPr>
          <w:lang w:val="en-GB"/>
        </w:rPr>
        <w:t xml:space="preserve"> </w:t>
      </w:r>
      <w:r w:rsidRPr="005B4738">
        <w:rPr>
          <w:lang w:val="en-GB"/>
        </w:rPr>
        <w:t>an extreme proliferation of relations, one for each point in time. Additionally, it is not ontologically sound to interpret these object properties as relationship universals, because they make claims about universals which are only applicable at one single point in time, which would be a very strange thing to claim about an universal unless it holds by virtue of an interpretation like (I) or (II). We thus need to look for alternative solutions to this problem that still capture the intended meaning of the SNAP/SPAN distinction, but are manageable for ontology engineers using OWL 2 or other languages from the description logic family.</w:t>
      </w:r>
    </w:p>
    <w:p w14:paraId="1E7E5366" w14:textId="77777777" w:rsidR="00B32685" w:rsidRPr="005B4738" w:rsidRDefault="00B32685" w:rsidP="00B32685">
      <w:pPr>
        <w:pStyle w:val="berschrift1"/>
        <w:rPr>
          <w:lang w:val="en-GB"/>
        </w:rPr>
      </w:pPr>
      <w:r w:rsidRPr="005B4738">
        <w:rPr>
          <w:lang w:val="en-GB"/>
        </w:rPr>
        <w:t xml:space="preserve">Conventional Modellers’ Strategy for </w:t>
      </w:r>
      <w:proofErr w:type="spellStart"/>
      <w:r w:rsidRPr="005B4738">
        <w:rPr>
          <w:lang w:val="en-GB"/>
        </w:rPr>
        <w:t>Temporalised</w:t>
      </w:r>
      <w:proofErr w:type="spellEnd"/>
      <w:r w:rsidRPr="005B4738">
        <w:rPr>
          <w:lang w:val="en-GB"/>
        </w:rPr>
        <w:t xml:space="preserve"> Relations in OWL 2</w:t>
      </w:r>
    </w:p>
    <w:p w14:paraId="6F52404D" w14:textId="55EEB43F" w:rsidR="00B32685" w:rsidRPr="005B4738" w:rsidRDefault="00B32685" w:rsidP="00B32685">
      <w:pPr>
        <w:suppressAutoHyphens/>
        <w:rPr>
          <w:rFonts w:eastAsia="Times New Roman"/>
          <w:lang w:val="en-GB"/>
        </w:rPr>
      </w:pPr>
      <w:commentRangeStart w:id="308"/>
      <w:r w:rsidRPr="005B4738">
        <w:rPr>
          <w:rFonts w:eastAsia="Times New Roman"/>
          <w:lang w:val="en-GB"/>
        </w:rPr>
        <w:t xml:space="preserve">Even though explicit semantics for modelling </w:t>
      </w:r>
      <w:r w:rsidR="00DA2CD7">
        <w:rPr>
          <w:rFonts w:eastAsia="Times New Roman"/>
          <w:lang w:val="en-GB"/>
        </w:rPr>
        <w:t xml:space="preserve">temporal </w:t>
      </w:r>
      <w:r w:rsidRPr="005B4738">
        <w:rPr>
          <w:rFonts w:eastAsia="Times New Roman"/>
          <w:lang w:val="en-GB"/>
        </w:rPr>
        <w:t xml:space="preserve">dynamics are not available in OWL 2, modellers very often implicitly treat object properties as committing to a “for all times” interpretation in order to avoid obvious problems with the entailed models. For instance, in an anatomy ontology like the FMA, the object property </w:t>
      </w:r>
      <w:proofErr w:type="spellStart"/>
      <w:r w:rsidRPr="005B4738">
        <w:rPr>
          <w:rFonts w:eastAsia="Times New Roman"/>
          <w:b/>
          <w:lang w:val="en-GB"/>
        </w:rPr>
        <w:t>hasPart</w:t>
      </w:r>
      <w:proofErr w:type="spellEnd"/>
      <w:r w:rsidRPr="005B4738">
        <w:rPr>
          <w:rFonts w:eastAsia="Times New Roman"/>
          <w:lang w:val="en-GB"/>
        </w:rPr>
        <w:t xml:space="preserve"> is transitive, and</w:t>
      </w:r>
      <w:r w:rsidR="00DA2CD7">
        <w:rPr>
          <w:rFonts w:eastAsia="Times New Roman"/>
          <w:lang w:val="en-GB"/>
        </w:rPr>
        <w:t xml:space="preserve"> used in</w:t>
      </w:r>
      <w:r w:rsidRPr="005B4738">
        <w:rPr>
          <w:rFonts w:eastAsia="Times New Roman"/>
          <w:lang w:val="en-GB"/>
        </w:rPr>
        <w:t xml:space="preserve"> axioms </w:t>
      </w:r>
      <w:r w:rsidR="00DA2CD7">
        <w:rPr>
          <w:rFonts w:eastAsia="Times New Roman"/>
          <w:lang w:val="en-GB"/>
        </w:rPr>
        <w:t>such as</w:t>
      </w:r>
      <w:r w:rsidR="00DA2CD7" w:rsidRPr="005B4738">
        <w:rPr>
          <w:rFonts w:eastAsia="Times New Roman"/>
          <w:lang w:val="en-GB"/>
        </w:rPr>
        <w:t xml:space="preserve"> </w:t>
      </w:r>
      <w:r w:rsidRPr="005B4738">
        <w:rPr>
          <w:rFonts w:eastAsia="Times New Roman"/>
          <w:i/>
          <w:lang w:val="en-GB"/>
        </w:rPr>
        <w:t>Lung</w:t>
      </w:r>
      <w:r w:rsidRPr="005B4738">
        <w:rPr>
          <w:rFonts w:eastAsia="Times New Roman"/>
          <w:lang w:val="en-GB"/>
        </w:rPr>
        <w:t xml:space="preserve"> </w:t>
      </w:r>
      <w:proofErr w:type="spellStart"/>
      <w:r w:rsidRPr="005B4738">
        <w:rPr>
          <w:rFonts w:eastAsia="Times New Roman"/>
          <w:lang w:val="en-GB"/>
        </w:rPr>
        <w:t>subClassOf</w:t>
      </w:r>
      <w:proofErr w:type="spellEnd"/>
      <w:r w:rsidRPr="005B4738">
        <w:rPr>
          <w:rFonts w:eastAsia="Times New Roman"/>
          <w:lang w:val="en-GB"/>
        </w:rPr>
        <w:t xml:space="preserve"> </w:t>
      </w:r>
      <w:proofErr w:type="spellStart"/>
      <w:r w:rsidRPr="005B4738">
        <w:rPr>
          <w:rFonts w:eastAsia="Times New Roman"/>
          <w:b/>
          <w:lang w:val="en-GB"/>
        </w:rPr>
        <w:t>hasPart</w:t>
      </w:r>
      <w:proofErr w:type="spellEnd"/>
      <w:r w:rsidRPr="005B4738">
        <w:rPr>
          <w:rFonts w:eastAsia="Times New Roman"/>
          <w:lang w:val="en-GB"/>
        </w:rPr>
        <w:t xml:space="preserve"> some </w:t>
      </w:r>
      <w:proofErr w:type="spellStart"/>
      <w:r w:rsidRPr="005B4738">
        <w:rPr>
          <w:rFonts w:eastAsia="Times New Roman"/>
          <w:i/>
          <w:lang w:val="en-GB"/>
        </w:rPr>
        <w:t>LobeOfLung</w:t>
      </w:r>
      <w:proofErr w:type="spellEnd"/>
      <w:r w:rsidRPr="005B4738">
        <w:rPr>
          <w:rFonts w:eastAsia="Times New Roman"/>
          <w:lang w:val="en-GB"/>
        </w:rPr>
        <w:t xml:space="preserve">, and </w:t>
      </w:r>
      <w:proofErr w:type="spellStart"/>
      <w:r w:rsidRPr="005B4738">
        <w:rPr>
          <w:rFonts w:eastAsia="Times New Roman"/>
          <w:i/>
          <w:lang w:val="en-GB"/>
        </w:rPr>
        <w:t>LobeOfLung</w:t>
      </w:r>
      <w:proofErr w:type="spellEnd"/>
      <w:r w:rsidRPr="005B4738">
        <w:rPr>
          <w:rFonts w:eastAsia="Times New Roman"/>
          <w:lang w:val="en-GB"/>
        </w:rPr>
        <w:t xml:space="preserve"> </w:t>
      </w:r>
      <w:proofErr w:type="spellStart"/>
      <w:r w:rsidRPr="005B4738">
        <w:rPr>
          <w:rFonts w:eastAsia="Times New Roman"/>
          <w:lang w:val="en-GB"/>
        </w:rPr>
        <w:t>subClassOf</w:t>
      </w:r>
      <w:proofErr w:type="spellEnd"/>
      <w:r w:rsidRPr="005B4738">
        <w:rPr>
          <w:rFonts w:eastAsia="Times New Roman"/>
          <w:lang w:val="en-GB"/>
        </w:rPr>
        <w:t xml:space="preserve"> </w:t>
      </w:r>
      <w:proofErr w:type="spellStart"/>
      <w:r w:rsidRPr="005B4738">
        <w:rPr>
          <w:rFonts w:eastAsia="Times New Roman"/>
          <w:b/>
          <w:lang w:val="en-GB"/>
        </w:rPr>
        <w:t>hasPart</w:t>
      </w:r>
      <w:proofErr w:type="spellEnd"/>
      <w:r w:rsidRPr="005B4738">
        <w:rPr>
          <w:rFonts w:eastAsia="Times New Roman"/>
          <w:lang w:val="en-GB"/>
        </w:rPr>
        <w:t xml:space="preserve"> some </w:t>
      </w:r>
      <w:proofErr w:type="spellStart"/>
      <w:r w:rsidRPr="005B4738">
        <w:rPr>
          <w:rFonts w:eastAsia="Times New Roman"/>
          <w:i/>
          <w:lang w:val="en-GB"/>
        </w:rPr>
        <w:t>BronchiopulmonarySegment</w:t>
      </w:r>
      <w:proofErr w:type="spellEnd"/>
      <w:r w:rsidRPr="005B4738">
        <w:rPr>
          <w:rFonts w:eastAsia="Times New Roman"/>
          <w:lang w:val="en-GB"/>
        </w:rPr>
        <w:t xml:space="preserve">. </w:t>
      </w:r>
      <w:commentRangeEnd w:id="308"/>
      <w:r w:rsidR="00073470">
        <w:rPr>
          <w:rStyle w:val="Kommentarzeichen"/>
        </w:rPr>
        <w:commentReference w:id="308"/>
      </w:r>
    </w:p>
    <w:p w14:paraId="4179B86B" w14:textId="77777777" w:rsidR="00B32685" w:rsidRPr="005B4738" w:rsidRDefault="00B32685" w:rsidP="00B32685">
      <w:pPr>
        <w:suppressAutoHyphens/>
        <w:rPr>
          <w:rFonts w:eastAsia="Times New Roman"/>
          <w:lang w:val="en-GB"/>
        </w:rPr>
      </w:pPr>
      <w:r w:rsidRPr="005B4738">
        <w:rPr>
          <w:rFonts w:eastAsia="Times New Roman"/>
          <w:lang w:val="en-GB"/>
        </w:rPr>
        <w:t xml:space="preserve">If the underlying interpretation were “for some time”, transitivity of the binary </w:t>
      </w:r>
      <w:proofErr w:type="spellStart"/>
      <w:r w:rsidRPr="005B4738">
        <w:rPr>
          <w:rFonts w:eastAsia="Times New Roman"/>
          <w:b/>
          <w:lang w:val="en-GB"/>
        </w:rPr>
        <w:t>hasPart</w:t>
      </w:r>
      <w:proofErr w:type="spellEnd"/>
      <w:r w:rsidRPr="005B4738">
        <w:rPr>
          <w:rFonts w:eastAsia="Times New Roman"/>
          <w:lang w:val="en-GB"/>
        </w:rPr>
        <w:t xml:space="preserve"> could no longer be taken for granted, as two </w:t>
      </w:r>
      <w:proofErr w:type="spellStart"/>
      <w:r w:rsidRPr="005B4738">
        <w:rPr>
          <w:rFonts w:eastAsia="Times New Roman"/>
          <w:b/>
          <w:lang w:val="en-GB"/>
        </w:rPr>
        <w:t>hasPart</w:t>
      </w:r>
      <w:proofErr w:type="spellEnd"/>
      <w:r w:rsidRPr="005B4738">
        <w:rPr>
          <w:rFonts w:eastAsia="Times New Roman"/>
          <w:lang w:val="en-GB"/>
        </w:rPr>
        <w:t xml:space="preserve"> assertions to be chained could belong to two different SNAP ontologies.</w:t>
      </w:r>
    </w:p>
    <w:p w14:paraId="75A4B0AB" w14:textId="580AA5DC" w:rsidR="00B32685" w:rsidRPr="005B4738" w:rsidRDefault="00B32685" w:rsidP="00B32685">
      <w:pPr>
        <w:suppressAutoHyphens/>
        <w:rPr>
          <w:rFonts w:eastAsia="Times New Roman"/>
          <w:lang w:val="en-GB"/>
        </w:rPr>
      </w:pPr>
      <w:r w:rsidRPr="005B4738">
        <w:rPr>
          <w:rFonts w:eastAsia="Times New Roman"/>
          <w:lang w:val="en-GB"/>
        </w:rPr>
        <w:t>The</w:t>
      </w:r>
      <w:r w:rsidR="00F95705">
        <w:rPr>
          <w:rFonts w:eastAsia="Times New Roman"/>
          <w:lang w:val="en-GB"/>
        </w:rPr>
        <w:t>re</w:t>
      </w:r>
      <w:r w:rsidRPr="005B4738">
        <w:rPr>
          <w:rFonts w:eastAsia="Times New Roman"/>
          <w:lang w:val="en-GB"/>
        </w:rPr>
        <w:t xml:space="preserve"> </w:t>
      </w:r>
      <w:r w:rsidR="00F95705">
        <w:rPr>
          <w:rFonts w:eastAsia="Times New Roman"/>
          <w:lang w:val="en-GB"/>
        </w:rPr>
        <w:t xml:space="preserve">is </w:t>
      </w:r>
      <w:ins w:id="309" w:author="Alan Ruttenberg" w:date="2012-02-13T07:50:00Z">
        <w:r w:rsidRPr="005B4738">
          <w:rPr>
            <w:rFonts w:eastAsia="Times New Roman"/>
            <w:lang w:val="en-GB"/>
          </w:rPr>
          <w:t>thus</w:t>
        </w:r>
      </w:ins>
      <w:ins w:id="310" w:author="Alan Ruttenberg" w:date="2012-02-13T00:37:00Z">
        <w:r w:rsidR="00073470">
          <w:rPr>
            <w:rFonts w:eastAsia="Times New Roman"/>
            <w:lang w:val="en-GB"/>
          </w:rPr>
          <w:t xml:space="preserve"> </w:t>
        </w:r>
      </w:ins>
      <w:ins w:id="311" w:author="Alan Ruttenberg" w:date="2012-02-13T07:50:00Z">
        <w:r w:rsidR="00F95705">
          <w:rPr>
            <w:rFonts w:eastAsia="Times New Roman"/>
            <w:lang w:val="en-GB"/>
          </w:rPr>
          <w:t>good</w:t>
        </w:r>
      </w:ins>
      <w:del w:id="312" w:author="Alan Ruttenberg" w:date="2012-02-13T07:50:00Z">
        <w:r w:rsidRPr="005B4738">
          <w:rPr>
            <w:rFonts w:eastAsia="Times New Roman"/>
            <w:lang w:val="en-GB"/>
          </w:rPr>
          <w:delText>thus</w:delText>
        </w:r>
        <w:r w:rsidR="00F95705">
          <w:rPr>
            <w:rFonts w:eastAsia="Times New Roman"/>
            <w:lang w:val="en-GB"/>
          </w:rPr>
          <w:delText>good</w:delText>
        </w:r>
      </w:del>
      <w:r w:rsidR="00F95705">
        <w:rPr>
          <w:rFonts w:eastAsia="Times New Roman"/>
          <w:lang w:val="en-GB"/>
        </w:rPr>
        <w:t xml:space="preserve"> reason</w:t>
      </w:r>
      <w:r w:rsidR="00A6455E">
        <w:rPr>
          <w:rFonts w:eastAsia="Times New Roman"/>
          <w:lang w:val="en-GB"/>
        </w:rPr>
        <w:t xml:space="preserve"> to </w:t>
      </w:r>
      <w:r w:rsidRPr="005B4738">
        <w:rPr>
          <w:rFonts w:eastAsia="Times New Roman"/>
          <w:lang w:val="en-GB"/>
        </w:rPr>
        <w:t>subscribe to interpretation (II)</w:t>
      </w:r>
      <w:r w:rsidR="00A6455E">
        <w:rPr>
          <w:rFonts w:eastAsia="Times New Roman"/>
          <w:lang w:val="en-GB"/>
        </w:rPr>
        <w:t>,</w:t>
      </w:r>
      <w:r w:rsidRPr="005B4738">
        <w:rPr>
          <w:rFonts w:eastAsia="Times New Roman"/>
          <w:lang w:val="en-GB"/>
        </w:rPr>
        <w:t xml:space="preserve"> as </w:t>
      </w:r>
      <w:r w:rsidR="00A6455E">
        <w:rPr>
          <w:rFonts w:eastAsia="Times New Roman"/>
          <w:lang w:val="en-GB"/>
        </w:rPr>
        <w:t xml:space="preserve">this is </w:t>
      </w:r>
      <w:r w:rsidRPr="005B4738">
        <w:rPr>
          <w:rFonts w:eastAsia="Times New Roman"/>
          <w:lang w:val="en-GB"/>
        </w:rPr>
        <w:t>the only available interpretation</w:t>
      </w:r>
      <w:r w:rsidR="00A6455E">
        <w:rPr>
          <w:rFonts w:eastAsia="Times New Roman"/>
          <w:lang w:val="en-GB"/>
        </w:rPr>
        <w:t xml:space="preserve"> </w:t>
      </w:r>
      <w:ins w:id="313" w:author="Alan Ruttenberg" w:date="2012-02-13T00:38:00Z">
        <w:r w:rsidR="00073470">
          <w:rPr>
            <w:rFonts w:eastAsia="Times New Roman"/>
            <w:lang w:val="en-GB"/>
          </w:rPr>
          <w:t xml:space="preserve">that has a </w:t>
        </w:r>
      </w:ins>
      <w:ins w:id="314" w:author="Alan Ruttenberg" w:date="2012-02-13T00:40:00Z">
        <w:r w:rsidR="00073470">
          <w:rPr>
            <w:rFonts w:eastAsia="Times New Roman"/>
            <w:lang w:val="en-GB"/>
          </w:rPr>
          <w:t xml:space="preserve">possibility of </w:t>
        </w:r>
      </w:ins>
      <w:ins w:id="315" w:author="Alan Ruttenberg" w:date="2012-02-13T00:38:00Z">
        <w:r w:rsidR="00073470">
          <w:rPr>
            <w:rFonts w:eastAsia="Times New Roman"/>
            <w:lang w:val="en-GB"/>
          </w:rPr>
          <w:t xml:space="preserve">being </w:t>
        </w:r>
      </w:ins>
      <w:r w:rsidR="00A6455E">
        <w:rPr>
          <w:rFonts w:eastAsia="Times New Roman"/>
          <w:lang w:val="en-GB"/>
        </w:rPr>
        <w:t>consistent with the semantics</w:t>
      </w:r>
      <w:r w:rsidRPr="005B4738">
        <w:rPr>
          <w:rFonts w:eastAsia="Times New Roman"/>
          <w:lang w:val="en-GB"/>
        </w:rPr>
        <w:t xml:space="preserve">. But ontology builders are usually not aware of the fact that </w:t>
      </w:r>
      <w:r w:rsidR="00A6455E">
        <w:rPr>
          <w:rFonts w:eastAsia="Times New Roman"/>
          <w:lang w:val="en-GB"/>
        </w:rPr>
        <w:t>they have</w:t>
      </w:r>
      <w:r w:rsidRPr="005B4738">
        <w:rPr>
          <w:rFonts w:eastAsia="Times New Roman"/>
          <w:lang w:val="en-GB"/>
        </w:rPr>
        <w:t xml:space="preserve"> implicitly </w:t>
      </w:r>
      <w:commentRangeStart w:id="316"/>
      <w:r w:rsidR="00A6455E" w:rsidRPr="005B4738">
        <w:rPr>
          <w:rFonts w:eastAsia="Times New Roman"/>
          <w:lang w:val="en-GB"/>
        </w:rPr>
        <w:t>substitut</w:t>
      </w:r>
      <w:r w:rsidR="00A6455E">
        <w:rPr>
          <w:rFonts w:eastAsia="Times New Roman"/>
          <w:lang w:val="en-GB"/>
        </w:rPr>
        <w:t>ed</w:t>
      </w:r>
      <w:r w:rsidR="00A6455E" w:rsidRPr="005B4738">
        <w:rPr>
          <w:rFonts w:eastAsia="Times New Roman"/>
          <w:lang w:val="en-GB"/>
        </w:rPr>
        <w:t xml:space="preserve"> </w:t>
      </w:r>
      <w:r w:rsidRPr="005B4738">
        <w:rPr>
          <w:rFonts w:eastAsia="Times New Roman"/>
          <w:lang w:val="en-GB"/>
        </w:rPr>
        <w:t xml:space="preserve">the interpretation function </w:t>
      </w:r>
      <w:r w:rsidR="00E86A03">
        <w:rPr>
          <w:rFonts w:eastAsia="Times New Roman"/>
          <w:lang w:val="en-GB"/>
        </w:rPr>
        <w:t>(which</w:t>
      </w:r>
      <w:r w:rsidR="00E86A03" w:rsidRPr="005B4738">
        <w:rPr>
          <w:rFonts w:eastAsia="Times New Roman"/>
          <w:lang w:val="en-GB"/>
        </w:rPr>
        <w:t xml:space="preserve"> </w:t>
      </w:r>
      <w:r w:rsidRPr="005B4738">
        <w:rPr>
          <w:rFonts w:eastAsia="Times New Roman"/>
          <w:lang w:val="en-GB"/>
        </w:rPr>
        <w:t>maps syntactic constructs of OWL 2 to intended models</w:t>
      </w:r>
      <w:r w:rsidR="00E86A03">
        <w:rPr>
          <w:rFonts w:eastAsia="Times New Roman"/>
          <w:lang w:val="en-GB"/>
        </w:rPr>
        <w:t>)</w:t>
      </w:r>
      <w:r w:rsidRPr="005B4738">
        <w:rPr>
          <w:rFonts w:eastAsia="Times New Roman"/>
          <w:lang w:val="en-GB"/>
        </w:rPr>
        <w:t xml:space="preserve"> with a </w:t>
      </w:r>
      <w:proofErr w:type="spellStart"/>
      <w:r w:rsidRPr="005B4738">
        <w:rPr>
          <w:rFonts w:eastAsia="Times New Roman"/>
          <w:lang w:val="en-GB"/>
        </w:rPr>
        <w:t>temporalised</w:t>
      </w:r>
      <w:proofErr w:type="spellEnd"/>
      <w:r w:rsidRPr="005B4738">
        <w:rPr>
          <w:rFonts w:eastAsia="Times New Roman"/>
          <w:lang w:val="en-GB"/>
        </w:rPr>
        <w:t xml:space="preserve"> variant</w:t>
      </w:r>
      <w:r w:rsidR="00A6455E">
        <w:rPr>
          <w:rFonts w:eastAsia="Times New Roman"/>
          <w:lang w:val="en-GB"/>
        </w:rPr>
        <w:t>, regardless of whether they would have intended the permanent or temporary parthood variant if they had been aware</w:t>
      </w:r>
      <w:r w:rsidR="00A8717C">
        <w:rPr>
          <w:rFonts w:eastAsia="Times New Roman"/>
          <w:lang w:val="en-GB"/>
        </w:rPr>
        <w:t xml:space="preserve"> thereof</w:t>
      </w:r>
      <w:r w:rsidRPr="005B4738">
        <w:rPr>
          <w:rFonts w:eastAsia="Times New Roman"/>
          <w:lang w:val="en-GB"/>
        </w:rPr>
        <w:t xml:space="preserve">. </w:t>
      </w:r>
      <w:r w:rsidRPr="005B4738">
        <w:rPr>
          <w:lang w:val="en-GB"/>
        </w:rPr>
        <w:t xml:space="preserve"> Obviously, </w:t>
      </w:r>
      <w:r w:rsidR="00A6455E">
        <w:rPr>
          <w:lang w:val="en-GB"/>
        </w:rPr>
        <w:t>the interpretation</w:t>
      </w:r>
      <w:r w:rsidR="00A6455E" w:rsidRPr="005B4738">
        <w:rPr>
          <w:lang w:val="en-GB"/>
        </w:rPr>
        <w:t xml:space="preserve"> </w:t>
      </w:r>
      <w:r w:rsidRPr="005B4738">
        <w:rPr>
          <w:lang w:val="en-GB"/>
        </w:rPr>
        <w:t xml:space="preserve">must be equivalent to the OWL 2 direct semantics </w:t>
      </w:r>
      <w:r w:rsidR="001849C8">
        <w:rPr>
          <w:lang w:val="en-GB"/>
        </w:rPr>
        <w:t xml:space="preserve">[9] </w:t>
      </w:r>
      <w:r w:rsidRPr="005B4738">
        <w:rPr>
          <w:lang w:val="en-GB"/>
        </w:rPr>
        <w:t>in as far as it</w:t>
      </w:r>
      <w:r w:rsidRPr="005B4738">
        <w:rPr>
          <w:rFonts w:eastAsia="Times New Roman"/>
          <w:lang w:val="en-GB"/>
        </w:rPr>
        <w:t xml:space="preserve"> </w:t>
      </w:r>
      <w:r w:rsidRPr="005B4738">
        <w:rPr>
          <w:lang w:val="en-GB"/>
        </w:rPr>
        <w:t>preserves</w:t>
      </w:r>
      <w:r w:rsidRPr="005B4738">
        <w:rPr>
          <w:rFonts w:eastAsia="Times New Roman"/>
          <w:lang w:val="en-GB"/>
        </w:rPr>
        <w:t xml:space="preserve"> </w:t>
      </w:r>
      <w:r w:rsidRPr="005B4738">
        <w:rPr>
          <w:lang w:val="en-GB"/>
        </w:rPr>
        <w:t>syntactical</w:t>
      </w:r>
      <w:r w:rsidRPr="005B4738">
        <w:rPr>
          <w:rFonts w:eastAsia="Times New Roman"/>
          <w:lang w:val="en-GB"/>
        </w:rPr>
        <w:t xml:space="preserve"> </w:t>
      </w:r>
      <w:r w:rsidRPr="005B4738">
        <w:rPr>
          <w:lang w:val="en-GB"/>
        </w:rPr>
        <w:t>structure</w:t>
      </w:r>
      <w:r w:rsidRPr="005B4738">
        <w:rPr>
          <w:rFonts w:eastAsia="Times New Roman"/>
          <w:lang w:val="en-GB"/>
        </w:rPr>
        <w:t xml:space="preserve"> </w:t>
      </w:r>
      <w:r w:rsidRPr="005B4738">
        <w:rPr>
          <w:lang w:val="en-GB"/>
        </w:rPr>
        <w:t>and</w:t>
      </w:r>
      <w:r w:rsidRPr="005B4738">
        <w:rPr>
          <w:rFonts w:eastAsia="Times New Roman"/>
          <w:lang w:val="en-GB"/>
        </w:rPr>
        <w:t xml:space="preserve"> </w:t>
      </w:r>
      <w:r w:rsidRPr="005B4738">
        <w:rPr>
          <w:lang w:val="en-GB"/>
        </w:rPr>
        <w:t>inferences and does not lead to additional expressivity.</w:t>
      </w:r>
      <w:r w:rsidRPr="005B4738">
        <w:rPr>
          <w:rFonts w:eastAsia="Times New Roman"/>
          <w:lang w:val="en-GB"/>
        </w:rPr>
        <w:t xml:space="preserve"> But it has – to our knowledge – never been made explicit what this substitution </w:t>
      </w:r>
      <w:r w:rsidR="00D5185C">
        <w:rPr>
          <w:rFonts w:eastAsia="Times New Roman"/>
          <w:lang w:val="en-GB"/>
        </w:rPr>
        <w:t xml:space="preserve">might </w:t>
      </w:r>
      <w:r w:rsidRPr="005B4738">
        <w:rPr>
          <w:rFonts w:eastAsia="Times New Roman"/>
          <w:lang w:val="en-GB"/>
        </w:rPr>
        <w:t>consist of.</w:t>
      </w:r>
      <w:commentRangeEnd w:id="316"/>
      <w:r w:rsidR="00E23BE4">
        <w:rPr>
          <w:rStyle w:val="Kommentarzeichen"/>
        </w:rPr>
        <w:commentReference w:id="316"/>
      </w:r>
      <w:r w:rsidRPr="005B4738">
        <w:rPr>
          <w:rFonts w:eastAsia="Times New Roman"/>
          <w:lang w:val="en-GB"/>
        </w:rPr>
        <w:t xml:space="preserve"> </w:t>
      </w:r>
    </w:p>
    <w:p w14:paraId="4A1A7B1E" w14:textId="32454921" w:rsidR="00B32685" w:rsidRPr="005B4738" w:rsidRDefault="00E23BE4" w:rsidP="00B32685">
      <w:pPr>
        <w:suppressAutoHyphens/>
        <w:rPr>
          <w:lang w:val="en-GB"/>
        </w:rPr>
      </w:pPr>
      <w:ins w:id="317" w:author="Alan Ruttenberg" w:date="2012-02-13T00:46:00Z">
        <w:r>
          <w:rPr>
            <w:rFonts w:eastAsia="Times New Roman"/>
            <w:lang w:val="en-GB"/>
          </w:rPr>
          <w:t xml:space="preserve">To address this mismatch </w:t>
        </w:r>
      </w:ins>
      <w:ins w:id="318" w:author="Alan Ruttenberg" w:date="2012-02-13T00:47:00Z">
        <w:r>
          <w:rPr>
            <w:rFonts w:eastAsia="Times New Roman"/>
            <w:lang w:val="en-GB"/>
          </w:rPr>
          <w:t>and try to understand it better we sketch here an example of how the interpretation function might be modified</w:t>
        </w:r>
      </w:ins>
      <w:ins w:id="319" w:author="Alan Ruttenberg" w:date="2012-02-13T00:48:00Z">
        <w:r>
          <w:rPr>
            <w:rFonts w:eastAsia="Times New Roman"/>
            <w:lang w:val="en-GB"/>
          </w:rPr>
          <w:t>.</w:t>
        </w:r>
      </w:ins>
      <w:del w:id="320" w:author="Alan Ruttenberg" w:date="2012-02-13T00:48:00Z">
        <w:r w:rsidR="00E86A03">
          <w:rPr>
            <w:rFonts w:eastAsia="Times New Roman"/>
            <w:lang w:val="en-GB"/>
          </w:rPr>
          <w:delText>Therefore w</w:delText>
        </w:r>
        <w:r w:rsidR="00B32685" w:rsidRPr="005B4738">
          <w:rPr>
            <w:rFonts w:eastAsia="Times New Roman"/>
            <w:lang w:val="en-GB"/>
          </w:rPr>
          <w:delText>e will first give a partial example of such an interpretation.</w:delText>
        </w:r>
      </w:del>
      <w:r w:rsidR="00B32685" w:rsidRPr="005B4738">
        <w:rPr>
          <w:rFonts w:eastAsia="Times New Roman"/>
          <w:lang w:val="en-GB"/>
        </w:rPr>
        <w:t xml:space="preserve"> </w:t>
      </w:r>
      <w:r w:rsidR="00B32685" w:rsidRPr="005B4738">
        <w:rPr>
          <w:lang w:val="en-GB"/>
        </w:rPr>
        <w:t xml:space="preserve">The general strategy </w:t>
      </w:r>
      <w:r w:rsidR="00E86A03">
        <w:rPr>
          <w:lang w:val="en-GB"/>
        </w:rPr>
        <w:t>of this interpretation</w:t>
      </w:r>
      <w:r w:rsidR="00B32685" w:rsidRPr="005B4738">
        <w:rPr>
          <w:lang w:val="en-GB"/>
        </w:rPr>
        <w:t xml:space="preserve"> is to</w:t>
      </w:r>
      <w:r w:rsidR="00B32685" w:rsidRPr="005B4738">
        <w:rPr>
          <w:rFonts w:eastAsia="Times New Roman"/>
          <w:lang w:val="en-GB"/>
        </w:rPr>
        <w:t xml:space="preserve"> </w:t>
      </w:r>
      <w:r w:rsidR="00B32685" w:rsidRPr="005B4738">
        <w:rPr>
          <w:lang w:val="en-GB"/>
        </w:rPr>
        <w:t>augment</w:t>
      </w:r>
      <w:r w:rsidR="00B32685" w:rsidRPr="005B4738">
        <w:rPr>
          <w:rFonts w:eastAsia="Times New Roman"/>
          <w:lang w:val="en-GB"/>
        </w:rPr>
        <w:t xml:space="preserve"> </w:t>
      </w:r>
      <w:r w:rsidR="00B32685" w:rsidRPr="005B4738">
        <w:rPr>
          <w:lang w:val="en-GB"/>
        </w:rPr>
        <w:t>the</w:t>
      </w:r>
      <w:r w:rsidR="00B32685" w:rsidRPr="005B4738">
        <w:rPr>
          <w:rFonts w:eastAsia="Times New Roman"/>
          <w:lang w:val="en-GB"/>
        </w:rPr>
        <w:t xml:space="preserve"> </w:t>
      </w:r>
      <w:del w:id="321" w:author="Alan Ruttenberg" w:date="2012-02-13T00:50:00Z">
        <w:r w:rsidR="00B32685" w:rsidRPr="005B4738">
          <w:rPr>
            <w:lang w:val="en-GB"/>
          </w:rPr>
          <w:delText>instances</w:delText>
        </w:r>
        <w:r w:rsidR="00B32685" w:rsidRPr="005B4738">
          <w:rPr>
            <w:rFonts w:eastAsia="Times New Roman"/>
            <w:lang w:val="en-GB"/>
          </w:rPr>
          <w:delText xml:space="preserve"> </w:delText>
        </w:r>
      </w:del>
      <w:ins w:id="322" w:author="Alan Ruttenberg" w:date="2012-02-13T00:50:00Z">
        <w:r>
          <w:rPr>
            <w:lang w:val="en-GB"/>
          </w:rPr>
          <w:t>interpretations</w:t>
        </w:r>
        <w:r w:rsidRPr="005B4738">
          <w:rPr>
            <w:rFonts w:eastAsia="Times New Roman"/>
            <w:lang w:val="en-GB"/>
          </w:rPr>
          <w:t xml:space="preserve"> </w:t>
        </w:r>
      </w:ins>
      <w:ins w:id="323" w:author="Alan Ruttenberg" w:date="2012-02-13T07:50:00Z">
        <w:r w:rsidR="00B32685" w:rsidRPr="005B4738">
          <w:rPr>
            <w:lang w:val="en-GB"/>
          </w:rPr>
          <w:t>of</w:t>
        </w:r>
        <w:r w:rsidR="00B32685" w:rsidRPr="005B4738">
          <w:rPr>
            <w:rFonts w:eastAsia="Times New Roman"/>
            <w:lang w:val="en-GB"/>
          </w:rPr>
          <w:t xml:space="preserve"> </w:t>
        </w:r>
        <w:r w:rsidR="00B32685" w:rsidRPr="005B4738">
          <w:rPr>
            <w:lang w:val="en-GB"/>
          </w:rPr>
          <w:t>class</w:t>
        </w:r>
      </w:ins>
      <w:ins w:id="324" w:author="Alan Ruttenberg" w:date="2012-02-13T00:50:00Z">
        <w:r>
          <w:rPr>
            <w:rFonts w:eastAsia="Times New Roman"/>
            <w:lang w:val="en-GB"/>
          </w:rPr>
          <w:t xml:space="preserve"> members </w:t>
        </w:r>
      </w:ins>
      <w:del w:id="325" w:author="Alan Ruttenberg" w:date="2012-02-13T00:50:00Z">
        <w:r w:rsidR="00B32685" w:rsidRPr="005B4738" w:rsidDel="00E23BE4">
          <w:rPr>
            <w:lang w:val="en-GB"/>
          </w:rPr>
          <w:delText>es</w:delText>
        </w:r>
      </w:del>
      <w:del w:id="326" w:author="Alan Ruttenberg" w:date="2012-02-13T07:50:00Z">
        <w:r w:rsidR="00B32685" w:rsidRPr="005B4738">
          <w:rPr>
            <w:lang w:val="en-GB"/>
          </w:rPr>
          <w:delText>of</w:delText>
        </w:r>
        <w:r w:rsidR="00B32685" w:rsidRPr="005B4738">
          <w:rPr>
            <w:rFonts w:eastAsia="Times New Roman"/>
            <w:lang w:val="en-GB"/>
          </w:rPr>
          <w:delText xml:space="preserve"> </w:delText>
        </w:r>
        <w:r w:rsidR="00B32685" w:rsidRPr="005B4738">
          <w:rPr>
            <w:lang w:val="en-GB"/>
          </w:rPr>
          <w:delText>classes</w:delText>
        </w:r>
      </w:del>
      <w:del w:id="327" w:author="Alan Ruttenberg" w:date="2012-02-13T00:50:00Z">
        <w:r w:rsidR="00B32685" w:rsidRPr="005B4738">
          <w:rPr>
            <w:rFonts w:eastAsia="Times New Roman"/>
            <w:lang w:val="en-GB"/>
          </w:rPr>
          <w:delText xml:space="preserve"> </w:delText>
        </w:r>
      </w:del>
      <w:r w:rsidR="00B32685" w:rsidRPr="005B4738">
        <w:rPr>
          <w:lang w:val="en-GB"/>
        </w:rPr>
        <w:t>and</w:t>
      </w:r>
      <w:r w:rsidR="00B32685" w:rsidRPr="005B4738">
        <w:rPr>
          <w:rFonts w:eastAsia="Times New Roman"/>
          <w:lang w:val="en-GB"/>
        </w:rPr>
        <w:t xml:space="preserve"> </w:t>
      </w:r>
      <w:r w:rsidR="00B32685" w:rsidRPr="005B4738">
        <w:rPr>
          <w:lang w:val="en-GB"/>
        </w:rPr>
        <w:t>object</w:t>
      </w:r>
      <w:r w:rsidR="00B32685" w:rsidRPr="005B4738">
        <w:rPr>
          <w:rFonts w:eastAsia="Times New Roman"/>
          <w:lang w:val="en-GB"/>
        </w:rPr>
        <w:t xml:space="preserve"> </w:t>
      </w:r>
      <w:r w:rsidR="00B32685" w:rsidRPr="005B4738">
        <w:rPr>
          <w:lang w:val="en-GB"/>
        </w:rPr>
        <w:lastRenderedPageBreak/>
        <w:t>properties</w:t>
      </w:r>
      <w:r w:rsidR="00B32685" w:rsidRPr="005B4738">
        <w:rPr>
          <w:rFonts w:eastAsia="Times New Roman"/>
          <w:lang w:val="en-GB"/>
        </w:rPr>
        <w:t xml:space="preserve"> </w:t>
      </w:r>
      <w:r w:rsidR="00B32685" w:rsidRPr="005B4738">
        <w:rPr>
          <w:lang w:val="en-GB"/>
        </w:rPr>
        <w:t>in</w:t>
      </w:r>
      <w:r w:rsidR="00B32685" w:rsidRPr="005B4738">
        <w:rPr>
          <w:rFonts w:eastAsia="Times New Roman"/>
          <w:lang w:val="en-GB"/>
        </w:rPr>
        <w:t xml:space="preserve"> </w:t>
      </w:r>
      <w:r w:rsidR="00B32685" w:rsidRPr="005B4738">
        <w:rPr>
          <w:lang w:val="en-GB"/>
        </w:rPr>
        <w:t>the</w:t>
      </w:r>
      <w:r w:rsidR="00B32685" w:rsidRPr="005B4738">
        <w:rPr>
          <w:rFonts w:eastAsia="Times New Roman"/>
          <w:lang w:val="en-GB"/>
        </w:rPr>
        <w:t xml:space="preserve"> </w:t>
      </w:r>
      <w:r w:rsidR="00B32685" w:rsidRPr="005B4738">
        <w:rPr>
          <w:lang w:val="en-GB"/>
        </w:rPr>
        <w:t>OWL</w:t>
      </w:r>
      <w:r w:rsidR="00B32685" w:rsidRPr="005B4738">
        <w:rPr>
          <w:rFonts w:eastAsia="Times New Roman"/>
          <w:lang w:val="en-GB"/>
        </w:rPr>
        <w:t xml:space="preserve"> </w:t>
      </w:r>
      <w:r w:rsidR="00B32685" w:rsidRPr="005B4738">
        <w:rPr>
          <w:lang w:val="en-GB"/>
        </w:rPr>
        <w:t>model</w:t>
      </w:r>
      <w:r w:rsidR="00B32685" w:rsidRPr="005B4738">
        <w:rPr>
          <w:rFonts w:eastAsia="Times New Roman"/>
          <w:lang w:val="en-GB"/>
        </w:rPr>
        <w:t xml:space="preserve"> </w:t>
      </w:r>
      <w:r w:rsidR="00B32685" w:rsidRPr="005B4738">
        <w:rPr>
          <w:lang w:val="en-GB"/>
        </w:rPr>
        <w:t>with</w:t>
      </w:r>
      <w:r w:rsidR="00B32685" w:rsidRPr="005B4738">
        <w:rPr>
          <w:rFonts w:eastAsia="Times New Roman"/>
          <w:lang w:val="en-GB"/>
        </w:rPr>
        <w:t xml:space="preserve"> </w:t>
      </w:r>
      <w:r w:rsidR="00B32685" w:rsidRPr="005B4738">
        <w:rPr>
          <w:lang w:val="en-GB"/>
        </w:rPr>
        <w:t>an</w:t>
      </w:r>
      <w:r w:rsidR="00B32685" w:rsidRPr="005B4738">
        <w:rPr>
          <w:rFonts w:eastAsia="Times New Roman"/>
          <w:lang w:val="en-GB"/>
        </w:rPr>
        <w:t xml:space="preserve"> </w:t>
      </w:r>
      <w:r w:rsidR="00B32685" w:rsidRPr="005B4738">
        <w:rPr>
          <w:lang w:val="en-GB"/>
        </w:rPr>
        <w:t>additional</w:t>
      </w:r>
      <w:r w:rsidR="00B32685" w:rsidRPr="005B4738">
        <w:rPr>
          <w:rFonts w:eastAsia="Times New Roman"/>
          <w:lang w:val="en-GB"/>
        </w:rPr>
        <w:t xml:space="preserve"> </w:t>
      </w:r>
      <w:r w:rsidR="00B32685" w:rsidRPr="005B4738">
        <w:rPr>
          <w:lang w:val="en-GB"/>
        </w:rPr>
        <w:t>time</w:t>
      </w:r>
      <w:r w:rsidR="00B32685" w:rsidRPr="005B4738">
        <w:rPr>
          <w:rFonts w:eastAsia="Times New Roman"/>
          <w:lang w:val="en-GB"/>
        </w:rPr>
        <w:t xml:space="preserve"> </w:t>
      </w:r>
      <w:r w:rsidR="00B32685" w:rsidRPr="005B4738">
        <w:rPr>
          <w:lang w:val="en-GB"/>
        </w:rPr>
        <w:t>index</w:t>
      </w:r>
      <w:r w:rsidR="00B32685" w:rsidRPr="005B4738">
        <w:rPr>
          <w:rFonts w:eastAsia="Times New Roman"/>
          <w:lang w:val="en-GB"/>
        </w:rPr>
        <w:t xml:space="preserve"> </w:t>
      </w:r>
      <w:r w:rsidR="00B32685" w:rsidRPr="005B4738">
        <w:rPr>
          <w:lang w:val="en-GB"/>
        </w:rPr>
        <w:t>t</w:t>
      </w:r>
      <w:del w:id="328" w:author="Alan Ruttenberg" w:date="2012-02-13T00:52:00Z">
        <w:r w:rsidR="00B32685" w:rsidRPr="005B4738">
          <w:rPr>
            <w:lang w:val="en-GB"/>
          </w:rPr>
          <w:delText>,</w:delText>
        </w:r>
      </w:del>
      <w:r w:rsidR="00B32685" w:rsidRPr="005B4738">
        <w:rPr>
          <w:rFonts w:eastAsia="Times New Roman"/>
          <w:lang w:val="en-GB"/>
        </w:rPr>
        <w:t xml:space="preserve"> </w:t>
      </w:r>
      <w:r w:rsidR="00B32685" w:rsidRPr="005B4738">
        <w:rPr>
          <w:lang w:val="en-GB"/>
        </w:rPr>
        <w:t>which</w:t>
      </w:r>
      <w:r w:rsidR="00B32685" w:rsidRPr="005B4738">
        <w:rPr>
          <w:rFonts w:eastAsia="Times New Roman"/>
          <w:lang w:val="en-GB"/>
        </w:rPr>
        <w:t xml:space="preserve"> </w:t>
      </w:r>
      <w:r w:rsidR="00B32685" w:rsidRPr="005B4738">
        <w:rPr>
          <w:lang w:val="en-GB"/>
        </w:rPr>
        <w:t>specifies</w:t>
      </w:r>
      <w:r w:rsidR="00B32685" w:rsidRPr="005B4738">
        <w:rPr>
          <w:rFonts w:eastAsia="Times New Roman"/>
          <w:lang w:val="en-GB"/>
        </w:rPr>
        <w:t xml:space="preserve"> </w:t>
      </w:r>
      <w:r w:rsidR="00B32685" w:rsidRPr="005B4738">
        <w:rPr>
          <w:lang w:val="en-GB"/>
        </w:rPr>
        <w:t>that</w:t>
      </w:r>
      <w:r w:rsidR="00B32685" w:rsidRPr="005B4738">
        <w:rPr>
          <w:rFonts w:eastAsia="Times New Roman"/>
          <w:lang w:val="en-GB"/>
        </w:rPr>
        <w:t xml:space="preserve"> </w:t>
      </w:r>
      <w:r w:rsidR="00B32685" w:rsidRPr="005B4738">
        <w:rPr>
          <w:lang w:val="en-GB"/>
        </w:rPr>
        <w:t>the</w:t>
      </w:r>
      <w:r w:rsidR="00B32685" w:rsidRPr="005B4738">
        <w:rPr>
          <w:rFonts w:eastAsia="Times New Roman"/>
          <w:lang w:val="en-GB"/>
        </w:rPr>
        <w:t xml:space="preserve"> </w:t>
      </w:r>
      <w:r w:rsidR="00B32685" w:rsidRPr="005B4738">
        <w:rPr>
          <w:lang w:val="en-GB"/>
        </w:rPr>
        <w:t>entity</w:t>
      </w:r>
      <w:r w:rsidR="00B32685" w:rsidRPr="005B4738">
        <w:rPr>
          <w:rFonts w:eastAsia="Times New Roman"/>
          <w:lang w:val="en-GB"/>
        </w:rPr>
        <w:t xml:space="preserve"> </w:t>
      </w:r>
      <w:r w:rsidR="00B32685" w:rsidRPr="005B4738">
        <w:rPr>
          <w:lang w:val="en-GB"/>
        </w:rPr>
        <w:t>in</w:t>
      </w:r>
      <w:r w:rsidR="00B32685" w:rsidRPr="005B4738">
        <w:rPr>
          <w:rFonts w:eastAsia="Times New Roman"/>
          <w:lang w:val="en-GB"/>
        </w:rPr>
        <w:t xml:space="preserve"> </w:t>
      </w:r>
      <w:r w:rsidR="00B32685" w:rsidRPr="005B4738">
        <w:rPr>
          <w:lang w:val="en-GB"/>
        </w:rPr>
        <w:t>question</w:t>
      </w:r>
      <w:r w:rsidR="00B32685" w:rsidRPr="005B4738">
        <w:rPr>
          <w:rFonts w:eastAsia="Times New Roman"/>
          <w:lang w:val="en-GB"/>
        </w:rPr>
        <w:t xml:space="preserve"> </w:t>
      </w:r>
      <w:r w:rsidR="00B32685" w:rsidRPr="005B4738">
        <w:rPr>
          <w:lang w:val="en-GB"/>
        </w:rPr>
        <w:t>exists</w:t>
      </w:r>
      <w:ins w:id="329" w:author="Niels Grewe" w:date="2012-02-13T08:10:00Z">
        <w:r w:rsidR="009F2114">
          <w:rPr>
            <w:lang w:val="en-GB"/>
          </w:rPr>
          <w:t xml:space="preserve"> </w:t>
        </w:r>
      </w:ins>
      <w:ins w:id="330" w:author="Alan Ruttenberg" w:date="2012-02-13T00:52:00Z">
        <w:r w:rsidR="00ED0B9F">
          <w:rPr>
            <w:lang w:val="en-GB"/>
          </w:rPr>
          <w:t>(object property holds)</w:t>
        </w:r>
      </w:ins>
      <w:r w:rsidR="00B32685" w:rsidRPr="005B4738">
        <w:rPr>
          <w:rFonts w:eastAsia="Times New Roman"/>
          <w:lang w:val="en-GB"/>
        </w:rPr>
        <w:t xml:space="preserve"> </w:t>
      </w:r>
      <w:r w:rsidR="00B32685" w:rsidRPr="005B4738">
        <w:rPr>
          <w:lang w:val="en-GB"/>
        </w:rPr>
        <w:t>at</w:t>
      </w:r>
      <w:r w:rsidR="00B32685" w:rsidRPr="005B4738">
        <w:rPr>
          <w:rFonts w:eastAsia="Times New Roman"/>
          <w:lang w:val="en-GB"/>
        </w:rPr>
        <w:t xml:space="preserve"> </w:t>
      </w:r>
      <w:r w:rsidR="00B32685" w:rsidRPr="005B4738">
        <w:rPr>
          <w:lang w:val="en-GB"/>
        </w:rPr>
        <w:t>t.</w:t>
      </w:r>
      <w:r w:rsidR="00B32685" w:rsidRPr="005B4738">
        <w:rPr>
          <w:rFonts w:eastAsia="Times New Roman"/>
          <w:lang w:val="en-GB"/>
        </w:rPr>
        <w:t xml:space="preserve"> </w:t>
      </w:r>
      <w:commentRangeStart w:id="331"/>
      <w:r w:rsidR="00B32685" w:rsidRPr="005B4738">
        <w:rPr>
          <w:lang w:val="en-GB"/>
        </w:rPr>
        <w:t>Class</w:t>
      </w:r>
      <w:r w:rsidR="00B32685" w:rsidRPr="005B4738">
        <w:rPr>
          <w:rFonts w:eastAsia="Times New Roman"/>
          <w:lang w:val="en-GB"/>
        </w:rPr>
        <w:t xml:space="preserve"> </w:t>
      </w:r>
      <w:r w:rsidR="00B32685" w:rsidRPr="005B4738">
        <w:rPr>
          <w:lang w:val="en-GB"/>
        </w:rPr>
        <w:t>instances</w:t>
      </w:r>
      <w:r w:rsidR="00B32685" w:rsidRPr="005B4738">
        <w:rPr>
          <w:rFonts w:eastAsia="Times New Roman"/>
          <w:lang w:val="en-GB"/>
        </w:rPr>
        <w:t xml:space="preserve"> </w:t>
      </w:r>
      <w:r w:rsidR="00B32685" w:rsidRPr="005B4738">
        <w:rPr>
          <w:lang w:val="en-GB"/>
        </w:rPr>
        <w:t>then</w:t>
      </w:r>
      <w:r w:rsidR="00B32685" w:rsidRPr="005B4738">
        <w:rPr>
          <w:rFonts w:eastAsia="Times New Roman"/>
          <w:lang w:val="en-GB"/>
        </w:rPr>
        <w:t xml:space="preserve"> </w:t>
      </w:r>
      <w:r w:rsidR="00B32685" w:rsidRPr="005B4738">
        <w:rPr>
          <w:lang w:val="en-GB"/>
        </w:rPr>
        <w:t>become</w:t>
      </w:r>
      <w:r w:rsidR="00B32685" w:rsidRPr="005B4738">
        <w:rPr>
          <w:rFonts w:eastAsia="Times New Roman"/>
          <w:lang w:val="en-GB"/>
        </w:rPr>
        <w:t xml:space="preserve"> </w:t>
      </w:r>
      <w:r w:rsidR="00B32685" w:rsidRPr="005B4738">
        <w:rPr>
          <w:lang w:val="en-GB"/>
        </w:rPr>
        <w:t>pairs</w:t>
      </w:r>
      <w:r w:rsidR="00B32685" w:rsidRPr="005B4738">
        <w:rPr>
          <w:rFonts w:eastAsia="Times New Roman"/>
          <w:lang w:val="en-GB"/>
        </w:rPr>
        <w:t xml:space="preserve"> </w:t>
      </w:r>
      <w:r w:rsidR="00B32685" w:rsidRPr="005B4738">
        <w:rPr>
          <w:lang w:val="en-GB"/>
        </w:rPr>
        <w:t>and</w:t>
      </w:r>
      <w:r w:rsidR="00B32685" w:rsidRPr="005B4738">
        <w:rPr>
          <w:rFonts w:eastAsia="Times New Roman"/>
          <w:lang w:val="en-GB"/>
        </w:rPr>
        <w:t xml:space="preserve"> </w:t>
      </w:r>
      <w:r w:rsidR="00B32685" w:rsidRPr="005B4738">
        <w:rPr>
          <w:lang w:val="en-GB"/>
        </w:rPr>
        <w:t>object</w:t>
      </w:r>
      <w:r w:rsidR="00B32685" w:rsidRPr="005B4738">
        <w:rPr>
          <w:rFonts w:eastAsia="Times New Roman"/>
          <w:lang w:val="en-GB"/>
        </w:rPr>
        <w:t xml:space="preserve"> </w:t>
      </w:r>
      <w:r w:rsidR="00B32685" w:rsidRPr="005B4738">
        <w:rPr>
          <w:lang w:val="en-GB"/>
        </w:rPr>
        <w:t>property</w:t>
      </w:r>
      <w:r w:rsidR="00B32685" w:rsidRPr="005B4738">
        <w:rPr>
          <w:rFonts w:eastAsia="Times New Roman"/>
          <w:lang w:val="en-GB"/>
        </w:rPr>
        <w:t xml:space="preserve"> </w:t>
      </w:r>
      <w:r w:rsidR="00B32685" w:rsidRPr="005B4738">
        <w:rPr>
          <w:lang w:val="en-GB"/>
        </w:rPr>
        <w:t>instances</w:t>
      </w:r>
      <w:r w:rsidR="00B32685" w:rsidRPr="005B4738">
        <w:rPr>
          <w:rFonts w:eastAsia="Times New Roman"/>
          <w:lang w:val="en-GB"/>
        </w:rPr>
        <w:t xml:space="preserve"> </w:t>
      </w:r>
      <w:r w:rsidR="00B32685" w:rsidRPr="005B4738">
        <w:rPr>
          <w:lang w:val="en-GB"/>
        </w:rPr>
        <w:t>triples.</w:t>
      </w:r>
      <w:r w:rsidR="00B32685" w:rsidRPr="005B4738">
        <w:rPr>
          <w:rFonts w:eastAsia="Times New Roman"/>
          <w:lang w:val="en-GB"/>
        </w:rPr>
        <w:t xml:space="preserve"> </w:t>
      </w:r>
      <w:r w:rsidR="00B32685" w:rsidRPr="005B4738">
        <w:rPr>
          <w:lang w:val="en-GB"/>
        </w:rPr>
        <w:t>In</w:t>
      </w:r>
      <w:r w:rsidR="00B32685" w:rsidRPr="005B4738">
        <w:rPr>
          <w:rFonts w:eastAsia="Times New Roman"/>
          <w:lang w:val="en-GB"/>
        </w:rPr>
        <w:t xml:space="preserve"> </w:t>
      </w:r>
      <w:r w:rsidR="00B32685" w:rsidRPr="005B4738">
        <w:rPr>
          <w:lang w:val="en-GB"/>
        </w:rPr>
        <w:t>order</w:t>
      </w:r>
      <w:r w:rsidR="00B32685" w:rsidRPr="005B4738">
        <w:rPr>
          <w:rFonts w:eastAsia="Times New Roman"/>
          <w:lang w:val="en-GB"/>
        </w:rPr>
        <w:t xml:space="preserve"> </w:t>
      </w:r>
      <w:r w:rsidR="00B32685" w:rsidRPr="005B4738">
        <w:rPr>
          <w:lang w:val="en-GB"/>
        </w:rPr>
        <w:t>to</w:t>
      </w:r>
      <w:r w:rsidR="00B32685" w:rsidRPr="005B4738">
        <w:rPr>
          <w:rFonts w:eastAsia="Times New Roman"/>
          <w:lang w:val="en-GB"/>
        </w:rPr>
        <w:t xml:space="preserve"> </w:t>
      </w:r>
      <w:r w:rsidR="00B32685" w:rsidRPr="005B4738">
        <w:rPr>
          <w:lang w:val="en-GB"/>
        </w:rPr>
        <w:t>keep</w:t>
      </w:r>
      <w:r w:rsidR="00B32685" w:rsidRPr="005B4738">
        <w:rPr>
          <w:rFonts w:eastAsia="Times New Roman"/>
          <w:lang w:val="en-GB"/>
        </w:rPr>
        <w:t xml:space="preserve"> </w:t>
      </w:r>
      <w:r w:rsidR="00B32685" w:rsidRPr="005B4738">
        <w:rPr>
          <w:lang w:val="en-GB"/>
        </w:rPr>
        <w:t>the</w:t>
      </w:r>
      <w:r w:rsidR="00B32685" w:rsidRPr="005B4738">
        <w:rPr>
          <w:rFonts w:eastAsia="Times New Roman"/>
          <w:lang w:val="en-GB"/>
        </w:rPr>
        <w:t xml:space="preserve"> </w:t>
      </w:r>
      <w:r w:rsidR="00B32685" w:rsidRPr="005B4738">
        <w:rPr>
          <w:lang w:val="en-GB"/>
        </w:rPr>
        <w:t>surface</w:t>
      </w:r>
      <w:r w:rsidR="00B32685" w:rsidRPr="005B4738">
        <w:rPr>
          <w:rFonts w:eastAsia="Times New Roman"/>
          <w:lang w:val="en-GB"/>
        </w:rPr>
        <w:t xml:space="preserve"> </w:t>
      </w:r>
      <w:r w:rsidR="00B32685" w:rsidRPr="005B4738">
        <w:rPr>
          <w:lang w:val="en-GB"/>
        </w:rPr>
        <w:t>grammar</w:t>
      </w:r>
      <w:r w:rsidR="00B32685" w:rsidRPr="005B4738">
        <w:rPr>
          <w:rFonts w:eastAsia="Times New Roman"/>
          <w:lang w:val="en-GB"/>
        </w:rPr>
        <w:t xml:space="preserve"> </w:t>
      </w:r>
      <w:r w:rsidR="00B32685" w:rsidRPr="005B4738">
        <w:rPr>
          <w:lang w:val="en-GB"/>
        </w:rPr>
        <w:t>and</w:t>
      </w:r>
      <w:r w:rsidR="00B32685" w:rsidRPr="005B4738">
        <w:rPr>
          <w:rFonts w:eastAsia="Times New Roman"/>
          <w:lang w:val="en-GB"/>
        </w:rPr>
        <w:t xml:space="preserve"> </w:t>
      </w:r>
      <w:r w:rsidR="00B32685" w:rsidRPr="005B4738">
        <w:rPr>
          <w:lang w:val="en-GB"/>
        </w:rPr>
        <w:t>overall</w:t>
      </w:r>
      <w:r w:rsidR="00B32685" w:rsidRPr="005B4738">
        <w:rPr>
          <w:rFonts w:eastAsia="Times New Roman"/>
          <w:lang w:val="en-GB"/>
        </w:rPr>
        <w:t xml:space="preserve"> </w:t>
      </w:r>
      <w:r w:rsidR="00B32685" w:rsidRPr="005B4738">
        <w:rPr>
          <w:lang w:val="en-GB"/>
        </w:rPr>
        <w:t>semantics</w:t>
      </w:r>
      <w:r w:rsidR="00B32685" w:rsidRPr="005B4738">
        <w:rPr>
          <w:rFonts w:eastAsia="Times New Roman"/>
          <w:lang w:val="en-GB"/>
        </w:rPr>
        <w:t xml:space="preserve"> </w:t>
      </w:r>
      <w:r w:rsidR="00B32685" w:rsidRPr="005B4738">
        <w:rPr>
          <w:lang w:val="en-GB"/>
        </w:rPr>
        <w:t>intact,</w:t>
      </w:r>
      <w:r w:rsidR="00B32685" w:rsidRPr="005B4738">
        <w:rPr>
          <w:rFonts w:eastAsia="Times New Roman"/>
          <w:lang w:val="en-GB"/>
        </w:rPr>
        <w:t xml:space="preserve"> </w:t>
      </w:r>
      <w:r w:rsidR="00B32685" w:rsidRPr="005B4738">
        <w:rPr>
          <w:lang w:val="en-GB"/>
        </w:rPr>
        <w:t>the</w:t>
      </w:r>
      <w:r w:rsidR="00B32685" w:rsidRPr="005B4738">
        <w:rPr>
          <w:rFonts w:eastAsia="Times New Roman"/>
          <w:lang w:val="en-GB"/>
        </w:rPr>
        <w:t xml:space="preserve"> </w:t>
      </w:r>
      <w:r w:rsidR="00B32685" w:rsidRPr="005B4738">
        <w:rPr>
          <w:lang w:val="en-GB"/>
        </w:rPr>
        <w:t>interpretations</w:t>
      </w:r>
      <w:r w:rsidR="00B32685" w:rsidRPr="005B4738">
        <w:rPr>
          <w:rFonts w:eastAsia="Times New Roman"/>
          <w:lang w:val="en-GB"/>
        </w:rPr>
        <w:t xml:space="preserve"> </w:t>
      </w:r>
      <w:r w:rsidR="00B32685" w:rsidRPr="005B4738">
        <w:rPr>
          <w:lang w:val="en-GB"/>
        </w:rPr>
        <w:t>of</w:t>
      </w:r>
      <w:r w:rsidR="00B32685" w:rsidRPr="005B4738">
        <w:rPr>
          <w:rFonts w:eastAsia="Times New Roman"/>
          <w:lang w:val="en-GB"/>
        </w:rPr>
        <w:t xml:space="preserve"> </w:t>
      </w:r>
      <w:r w:rsidR="00B32685" w:rsidRPr="005B4738">
        <w:rPr>
          <w:lang w:val="en-GB"/>
        </w:rPr>
        <w:t>all</w:t>
      </w:r>
      <w:r w:rsidR="00B32685" w:rsidRPr="005B4738">
        <w:rPr>
          <w:rFonts w:eastAsia="Times New Roman"/>
          <w:lang w:val="en-GB"/>
        </w:rPr>
        <w:t xml:space="preserve"> </w:t>
      </w:r>
      <w:r w:rsidR="00B32685" w:rsidRPr="005B4738">
        <w:rPr>
          <w:lang w:val="en-GB"/>
        </w:rPr>
        <w:t>OWL</w:t>
      </w:r>
      <w:r w:rsidR="00B32685" w:rsidRPr="005B4738">
        <w:rPr>
          <w:rFonts w:eastAsia="Times New Roman"/>
          <w:lang w:val="en-GB"/>
        </w:rPr>
        <w:t xml:space="preserve"> </w:t>
      </w:r>
      <w:r w:rsidR="00B32685" w:rsidRPr="005B4738">
        <w:rPr>
          <w:lang w:val="en-GB"/>
        </w:rPr>
        <w:t>axioms</w:t>
      </w:r>
      <w:r w:rsidR="00B32685" w:rsidRPr="005B4738">
        <w:rPr>
          <w:rFonts w:eastAsia="Times New Roman"/>
          <w:lang w:val="en-GB"/>
        </w:rPr>
        <w:t xml:space="preserve"> </w:t>
      </w:r>
      <w:r w:rsidR="00B32685" w:rsidRPr="005B4738">
        <w:rPr>
          <w:lang w:val="en-GB"/>
        </w:rPr>
        <w:t>will</w:t>
      </w:r>
      <w:r w:rsidR="00B32685" w:rsidRPr="005B4738">
        <w:rPr>
          <w:rFonts w:eastAsia="Times New Roman"/>
          <w:lang w:val="en-GB"/>
        </w:rPr>
        <w:t xml:space="preserve"> </w:t>
      </w:r>
      <w:r w:rsidR="00B32685" w:rsidRPr="005B4738">
        <w:rPr>
          <w:lang w:val="en-GB"/>
        </w:rPr>
        <w:t>be</w:t>
      </w:r>
      <w:r w:rsidR="00B32685" w:rsidRPr="005B4738">
        <w:rPr>
          <w:rFonts w:eastAsia="Times New Roman"/>
          <w:lang w:val="en-GB"/>
        </w:rPr>
        <w:t xml:space="preserve"> </w:t>
      </w:r>
      <w:r w:rsidR="00B32685" w:rsidRPr="005B4738">
        <w:rPr>
          <w:lang w:val="en-GB"/>
        </w:rPr>
        <w:t>prepended</w:t>
      </w:r>
      <w:r w:rsidR="00B32685" w:rsidRPr="005B4738">
        <w:rPr>
          <w:rFonts w:eastAsia="Times New Roman"/>
          <w:lang w:val="en-GB"/>
        </w:rPr>
        <w:t xml:space="preserve"> </w:t>
      </w:r>
      <w:r w:rsidR="00B32685" w:rsidRPr="005B4738">
        <w:rPr>
          <w:lang w:val="en-GB"/>
        </w:rPr>
        <w:t>with</w:t>
      </w:r>
      <w:r w:rsidR="00B32685" w:rsidRPr="005B4738">
        <w:rPr>
          <w:rFonts w:eastAsia="Times New Roman"/>
          <w:lang w:val="en-GB"/>
        </w:rPr>
        <w:t xml:space="preserve"> a </w:t>
      </w:r>
      <w:proofErr w:type="spellStart"/>
      <w:r w:rsidR="00B32685" w:rsidRPr="005B4738">
        <w:rPr>
          <w:rFonts w:eastAsia="Times New Roman"/>
          <w:lang w:val="en-GB"/>
        </w:rPr>
        <w:t>conditionalised</w:t>
      </w:r>
      <w:proofErr w:type="spellEnd"/>
      <w:r w:rsidR="00B32685" w:rsidRPr="005B4738">
        <w:rPr>
          <w:rFonts w:eastAsia="Times New Roman"/>
          <w:lang w:val="en-GB"/>
        </w:rPr>
        <w:t xml:space="preserve"> universal quantification over t that specifies that the axiom should hold at all times that the entity in question exists.  </w:t>
      </w:r>
      <w:r w:rsidR="00B32685" w:rsidRPr="005B4738">
        <w:rPr>
          <w:lang w:val="en-GB"/>
        </w:rPr>
        <w:t>Time</w:t>
      </w:r>
      <w:r w:rsidR="00B32685" w:rsidRPr="005B4738">
        <w:rPr>
          <w:rFonts w:eastAsia="Times New Roman"/>
          <w:lang w:val="en-GB"/>
        </w:rPr>
        <w:t xml:space="preserve"> </w:t>
      </w:r>
      <w:r w:rsidR="00B32685" w:rsidRPr="005B4738">
        <w:rPr>
          <w:lang w:val="en-GB"/>
        </w:rPr>
        <w:t>instants</w:t>
      </w:r>
      <w:r w:rsidR="00B32685" w:rsidRPr="005B4738">
        <w:rPr>
          <w:rFonts w:eastAsia="Times New Roman"/>
          <w:lang w:val="en-GB"/>
        </w:rPr>
        <w:t xml:space="preserve"> </w:t>
      </w:r>
      <w:r w:rsidR="00B32685" w:rsidRPr="005B4738">
        <w:rPr>
          <w:lang w:val="en-GB"/>
        </w:rPr>
        <w:t>are</w:t>
      </w:r>
      <w:r w:rsidR="00B32685" w:rsidRPr="005B4738">
        <w:rPr>
          <w:rFonts w:eastAsia="Times New Roman"/>
          <w:lang w:val="en-GB"/>
        </w:rPr>
        <w:t xml:space="preserve"> </w:t>
      </w:r>
      <w:r w:rsidR="00B32685" w:rsidRPr="005B4738">
        <w:rPr>
          <w:lang w:val="en-GB"/>
        </w:rPr>
        <w:t>hereby</w:t>
      </w:r>
      <w:r w:rsidR="00B32685" w:rsidRPr="005B4738">
        <w:rPr>
          <w:rFonts w:eastAsia="Times New Roman"/>
          <w:lang w:val="en-GB"/>
        </w:rPr>
        <w:t xml:space="preserve"> </w:t>
      </w:r>
      <w:r w:rsidR="00B32685" w:rsidRPr="005B4738">
        <w:rPr>
          <w:lang w:val="en-GB"/>
        </w:rPr>
        <w:t>external</w:t>
      </w:r>
      <w:r w:rsidR="00B32685" w:rsidRPr="005B4738">
        <w:rPr>
          <w:rFonts w:eastAsia="Times New Roman"/>
          <w:lang w:val="en-GB"/>
        </w:rPr>
        <w:t xml:space="preserve"> </w:t>
      </w:r>
      <w:r w:rsidR="00B32685" w:rsidRPr="005B4738">
        <w:rPr>
          <w:lang w:val="en-GB"/>
        </w:rPr>
        <w:t>to</w:t>
      </w:r>
      <w:r w:rsidR="00B32685" w:rsidRPr="005B4738">
        <w:rPr>
          <w:rFonts w:eastAsia="Times New Roman"/>
          <w:lang w:val="en-GB"/>
        </w:rPr>
        <w:t xml:space="preserve"> </w:t>
      </w:r>
      <w:r w:rsidR="00B32685" w:rsidRPr="005B4738">
        <w:rPr>
          <w:lang w:val="en-GB"/>
        </w:rPr>
        <w:t>the</w:t>
      </w:r>
      <w:r w:rsidR="00B32685" w:rsidRPr="005B4738">
        <w:rPr>
          <w:rFonts w:eastAsia="Times New Roman"/>
          <w:lang w:val="en-GB"/>
        </w:rPr>
        <w:t xml:space="preserve"> </w:t>
      </w:r>
      <w:r w:rsidR="00B32685" w:rsidRPr="005B4738">
        <w:rPr>
          <w:lang w:val="en-GB"/>
        </w:rPr>
        <w:t>domain.</w:t>
      </w:r>
      <w:r w:rsidR="00B32685" w:rsidRPr="005B4738">
        <w:rPr>
          <w:rFonts w:eastAsia="Times New Roman"/>
          <w:lang w:val="en-GB"/>
        </w:rPr>
        <w:t xml:space="preserve"> </w:t>
      </w:r>
      <w:r w:rsidR="00B32685" w:rsidRPr="005B4738">
        <w:rPr>
          <w:lang w:val="en-GB"/>
        </w:rPr>
        <w:t>For</w:t>
      </w:r>
      <w:r w:rsidR="00B32685" w:rsidRPr="005B4738">
        <w:rPr>
          <w:rFonts w:eastAsia="Times New Roman"/>
          <w:lang w:val="en-GB"/>
        </w:rPr>
        <w:t xml:space="preserve"> </w:t>
      </w:r>
      <w:r w:rsidR="00B32685" w:rsidRPr="005B4738">
        <w:rPr>
          <w:lang w:val="en-GB"/>
        </w:rPr>
        <w:t>example,</w:t>
      </w:r>
      <w:r w:rsidR="00B32685" w:rsidRPr="005B4738">
        <w:rPr>
          <w:rFonts w:eastAsia="Times New Roman"/>
          <w:lang w:val="en-GB"/>
        </w:rPr>
        <w:t xml:space="preserve"> </w:t>
      </w:r>
      <w:r w:rsidR="00B32685" w:rsidRPr="005B4738">
        <w:rPr>
          <w:lang w:val="en-GB"/>
        </w:rPr>
        <w:t>the</w:t>
      </w:r>
      <w:r w:rsidR="00B32685" w:rsidRPr="005B4738">
        <w:rPr>
          <w:rFonts w:eastAsia="Times New Roman"/>
          <w:lang w:val="en-GB"/>
        </w:rPr>
        <w:t xml:space="preserve"> </w:t>
      </w:r>
      <w:r w:rsidR="00B32685" w:rsidRPr="005B4738">
        <w:rPr>
          <w:lang w:val="en-GB"/>
        </w:rPr>
        <w:t>interpretation</w:t>
      </w:r>
      <w:r w:rsidR="00B32685" w:rsidRPr="005B4738">
        <w:rPr>
          <w:rFonts w:eastAsia="Times New Roman"/>
          <w:lang w:val="en-GB"/>
        </w:rPr>
        <w:t xml:space="preserve"> </w:t>
      </w:r>
      <w:r w:rsidR="00B32685" w:rsidRPr="005B4738">
        <w:rPr>
          <w:lang w:val="en-GB"/>
        </w:rPr>
        <w:t>of</w:t>
      </w:r>
      <w:r w:rsidR="00B32685" w:rsidRPr="005B4738">
        <w:rPr>
          <w:rFonts w:eastAsia="Times New Roman"/>
          <w:lang w:val="en-GB"/>
        </w:rPr>
        <w:t xml:space="preserve"> </w:t>
      </w:r>
      <w:r w:rsidR="00B32685" w:rsidRPr="005B4738">
        <w:rPr>
          <w:lang w:val="en-GB"/>
        </w:rPr>
        <w:t>a</w:t>
      </w:r>
      <w:r w:rsidR="00B32685" w:rsidRPr="005B4738">
        <w:rPr>
          <w:rFonts w:eastAsia="Times New Roman"/>
          <w:lang w:val="en-GB"/>
        </w:rPr>
        <w:t xml:space="preserve"> </w:t>
      </w:r>
      <w:r w:rsidR="00B32685" w:rsidRPr="005B4738">
        <w:rPr>
          <w:lang w:val="en-GB"/>
        </w:rPr>
        <w:t>class</w:t>
      </w:r>
      <w:r w:rsidR="00B32685" w:rsidRPr="005B4738">
        <w:rPr>
          <w:rFonts w:eastAsia="Times New Roman"/>
          <w:lang w:val="en-GB"/>
        </w:rPr>
        <w:t xml:space="preserve"> </w:t>
      </w:r>
      <w:r w:rsidR="00B32685" w:rsidRPr="005B4738">
        <w:rPr>
          <w:lang w:val="en-GB"/>
        </w:rPr>
        <w:t>assertion</w:t>
      </w:r>
      <w:r w:rsidR="00B32685" w:rsidRPr="005B4738">
        <w:rPr>
          <w:rFonts w:eastAsia="Times New Roman"/>
          <w:lang w:val="en-GB"/>
        </w:rPr>
        <w:t xml:space="preserve"> </w:t>
      </w:r>
      <w:r w:rsidR="00B32685" w:rsidRPr="005B4738">
        <w:rPr>
          <w:lang w:val="en-GB"/>
        </w:rPr>
        <w:t>axiom</w:t>
      </w:r>
      <w:r w:rsidR="00B32685" w:rsidRPr="005B4738">
        <w:rPr>
          <w:rFonts w:eastAsia="Times New Roman"/>
          <w:lang w:val="en-GB"/>
        </w:rPr>
        <w:t xml:space="preserve"> </w:t>
      </w:r>
      <w:r w:rsidR="00B32685" w:rsidRPr="005B4738">
        <w:rPr>
          <w:lang w:val="en-GB"/>
        </w:rPr>
        <w:t>that</w:t>
      </w:r>
      <w:r w:rsidR="00B32685" w:rsidRPr="005B4738">
        <w:rPr>
          <w:rFonts w:eastAsia="Times New Roman"/>
          <w:lang w:val="en-GB"/>
        </w:rPr>
        <w:t xml:space="preserve"> </w:t>
      </w:r>
      <w:r w:rsidR="00B32685" w:rsidRPr="005B4738">
        <w:rPr>
          <w:lang w:val="en-GB"/>
        </w:rPr>
        <w:t>asserts</w:t>
      </w:r>
      <w:r w:rsidR="00B32685" w:rsidRPr="005B4738">
        <w:rPr>
          <w:rFonts w:eastAsia="Times New Roman"/>
          <w:lang w:val="en-GB"/>
        </w:rPr>
        <w:t xml:space="preserve"> </w:t>
      </w:r>
      <w:r w:rsidR="00B32685" w:rsidRPr="005B4738">
        <w:rPr>
          <w:lang w:val="en-GB"/>
        </w:rPr>
        <w:t>that</w:t>
      </w:r>
      <w:r w:rsidR="00B32685" w:rsidRPr="005B4738">
        <w:rPr>
          <w:rFonts w:eastAsia="Times New Roman"/>
          <w:lang w:val="en-GB"/>
        </w:rPr>
        <w:t xml:space="preserve"> </w:t>
      </w:r>
      <w:r w:rsidR="00B32685" w:rsidRPr="005B4738">
        <w:rPr>
          <w:lang w:val="en-GB"/>
        </w:rPr>
        <w:t>a</w:t>
      </w:r>
      <w:r w:rsidR="00B32685" w:rsidRPr="005B4738">
        <w:rPr>
          <w:rFonts w:eastAsia="Times New Roman"/>
          <w:lang w:val="en-GB"/>
        </w:rPr>
        <w:t xml:space="preserve"> </w:t>
      </w:r>
      <w:r w:rsidR="00B32685" w:rsidRPr="005B4738">
        <w:rPr>
          <w:lang w:val="en-GB"/>
        </w:rPr>
        <w:t>is</w:t>
      </w:r>
      <w:r w:rsidR="00B32685" w:rsidRPr="005B4738">
        <w:rPr>
          <w:rFonts w:eastAsia="Times New Roman"/>
          <w:lang w:val="en-GB"/>
        </w:rPr>
        <w:t xml:space="preserve"> </w:t>
      </w:r>
      <w:r w:rsidR="00B32685" w:rsidRPr="005B4738">
        <w:rPr>
          <w:lang w:val="en-GB"/>
        </w:rPr>
        <w:t>an</w:t>
      </w:r>
      <w:r w:rsidR="00B32685" w:rsidRPr="005B4738">
        <w:rPr>
          <w:rFonts w:eastAsia="Times New Roman"/>
          <w:lang w:val="en-GB"/>
        </w:rPr>
        <w:t xml:space="preserve"> </w:t>
      </w:r>
      <w:r w:rsidR="00B32685" w:rsidRPr="005B4738">
        <w:rPr>
          <w:lang w:val="en-GB"/>
        </w:rPr>
        <w:t>instance</w:t>
      </w:r>
      <w:r w:rsidR="00B32685" w:rsidRPr="005B4738">
        <w:rPr>
          <w:rFonts w:eastAsia="Times New Roman"/>
          <w:lang w:val="en-GB"/>
        </w:rPr>
        <w:t xml:space="preserve"> </w:t>
      </w:r>
      <w:r w:rsidR="00B32685" w:rsidRPr="005B4738">
        <w:rPr>
          <w:lang w:val="en-GB"/>
        </w:rPr>
        <w:t>of</w:t>
      </w:r>
      <w:r w:rsidR="00B32685" w:rsidRPr="005B4738">
        <w:rPr>
          <w:rFonts w:eastAsia="Times New Roman"/>
          <w:lang w:val="en-GB"/>
        </w:rPr>
        <w:t xml:space="preserve"> </w:t>
      </w:r>
      <w:r w:rsidR="00B32685" w:rsidRPr="005B4738">
        <w:rPr>
          <w:lang w:val="en-GB"/>
        </w:rPr>
        <w:t>class</w:t>
      </w:r>
      <w:r w:rsidR="00B32685" w:rsidRPr="005B4738">
        <w:rPr>
          <w:rFonts w:eastAsia="Times New Roman"/>
          <w:lang w:val="en-GB"/>
        </w:rPr>
        <w:t xml:space="preserve"> </w:t>
      </w:r>
      <w:r w:rsidR="00B32685" w:rsidRPr="005B4738">
        <w:rPr>
          <w:i/>
          <w:lang w:val="en-GB"/>
        </w:rPr>
        <w:t>C</w:t>
      </w:r>
      <w:r w:rsidR="00B32685" w:rsidRPr="005B4738">
        <w:rPr>
          <w:lang w:val="en-GB"/>
        </w:rPr>
        <w:t>,</w:t>
      </w:r>
      <w:r w:rsidR="00B32685" w:rsidRPr="005B4738">
        <w:rPr>
          <w:rFonts w:eastAsia="Times New Roman"/>
          <w:lang w:val="en-GB"/>
        </w:rPr>
        <w:t xml:space="preserve"> </w:t>
      </w:r>
      <w:r w:rsidR="00B32685" w:rsidRPr="005B4738">
        <w:rPr>
          <w:lang w:val="en-GB"/>
        </w:rPr>
        <w:t>as</w:t>
      </w:r>
      <w:r w:rsidR="00B32685" w:rsidRPr="005B4738">
        <w:rPr>
          <w:rFonts w:eastAsia="Times New Roman"/>
          <w:lang w:val="en-GB"/>
        </w:rPr>
        <w:t xml:space="preserve"> </w:t>
      </w:r>
      <w:r w:rsidR="00B32685" w:rsidRPr="005B4738">
        <w:rPr>
          <w:lang w:val="en-GB"/>
        </w:rPr>
        <w:t>long</w:t>
      </w:r>
      <w:r w:rsidR="00B32685" w:rsidRPr="005B4738">
        <w:rPr>
          <w:rFonts w:eastAsia="Times New Roman"/>
          <w:lang w:val="en-GB"/>
        </w:rPr>
        <w:t xml:space="preserve"> </w:t>
      </w:r>
      <w:r w:rsidR="00B32685" w:rsidRPr="005B4738">
        <w:rPr>
          <w:lang w:val="en-GB"/>
        </w:rPr>
        <w:t>as</w:t>
      </w:r>
      <w:r w:rsidR="00B32685" w:rsidRPr="005B4738">
        <w:rPr>
          <w:rFonts w:eastAsia="Times New Roman"/>
          <w:lang w:val="en-GB"/>
        </w:rPr>
        <w:t xml:space="preserve"> </w:t>
      </w:r>
      <w:r w:rsidR="00B32685" w:rsidRPr="005B4738">
        <w:rPr>
          <w:lang w:val="en-GB"/>
        </w:rPr>
        <w:t>a</w:t>
      </w:r>
      <w:r w:rsidR="00B32685" w:rsidRPr="005B4738">
        <w:rPr>
          <w:rFonts w:eastAsia="Times New Roman"/>
          <w:lang w:val="en-GB"/>
        </w:rPr>
        <w:t xml:space="preserve"> </w:t>
      </w:r>
      <w:r w:rsidR="00B32685" w:rsidRPr="005B4738">
        <w:rPr>
          <w:lang w:val="en-GB"/>
        </w:rPr>
        <w:t>exists,</w:t>
      </w:r>
      <w:r w:rsidR="00B32685" w:rsidRPr="005B4738">
        <w:rPr>
          <w:rFonts w:eastAsia="Times New Roman"/>
          <w:lang w:val="en-GB"/>
        </w:rPr>
        <w:t xml:space="preserve"> </w:t>
      </w:r>
      <w:r w:rsidR="00B32685" w:rsidRPr="005B4738">
        <w:rPr>
          <w:lang w:val="en-GB"/>
        </w:rPr>
        <w:t>would</w:t>
      </w:r>
      <w:r w:rsidR="00B32685" w:rsidRPr="005B4738">
        <w:rPr>
          <w:rFonts w:eastAsia="Times New Roman"/>
          <w:lang w:val="en-GB"/>
        </w:rPr>
        <w:t xml:space="preserve"> </w:t>
      </w:r>
      <w:r w:rsidR="00B32685" w:rsidRPr="005B4738">
        <w:rPr>
          <w:lang w:val="en-GB"/>
        </w:rPr>
        <w:t>then</w:t>
      </w:r>
      <w:r w:rsidR="00B32685" w:rsidRPr="005B4738">
        <w:rPr>
          <w:rFonts w:eastAsia="Times New Roman"/>
          <w:lang w:val="en-GB"/>
        </w:rPr>
        <w:t xml:space="preserve"> </w:t>
      </w:r>
      <w:r w:rsidR="00B32685" w:rsidRPr="005B4738">
        <w:rPr>
          <w:lang w:val="en-GB"/>
        </w:rPr>
        <w:t>read</w:t>
      </w:r>
      <w:r w:rsidR="00B32685" w:rsidRPr="005B4738">
        <w:rPr>
          <w:rFonts w:eastAsia="Times New Roman"/>
          <w:lang w:val="en-GB"/>
        </w:rPr>
        <w:t xml:space="preserve"> </w:t>
      </w:r>
      <w:r w:rsidR="00B32685" w:rsidRPr="005B4738">
        <w:rPr>
          <w:lang w:val="en-GB"/>
        </w:rPr>
        <w:t>(domain</w:t>
      </w:r>
      <w:r w:rsidR="00B32685" w:rsidRPr="005B4738">
        <w:rPr>
          <w:rFonts w:eastAsia="Times New Roman"/>
          <w:lang w:val="en-GB"/>
        </w:rPr>
        <w:t xml:space="preserve"> </w:t>
      </w:r>
      <w:r w:rsidR="00B32685" w:rsidRPr="005B4738">
        <w:rPr>
          <w:rFonts w:ascii="Symbol" w:eastAsia="Symbol" w:hAnsi="Symbol" w:cs="Symbol"/>
          <w:lang w:val="en-GB"/>
        </w:rPr>
        <w:t></w:t>
      </w:r>
      <w:r w:rsidR="00B32685" w:rsidRPr="005B4738">
        <w:rPr>
          <w:rFonts w:eastAsia="Times New Roman"/>
          <w:lang w:val="en-GB"/>
        </w:rPr>
        <w:t xml:space="preserve"> </w:t>
      </w:r>
      <w:r w:rsidR="00B32685" w:rsidRPr="005B4738">
        <w:rPr>
          <w:lang w:val="en-GB"/>
        </w:rPr>
        <w:t>,</w:t>
      </w:r>
      <w:r w:rsidR="00B32685" w:rsidRPr="005B4738">
        <w:rPr>
          <w:rFonts w:eastAsia="Times New Roman"/>
          <w:lang w:val="en-GB"/>
        </w:rPr>
        <w:t xml:space="preserve"> </w:t>
      </w:r>
      <w:r w:rsidR="00B32685" w:rsidRPr="005B4738">
        <w:rPr>
          <w:lang w:val="en-GB"/>
        </w:rPr>
        <w:t>interpretation</w:t>
      </w:r>
      <w:r w:rsidR="00B32685" w:rsidRPr="005B4738">
        <w:rPr>
          <w:rFonts w:eastAsia="Times New Roman"/>
          <w:lang w:val="en-GB"/>
        </w:rPr>
        <w:t xml:space="preserve"> </w:t>
      </w:r>
      <w:r w:rsidR="00B32685" w:rsidRPr="005B4738">
        <w:rPr>
          <w:rFonts w:ascii="Lucida Calligraphy" w:hAnsi="Lucida Calligraphy" w:cs="Lucida Calligraphy"/>
          <w:lang w:val="en-GB"/>
        </w:rPr>
        <w:t>I</w:t>
      </w:r>
      <w:r w:rsidR="00B32685" w:rsidRPr="005B4738">
        <w:rPr>
          <w:lang w:val="en-GB"/>
        </w:rPr>
        <w:t>):</w:t>
      </w:r>
    </w:p>
    <w:p w14:paraId="74F2166C" w14:textId="77777777" w:rsidR="00B32685" w:rsidRPr="005B4738" w:rsidRDefault="00B32685" w:rsidP="00B32685">
      <w:pPr>
        <w:tabs>
          <w:tab w:val="left" w:pos="6781"/>
        </w:tabs>
        <w:suppressAutoHyphens/>
        <w:spacing w:before="240" w:after="240"/>
        <w:ind w:left="454"/>
        <w:rPr>
          <w:rFonts w:ascii="Lucida Calligraphy" w:eastAsia="Symbol" w:hAnsi="Lucida Calligraphy" w:cs="Lucida Calligraphy"/>
          <w:vertAlign w:val="superscript"/>
          <w:lang w:val="en-GB"/>
        </w:rPr>
      </w:pPr>
      <w:r w:rsidRPr="005B4738">
        <w:rPr>
          <w:rFonts w:ascii="Symbol" w:eastAsia="Symbol" w:hAnsi="Symbol" w:cs="Symbol"/>
          <w:lang w:val="en-GB"/>
        </w:rPr>
        <w:t></w:t>
      </w:r>
      <w:r w:rsidRPr="005B4738">
        <w:rPr>
          <w:lang w:val="en-GB"/>
        </w:rPr>
        <w:t>t</w:t>
      </w:r>
      <w:r w:rsidRPr="005B4738">
        <w:rPr>
          <w:rFonts w:eastAsia="Times New Roman"/>
          <w:lang w:val="en-GB"/>
        </w:rPr>
        <w:t xml:space="preserve"> </w:t>
      </w:r>
      <w:r w:rsidRPr="005B4738">
        <w:rPr>
          <w:lang w:val="en-GB"/>
        </w:rPr>
        <w:t>(a</w:t>
      </w:r>
      <w:r w:rsidRPr="005B4738">
        <w:rPr>
          <w:rFonts w:ascii="Lucida Calligraphy" w:eastAsia="Lucida Calligraphy" w:hAnsi="Lucida Calligraphy" w:cs="Lucida Calligraphy"/>
          <w:vertAlign w:val="superscript"/>
          <w:lang w:val="en-GB"/>
        </w:rPr>
        <w:t xml:space="preserve"> </w:t>
      </w:r>
      <w:proofErr w:type="spellStart"/>
      <w:r w:rsidRPr="005B4738">
        <w:rPr>
          <w:rFonts w:ascii="Lucida Calligraphy" w:hAnsi="Lucida Calligraphy" w:cs="Lucida Calligraphy"/>
          <w:vertAlign w:val="superscript"/>
          <w:lang w:val="en-GB"/>
        </w:rPr>
        <w:t>I</w:t>
      </w:r>
      <w:r w:rsidRPr="005B4738">
        <w:rPr>
          <w:lang w:val="en-GB"/>
        </w:rPr>
        <w:t>,t</w:t>
      </w:r>
      <w:proofErr w:type="spellEnd"/>
      <w:r w:rsidRPr="005B4738">
        <w:rPr>
          <w:lang w:val="en-GB"/>
        </w:rPr>
        <w:t>)</w:t>
      </w:r>
      <w:r w:rsidRPr="005B4738">
        <w:rPr>
          <w:rFonts w:eastAsia="Times New Roman"/>
          <w:lang w:val="en-GB"/>
        </w:rPr>
        <w:t xml:space="preserve"> </w:t>
      </w:r>
      <w:r w:rsidRPr="005B4738">
        <w:rPr>
          <w:rFonts w:ascii="Symbol" w:eastAsia="Symbol" w:hAnsi="Symbol" w:cs="Symbol"/>
          <w:lang w:val="en-GB"/>
        </w:rPr>
        <w:t></w:t>
      </w:r>
      <w:r w:rsidRPr="005B4738">
        <w:rPr>
          <w:rFonts w:eastAsia="Times New Roman"/>
          <w:lang w:val="en-GB"/>
        </w:rPr>
        <w:t xml:space="preserve"> </w:t>
      </w:r>
      <w:r w:rsidRPr="005B4738">
        <w:rPr>
          <w:rFonts w:ascii="Symbol" w:eastAsia="Symbol" w:hAnsi="Symbol" w:cs="Symbol"/>
          <w:lang w:val="en-GB"/>
        </w:rPr>
        <w:t></w:t>
      </w:r>
      <w:r w:rsidRPr="005B4738">
        <w:rPr>
          <w:rFonts w:ascii="Lucida Calligraphy" w:eastAsia="Lucida Calligraphy" w:hAnsi="Lucida Calligraphy" w:cs="Lucida Calligraphy"/>
          <w:vertAlign w:val="superscript"/>
          <w:lang w:val="en-GB"/>
        </w:rPr>
        <w:t xml:space="preserve"> </w:t>
      </w:r>
      <w:r w:rsidRPr="005B4738">
        <w:rPr>
          <w:rFonts w:ascii="Lucida Calligraphy" w:hAnsi="Lucida Calligraphy" w:cs="Lucida Calligraphy"/>
          <w:vertAlign w:val="superscript"/>
          <w:lang w:val="en-GB"/>
        </w:rPr>
        <w:t>I</w:t>
      </w:r>
      <w:r w:rsidRPr="005B4738">
        <w:rPr>
          <w:rFonts w:ascii="Lucida Calligraphy" w:eastAsia="Lucida Calligraphy" w:hAnsi="Lucida Calligraphy" w:cs="Lucida Calligraphy"/>
          <w:vertAlign w:val="superscript"/>
          <w:lang w:val="en-GB"/>
        </w:rPr>
        <w:t xml:space="preserve"> </w:t>
      </w:r>
      <w:r w:rsidRPr="005B4738">
        <w:rPr>
          <w:rFonts w:eastAsia="Times New Roman"/>
          <w:lang w:val="en-GB"/>
        </w:rPr>
        <w:t xml:space="preserve"> </w:t>
      </w:r>
      <w:r w:rsidRPr="005B4738">
        <w:rPr>
          <w:rFonts w:ascii="Symbol" w:eastAsia="Symbol" w:hAnsi="Symbol" w:cs="Symbol"/>
          <w:lang w:val="en-GB"/>
        </w:rPr>
        <w:t></w:t>
      </w:r>
      <w:r w:rsidRPr="005B4738">
        <w:rPr>
          <w:rFonts w:eastAsia="Times New Roman"/>
          <w:lang w:val="en-GB"/>
        </w:rPr>
        <w:t xml:space="preserve"> </w:t>
      </w:r>
      <w:r w:rsidRPr="005B4738">
        <w:rPr>
          <w:lang w:val="en-GB"/>
        </w:rPr>
        <w:t>(</w:t>
      </w:r>
      <w:proofErr w:type="spellStart"/>
      <w:r w:rsidRPr="005B4738">
        <w:rPr>
          <w:lang w:val="en-GB"/>
        </w:rPr>
        <w:t>a</w:t>
      </w:r>
      <w:r w:rsidRPr="005B4738">
        <w:rPr>
          <w:rFonts w:ascii="Lucida Calligraphy" w:hAnsi="Lucida Calligraphy" w:cs="Lucida Calligraphy"/>
          <w:vertAlign w:val="superscript"/>
          <w:lang w:val="en-GB"/>
        </w:rPr>
        <w:t>I</w:t>
      </w:r>
      <w:proofErr w:type="spellEnd"/>
      <w:r w:rsidRPr="005B4738">
        <w:rPr>
          <w:rFonts w:eastAsia="Times New Roman"/>
          <w:lang w:val="en-GB"/>
        </w:rPr>
        <w:t xml:space="preserve"> </w:t>
      </w:r>
      <w:r w:rsidRPr="005B4738">
        <w:rPr>
          <w:lang w:val="en-GB"/>
        </w:rPr>
        <w:t>,t)</w:t>
      </w:r>
      <w:r w:rsidRPr="005B4738">
        <w:rPr>
          <w:rFonts w:eastAsia="Times New Roman"/>
          <w:lang w:val="en-GB"/>
        </w:rPr>
        <w:t xml:space="preserve"> </w:t>
      </w:r>
      <w:r w:rsidRPr="005B4738">
        <w:rPr>
          <w:rFonts w:ascii="Symbol" w:eastAsia="Symbol" w:hAnsi="Symbol" w:cs="Symbol"/>
          <w:lang w:val="en-GB"/>
        </w:rPr>
        <w:t></w:t>
      </w:r>
      <w:r w:rsidRPr="005B4738">
        <w:rPr>
          <w:rFonts w:eastAsia="Times New Roman"/>
          <w:lang w:val="en-GB"/>
        </w:rPr>
        <w:t xml:space="preserve"> </w:t>
      </w:r>
      <w:r w:rsidRPr="005B4738">
        <w:rPr>
          <w:rFonts w:eastAsia="Symbol"/>
          <w:bCs/>
          <w:i/>
          <w:lang w:val="en-GB"/>
        </w:rPr>
        <w:t>C</w:t>
      </w:r>
      <w:r w:rsidRPr="005B4738">
        <w:rPr>
          <w:rFonts w:ascii="Lucida Calligraphy" w:eastAsia="Symbol" w:hAnsi="Lucida Calligraphy" w:cs="Lucida Calligraphy"/>
          <w:vertAlign w:val="superscript"/>
          <w:lang w:val="en-GB"/>
        </w:rPr>
        <w:t>I</w:t>
      </w:r>
    </w:p>
    <w:p w14:paraId="065315FD" w14:textId="00F632D4" w:rsidR="006C0F84" w:rsidRPr="005B4738" w:rsidRDefault="00B32685" w:rsidP="00B32685">
      <w:pPr>
        <w:suppressAutoHyphens/>
        <w:rPr>
          <w:lang w:val="en-GB"/>
        </w:rPr>
      </w:pPr>
      <w:r w:rsidRPr="005B4738">
        <w:rPr>
          <w:rFonts w:eastAsia="Times New Roman"/>
          <w:lang w:val="en-GB"/>
        </w:rPr>
        <w:t xml:space="preserve">We can thus only express rigid instantiation: </w:t>
      </w:r>
      <w:r w:rsidR="00E86A03">
        <w:rPr>
          <w:rFonts w:eastAsia="Times New Roman"/>
          <w:lang w:val="en-GB"/>
        </w:rPr>
        <w:t>Whenever an individual exists at all, it is also a member of the class it instantiates</w:t>
      </w:r>
      <w:r w:rsidRPr="005B4738">
        <w:rPr>
          <w:rFonts w:eastAsia="Times New Roman"/>
          <w:lang w:val="en-GB"/>
        </w:rPr>
        <w:t xml:space="preserve">. </w:t>
      </w:r>
      <w:commentRangeEnd w:id="331"/>
      <w:r w:rsidR="00770006">
        <w:rPr>
          <w:rStyle w:val="Kommentarzeichen"/>
        </w:rPr>
        <w:commentReference w:id="331"/>
      </w:r>
      <w:r w:rsidRPr="005B4738">
        <w:rPr>
          <w:rFonts w:eastAsia="Times New Roman"/>
          <w:lang w:val="en-GB"/>
        </w:rPr>
        <w:t xml:space="preserve">The interpretation of temporality-sensitive relations will become clear </w:t>
      </w:r>
      <w:r w:rsidR="00E86A03">
        <w:rPr>
          <w:rFonts w:eastAsia="Times New Roman"/>
          <w:lang w:val="en-GB"/>
        </w:rPr>
        <w:t xml:space="preserve">when we spell out the semantic rules </w:t>
      </w:r>
      <w:r w:rsidRPr="005B4738">
        <w:rPr>
          <w:rFonts w:eastAsia="Times New Roman"/>
          <w:lang w:val="en-GB"/>
        </w:rPr>
        <w:t xml:space="preserve">of existential quantification and value restriction, which both assert permanent relatedness because they apply existential quantification over the object property range so that at each point in time a different individual of class B can serve as a </w:t>
      </w:r>
      <w:proofErr w:type="spellStart"/>
      <w:r w:rsidRPr="005B4738">
        <w:rPr>
          <w:rFonts w:eastAsia="Times New Roman"/>
          <w:lang w:val="en-GB"/>
        </w:rPr>
        <w:t>relatum</w:t>
      </w:r>
      <w:proofErr w:type="spellEnd"/>
      <w:r w:rsidR="00E86A03">
        <w:rPr>
          <w:rFonts w:eastAsia="Times New Roman"/>
          <w:lang w:val="en-GB"/>
        </w:rPr>
        <w:t>. We will use the</w:t>
      </w:r>
      <w:r w:rsidR="00977898">
        <w:rPr>
          <w:rFonts w:eastAsia="Times New Roman"/>
          <w:lang w:val="en-GB"/>
        </w:rPr>
        <w:t xml:space="preserve"> canonical structural syntax [10</w:t>
      </w:r>
      <w:r w:rsidR="00E86A03">
        <w:rPr>
          <w:rFonts w:eastAsia="Times New Roman"/>
          <w:lang w:val="en-GB"/>
        </w:rPr>
        <w:t xml:space="preserve">] to ease comparison </w:t>
      </w:r>
      <w:r w:rsidR="00977898">
        <w:rPr>
          <w:rFonts w:eastAsia="Times New Roman"/>
          <w:lang w:val="en-GB"/>
        </w:rPr>
        <w:t>with the specified semantics [9</w:t>
      </w:r>
      <w:r w:rsidR="00E86A03">
        <w:rPr>
          <w:rFonts w:eastAsia="Times New Roman"/>
          <w:lang w:val="en-GB"/>
        </w:rPr>
        <w:t>].</w:t>
      </w:r>
      <w:r w:rsidR="006C0F84" w:rsidRPr="005B4738">
        <w:rPr>
          <w:lang w:val="en-GB"/>
        </w:rPr>
        <w:tab/>
      </w:r>
      <w:r w:rsidR="006C0F84" w:rsidRPr="005B4738">
        <w:rPr>
          <w:lang w:val="en-GB"/>
        </w:rPr>
        <w:tab/>
      </w:r>
      <w:r w:rsidR="006C0F84" w:rsidRPr="005B4738">
        <w:rPr>
          <w:lang w:val="en-GB"/>
        </w:rPr>
        <w:br/>
      </w:r>
    </w:p>
    <w:p w14:paraId="3C7F3BD7" w14:textId="77777777" w:rsidR="00B32685" w:rsidRPr="005B4738" w:rsidRDefault="00B32685" w:rsidP="00A21127">
      <w:pPr>
        <w:suppressAutoHyphens/>
        <w:rPr>
          <w:rFonts w:eastAsia="ヒラギノ角ゴ Pro W3"/>
          <w:color w:val="000000"/>
          <w:szCs w:val="20"/>
          <w:lang w:val="en-GB" w:eastAsia="zh-CN"/>
        </w:rPr>
      </w:pPr>
      <w:r w:rsidRPr="005B4738">
        <w:rPr>
          <w:rFonts w:eastAsia="ヒラギノ角ゴ Pro W3"/>
          <w:color w:val="000000"/>
          <w:szCs w:val="20"/>
          <w:lang w:val="en-GB" w:eastAsia="zh-CN"/>
        </w:rPr>
        <w:t>Existential</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quantification</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(A</w:t>
      </w:r>
      <w:r w:rsidRPr="005B4738">
        <w:rPr>
          <w:rFonts w:eastAsia="Times New Roman"/>
          <w:color w:val="000000"/>
          <w:szCs w:val="20"/>
          <w:lang w:val="en-GB" w:eastAsia="zh-CN"/>
        </w:rPr>
        <w:t xml:space="preserve"> </w:t>
      </w:r>
      <w:proofErr w:type="spellStart"/>
      <w:r w:rsidRPr="005B4738">
        <w:rPr>
          <w:rFonts w:eastAsia="ヒラギノ角ゴ Pro W3"/>
          <w:b/>
          <w:color w:val="000000"/>
          <w:szCs w:val="20"/>
          <w:lang w:val="en-GB" w:eastAsia="zh-CN"/>
        </w:rPr>
        <w:t>rel</w:t>
      </w:r>
      <w:proofErr w:type="spellEnd"/>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some</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B):</w:t>
      </w:r>
    </w:p>
    <w:p w14:paraId="78277208" w14:textId="77777777" w:rsidR="00B32685" w:rsidRPr="005B4738" w:rsidRDefault="00B32685" w:rsidP="00A21127">
      <w:pPr>
        <w:tabs>
          <w:tab w:val="left" w:pos="6781"/>
        </w:tabs>
        <w:suppressAutoHyphens/>
        <w:spacing w:before="240" w:after="240"/>
        <w:ind w:left="426" w:firstLine="0"/>
        <w:rPr>
          <w:lang w:val="en-GB"/>
        </w:rPr>
      </w:pPr>
      <w:proofErr w:type="spellStart"/>
      <w:r w:rsidRPr="005B4738">
        <w:rPr>
          <w:lang w:val="en-GB"/>
        </w:rPr>
        <w:t>ObjectSomeValuesFrom</w:t>
      </w:r>
      <w:proofErr w:type="spellEnd"/>
      <w:r w:rsidRPr="005B4738">
        <w:rPr>
          <w:lang w:val="en-GB"/>
        </w:rPr>
        <w:t>(</w:t>
      </w:r>
      <w:proofErr w:type="spellStart"/>
      <w:r w:rsidRPr="005B4738">
        <w:rPr>
          <w:b/>
          <w:lang w:val="en-GB"/>
        </w:rPr>
        <w:t>rel</w:t>
      </w:r>
      <w:proofErr w:type="spellEnd"/>
      <w:r w:rsidRPr="005B4738">
        <w:rPr>
          <w:b/>
          <w:lang w:val="en-GB"/>
        </w:rPr>
        <w:t>,</w:t>
      </w:r>
      <w:r w:rsidRPr="005B4738">
        <w:rPr>
          <w:rFonts w:eastAsia="Times New Roman"/>
          <w:b/>
          <w:lang w:val="en-GB"/>
        </w:rPr>
        <w:t xml:space="preserve"> </w:t>
      </w:r>
      <w:r w:rsidRPr="005B4738">
        <w:rPr>
          <w:lang w:val="en-GB"/>
        </w:rPr>
        <w:t>B)</w:t>
      </w:r>
      <w:r w:rsidRPr="005B4738">
        <w:rPr>
          <w:rFonts w:ascii="Lucida Calligraphy" w:hAnsi="Lucida Calligraphy" w:cs="Lucida Calligraphy"/>
          <w:vertAlign w:val="superscript"/>
          <w:lang w:val="en-GB"/>
        </w:rPr>
        <w:t>I</w:t>
      </w:r>
      <w:r w:rsidRPr="005B4738">
        <w:rPr>
          <w:rFonts w:eastAsia="Times New Roman"/>
          <w:lang w:val="en-GB"/>
        </w:rPr>
        <w:t xml:space="preserve"> </w:t>
      </w:r>
      <w:r w:rsidRPr="005B4738">
        <w:rPr>
          <w:lang w:val="en-GB"/>
        </w:rPr>
        <w:t>=</w:t>
      </w:r>
      <w:proofErr w:type="spellStart"/>
      <w:r w:rsidRPr="005B4738">
        <w:rPr>
          <w:vertAlign w:val="subscript"/>
          <w:lang w:val="en-GB"/>
        </w:rPr>
        <w:t>def</w:t>
      </w:r>
      <w:proofErr w:type="spellEnd"/>
      <w:r w:rsidRPr="005B4738">
        <w:rPr>
          <w:rFonts w:eastAsia="Times New Roman"/>
          <w:lang w:val="en-GB"/>
        </w:rPr>
        <w:t xml:space="preserve"> </w:t>
      </w:r>
      <w:r w:rsidRPr="005B4738">
        <w:rPr>
          <w:lang w:val="en-GB"/>
        </w:rPr>
        <w:t>{(a,</w:t>
      </w:r>
      <w:r w:rsidRPr="005B4738">
        <w:rPr>
          <w:rFonts w:eastAsia="Times New Roman"/>
          <w:lang w:val="en-GB"/>
        </w:rPr>
        <w:t xml:space="preserve"> </w:t>
      </w:r>
      <w:r w:rsidRPr="005B4738">
        <w:rPr>
          <w:lang w:val="en-GB"/>
        </w:rPr>
        <w:t>t)</w:t>
      </w:r>
      <w:r w:rsidRPr="005B4738">
        <w:rPr>
          <w:rFonts w:eastAsia="Times New Roman"/>
          <w:lang w:val="en-GB"/>
        </w:rPr>
        <w:t xml:space="preserve"> </w:t>
      </w:r>
      <w:r w:rsidRPr="005B4738">
        <w:rPr>
          <w:rFonts w:ascii="Symbol" w:eastAsia="Symbol" w:hAnsi="Symbol" w:cs="Symbol"/>
          <w:lang w:val="en-GB"/>
        </w:rPr>
        <w:t></w:t>
      </w:r>
      <w:r w:rsidRPr="005B4738">
        <w:rPr>
          <w:rFonts w:eastAsia="Times New Roman"/>
          <w:lang w:val="en-GB"/>
        </w:rPr>
        <w:t xml:space="preserve"> </w:t>
      </w:r>
      <w:r w:rsidRPr="005B4738">
        <w:rPr>
          <w:rFonts w:ascii="Symbol" w:eastAsia="Symbol" w:hAnsi="Symbol" w:cs="Symbol"/>
          <w:lang w:val="en-GB"/>
        </w:rPr>
        <w:t></w:t>
      </w:r>
      <w:r w:rsidRPr="005B4738">
        <w:rPr>
          <w:rFonts w:ascii="Lucida Calligraphy" w:eastAsia="Lucida Calligraphy" w:hAnsi="Lucida Calligraphy" w:cs="Lucida Calligraphy"/>
          <w:vertAlign w:val="superscript"/>
          <w:lang w:val="en-GB"/>
        </w:rPr>
        <w:t xml:space="preserve"> </w:t>
      </w:r>
      <w:r w:rsidRPr="005B4738">
        <w:rPr>
          <w:rFonts w:ascii="Lucida Calligraphy" w:hAnsi="Lucida Calligraphy" w:cs="Lucida Calligraphy"/>
          <w:vertAlign w:val="superscript"/>
          <w:lang w:val="en-GB"/>
        </w:rPr>
        <w:t>I</w:t>
      </w:r>
      <w:r w:rsidRPr="005B4738">
        <w:rPr>
          <w:rFonts w:eastAsia="Times New Roman"/>
          <w:lang w:val="en-GB"/>
        </w:rPr>
        <w:t xml:space="preserve"> </w:t>
      </w:r>
      <w:r w:rsidRPr="005B4738">
        <w:rPr>
          <w:lang w:val="en-GB"/>
        </w:rPr>
        <w:t>|</w:t>
      </w:r>
      <w:r w:rsidRPr="005B4738">
        <w:rPr>
          <w:rFonts w:eastAsia="Times New Roman"/>
          <w:lang w:val="en-GB"/>
        </w:rPr>
        <w:t xml:space="preserve"> </w:t>
      </w:r>
      <w:r w:rsidRPr="005B4738">
        <w:rPr>
          <w:rFonts w:ascii="Symbol" w:eastAsia="Symbol" w:hAnsi="Symbol" w:cs="Symbol"/>
          <w:lang w:val="en-GB"/>
        </w:rPr>
        <w:t></w:t>
      </w:r>
      <w:r w:rsidRPr="005B4738">
        <w:rPr>
          <w:lang w:val="en-GB"/>
        </w:rPr>
        <w:t>b:</w:t>
      </w:r>
      <w:r w:rsidRPr="005B4738">
        <w:rPr>
          <w:rFonts w:eastAsia="Times New Roman"/>
          <w:lang w:val="en-GB"/>
        </w:rPr>
        <w:t xml:space="preserve"> </w:t>
      </w:r>
      <w:r w:rsidRPr="005B4738">
        <w:rPr>
          <w:lang w:val="en-GB"/>
        </w:rPr>
        <w:t>(a,</w:t>
      </w:r>
      <w:r w:rsidRPr="005B4738">
        <w:rPr>
          <w:rFonts w:eastAsia="Times New Roman"/>
          <w:lang w:val="en-GB"/>
        </w:rPr>
        <w:t xml:space="preserve"> </w:t>
      </w:r>
      <w:r w:rsidRPr="005B4738">
        <w:rPr>
          <w:lang w:val="en-GB"/>
        </w:rPr>
        <w:t>b,</w:t>
      </w:r>
      <w:r w:rsidRPr="005B4738">
        <w:rPr>
          <w:rFonts w:eastAsia="Times New Roman"/>
          <w:lang w:val="en-GB"/>
        </w:rPr>
        <w:t xml:space="preserve"> </w:t>
      </w:r>
      <w:r w:rsidRPr="005B4738">
        <w:rPr>
          <w:lang w:val="en-GB"/>
        </w:rPr>
        <w:t>t)</w:t>
      </w:r>
      <w:r w:rsidRPr="005B4738">
        <w:rPr>
          <w:rFonts w:eastAsia="Times New Roman"/>
          <w:lang w:val="en-GB"/>
        </w:rPr>
        <w:t xml:space="preserve"> </w:t>
      </w:r>
      <w:r w:rsidRPr="005B4738">
        <w:rPr>
          <w:rFonts w:ascii="Symbol" w:eastAsia="Symbol" w:hAnsi="Symbol" w:cs="Symbol"/>
          <w:lang w:val="en-GB"/>
        </w:rPr>
        <w:t></w:t>
      </w:r>
      <w:r w:rsidRPr="005B4738">
        <w:rPr>
          <w:rFonts w:eastAsia="Times New Roman"/>
          <w:lang w:val="en-GB"/>
        </w:rPr>
        <w:t xml:space="preserve"> </w:t>
      </w:r>
      <w:proofErr w:type="spellStart"/>
      <w:r w:rsidRPr="005B4738">
        <w:rPr>
          <w:b/>
          <w:lang w:val="en-GB"/>
        </w:rPr>
        <w:t>rel</w:t>
      </w:r>
      <w:r w:rsidRPr="005B4738">
        <w:rPr>
          <w:rFonts w:ascii="Lucida Calligraphy" w:hAnsi="Lucida Calligraphy" w:cs="Lucida Calligraphy"/>
          <w:vertAlign w:val="superscript"/>
          <w:lang w:val="en-GB"/>
        </w:rPr>
        <w:t>I</w:t>
      </w:r>
      <w:proofErr w:type="spellEnd"/>
      <w:r w:rsidRPr="005B4738">
        <w:rPr>
          <w:rFonts w:eastAsia="Times New Roman"/>
          <w:lang w:val="en-GB"/>
        </w:rPr>
        <w:t xml:space="preserve"> </w:t>
      </w:r>
      <w:r w:rsidRPr="005B4738">
        <w:rPr>
          <w:rFonts w:ascii="Symbol" w:eastAsia="Symbol" w:hAnsi="Symbol" w:cs="Symbol"/>
          <w:lang w:val="en-GB"/>
        </w:rPr>
        <w:t></w:t>
      </w:r>
      <w:r w:rsidRPr="005B4738">
        <w:rPr>
          <w:rFonts w:eastAsia="Times New Roman"/>
          <w:lang w:val="en-GB"/>
        </w:rPr>
        <w:t xml:space="preserve"> (</w:t>
      </w:r>
      <w:r w:rsidRPr="005B4738">
        <w:rPr>
          <w:lang w:val="en-GB"/>
        </w:rPr>
        <w:t>b,</w:t>
      </w:r>
      <w:r w:rsidRPr="005B4738">
        <w:rPr>
          <w:rFonts w:eastAsia="Times New Roman"/>
          <w:lang w:val="en-GB"/>
        </w:rPr>
        <w:t xml:space="preserve"> </w:t>
      </w:r>
      <w:r w:rsidRPr="005B4738">
        <w:rPr>
          <w:lang w:val="en-GB"/>
        </w:rPr>
        <w:t>t)</w:t>
      </w:r>
      <w:r w:rsidRPr="005B4738">
        <w:rPr>
          <w:rFonts w:eastAsia="Times New Roman"/>
          <w:lang w:val="en-GB"/>
        </w:rPr>
        <w:t xml:space="preserve"> </w:t>
      </w:r>
      <w:r w:rsidRPr="005B4738">
        <w:rPr>
          <w:rFonts w:ascii="Symbol" w:eastAsia="Symbol" w:hAnsi="Symbol" w:cs="Symbol"/>
          <w:lang w:val="en-GB"/>
        </w:rPr>
        <w:t></w:t>
      </w:r>
      <w:r w:rsidRPr="005B4738">
        <w:rPr>
          <w:rFonts w:eastAsia="Times New Roman"/>
          <w:lang w:val="en-GB"/>
        </w:rPr>
        <w:t xml:space="preserve"> </w:t>
      </w:r>
      <w:r w:rsidRPr="005B4738">
        <w:rPr>
          <w:lang w:val="en-GB"/>
        </w:rPr>
        <w:t>B</w:t>
      </w:r>
      <w:r w:rsidRPr="005B4738">
        <w:rPr>
          <w:rFonts w:ascii="Lucida Calligraphy" w:hAnsi="Lucida Calligraphy" w:cs="Lucida Calligraphy"/>
          <w:vertAlign w:val="superscript"/>
          <w:lang w:val="en-GB"/>
        </w:rPr>
        <w:t>I</w:t>
      </w:r>
      <w:r w:rsidRPr="005B4738">
        <w:rPr>
          <w:rFonts w:cs="Lucida Calligraphy"/>
          <w:lang w:val="en-GB"/>
        </w:rPr>
        <w:t>}</w:t>
      </w:r>
    </w:p>
    <w:p w14:paraId="1C4E8F53" w14:textId="77777777" w:rsidR="00B32685" w:rsidRPr="005B4738" w:rsidRDefault="00B32685" w:rsidP="00B32685">
      <w:pPr>
        <w:suppressAutoHyphens/>
        <w:spacing w:line="240" w:lineRule="exact"/>
        <w:rPr>
          <w:rFonts w:eastAsia="ヒラギノ角ゴ Pro W3"/>
          <w:color w:val="000000"/>
          <w:szCs w:val="20"/>
          <w:lang w:val="en-GB" w:eastAsia="zh-CN"/>
        </w:rPr>
      </w:pPr>
      <w:r w:rsidRPr="005B4738">
        <w:rPr>
          <w:rFonts w:eastAsia="ヒラギノ角ゴ Pro W3"/>
          <w:color w:val="000000"/>
          <w:szCs w:val="20"/>
          <w:lang w:val="en-GB" w:eastAsia="zh-CN"/>
        </w:rPr>
        <w:t>Value</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restriction</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(A</w:t>
      </w:r>
      <w:r w:rsidRPr="005B4738">
        <w:rPr>
          <w:rFonts w:eastAsia="Times New Roman"/>
          <w:color w:val="000000"/>
          <w:szCs w:val="20"/>
          <w:lang w:val="en-GB" w:eastAsia="zh-CN"/>
        </w:rPr>
        <w:t xml:space="preserve"> </w:t>
      </w:r>
      <w:proofErr w:type="spellStart"/>
      <w:r w:rsidRPr="005B4738">
        <w:rPr>
          <w:rFonts w:eastAsia="ヒラギノ角ゴ Pro W3"/>
          <w:b/>
          <w:color w:val="000000"/>
          <w:szCs w:val="20"/>
          <w:lang w:val="en-GB" w:eastAsia="zh-CN"/>
        </w:rPr>
        <w:t>rel</w:t>
      </w:r>
      <w:proofErr w:type="spellEnd"/>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only</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B):</w:t>
      </w:r>
    </w:p>
    <w:p w14:paraId="0CDD24B8" w14:textId="77777777" w:rsidR="00B32685" w:rsidRPr="005B4738" w:rsidRDefault="00B32685" w:rsidP="00A21127">
      <w:pPr>
        <w:tabs>
          <w:tab w:val="left" w:pos="6781"/>
        </w:tabs>
        <w:suppressAutoHyphens/>
        <w:spacing w:before="240" w:after="240"/>
        <w:ind w:left="454" w:hanging="28"/>
        <w:jc w:val="center"/>
        <w:rPr>
          <w:lang w:val="en-GB"/>
        </w:rPr>
      </w:pPr>
      <w:proofErr w:type="spellStart"/>
      <w:r w:rsidRPr="005B4738">
        <w:rPr>
          <w:lang w:val="en-GB"/>
        </w:rPr>
        <w:t>ObjectAllValuesFrom</w:t>
      </w:r>
      <w:proofErr w:type="spellEnd"/>
      <w:r w:rsidRPr="005B4738">
        <w:rPr>
          <w:lang w:val="en-GB"/>
        </w:rPr>
        <w:t>(</w:t>
      </w:r>
      <w:proofErr w:type="spellStart"/>
      <w:r w:rsidRPr="005B4738">
        <w:rPr>
          <w:b/>
          <w:lang w:val="en-GB"/>
        </w:rPr>
        <w:t>rel</w:t>
      </w:r>
      <w:proofErr w:type="spellEnd"/>
      <w:r w:rsidRPr="005B4738">
        <w:rPr>
          <w:b/>
          <w:lang w:val="en-GB"/>
        </w:rPr>
        <w:t>,</w:t>
      </w:r>
      <w:r w:rsidRPr="005B4738">
        <w:rPr>
          <w:rFonts w:eastAsia="Times New Roman"/>
          <w:lang w:val="en-GB"/>
        </w:rPr>
        <w:t xml:space="preserve"> </w:t>
      </w:r>
      <w:r w:rsidRPr="005B4738">
        <w:rPr>
          <w:lang w:val="en-GB"/>
        </w:rPr>
        <w:t>B)</w:t>
      </w:r>
      <w:r w:rsidRPr="005B4738">
        <w:rPr>
          <w:rFonts w:ascii="Lucida Calligraphy" w:hAnsi="Lucida Calligraphy" w:cs="Lucida Calligraphy"/>
          <w:vertAlign w:val="superscript"/>
          <w:lang w:val="en-GB"/>
        </w:rPr>
        <w:t>I</w:t>
      </w:r>
      <w:r w:rsidRPr="005B4738">
        <w:rPr>
          <w:rFonts w:eastAsia="Times New Roman"/>
          <w:lang w:val="en-GB"/>
        </w:rPr>
        <w:t xml:space="preserve"> </w:t>
      </w:r>
      <w:r w:rsidRPr="005B4738">
        <w:rPr>
          <w:lang w:val="en-GB"/>
        </w:rPr>
        <w:t>=</w:t>
      </w:r>
      <w:proofErr w:type="spellStart"/>
      <w:r w:rsidRPr="005B4738">
        <w:rPr>
          <w:vertAlign w:val="subscript"/>
          <w:lang w:val="en-GB"/>
        </w:rPr>
        <w:t>def</w:t>
      </w:r>
      <w:proofErr w:type="spellEnd"/>
      <w:r w:rsidRPr="005B4738">
        <w:rPr>
          <w:rFonts w:eastAsia="Times New Roman"/>
          <w:lang w:val="en-GB"/>
        </w:rPr>
        <w:t xml:space="preserve"> </w:t>
      </w:r>
      <w:r w:rsidRPr="005B4738">
        <w:rPr>
          <w:lang w:val="en-GB"/>
        </w:rPr>
        <w:t>{(a,</w:t>
      </w:r>
      <w:r w:rsidRPr="005B4738">
        <w:rPr>
          <w:rFonts w:eastAsia="Times New Roman"/>
          <w:lang w:val="en-GB"/>
        </w:rPr>
        <w:t xml:space="preserve"> </w:t>
      </w:r>
      <w:r w:rsidRPr="005B4738">
        <w:rPr>
          <w:lang w:val="en-GB"/>
        </w:rPr>
        <w:t>t)</w:t>
      </w:r>
      <w:r w:rsidRPr="005B4738">
        <w:rPr>
          <w:rFonts w:eastAsia="Times New Roman"/>
          <w:lang w:val="en-GB"/>
        </w:rPr>
        <w:t xml:space="preserve"> </w:t>
      </w:r>
      <w:r w:rsidRPr="005B4738">
        <w:rPr>
          <w:rFonts w:ascii="Symbol" w:eastAsia="Symbol" w:hAnsi="Symbol" w:cs="Symbol"/>
          <w:lang w:val="en-GB"/>
        </w:rPr>
        <w:t></w:t>
      </w:r>
      <w:r w:rsidRPr="005B4738">
        <w:rPr>
          <w:rFonts w:eastAsia="Times New Roman"/>
          <w:lang w:val="en-GB"/>
        </w:rPr>
        <w:t xml:space="preserve"> </w:t>
      </w:r>
      <w:r w:rsidRPr="005B4738">
        <w:rPr>
          <w:rFonts w:ascii="Symbol" w:eastAsia="Symbol" w:hAnsi="Symbol" w:cs="Symbol"/>
          <w:lang w:val="en-GB"/>
        </w:rPr>
        <w:t></w:t>
      </w:r>
      <w:r w:rsidRPr="005B4738">
        <w:rPr>
          <w:rFonts w:ascii="Lucida Calligraphy" w:eastAsia="Lucida Calligraphy" w:hAnsi="Lucida Calligraphy" w:cs="Lucida Calligraphy"/>
          <w:vertAlign w:val="superscript"/>
          <w:lang w:val="en-GB"/>
        </w:rPr>
        <w:t xml:space="preserve"> </w:t>
      </w:r>
      <w:r w:rsidRPr="005B4738">
        <w:rPr>
          <w:rFonts w:ascii="Lucida Calligraphy" w:hAnsi="Lucida Calligraphy" w:cs="Lucida Calligraphy"/>
          <w:vertAlign w:val="superscript"/>
          <w:lang w:val="en-GB"/>
        </w:rPr>
        <w:t>I</w:t>
      </w:r>
      <w:r w:rsidRPr="005B4738">
        <w:rPr>
          <w:rFonts w:eastAsia="Times New Roman"/>
          <w:lang w:val="en-GB"/>
        </w:rPr>
        <w:t xml:space="preserve"> </w:t>
      </w:r>
      <w:r w:rsidRPr="005B4738">
        <w:rPr>
          <w:lang w:val="en-GB"/>
        </w:rPr>
        <w:t>|</w:t>
      </w:r>
      <w:r w:rsidRPr="005B4738">
        <w:rPr>
          <w:rFonts w:eastAsia="Times New Roman"/>
          <w:lang w:val="en-GB"/>
        </w:rPr>
        <w:t xml:space="preserve"> </w:t>
      </w:r>
      <w:r w:rsidRPr="005B4738">
        <w:rPr>
          <w:rFonts w:ascii="Symbol" w:eastAsia="Symbol" w:hAnsi="Symbol" w:cs="Symbol"/>
          <w:lang w:val="en-GB"/>
        </w:rPr>
        <w:t></w:t>
      </w:r>
      <w:r w:rsidRPr="005B4738">
        <w:rPr>
          <w:lang w:val="en-GB"/>
        </w:rPr>
        <w:t>b:</w:t>
      </w:r>
      <w:r w:rsidRPr="005B4738">
        <w:rPr>
          <w:rFonts w:eastAsia="Times New Roman"/>
          <w:lang w:val="en-GB"/>
        </w:rPr>
        <w:t xml:space="preserve"> </w:t>
      </w:r>
      <w:r w:rsidRPr="005B4738">
        <w:rPr>
          <w:lang w:val="en-GB"/>
        </w:rPr>
        <w:t>(a,</w:t>
      </w:r>
      <w:r w:rsidRPr="005B4738">
        <w:rPr>
          <w:rFonts w:eastAsia="Times New Roman"/>
          <w:lang w:val="en-GB"/>
        </w:rPr>
        <w:t xml:space="preserve"> </w:t>
      </w:r>
      <w:r w:rsidRPr="005B4738">
        <w:rPr>
          <w:lang w:val="en-GB"/>
        </w:rPr>
        <w:t>b,</w:t>
      </w:r>
      <w:r w:rsidRPr="005B4738">
        <w:rPr>
          <w:rFonts w:eastAsia="Times New Roman"/>
          <w:lang w:val="en-GB"/>
        </w:rPr>
        <w:t xml:space="preserve"> </w:t>
      </w:r>
      <w:r w:rsidRPr="005B4738">
        <w:rPr>
          <w:lang w:val="en-GB"/>
        </w:rPr>
        <w:t>t)</w:t>
      </w:r>
      <w:r w:rsidRPr="005B4738">
        <w:rPr>
          <w:rFonts w:eastAsia="Times New Roman"/>
          <w:lang w:val="en-GB"/>
        </w:rPr>
        <w:t xml:space="preserve"> </w:t>
      </w:r>
      <w:r w:rsidRPr="005B4738">
        <w:rPr>
          <w:rFonts w:ascii="Symbol" w:eastAsia="Symbol" w:hAnsi="Symbol" w:cs="Symbol"/>
          <w:lang w:val="en-GB"/>
        </w:rPr>
        <w:t></w:t>
      </w:r>
      <w:r w:rsidRPr="005B4738">
        <w:rPr>
          <w:rFonts w:eastAsia="Times New Roman"/>
          <w:lang w:val="en-GB"/>
        </w:rPr>
        <w:t xml:space="preserve"> </w:t>
      </w:r>
      <w:proofErr w:type="spellStart"/>
      <w:r w:rsidRPr="005B4738">
        <w:rPr>
          <w:b/>
          <w:lang w:val="en-GB"/>
        </w:rPr>
        <w:t>rel</w:t>
      </w:r>
      <w:r w:rsidRPr="005B4738">
        <w:rPr>
          <w:rFonts w:ascii="Lucida Calligraphy" w:hAnsi="Lucida Calligraphy" w:cs="Lucida Calligraphy"/>
          <w:vertAlign w:val="superscript"/>
          <w:lang w:val="en-GB"/>
        </w:rPr>
        <w:t>I</w:t>
      </w:r>
      <w:proofErr w:type="spellEnd"/>
      <w:r w:rsidRPr="005B4738">
        <w:rPr>
          <w:rFonts w:eastAsia="Times New Roman"/>
          <w:lang w:val="en-GB"/>
        </w:rPr>
        <w:t xml:space="preserve"> </w:t>
      </w:r>
      <w:r w:rsidRPr="005B4738">
        <w:rPr>
          <w:rFonts w:ascii="Symbol" w:eastAsia="Symbol" w:hAnsi="Symbol" w:cs="Symbol"/>
          <w:lang w:val="en-GB"/>
        </w:rPr>
        <w:t></w:t>
      </w:r>
      <w:r w:rsidRPr="005B4738">
        <w:rPr>
          <w:rFonts w:eastAsia="Times New Roman"/>
          <w:lang w:val="en-GB"/>
        </w:rPr>
        <w:t xml:space="preserve"> (</w:t>
      </w:r>
      <w:r w:rsidRPr="005B4738">
        <w:rPr>
          <w:lang w:val="en-GB"/>
        </w:rPr>
        <w:t>b,</w:t>
      </w:r>
      <w:r w:rsidRPr="005B4738">
        <w:rPr>
          <w:rFonts w:eastAsia="Times New Roman"/>
          <w:lang w:val="en-GB"/>
        </w:rPr>
        <w:t xml:space="preserve"> </w:t>
      </w:r>
      <w:r w:rsidRPr="005B4738">
        <w:rPr>
          <w:lang w:val="en-GB"/>
        </w:rPr>
        <w:t>t)</w:t>
      </w:r>
      <w:r w:rsidRPr="005B4738">
        <w:rPr>
          <w:rFonts w:eastAsia="Times New Roman"/>
          <w:lang w:val="en-GB"/>
        </w:rPr>
        <w:t xml:space="preserve"> </w:t>
      </w:r>
      <w:r w:rsidRPr="005B4738">
        <w:rPr>
          <w:rFonts w:ascii="Symbol" w:eastAsia="Symbol" w:hAnsi="Symbol" w:cs="Symbol"/>
          <w:lang w:val="en-GB"/>
        </w:rPr>
        <w:t></w:t>
      </w:r>
      <w:r w:rsidRPr="005B4738">
        <w:rPr>
          <w:rFonts w:eastAsia="Times New Roman"/>
          <w:lang w:val="en-GB"/>
        </w:rPr>
        <w:t xml:space="preserve"> </w:t>
      </w:r>
      <w:r w:rsidRPr="005B4738">
        <w:rPr>
          <w:lang w:val="en-GB"/>
        </w:rPr>
        <w:t>B</w:t>
      </w:r>
      <w:r w:rsidRPr="005B4738">
        <w:rPr>
          <w:rFonts w:ascii="Lucida Calligraphy" w:hAnsi="Lucida Calligraphy" w:cs="Lucida Calligraphy"/>
          <w:vertAlign w:val="superscript"/>
          <w:lang w:val="en-GB"/>
        </w:rPr>
        <w:t>I</w:t>
      </w:r>
      <w:r w:rsidRPr="005B4738">
        <w:rPr>
          <w:rFonts w:ascii="Lucida Calligraphy" w:eastAsia="Lucida Calligraphy" w:hAnsi="Lucida Calligraphy" w:cs="Lucida Calligraphy"/>
          <w:vertAlign w:val="superscript"/>
          <w:lang w:val="en-GB"/>
        </w:rPr>
        <w:t xml:space="preserve"> </w:t>
      </w:r>
      <w:r w:rsidRPr="005B4738">
        <w:rPr>
          <w:lang w:val="en-GB"/>
        </w:rPr>
        <w:t>}</w:t>
      </w:r>
    </w:p>
    <w:p w14:paraId="1AD657D9" w14:textId="77777777" w:rsidR="00B32685" w:rsidRPr="005B4738" w:rsidRDefault="00B32685" w:rsidP="00B32685">
      <w:pPr>
        <w:suppressAutoHyphens/>
        <w:spacing w:line="240" w:lineRule="exact"/>
        <w:rPr>
          <w:rFonts w:eastAsia="ヒラギノ角ゴ Pro W3"/>
          <w:color w:val="000000"/>
          <w:szCs w:val="20"/>
          <w:lang w:val="en-GB" w:eastAsia="zh-CN"/>
        </w:rPr>
      </w:pPr>
      <w:r w:rsidRPr="005B4738">
        <w:rPr>
          <w:rFonts w:eastAsia="ヒラギノ角ゴ Pro W3"/>
          <w:color w:val="000000"/>
          <w:szCs w:val="20"/>
          <w:lang w:val="en-GB" w:eastAsia="zh-CN"/>
        </w:rPr>
        <w:t>In</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object</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property</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assertions</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the time index is bound through universal quantification again:</w:t>
      </w:r>
    </w:p>
    <w:p w14:paraId="2BF4F1BB" w14:textId="77777777" w:rsidR="00B32685" w:rsidRPr="005B4738" w:rsidRDefault="00B32685" w:rsidP="00B32685">
      <w:pPr>
        <w:tabs>
          <w:tab w:val="left" w:pos="6781"/>
        </w:tabs>
        <w:suppressAutoHyphens/>
        <w:spacing w:before="240" w:after="240"/>
        <w:ind w:left="454"/>
        <w:rPr>
          <w:lang w:val="en-GB"/>
        </w:rPr>
      </w:pPr>
      <w:proofErr w:type="spellStart"/>
      <w:r w:rsidRPr="005B4738">
        <w:rPr>
          <w:lang w:val="en-GB"/>
        </w:rPr>
        <w:t>ObjectPropertyAssertion</w:t>
      </w:r>
      <w:proofErr w:type="spellEnd"/>
      <w:r w:rsidRPr="005B4738">
        <w:rPr>
          <w:lang w:val="en-GB"/>
        </w:rPr>
        <w:t xml:space="preserve"> (</w:t>
      </w:r>
      <w:proofErr w:type="spellStart"/>
      <w:r w:rsidRPr="005B4738">
        <w:rPr>
          <w:b/>
          <w:bCs/>
          <w:lang w:val="en-GB"/>
        </w:rPr>
        <w:t>rel</w:t>
      </w:r>
      <w:proofErr w:type="spellEnd"/>
      <w:r w:rsidRPr="005B4738">
        <w:rPr>
          <w:lang w:val="en-GB"/>
        </w:rPr>
        <w:t>,</w:t>
      </w:r>
      <w:r w:rsidRPr="005B4738">
        <w:rPr>
          <w:rFonts w:eastAsia="Times New Roman"/>
          <w:lang w:val="en-GB"/>
        </w:rPr>
        <w:t xml:space="preserve"> </w:t>
      </w:r>
      <w:r w:rsidRPr="005B4738">
        <w:rPr>
          <w:lang w:val="en-GB"/>
        </w:rPr>
        <w:t>a,</w:t>
      </w:r>
      <w:r w:rsidRPr="005B4738">
        <w:rPr>
          <w:rFonts w:eastAsia="Times New Roman"/>
          <w:lang w:val="en-GB"/>
        </w:rPr>
        <w:t xml:space="preserve"> </w:t>
      </w:r>
      <w:r w:rsidRPr="005B4738">
        <w:rPr>
          <w:lang w:val="en-GB"/>
        </w:rPr>
        <w:t>b)</w:t>
      </w:r>
      <w:r w:rsidRPr="005B4738">
        <w:rPr>
          <w:rFonts w:eastAsia="Times New Roman"/>
          <w:lang w:val="en-GB"/>
        </w:rPr>
        <w:t xml:space="preserve"> </w:t>
      </w:r>
      <w:r w:rsidRPr="005B4738">
        <w:rPr>
          <w:rFonts w:ascii="Lucida Calligraphy" w:hAnsi="Lucida Calligraphy" w:cs="Lucida Calligraphy"/>
          <w:vertAlign w:val="superscript"/>
          <w:lang w:val="en-GB"/>
        </w:rPr>
        <w:t>I</w:t>
      </w:r>
      <w:r w:rsidRPr="005B4738">
        <w:rPr>
          <w:rFonts w:eastAsia="Times New Roman"/>
          <w:lang w:val="en-GB"/>
        </w:rPr>
        <w:t xml:space="preserve"> </w:t>
      </w:r>
      <w:r w:rsidRPr="005B4738">
        <w:rPr>
          <w:lang w:val="en-GB"/>
        </w:rPr>
        <w:t>=</w:t>
      </w:r>
      <w:proofErr w:type="spellStart"/>
      <w:r w:rsidRPr="005B4738">
        <w:rPr>
          <w:vertAlign w:val="subscript"/>
          <w:lang w:val="en-GB"/>
        </w:rPr>
        <w:t>def</w:t>
      </w:r>
      <w:proofErr w:type="spellEnd"/>
      <w:r w:rsidRPr="005B4738">
        <w:rPr>
          <w:rFonts w:eastAsia="Times New Roman"/>
          <w:lang w:val="en-GB"/>
        </w:rPr>
        <w:t xml:space="preserve"> </w:t>
      </w:r>
      <w:commentRangeStart w:id="332"/>
      <w:r w:rsidRPr="005B4738">
        <w:rPr>
          <w:rFonts w:ascii="Symbol" w:eastAsia="Symbol" w:hAnsi="Symbol" w:cs="Symbol"/>
          <w:lang w:val="en-GB"/>
        </w:rPr>
        <w:t></w:t>
      </w:r>
      <w:commentRangeStart w:id="333"/>
      <w:r w:rsidRPr="005B4738">
        <w:rPr>
          <w:color w:val="000000"/>
          <w:lang w:val="en-GB"/>
        </w:rPr>
        <w:t>t</w:t>
      </w:r>
      <w:r w:rsidRPr="005B4738">
        <w:rPr>
          <w:rFonts w:eastAsia="Times New Roman"/>
          <w:color w:val="000000"/>
          <w:lang w:val="en-GB"/>
        </w:rPr>
        <w:t xml:space="preserve"> </w:t>
      </w:r>
      <w:commentRangeEnd w:id="332"/>
      <w:r w:rsidR="00E03C70">
        <w:rPr>
          <w:rStyle w:val="Kommentarzeichen"/>
        </w:rPr>
        <w:commentReference w:id="332"/>
      </w:r>
      <w:commentRangeEnd w:id="333"/>
      <w:r w:rsidR="008B4E9B">
        <w:rPr>
          <w:rStyle w:val="Kommentarzeichen"/>
        </w:rPr>
        <w:commentReference w:id="333"/>
      </w:r>
      <w:r w:rsidRPr="005B4738">
        <w:rPr>
          <w:color w:val="000000"/>
          <w:lang w:val="en-GB"/>
        </w:rPr>
        <w:t>(a</w:t>
      </w:r>
      <w:r w:rsidRPr="005B4738">
        <w:rPr>
          <w:rFonts w:ascii="Lucida Calligraphy" w:eastAsia="Lucida Calligraphy" w:hAnsi="Lucida Calligraphy" w:cs="Lucida Calligraphy"/>
          <w:vertAlign w:val="superscript"/>
          <w:lang w:val="en-GB"/>
        </w:rPr>
        <w:t xml:space="preserve"> </w:t>
      </w:r>
      <w:proofErr w:type="spellStart"/>
      <w:r w:rsidRPr="005B4738">
        <w:rPr>
          <w:rFonts w:ascii="Lucida Calligraphy" w:hAnsi="Lucida Calligraphy" w:cs="Lucida Calligraphy"/>
          <w:vertAlign w:val="superscript"/>
          <w:lang w:val="en-GB"/>
        </w:rPr>
        <w:t>I</w:t>
      </w:r>
      <w:r w:rsidRPr="005B4738">
        <w:rPr>
          <w:color w:val="000000"/>
          <w:lang w:val="en-GB"/>
        </w:rPr>
        <w:t>,t</w:t>
      </w:r>
      <w:proofErr w:type="spellEnd"/>
      <w:r w:rsidRPr="005B4738">
        <w:rPr>
          <w:color w:val="000000"/>
          <w:lang w:val="en-GB"/>
        </w:rPr>
        <w:t>)</w:t>
      </w:r>
      <w:r w:rsidRPr="005B4738">
        <w:rPr>
          <w:rFonts w:eastAsia="Times New Roman"/>
          <w:color w:val="000000"/>
          <w:lang w:val="en-GB"/>
        </w:rPr>
        <w:t xml:space="preserve"> </w:t>
      </w:r>
      <w:r w:rsidRPr="005B4738">
        <w:rPr>
          <w:rFonts w:ascii="Symbol" w:eastAsia="Symbol" w:hAnsi="Symbol" w:cs="Symbol"/>
          <w:lang w:val="en-GB"/>
        </w:rPr>
        <w:t></w:t>
      </w:r>
      <w:r w:rsidRPr="005B4738">
        <w:rPr>
          <w:rFonts w:eastAsia="Times New Roman"/>
          <w:lang w:val="en-GB"/>
        </w:rPr>
        <w:t xml:space="preserve"> </w:t>
      </w:r>
      <w:r w:rsidRPr="005B4738">
        <w:rPr>
          <w:rFonts w:ascii="Symbol" w:eastAsia="Symbol" w:hAnsi="Symbol" w:cs="Symbol"/>
          <w:lang w:val="en-GB"/>
        </w:rPr>
        <w:t></w:t>
      </w:r>
      <w:r w:rsidRPr="005B4738">
        <w:rPr>
          <w:rFonts w:ascii="Lucida Calligraphy" w:eastAsia="Lucida Calligraphy" w:hAnsi="Lucida Calligraphy" w:cs="Lucida Calligraphy"/>
          <w:vertAlign w:val="superscript"/>
          <w:lang w:val="en-GB"/>
        </w:rPr>
        <w:t xml:space="preserve"> </w:t>
      </w:r>
      <w:r w:rsidRPr="005B4738">
        <w:rPr>
          <w:rFonts w:ascii="Lucida Calligraphy" w:hAnsi="Lucida Calligraphy" w:cs="Lucida Calligraphy"/>
          <w:vertAlign w:val="superscript"/>
          <w:lang w:val="en-GB"/>
        </w:rPr>
        <w:t>I</w:t>
      </w:r>
      <w:r w:rsidRPr="005B4738">
        <w:rPr>
          <w:rFonts w:ascii="Lucida Calligraphy" w:eastAsia="Lucida Calligraphy" w:hAnsi="Lucida Calligraphy" w:cs="Lucida Calligraphy"/>
          <w:vertAlign w:val="superscript"/>
          <w:lang w:val="en-GB"/>
        </w:rPr>
        <w:t xml:space="preserve"> </w:t>
      </w:r>
      <w:r w:rsidRPr="005B4738">
        <w:rPr>
          <w:rFonts w:eastAsia="Times New Roman"/>
          <w:color w:val="000000"/>
          <w:lang w:val="en-GB"/>
        </w:rPr>
        <w:t xml:space="preserve"> </w:t>
      </w:r>
      <w:r w:rsidRPr="005B4738">
        <w:rPr>
          <w:rFonts w:ascii="Symbol" w:eastAsia="Symbol" w:hAnsi="Symbol" w:cs="Symbol"/>
          <w:lang w:val="en-GB"/>
        </w:rPr>
        <w:t></w:t>
      </w:r>
      <w:r w:rsidRPr="005B4738">
        <w:rPr>
          <w:rFonts w:eastAsia="Times New Roman"/>
          <w:color w:val="000000"/>
          <w:lang w:val="en-GB"/>
        </w:rPr>
        <w:t xml:space="preserve"> </w:t>
      </w:r>
      <w:r w:rsidRPr="005B4738">
        <w:rPr>
          <w:color w:val="000000"/>
          <w:lang w:val="en-GB"/>
        </w:rPr>
        <w:t>(</w:t>
      </w:r>
      <w:proofErr w:type="spellStart"/>
      <w:r w:rsidRPr="005B4738">
        <w:rPr>
          <w:color w:val="000000"/>
          <w:lang w:val="en-GB"/>
        </w:rPr>
        <w:t>a</w:t>
      </w:r>
      <w:r w:rsidRPr="005B4738">
        <w:rPr>
          <w:rFonts w:ascii="Lucida Calligraphy" w:hAnsi="Lucida Calligraphy" w:cs="Lucida Calligraphy"/>
          <w:color w:val="000000"/>
          <w:vertAlign w:val="superscript"/>
          <w:lang w:val="en-GB"/>
        </w:rPr>
        <w:t>I</w:t>
      </w:r>
      <w:r w:rsidRPr="005B4738">
        <w:rPr>
          <w:color w:val="000000"/>
          <w:lang w:val="en-GB"/>
        </w:rPr>
        <w:t>,b</w:t>
      </w:r>
      <w:r w:rsidRPr="005B4738">
        <w:rPr>
          <w:rFonts w:ascii="Lucida Calligraphy" w:hAnsi="Lucida Calligraphy" w:cs="Lucida Calligraphy"/>
          <w:color w:val="000000"/>
          <w:vertAlign w:val="superscript"/>
          <w:lang w:val="en-GB"/>
        </w:rPr>
        <w:t>I</w:t>
      </w:r>
      <w:r w:rsidRPr="005B4738">
        <w:rPr>
          <w:color w:val="000000"/>
          <w:lang w:val="en-GB"/>
        </w:rPr>
        <w:t>,t</w:t>
      </w:r>
      <w:proofErr w:type="spellEnd"/>
      <w:r w:rsidRPr="005B4738">
        <w:rPr>
          <w:color w:val="000000"/>
          <w:lang w:val="en-GB"/>
        </w:rPr>
        <w:t>)</w:t>
      </w:r>
      <w:r w:rsidRPr="005B4738">
        <w:rPr>
          <w:rFonts w:eastAsia="Times New Roman"/>
          <w:color w:val="000000"/>
          <w:lang w:val="en-GB"/>
        </w:rPr>
        <w:t xml:space="preserve"> </w:t>
      </w:r>
      <w:r w:rsidRPr="005B4738">
        <w:rPr>
          <w:rFonts w:ascii="Symbol" w:eastAsia="Symbol" w:hAnsi="Symbol" w:cs="Symbol"/>
          <w:color w:val="000000"/>
          <w:lang w:val="en-GB"/>
        </w:rPr>
        <w:t></w:t>
      </w:r>
      <w:r w:rsidRPr="005B4738">
        <w:rPr>
          <w:rFonts w:eastAsia="Times New Roman"/>
          <w:color w:val="000000"/>
          <w:lang w:val="en-GB"/>
        </w:rPr>
        <w:t xml:space="preserve"> </w:t>
      </w:r>
      <w:proofErr w:type="spellStart"/>
      <w:r w:rsidRPr="005B4738">
        <w:rPr>
          <w:rFonts w:eastAsia="Symbol"/>
          <w:b/>
          <w:bCs/>
          <w:color w:val="000000"/>
          <w:lang w:val="en-GB"/>
        </w:rPr>
        <w:t>rel</w:t>
      </w:r>
      <w:r w:rsidRPr="005B4738">
        <w:rPr>
          <w:rFonts w:ascii="Lucida Calligraphy" w:eastAsia="Symbol" w:hAnsi="Lucida Calligraphy" w:cs="Lucida Calligraphy"/>
          <w:color w:val="000000"/>
          <w:vertAlign w:val="superscript"/>
          <w:lang w:val="en-GB"/>
        </w:rPr>
        <w:t>I</w:t>
      </w:r>
      <w:proofErr w:type="spellEnd"/>
    </w:p>
    <w:p w14:paraId="6EEA5ADD" w14:textId="77777777" w:rsidR="00B32685" w:rsidRPr="005B4738" w:rsidRDefault="00B32685" w:rsidP="00B32685">
      <w:pPr>
        <w:suppressAutoHyphens/>
        <w:spacing w:line="240" w:lineRule="exact"/>
        <w:rPr>
          <w:rFonts w:eastAsia="ヒラギノ角ゴ Pro W3"/>
          <w:color w:val="000000"/>
          <w:szCs w:val="20"/>
          <w:lang w:val="en-GB" w:eastAsia="zh-CN"/>
        </w:rPr>
      </w:pPr>
      <w:r w:rsidRPr="005B4738">
        <w:rPr>
          <w:rFonts w:eastAsia="ヒラギノ角ゴ Pro W3"/>
          <w:color w:val="000000"/>
          <w:szCs w:val="20"/>
          <w:lang w:val="en-GB" w:eastAsia="zh-CN"/>
        </w:rPr>
        <w:t>Interpreting OWL 2 this way does justice to the</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semantics</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of</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class</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level</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relations</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intended</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by</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the</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relations</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ontology</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(RO)</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w:t>
      </w:r>
      <w:r w:rsidR="00977898">
        <w:rPr>
          <w:rFonts w:eastAsia="ヒラギノ角ゴ Pro W3"/>
          <w:color w:val="000000"/>
          <w:szCs w:val="20"/>
          <w:lang w:val="en-GB" w:eastAsia="zh-CN"/>
        </w:rPr>
        <w:t>11</w:t>
      </w:r>
      <w:r w:rsidRPr="005B4738">
        <w:rPr>
          <w:rFonts w:eastAsia="ヒラギノ角ゴ Pro W3"/>
          <w:color w:val="000000"/>
          <w:szCs w:val="20"/>
          <w:lang w:val="en-GB" w:eastAsia="zh-CN"/>
        </w:rPr>
        <w:t>] and allows us to think of the following syntactical forms as equivalent:</w:t>
      </w:r>
    </w:p>
    <w:p w14:paraId="2FACB883" w14:textId="77777777" w:rsidR="00A81AD8" w:rsidRPr="005B4738" w:rsidRDefault="00A81AD8" w:rsidP="00B32685">
      <w:pPr>
        <w:suppressAutoHyphens/>
        <w:spacing w:line="240" w:lineRule="exact"/>
        <w:rPr>
          <w:rFonts w:eastAsia="ヒラギノ角ゴ Pro W3"/>
          <w:color w:val="000000"/>
          <w:szCs w:val="20"/>
          <w:lang w:val="en-GB" w:eastAsia="zh-CN"/>
        </w:rPr>
      </w:pPr>
    </w:p>
    <w:tbl>
      <w:tblPr>
        <w:tblW w:w="7031" w:type="dxa"/>
        <w:tblLook w:val="00A0" w:firstRow="1" w:lastRow="0" w:firstColumn="1" w:lastColumn="0" w:noHBand="0" w:noVBand="0"/>
        <w:tblPrChange w:id="334" w:author="Alan Ruttenberg" w:date="2012-02-13T07:50:00Z">
          <w:tblPr>
            <w:tblW w:w="7031" w:type="dxa"/>
            <w:jc w:val="center"/>
            <w:tblLook w:val="00BF" w:firstRow="1" w:lastRow="0" w:firstColumn="1" w:lastColumn="0" w:noHBand="0" w:noVBand="0"/>
          </w:tblPr>
        </w:tblPrChange>
      </w:tblPr>
      <w:tblGrid>
        <w:gridCol w:w="2340"/>
        <w:gridCol w:w="2339"/>
        <w:gridCol w:w="2352"/>
        <w:tblGridChange w:id="335">
          <w:tblGrid>
            <w:gridCol w:w="2340"/>
            <w:gridCol w:w="2339"/>
            <w:gridCol w:w="2352"/>
          </w:tblGrid>
        </w:tblGridChange>
      </w:tblGrid>
      <w:tr w:rsidR="00A81AD8" w:rsidRPr="00A21127" w14:paraId="54ABE9DF" w14:textId="77777777" w:rsidTr="00A81AD8">
        <w:trPr>
          <w:trPrChange w:id="336" w:author="Alan Ruttenberg" w:date="2012-02-13T07:50:00Z">
            <w:trPr>
              <w:jc w:val="center"/>
            </w:trPr>
          </w:trPrChange>
        </w:trPr>
        <w:tc>
          <w:tcPr>
            <w:tcW w:w="2340" w:type="dxa"/>
            <w:tcPrChange w:id="337" w:author="Alan Ruttenberg" w:date="2012-02-13T07:50:00Z">
              <w:tcPr>
                <w:tcW w:w="2340" w:type="dxa"/>
                <w:tcBorders>
                  <w:top w:val="single" w:sz="4" w:space="0" w:color="auto"/>
                  <w:bottom w:val="single" w:sz="4" w:space="0" w:color="auto"/>
                </w:tcBorders>
              </w:tcPr>
            </w:tcPrChange>
          </w:tcPr>
          <w:p w14:paraId="102F468B" w14:textId="77777777" w:rsidR="00A81AD8" w:rsidRPr="00A21127" w:rsidRDefault="00A81AD8" w:rsidP="007A201A">
            <w:pPr>
              <w:ind w:firstLine="0"/>
              <w:jc w:val="center"/>
              <w:rPr>
                <w:b/>
                <w:szCs w:val="20"/>
                <w:lang w:val="en-GB"/>
              </w:rPr>
            </w:pPr>
            <w:r w:rsidRPr="00A21127">
              <w:rPr>
                <w:b/>
                <w:szCs w:val="20"/>
                <w:lang w:val="en-GB"/>
              </w:rPr>
              <w:t>OBO Syntax</w:t>
            </w:r>
          </w:p>
        </w:tc>
        <w:tc>
          <w:tcPr>
            <w:tcW w:w="2339" w:type="dxa"/>
            <w:tcPrChange w:id="338" w:author="Alan Ruttenberg" w:date="2012-02-13T07:50:00Z">
              <w:tcPr>
                <w:tcW w:w="2339" w:type="dxa"/>
                <w:tcBorders>
                  <w:top w:val="single" w:sz="4" w:space="0" w:color="auto"/>
                  <w:bottom w:val="single" w:sz="4" w:space="0" w:color="auto"/>
                </w:tcBorders>
              </w:tcPr>
            </w:tcPrChange>
          </w:tcPr>
          <w:p w14:paraId="00B20AE2" w14:textId="77777777" w:rsidR="00A81AD8" w:rsidRPr="00A21127" w:rsidRDefault="00A81AD8" w:rsidP="00A81AD8">
            <w:pPr>
              <w:ind w:firstLine="0"/>
              <w:jc w:val="center"/>
              <w:rPr>
                <w:b/>
                <w:szCs w:val="20"/>
                <w:lang w:val="en-GB"/>
              </w:rPr>
            </w:pPr>
            <w:r w:rsidRPr="00A21127">
              <w:rPr>
                <w:b/>
                <w:szCs w:val="20"/>
                <w:lang w:val="en-GB"/>
              </w:rPr>
              <w:t xml:space="preserve">OWL </w:t>
            </w:r>
            <w:r w:rsidRPr="00A21127">
              <w:rPr>
                <w:b/>
                <w:szCs w:val="20"/>
                <w:lang w:val="en-GB"/>
              </w:rPr>
              <w:br/>
              <w:t>(Manchester Syntax)</w:t>
            </w:r>
          </w:p>
        </w:tc>
        <w:tc>
          <w:tcPr>
            <w:tcW w:w="2352" w:type="dxa"/>
            <w:tcPrChange w:id="339" w:author="Alan Ruttenberg" w:date="2012-02-13T07:50:00Z">
              <w:tcPr>
                <w:tcW w:w="2352" w:type="dxa"/>
                <w:tcBorders>
                  <w:top w:val="single" w:sz="4" w:space="0" w:color="auto"/>
                  <w:bottom w:val="single" w:sz="4" w:space="0" w:color="auto"/>
                </w:tcBorders>
              </w:tcPr>
            </w:tcPrChange>
          </w:tcPr>
          <w:p w14:paraId="49581F0C" w14:textId="77777777" w:rsidR="00A81AD8" w:rsidRPr="00A21127" w:rsidRDefault="00A81AD8" w:rsidP="007A201A">
            <w:pPr>
              <w:ind w:firstLine="0"/>
              <w:jc w:val="center"/>
              <w:rPr>
                <w:b/>
                <w:szCs w:val="20"/>
                <w:lang w:val="en-GB"/>
              </w:rPr>
            </w:pPr>
            <w:r w:rsidRPr="00A21127">
              <w:rPr>
                <w:b/>
                <w:szCs w:val="20"/>
                <w:lang w:val="en-GB"/>
              </w:rPr>
              <w:t>First Order Logic</w:t>
            </w:r>
          </w:p>
        </w:tc>
      </w:tr>
      <w:tr w:rsidR="00A81AD8" w:rsidRPr="00A21127" w14:paraId="026DFC4E" w14:textId="77777777" w:rsidTr="00A81AD8">
        <w:trPr>
          <w:trPrChange w:id="340" w:author="Alan Ruttenberg" w:date="2012-02-13T07:50:00Z">
            <w:trPr>
              <w:jc w:val="center"/>
            </w:trPr>
          </w:trPrChange>
        </w:trPr>
        <w:tc>
          <w:tcPr>
            <w:tcW w:w="2340" w:type="dxa"/>
            <w:tcPrChange w:id="341" w:author="Alan Ruttenberg" w:date="2012-02-13T07:50:00Z">
              <w:tcPr>
                <w:tcW w:w="2340" w:type="dxa"/>
                <w:tcBorders>
                  <w:top w:val="single" w:sz="4" w:space="0" w:color="auto"/>
                  <w:bottom w:val="single" w:sz="4" w:space="0" w:color="auto"/>
                </w:tcBorders>
              </w:tcPr>
            </w:tcPrChange>
          </w:tcPr>
          <w:p w14:paraId="6238057F" w14:textId="77777777" w:rsidR="00A81AD8" w:rsidRPr="005B4738" w:rsidRDefault="00A81AD8" w:rsidP="007A201A">
            <w:pPr>
              <w:suppressAutoHyphens/>
              <w:spacing w:line="240" w:lineRule="exact"/>
              <w:rPr>
                <w:rFonts w:eastAsia="ヒラギノ角ゴ Pro W3"/>
                <w:color w:val="000000"/>
                <w:szCs w:val="20"/>
                <w:lang w:val="en-GB" w:eastAsia="zh-CN"/>
              </w:rPr>
            </w:pPr>
            <w:r w:rsidRPr="005B4738">
              <w:rPr>
                <w:rFonts w:eastAsia="ヒラギノ角ゴ Pro W3"/>
                <w:color w:val="000000"/>
                <w:szCs w:val="20"/>
                <w:lang w:val="en-GB" w:eastAsia="zh-CN"/>
              </w:rPr>
              <w:t>[Term]</w:t>
            </w:r>
          </w:p>
          <w:p w14:paraId="1A37D226" w14:textId="77777777" w:rsidR="00A81AD8" w:rsidRPr="005B4738" w:rsidRDefault="00A81AD8" w:rsidP="007A201A">
            <w:pPr>
              <w:suppressAutoHyphens/>
              <w:spacing w:line="240" w:lineRule="exact"/>
              <w:rPr>
                <w:rFonts w:eastAsia="ヒラギノ角ゴ Pro W3"/>
                <w:color w:val="000000"/>
                <w:szCs w:val="20"/>
                <w:lang w:val="en-GB" w:eastAsia="zh-CN"/>
              </w:rPr>
            </w:pPr>
            <w:r w:rsidRPr="005B4738">
              <w:rPr>
                <w:rFonts w:eastAsia="ヒラギノ角ゴ Pro W3"/>
                <w:color w:val="000000"/>
                <w:szCs w:val="20"/>
                <w:lang w:val="en-GB" w:eastAsia="zh-CN"/>
              </w:rPr>
              <w:t xml:space="preserve">id:  </w:t>
            </w:r>
            <w:r w:rsidRPr="005B4738">
              <w:rPr>
                <w:rFonts w:eastAsia="ヒラギノ角ゴ Pro W3"/>
                <w:i/>
                <w:color w:val="000000"/>
                <w:szCs w:val="20"/>
                <w:lang w:val="en-GB" w:eastAsia="zh-CN"/>
              </w:rPr>
              <w:t>A</w:t>
            </w:r>
          </w:p>
          <w:p w14:paraId="6A85BCB1" w14:textId="77777777" w:rsidR="00A81AD8" w:rsidRPr="005B4738" w:rsidRDefault="00A81AD8" w:rsidP="007A201A">
            <w:pPr>
              <w:suppressAutoHyphens/>
              <w:spacing w:line="240" w:lineRule="exact"/>
              <w:rPr>
                <w:rFonts w:eastAsia="ヒラギノ角ゴ Pro W3"/>
                <w:color w:val="000000"/>
                <w:szCs w:val="20"/>
                <w:lang w:val="en-GB" w:eastAsia="zh-CN"/>
              </w:rPr>
            </w:pPr>
            <w:r w:rsidRPr="005B4738">
              <w:rPr>
                <w:rFonts w:eastAsia="ヒラギノ角ゴ Pro W3"/>
                <w:color w:val="000000"/>
                <w:szCs w:val="20"/>
                <w:lang w:val="en-GB" w:eastAsia="zh-CN"/>
              </w:rPr>
              <w:t xml:space="preserve">relationship: </w:t>
            </w:r>
            <w:proofErr w:type="spellStart"/>
            <w:r w:rsidRPr="005B4738">
              <w:rPr>
                <w:rFonts w:eastAsia="ヒラギノ角ゴ Pro W3"/>
                <w:b/>
                <w:color w:val="000000"/>
                <w:szCs w:val="20"/>
                <w:lang w:val="en-GB" w:eastAsia="zh-CN"/>
              </w:rPr>
              <w:t>rel</w:t>
            </w:r>
            <w:proofErr w:type="spellEnd"/>
            <w:r w:rsidRPr="005B4738">
              <w:rPr>
                <w:rFonts w:eastAsia="ヒラギノ角ゴ Pro W3"/>
                <w:color w:val="000000"/>
                <w:szCs w:val="20"/>
                <w:lang w:val="en-GB" w:eastAsia="zh-CN"/>
              </w:rPr>
              <w:t xml:space="preserve"> </w:t>
            </w:r>
            <w:r w:rsidRPr="005B4738">
              <w:rPr>
                <w:rFonts w:eastAsia="ヒラギノ角ゴ Pro W3"/>
                <w:i/>
                <w:color w:val="000000"/>
                <w:szCs w:val="20"/>
                <w:lang w:val="en-GB" w:eastAsia="zh-CN"/>
              </w:rPr>
              <w:t>B</w:t>
            </w:r>
          </w:p>
        </w:tc>
        <w:tc>
          <w:tcPr>
            <w:tcW w:w="2339" w:type="dxa"/>
            <w:tcPrChange w:id="342" w:author="Alan Ruttenberg" w:date="2012-02-13T07:50:00Z">
              <w:tcPr>
                <w:tcW w:w="2339" w:type="dxa"/>
                <w:tcBorders>
                  <w:top w:val="single" w:sz="4" w:space="0" w:color="auto"/>
                  <w:bottom w:val="single" w:sz="4" w:space="0" w:color="auto"/>
                </w:tcBorders>
              </w:tcPr>
            </w:tcPrChange>
          </w:tcPr>
          <w:p w14:paraId="27A4B7AE" w14:textId="77777777" w:rsidR="00A81AD8" w:rsidRPr="005B4738" w:rsidRDefault="0076241B" w:rsidP="007A201A">
            <w:pPr>
              <w:suppressAutoHyphens/>
              <w:spacing w:line="240" w:lineRule="exact"/>
              <w:ind w:firstLine="0"/>
              <w:rPr>
                <w:rFonts w:eastAsia="ヒラギノ角ゴ Pro W3"/>
                <w:color w:val="000000"/>
                <w:szCs w:val="20"/>
                <w:lang w:val="en-GB" w:eastAsia="zh-CN"/>
              </w:rPr>
            </w:pPr>
            <w:r w:rsidRPr="005B4738">
              <w:rPr>
                <w:rFonts w:eastAsia="ヒラギノ角ゴ Pro W3"/>
                <w:i/>
                <w:color w:val="000000"/>
                <w:szCs w:val="20"/>
                <w:lang w:val="en-GB" w:eastAsia="zh-CN"/>
              </w:rPr>
              <w:br/>
            </w:r>
            <w:r w:rsidR="00A81AD8" w:rsidRPr="005B4738">
              <w:rPr>
                <w:rFonts w:eastAsia="ヒラギノ角ゴ Pro W3"/>
                <w:i/>
                <w:color w:val="000000"/>
                <w:szCs w:val="20"/>
                <w:lang w:val="en-GB" w:eastAsia="zh-CN"/>
              </w:rPr>
              <w:t>A</w:t>
            </w:r>
            <w:r w:rsidR="00A81AD8" w:rsidRPr="005B4738">
              <w:rPr>
                <w:rFonts w:eastAsia="ヒラギノ角ゴ Pro W3"/>
                <w:color w:val="000000"/>
                <w:szCs w:val="20"/>
                <w:lang w:val="en-GB" w:eastAsia="zh-CN"/>
              </w:rPr>
              <w:t xml:space="preserve"> </w:t>
            </w:r>
            <w:proofErr w:type="spellStart"/>
            <w:r w:rsidR="00A81AD8" w:rsidRPr="005B4738">
              <w:rPr>
                <w:rFonts w:eastAsia="ヒラギノ角ゴ Pro W3"/>
                <w:color w:val="000000"/>
                <w:szCs w:val="20"/>
                <w:lang w:val="en-GB" w:eastAsia="zh-CN"/>
              </w:rPr>
              <w:t>subClassOf</w:t>
            </w:r>
            <w:proofErr w:type="spellEnd"/>
            <w:r w:rsidR="00A81AD8" w:rsidRPr="005B4738">
              <w:rPr>
                <w:rFonts w:eastAsia="ヒラギノ角ゴ Pro W3"/>
                <w:color w:val="000000"/>
                <w:szCs w:val="20"/>
                <w:lang w:val="en-GB" w:eastAsia="zh-CN"/>
              </w:rPr>
              <w:t xml:space="preserve"> </w:t>
            </w:r>
            <w:proofErr w:type="spellStart"/>
            <w:r w:rsidR="00A81AD8" w:rsidRPr="005B4738">
              <w:rPr>
                <w:rFonts w:eastAsia="ヒラギノ角ゴ Pro W3"/>
                <w:b/>
                <w:color w:val="000000"/>
                <w:szCs w:val="20"/>
                <w:lang w:val="en-GB" w:eastAsia="zh-CN"/>
              </w:rPr>
              <w:t>rel</w:t>
            </w:r>
            <w:proofErr w:type="spellEnd"/>
            <w:r w:rsidR="00A81AD8" w:rsidRPr="005B4738">
              <w:rPr>
                <w:rFonts w:eastAsia="ヒラギノ角ゴ Pro W3"/>
                <w:color w:val="000000"/>
                <w:szCs w:val="20"/>
                <w:lang w:val="en-GB" w:eastAsia="zh-CN"/>
              </w:rPr>
              <w:t xml:space="preserve"> some </w:t>
            </w:r>
            <w:r w:rsidR="00A81AD8" w:rsidRPr="005B4738">
              <w:rPr>
                <w:rFonts w:eastAsia="ヒラギノ角ゴ Pro W3"/>
                <w:i/>
                <w:color w:val="000000"/>
                <w:szCs w:val="20"/>
                <w:lang w:val="en-GB" w:eastAsia="zh-CN"/>
              </w:rPr>
              <w:t>B</w:t>
            </w:r>
          </w:p>
        </w:tc>
        <w:tc>
          <w:tcPr>
            <w:tcW w:w="2352" w:type="dxa"/>
            <w:tcPrChange w:id="343" w:author="Alan Ruttenberg" w:date="2012-02-13T07:50:00Z">
              <w:tcPr>
                <w:tcW w:w="2352" w:type="dxa"/>
                <w:tcBorders>
                  <w:top w:val="single" w:sz="4" w:space="0" w:color="auto"/>
                  <w:bottom w:val="single" w:sz="4" w:space="0" w:color="auto"/>
                </w:tcBorders>
              </w:tcPr>
            </w:tcPrChange>
          </w:tcPr>
          <w:p w14:paraId="75275ED5" w14:textId="77777777" w:rsidR="00A81AD8" w:rsidRPr="005B4738" w:rsidRDefault="00A81AD8" w:rsidP="007A201A">
            <w:pPr>
              <w:tabs>
                <w:tab w:val="num" w:pos="46"/>
              </w:tabs>
              <w:suppressAutoHyphens/>
              <w:ind w:left="46" w:firstLine="0"/>
              <w:jc w:val="left"/>
              <w:rPr>
                <w:rFonts w:eastAsia="ヒラギノ角ゴ Pro W3"/>
                <w:color w:val="000000"/>
                <w:szCs w:val="20"/>
                <w:lang w:val="en-GB" w:eastAsia="zh-CN"/>
              </w:rPr>
            </w:pPr>
            <w:r w:rsidRPr="005B4738">
              <w:rPr>
                <w:rFonts w:ascii="Symbol" w:eastAsia="Symbol" w:hAnsi="Symbol" w:cs="Symbol"/>
                <w:lang w:val="en-GB"/>
              </w:rPr>
              <w:t></w:t>
            </w:r>
            <w:r w:rsidRPr="005B4738">
              <w:rPr>
                <w:lang w:val="en-GB"/>
              </w:rPr>
              <w:t>a,</w:t>
            </w:r>
            <w:r w:rsidRPr="005B4738">
              <w:rPr>
                <w:rFonts w:eastAsia="Times New Roman"/>
                <w:lang w:val="en-GB"/>
              </w:rPr>
              <w:t xml:space="preserve"> </w:t>
            </w:r>
            <w:r w:rsidRPr="005B4738">
              <w:rPr>
                <w:lang w:val="en-GB"/>
              </w:rPr>
              <w:t>t:</w:t>
            </w:r>
            <w:r w:rsidRPr="005B4738">
              <w:rPr>
                <w:rFonts w:eastAsia="Times New Roman"/>
                <w:lang w:val="en-GB"/>
              </w:rPr>
              <w:t xml:space="preserve"> </w:t>
            </w:r>
            <w:proofErr w:type="spellStart"/>
            <w:r w:rsidRPr="005B4738">
              <w:rPr>
                <w:b/>
                <w:lang w:val="en-GB"/>
              </w:rPr>
              <w:t>inst</w:t>
            </w:r>
            <w:proofErr w:type="spellEnd"/>
            <w:r w:rsidRPr="005B4738">
              <w:rPr>
                <w:rFonts w:eastAsia="Times New Roman"/>
                <w:lang w:val="en-GB"/>
              </w:rPr>
              <w:t xml:space="preserve"> </w:t>
            </w:r>
            <w:r w:rsidRPr="005B4738">
              <w:rPr>
                <w:lang w:val="en-GB"/>
              </w:rPr>
              <w:t>(a,</w:t>
            </w:r>
            <w:r w:rsidRPr="005B4738">
              <w:rPr>
                <w:rFonts w:eastAsia="Times New Roman"/>
                <w:lang w:val="en-GB"/>
              </w:rPr>
              <w:t xml:space="preserve"> </w:t>
            </w:r>
            <w:r w:rsidRPr="005B4738">
              <w:rPr>
                <w:i/>
                <w:lang w:val="en-GB"/>
              </w:rPr>
              <w:t>A</w:t>
            </w:r>
            <w:r w:rsidRPr="005B4738">
              <w:rPr>
                <w:lang w:val="en-GB"/>
              </w:rPr>
              <w:t>,</w:t>
            </w:r>
            <w:r w:rsidRPr="005B4738">
              <w:rPr>
                <w:rFonts w:eastAsia="Times New Roman"/>
                <w:lang w:val="en-GB"/>
              </w:rPr>
              <w:t xml:space="preserve"> </w:t>
            </w:r>
            <w:r w:rsidRPr="005B4738">
              <w:rPr>
                <w:lang w:val="en-GB"/>
              </w:rPr>
              <w:t>t)</w:t>
            </w:r>
            <w:r w:rsidRPr="005B4738">
              <w:rPr>
                <w:rFonts w:eastAsia="Times New Roman"/>
                <w:lang w:val="en-GB"/>
              </w:rPr>
              <w:t xml:space="preserve"> </w:t>
            </w:r>
            <w:r w:rsidRPr="005B4738">
              <w:rPr>
                <w:rFonts w:ascii="Symbol" w:eastAsia="Symbol" w:hAnsi="Symbol" w:cs="Symbol"/>
                <w:lang w:val="en-GB"/>
              </w:rPr>
              <w:t></w:t>
            </w:r>
            <w:r w:rsidRPr="005B4738">
              <w:rPr>
                <w:rFonts w:eastAsia="Times New Roman"/>
                <w:lang w:val="en-GB"/>
              </w:rPr>
              <w:t xml:space="preserve"> </w:t>
            </w:r>
            <w:r w:rsidRPr="005B4738">
              <w:rPr>
                <w:rFonts w:eastAsia="Times New Roman"/>
                <w:lang w:val="en-GB"/>
              </w:rPr>
              <w:br/>
            </w:r>
            <w:r w:rsidRPr="005B4738">
              <w:rPr>
                <w:rFonts w:ascii="Symbol" w:eastAsia="Symbol" w:hAnsi="Symbol" w:cs="Symbol"/>
                <w:lang w:val="en-GB"/>
              </w:rPr>
              <w:t></w:t>
            </w:r>
            <w:r w:rsidRPr="005B4738">
              <w:rPr>
                <w:rFonts w:ascii="Symbol" w:eastAsia="Symbol" w:hAnsi="Symbol" w:cs="Symbol"/>
                <w:lang w:val="en-GB"/>
              </w:rPr>
              <w:t></w:t>
            </w:r>
            <w:r w:rsidRPr="005B4738">
              <w:rPr>
                <w:rFonts w:ascii="Symbol" w:eastAsia="Symbol" w:hAnsi="Symbol" w:cs="Symbol"/>
                <w:lang w:val="en-GB"/>
              </w:rPr>
              <w:t></w:t>
            </w:r>
            <w:r w:rsidRPr="005B4738">
              <w:rPr>
                <w:lang w:val="en-GB"/>
              </w:rPr>
              <w:t>b:</w:t>
            </w:r>
            <w:r w:rsidRPr="005B4738">
              <w:rPr>
                <w:rFonts w:eastAsia="Times New Roman"/>
                <w:lang w:val="en-GB"/>
              </w:rPr>
              <w:t xml:space="preserve"> </w:t>
            </w:r>
            <w:proofErr w:type="spellStart"/>
            <w:r w:rsidRPr="005B4738">
              <w:rPr>
                <w:b/>
                <w:lang w:val="en-GB"/>
              </w:rPr>
              <w:t>inst</w:t>
            </w:r>
            <w:proofErr w:type="spellEnd"/>
            <w:r w:rsidRPr="005B4738">
              <w:rPr>
                <w:rFonts w:eastAsia="Times New Roman"/>
                <w:lang w:val="en-GB"/>
              </w:rPr>
              <w:t xml:space="preserve"> </w:t>
            </w:r>
            <w:r w:rsidRPr="005B4738">
              <w:rPr>
                <w:lang w:val="en-GB"/>
              </w:rPr>
              <w:t>(b,</w:t>
            </w:r>
            <w:r w:rsidRPr="005B4738">
              <w:rPr>
                <w:rFonts w:eastAsia="Times New Roman"/>
                <w:lang w:val="en-GB"/>
              </w:rPr>
              <w:t xml:space="preserve"> </w:t>
            </w:r>
            <w:r w:rsidRPr="005B4738">
              <w:rPr>
                <w:i/>
                <w:lang w:val="en-GB"/>
              </w:rPr>
              <w:t>B</w:t>
            </w:r>
            <w:r w:rsidRPr="005B4738">
              <w:rPr>
                <w:lang w:val="en-GB"/>
              </w:rPr>
              <w:t>,</w:t>
            </w:r>
            <w:r w:rsidRPr="005B4738">
              <w:rPr>
                <w:rFonts w:eastAsia="Times New Roman"/>
                <w:lang w:val="en-GB"/>
              </w:rPr>
              <w:t xml:space="preserve"> </w:t>
            </w:r>
            <w:r w:rsidRPr="005B4738">
              <w:rPr>
                <w:lang w:val="en-GB"/>
              </w:rPr>
              <w:t>t)</w:t>
            </w:r>
            <w:r w:rsidRPr="005B4738">
              <w:rPr>
                <w:rFonts w:eastAsia="Times New Roman"/>
                <w:lang w:val="en-GB"/>
              </w:rPr>
              <w:t xml:space="preserve"> </w:t>
            </w:r>
            <w:r w:rsidRPr="005B4738">
              <w:rPr>
                <w:rFonts w:ascii="Symbol" w:eastAsia="Symbol" w:hAnsi="Symbol" w:cs="Symbol"/>
                <w:lang w:val="en-GB"/>
              </w:rPr>
              <w:t></w:t>
            </w:r>
            <w:r w:rsidRPr="005B4738">
              <w:rPr>
                <w:rFonts w:eastAsia="Times New Roman"/>
                <w:lang w:val="en-GB"/>
              </w:rPr>
              <w:t xml:space="preserve"> </w:t>
            </w:r>
            <w:r w:rsidRPr="005B4738">
              <w:rPr>
                <w:rFonts w:eastAsia="Times New Roman"/>
                <w:lang w:val="en-GB"/>
              </w:rPr>
              <w:br/>
              <w:t xml:space="preserve">                   </w:t>
            </w:r>
            <w:proofErr w:type="spellStart"/>
            <w:r w:rsidRPr="005B4738">
              <w:rPr>
                <w:b/>
                <w:lang w:val="en-GB"/>
              </w:rPr>
              <w:t>rel</w:t>
            </w:r>
            <w:proofErr w:type="spellEnd"/>
            <w:r w:rsidRPr="005B4738">
              <w:rPr>
                <w:rFonts w:eastAsia="Times New Roman"/>
                <w:lang w:val="en-GB"/>
              </w:rPr>
              <w:t xml:space="preserve"> </w:t>
            </w:r>
            <w:r w:rsidRPr="005B4738">
              <w:rPr>
                <w:lang w:val="en-GB"/>
              </w:rPr>
              <w:t>(a,</w:t>
            </w:r>
            <w:r w:rsidRPr="005B4738">
              <w:rPr>
                <w:rFonts w:eastAsia="Times New Roman"/>
                <w:lang w:val="en-GB"/>
              </w:rPr>
              <w:t xml:space="preserve"> </w:t>
            </w:r>
            <w:r w:rsidRPr="005B4738">
              <w:rPr>
                <w:lang w:val="en-GB"/>
              </w:rPr>
              <w:t>b,</w:t>
            </w:r>
            <w:r w:rsidRPr="005B4738">
              <w:rPr>
                <w:rFonts w:eastAsia="Times New Roman"/>
                <w:lang w:val="en-GB"/>
              </w:rPr>
              <w:t xml:space="preserve"> </w:t>
            </w:r>
            <w:r w:rsidRPr="005B4738">
              <w:rPr>
                <w:lang w:val="en-GB"/>
              </w:rPr>
              <w:t>t)</w:t>
            </w:r>
          </w:p>
        </w:tc>
      </w:tr>
    </w:tbl>
    <w:p w14:paraId="5074F79B" w14:textId="77777777" w:rsidR="00B32685" w:rsidRPr="005B4738" w:rsidRDefault="00A81AD8" w:rsidP="00B32685">
      <w:pPr>
        <w:tabs>
          <w:tab w:val="left" w:pos="6781"/>
        </w:tabs>
        <w:suppressAutoHyphens/>
        <w:spacing w:before="240" w:after="240"/>
        <w:ind w:left="-14"/>
        <w:rPr>
          <w:lang w:val="en-GB"/>
        </w:rPr>
      </w:pPr>
      <w:r w:rsidRPr="005B4738">
        <w:rPr>
          <w:rFonts w:eastAsia="ヒラギノ角ゴ Pro W3"/>
          <w:color w:val="000000"/>
          <w:szCs w:val="20"/>
          <w:lang w:val="en-GB" w:eastAsia="zh-CN"/>
        </w:rPr>
        <w:t xml:space="preserve"> </w:t>
      </w:r>
      <w:r w:rsidR="00E86A03">
        <w:rPr>
          <w:rFonts w:eastAsia="ヒラギノ角ゴ Pro W3"/>
          <w:color w:val="000000"/>
          <w:szCs w:val="20"/>
          <w:lang w:val="en-GB" w:eastAsia="zh-CN"/>
        </w:rPr>
        <w:t>This suggestion also retains</w:t>
      </w:r>
      <w:r w:rsidR="00B32685" w:rsidRPr="005B4738">
        <w:rPr>
          <w:lang w:val="en-GB"/>
        </w:rPr>
        <w:t xml:space="preserve"> standard transitivity semantics of OWL, so that quantification</w:t>
      </w:r>
      <w:r w:rsidR="00B32685" w:rsidRPr="005B4738">
        <w:rPr>
          <w:rFonts w:eastAsia="Times New Roman"/>
          <w:lang w:val="en-GB"/>
        </w:rPr>
        <w:t xml:space="preserve"> </w:t>
      </w:r>
      <w:r w:rsidR="00B32685" w:rsidRPr="005B4738">
        <w:rPr>
          <w:lang w:val="en-GB"/>
        </w:rPr>
        <w:t>over</w:t>
      </w:r>
      <w:r w:rsidR="00B32685" w:rsidRPr="005B4738">
        <w:rPr>
          <w:rFonts w:eastAsia="Times New Roman"/>
          <w:lang w:val="en-GB"/>
        </w:rPr>
        <w:t xml:space="preserve"> </w:t>
      </w:r>
      <w:r w:rsidR="00B32685" w:rsidRPr="005B4738">
        <w:rPr>
          <w:lang w:val="en-GB"/>
        </w:rPr>
        <w:t>time</w:t>
      </w:r>
      <w:r w:rsidR="00B32685" w:rsidRPr="005B4738">
        <w:rPr>
          <w:rFonts w:eastAsia="Times New Roman"/>
          <w:lang w:val="en-GB"/>
        </w:rPr>
        <w:t xml:space="preserve"> </w:t>
      </w:r>
      <w:r w:rsidR="00B32685" w:rsidRPr="005B4738">
        <w:rPr>
          <w:lang w:val="en-GB"/>
        </w:rPr>
        <w:t>maintains</w:t>
      </w:r>
      <w:r w:rsidR="00B32685" w:rsidRPr="005B4738">
        <w:rPr>
          <w:rFonts w:eastAsia="Times New Roman"/>
          <w:lang w:val="en-GB"/>
        </w:rPr>
        <w:t xml:space="preserve"> </w:t>
      </w:r>
      <w:r w:rsidR="00B32685" w:rsidRPr="005B4738">
        <w:rPr>
          <w:lang w:val="en-GB"/>
        </w:rPr>
        <w:t>transitivity</w:t>
      </w:r>
      <w:r w:rsidR="00B32685" w:rsidRPr="005B4738">
        <w:rPr>
          <w:rFonts w:eastAsia="Times New Roman"/>
          <w:lang w:val="en-GB"/>
        </w:rPr>
        <w:t xml:space="preserve"> </w:t>
      </w:r>
      <w:r w:rsidR="00B32685" w:rsidRPr="005B4738">
        <w:rPr>
          <w:lang w:val="en-GB"/>
        </w:rPr>
        <w:t>of</w:t>
      </w:r>
      <w:r w:rsidR="00B32685" w:rsidRPr="005B4738">
        <w:rPr>
          <w:rFonts w:eastAsia="Times New Roman"/>
          <w:lang w:val="en-GB"/>
        </w:rPr>
        <w:t xml:space="preserve"> </w:t>
      </w:r>
      <w:r w:rsidR="00B32685" w:rsidRPr="005B4738">
        <w:rPr>
          <w:lang w:val="en-GB"/>
        </w:rPr>
        <w:t>the</w:t>
      </w:r>
      <w:r w:rsidR="00B32685" w:rsidRPr="005B4738">
        <w:rPr>
          <w:rFonts w:eastAsia="Times New Roman"/>
          <w:lang w:val="en-GB"/>
        </w:rPr>
        <w:t xml:space="preserve"> </w:t>
      </w:r>
      <w:r w:rsidR="00B32685" w:rsidRPr="005B4738">
        <w:rPr>
          <w:lang w:val="en-GB"/>
        </w:rPr>
        <w:t>relation</w:t>
      </w:r>
      <w:r w:rsidR="00B32685" w:rsidRPr="005B4738">
        <w:rPr>
          <w:rFonts w:eastAsia="Times New Roman"/>
          <w:lang w:val="en-GB"/>
        </w:rPr>
        <w:t xml:space="preserve"> </w:t>
      </w:r>
      <w:r w:rsidR="00B32685" w:rsidRPr="005B4738">
        <w:rPr>
          <w:lang w:val="en-GB"/>
        </w:rPr>
        <w:t>in</w:t>
      </w:r>
      <w:r w:rsidR="00B32685" w:rsidRPr="005B4738">
        <w:rPr>
          <w:rFonts w:eastAsia="Times New Roman"/>
          <w:lang w:val="en-GB"/>
        </w:rPr>
        <w:t xml:space="preserve"> </w:t>
      </w:r>
      <w:r w:rsidR="00B32685" w:rsidRPr="005B4738">
        <w:rPr>
          <w:lang w:val="en-GB"/>
        </w:rPr>
        <w:t>question.</w:t>
      </w:r>
      <w:r w:rsidR="00B32685" w:rsidRPr="005B4738">
        <w:rPr>
          <w:rFonts w:eastAsia="Times New Roman"/>
          <w:lang w:val="en-GB"/>
        </w:rPr>
        <w:t xml:space="preserve"> </w:t>
      </w:r>
      <w:r w:rsidR="00B32685" w:rsidRPr="005B4738">
        <w:rPr>
          <w:lang w:val="en-GB"/>
        </w:rPr>
        <w:t>This</w:t>
      </w:r>
      <w:r w:rsidR="00B32685" w:rsidRPr="005B4738">
        <w:rPr>
          <w:rFonts w:eastAsia="Times New Roman"/>
          <w:lang w:val="en-GB"/>
        </w:rPr>
        <w:t xml:space="preserve"> </w:t>
      </w:r>
      <w:r w:rsidR="00B32685" w:rsidRPr="005B4738">
        <w:rPr>
          <w:lang w:val="en-GB"/>
        </w:rPr>
        <w:t>can</w:t>
      </w:r>
      <w:r w:rsidR="00B32685" w:rsidRPr="005B4738">
        <w:rPr>
          <w:rFonts w:eastAsia="Times New Roman"/>
          <w:lang w:val="en-GB"/>
        </w:rPr>
        <w:t xml:space="preserve"> </w:t>
      </w:r>
      <w:r w:rsidR="00B32685" w:rsidRPr="005B4738">
        <w:rPr>
          <w:lang w:val="en-GB"/>
        </w:rPr>
        <w:t>be</w:t>
      </w:r>
      <w:r w:rsidR="00B32685" w:rsidRPr="005B4738">
        <w:rPr>
          <w:rFonts w:eastAsia="Times New Roman"/>
          <w:lang w:val="en-GB"/>
        </w:rPr>
        <w:t xml:space="preserve"> </w:t>
      </w:r>
      <w:r w:rsidR="00B32685" w:rsidRPr="005B4738">
        <w:rPr>
          <w:lang w:val="en-GB"/>
        </w:rPr>
        <w:t>shown,</w:t>
      </w:r>
      <w:r w:rsidR="00B32685" w:rsidRPr="005B4738">
        <w:rPr>
          <w:rFonts w:eastAsia="Times New Roman"/>
          <w:lang w:val="en-GB"/>
        </w:rPr>
        <w:t xml:space="preserve"> </w:t>
      </w:r>
      <w:r w:rsidR="00B32685" w:rsidRPr="005B4738">
        <w:rPr>
          <w:lang w:val="en-GB"/>
        </w:rPr>
        <w:t>e.g.</w:t>
      </w:r>
      <w:r w:rsidR="00B32685" w:rsidRPr="005B4738">
        <w:rPr>
          <w:rFonts w:eastAsia="Times New Roman"/>
          <w:lang w:val="en-GB"/>
        </w:rPr>
        <w:t xml:space="preserve"> </w:t>
      </w:r>
      <w:r w:rsidR="00E86A03">
        <w:rPr>
          <w:lang w:val="en-GB"/>
        </w:rPr>
        <w:t>for</w:t>
      </w:r>
      <w:r w:rsidR="00B32685" w:rsidRPr="005B4738">
        <w:rPr>
          <w:rFonts w:eastAsia="Times New Roman"/>
          <w:lang w:val="en-GB"/>
        </w:rPr>
        <w:t xml:space="preserve"> </w:t>
      </w:r>
      <w:r w:rsidR="00B32685" w:rsidRPr="005B4738">
        <w:rPr>
          <w:lang w:val="en-GB"/>
        </w:rPr>
        <w:t>the</w:t>
      </w:r>
      <w:r w:rsidR="00B32685" w:rsidRPr="005B4738">
        <w:rPr>
          <w:rFonts w:eastAsia="Times New Roman"/>
          <w:lang w:val="en-GB"/>
        </w:rPr>
        <w:t xml:space="preserve"> </w:t>
      </w:r>
      <w:r w:rsidR="00B32685" w:rsidRPr="005B4738">
        <w:rPr>
          <w:lang w:val="en-GB"/>
        </w:rPr>
        <w:t>transitive</w:t>
      </w:r>
      <w:r w:rsidR="00B32685" w:rsidRPr="005B4738">
        <w:rPr>
          <w:rFonts w:eastAsia="Times New Roman"/>
          <w:lang w:val="en-GB"/>
        </w:rPr>
        <w:t xml:space="preserve"> </w:t>
      </w:r>
      <w:r w:rsidR="00B32685" w:rsidRPr="005B4738">
        <w:rPr>
          <w:lang w:val="en-GB"/>
        </w:rPr>
        <w:t>relation</w:t>
      </w:r>
      <w:r w:rsidR="00B32685" w:rsidRPr="005B4738">
        <w:rPr>
          <w:rFonts w:eastAsia="Times New Roman"/>
          <w:lang w:val="en-GB"/>
        </w:rPr>
        <w:t xml:space="preserve"> </w:t>
      </w:r>
      <w:proofErr w:type="spellStart"/>
      <w:r w:rsidR="00B32685" w:rsidRPr="005B4738">
        <w:rPr>
          <w:b/>
          <w:lang w:val="en-GB"/>
        </w:rPr>
        <w:t>hasPart</w:t>
      </w:r>
      <w:proofErr w:type="spellEnd"/>
      <w:r w:rsidR="00B32685" w:rsidRPr="005B4738">
        <w:rPr>
          <w:lang w:val="en-GB"/>
        </w:rPr>
        <w:t>:</w:t>
      </w:r>
      <w:r w:rsidR="00B32685" w:rsidRPr="005B4738">
        <w:rPr>
          <w:rFonts w:eastAsia="Times New Roman"/>
          <w:lang w:val="en-GB"/>
        </w:rPr>
        <w:t xml:space="preserve"> </w:t>
      </w:r>
      <w:r w:rsidR="001F0F84">
        <w:rPr>
          <w:lang w:val="en-GB"/>
        </w:rPr>
        <w:t>i</w:t>
      </w:r>
      <w:r w:rsidR="00B32685" w:rsidRPr="005B4738">
        <w:rPr>
          <w:lang w:val="en-GB"/>
        </w:rPr>
        <w:t>f</w:t>
      </w:r>
      <w:r w:rsidR="00B32685" w:rsidRPr="005B4738">
        <w:rPr>
          <w:rFonts w:eastAsia="Times New Roman"/>
          <w:lang w:val="en-GB"/>
        </w:rPr>
        <w:t xml:space="preserve"> </w:t>
      </w:r>
      <w:r w:rsidR="00B32685" w:rsidRPr="005B4738">
        <w:rPr>
          <w:lang w:val="en-GB"/>
        </w:rPr>
        <w:t>an</w:t>
      </w:r>
      <w:r w:rsidR="00B32685" w:rsidRPr="005B4738">
        <w:rPr>
          <w:rFonts w:eastAsia="Times New Roman"/>
          <w:lang w:val="en-GB"/>
        </w:rPr>
        <w:t xml:space="preserve"> </w:t>
      </w:r>
      <w:r w:rsidR="00B32685" w:rsidRPr="005B4738">
        <w:rPr>
          <w:lang w:val="en-GB"/>
        </w:rPr>
        <w:t>organism</w:t>
      </w:r>
      <w:r w:rsidR="00B32685" w:rsidRPr="005B4738">
        <w:rPr>
          <w:rFonts w:eastAsia="Times New Roman"/>
          <w:lang w:val="en-GB"/>
        </w:rPr>
        <w:t xml:space="preserve"> </w:t>
      </w:r>
      <w:r w:rsidR="00B32685" w:rsidRPr="005B4738">
        <w:rPr>
          <w:lang w:val="en-GB"/>
        </w:rPr>
        <w:t>has</w:t>
      </w:r>
      <w:r w:rsidR="00B32685" w:rsidRPr="005B4738">
        <w:rPr>
          <w:rFonts w:eastAsia="Times New Roman"/>
          <w:lang w:val="en-GB"/>
        </w:rPr>
        <w:t xml:space="preserve"> </w:t>
      </w:r>
      <w:r w:rsidR="00B32685" w:rsidRPr="005B4738">
        <w:rPr>
          <w:lang w:val="en-GB"/>
        </w:rPr>
        <w:t>some</w:t>
      </w:r>
      <w:r w:rsidR="00B32685" w:rsidRPr="005B4738">
        <w:rPr>
          <w:rFonts w:eastAsia="Times New Roman"/>
          <w:lang w:val="en-GB"/>
        </w:rPr>
        <w:t xml:space="preserve"> </w:t>
      </w:r>
      <w:r w:rsidR="00B32685" w:rsidRPr="005B4738">
        <w:rPr>
          <w:lang w:val="en-GB"/>
        </w:rPr>
        <w:t>heart</w:t>
      </w:r>
      <w:r w:rsidR="00B32685" w:rsidRPr="005B4738">
        <w:rPr>
          <w:rFonts w:eastAsia="Times New Roman"/>
          <w:lang w:val="en-GB"/>
        </w:rPr>
        <w:t xml:space="preserve"> </w:t>
      </w:r>
      <w:r w:rsidR="00B32685" w:rsidRPr="005B4738">
        <w:rPr>
          <w:lang w:val="en-GB"/>
        </w:rPr>
        <w:t>at</w:t>
      </w:r>
      <w:r w:rsidR="00B32685" w:rsidRPr="005B4738">
        <w:rPr>
          <w:rFonts w:eastAsia="Times New Roman"/>
          <w:lang w:val="en-GB"/>
        </w:rPr>
        <w:t xml:space="preserve"> </w:t>
      </w:r>
      <w:r w:rsidR="00B32685" w:rsidRPr="005B4738">
        <w:rPr>
          <w:lang w:val="en-GB"/>
        </w:rPr>
        <w:t>any</w:t>
      </w:r>
      <w:r w:rsidR="00B32685" w:rsidRPr="005B4738">
        <w:rPr>
          <w:rFonts w:eastAsia="Times New Roman"/>
          <w:lang w:val="en-GB"/>
        </w:rPr>
        <w:t xml:space="preserve"> </w:t>
      </w:r>
      <w:r w:rsidR="00B32685" w:rsidRPr="005B4738">
        <w:rPr>
          <w:lang w:val="en-GB"/>
        </w:rPr>
        <w:lastRenderedPageBreak/>
        <w:t>time,</w:t>
      </w:r>
      <w:r w:rsidR="00B32685" w:rsidRPr="005B4738">
        <w:rPr>
          <w:rFonts w:eastAsia="Times New Roman"/>
          <w:lang w:val="en-GB"/>
        </w:rPr>
        <w:t xml:space="preserve"> </w:t>
      </w:r>
      <w:r w:rsidR="00B32685" w:rsidRPr="005B4738">
        <w:rPr>
          <w:lang w:val="en-GB"/>
        </w:rPr>
        <w:t>and</w:t>
      </w:r>
      <w:r w:rsidR="00B32685" w:rsidRPr="005B4738">
        <w:rPr>
          <w:rFonts w:eastAsia="Times New Roman"/>
          <w:lang w:val="en-GB"/>
        </w:rPr>
        <w:t xml:space="preserve"> </w:t>
      </w:r>
      <w:r w:rsidR="00B32685" w:rsidRPr="005B4738">
        <w:rPr>
          <w:lang w:val="en-GB"/>
        </w:rPr>
        <w:t>if</w:t>
      </w:r>
      <w:r w:rsidR="00B32685" w:rsidRPr="005B4738">
        <w:rPr>
          <w:rFonts w:eastAsia="Times New Roman"/>
          <w:lang w:val="en-GB"/>
        </w:rPr>
        <w:t xml:space="preserve"> </w:t>
      </w:r>
      <w:r w:rsidR="00B32685" w:rsidRPr="005B4738">
        <w:rPr>
          <w:lang w:val="en-GB"/>
        </w:rPr>
        <w:t>this</w:t>
      </w:r>
      <w:r w:rsidR="00B32685" w:rsidRPr="005B4738">
        <w:rPr>
          <w:rFonts w:eastAsia="Times New Roman"/>
          <w:lang w:val="en-GB"/>
        </w:rPr>
        <w:t xml:space="preserve"> </w:t>
      </w:r>
      <w:r w:rsidR="00B32685" w:rsidRPr="005B4738">
        <w:rPr>
          <w:lang w:val="en-GB"/>
        </w:rPr>
        <w:t>heart</w:t>
      </w:r>
      <w:r w:rsidR="00B32685" w:rsidRPr="005B4738">
        <w:rPr>
          <w:rFonts w:eastAsia="Times New Roman"/>
          <w:lang w:val="en-GB"/>
        </w:rPr>
        <w:t xml:space="preserve"> </w:t>
      </w:r>
      <w:r w:rsidR="00B32685" w:rsidRPr="005B4738">
        <w:rPr>
          <w:lang w:val="en-GB"/>
        </w:rPr>
        <w:t>has</w:t>
      </w:r>
      <w:r w:rsidR="00B32685" w:rsidRPr="005B4738">
        <w:rPr>
          <w:rFonts w:eastAsia="Times New Roman"/>
          <w:lang w:val="en-GB"/>
        </w:rPr>
        <w:t xml:space="preserve"> </w:t>
      </w:r>
      <w:r w:rsidR="00B32685" w:rsidRPr="005B4738">
        <w:rPr>
          <w:lang w:val="en-GB"/>
        </w:rPr>
        <w:t>some</w:t>
      </w:r>
      <w:r w:rsidR="00B32685" w:rsidRPr="005B4738">
        <w:rPr>
          <w:rFonts w:eastAsia="Times New Roman"/>
          <w:lang w:val="en-GB"/>
        </w:rPr>
        <w:t xml:space="preserve"> </w:t>
      </w:r>
      <w:r w:rsidR="00B32685" w:rsidRPr="005B4738">
        <w:rPr>
          <w:lang w:val="en-GB"/>
        </w:rPr>
        <w:t>heart</w:t>
      </w:r>
      <w:r w:rsidR="00B32685" w:rsidRPr="005B4738">
        <w:rPr>
          <w:rFonts w:eastAsia="Times New Roman"/>
          <w:lang w:val="en-GB"/>
        </w:rPr>
        <w:t xml:space="preserve"> </w:t>
      </w:r>
      <w:r w:rsidR="00B32685" w:rsidRPr="005B4738">
        <w:rPr>
          <w:lang w:val="en-GB"/>
        </w:rPr>
        <w:t>valve</w:t>
      </w:r>
      <w:r w:rsidR="00B32685" w:rsidRPr="005B4738">
        <w:rPr>
          <w:rFonts w:eastAsia="Times New Roman"/>
          <w:lang w:val="en-GB"/>
        </w:rPr>
        <w:t xml:space="preserve"> </w:t>
      </w:r>
      <w:r w:rsidR="00B32685" w:rsidRPr="005B4738">
        <w:rPr>
          <w:lang w:val="en-GB"/>
        </w:rPr>
        <w:t>at</w:t>
      </w:r>
      <w:r w:rsidR="00B32685" w:rsidRPr="005B4738">
        <w:rPr>
          <w:rFonts w:eastAsia="Times New Roman"/>
          <w:lang w:val="en-GB"/>
        </w:rPr>
        <w:t xml:space="preserve"> </w:t>
      </w:r>
      <w:r w:rsidR="00B32685" w:rsidRPr="005B4738">
        <w:rPr>
          <w:lang w:val="en-GB"/>
        </w:rPr>
        <w:t>any</w:t>
      </w:r>
      <w:r w:rsidR="00B32685" w:rsidRPr="005B4738">
        <w:rPr>
          <w:rFonts w:eastAsia="Times New Roman"/>
          <w:lang w:val="en-GB"/>
        </w:rPr>
        <w:t xml:space="preserve"> </w:t>
      </w:r>
      <w:r w:rsidR="00B32685" w:rsidRPr="005B4738">
        <w:rPr>
          <w:lang w:val="en-GB"/>
        </w:rPr>
        <w:t>time,</w:t>
      </w:r>
      <w:r w:rsidR="00B32685" w:rsidRPr="005B4738">
        <w:rPr>
          <w:rFonts w:eastAsia="Times New Roman"/>
          <w:lang w:val="en-GB"/>
        </w:rPr>
        <w:t xml:space="preserve"> </w:t>
      </w:r>
      <w:r w:rsidR="00B32685" w:rsidRPr="005B4738">
        <w:rPr>
          <w:lang w:val="en-GB"/>
        </w:rPr>
        <w:t>then</w:t>
      </w:r>
      <w:r w:rsidR="00B32685" w:rsidRPr="005B4738">
        <w:rPr>
          <w:rFonts w:eastAsia="Times New Roman"/>
          <w:lang w:val="en-GB"/>
        </w:rPr>
        <w:t xml:space="preserve"> </w:t>
      </w:r>
      <w:r w:rsidR="00B32685" w:rsidRPr="005B4738">
        <w:rPr>
          <w:lang w:val="en-GB"/>
        </w:rPr>
        <w:t>the</w:t>
      </w:r>
      <w:r w:rsidR="00B32685" w:rsidRPr="005B4738">
        <w:rPr>
          <w:rFonts w:eastAsia="Times New Roman"/>
          <w:lang w:val="en-GB"/>
        </w:rPr>
        <w:t xml:space="preserve"> </w:t>
      </w:r>
      <w:r w:rsidR="00B32685" w:rsidRPr="005B4738">
        <w:rPr>
          <w:lang w:val="en-GB"/>
        </w:rPr>
        <w:t>organism</w:t>
      </w:r>
      <w:r w:rsidR="00B32685" w:rsidRPr="005B4738">
        <w:rPr>
          <w:rFonts w:eastAsia="Times New Roman"/>
          <w:lang w:val="en-GB"/>
        </w:rPr>
        <w:t xml:space="preserve"> </w:t>
      </w:r>
      <w:r w:rsidR="00B32685" w:rsidRPr="005B4738">
        <w:rPr>
          <w:lang w:val="en-GB"/>
        </w:rPr>
        <w:t>has</w:t>
      </w:r>
      <w:r w:rsidR="00B32685" w:rsidRPr="005B4738">
        <w:rPr>
          <w:rFonts w:eastAsia="Times New Roman"/>
          <w:lang w:val="en-GB"/>
        </w:rPr>
        <w:t xml:space="preserve"> </w:t>
      </w:r>
      <w:r w:rsidR="00B32685" w:rsidRPr="005B4738">
        <w:rPr>
          <w:lang w:val="en-GB"/>
        </w:rPr>
        <w:t>some</w:t>
      </w:r>
      <w:r w:rsidR="00B32685" w:rsidRPr="005B4738">
        <w:rPr>
          <w:rFonts w:eastAsia="Times New Roman"/>
          <w:lang w:val="en-GB"/>
        </w:rPr>
        <w:t xml:space="preserve"> </w:t>
      </w:r>
      <w:r w:rsidR="00B32685" w:rsidRPr="005B4738">
        <w:rPr>
          <w:lang w:val="en-GB"/>
        </w:rPr>
        <w:t>heart</w:t>
      </w:r>
      <w:r w:rsidR="00B32685" w:rsidRPr="005B4738">
        <w:rPr>
          <w:rFonts w:eastAsia="Times New Roman"/>
          <w:lang w:val="en-GB"/>
        </w:rPr>
        <w:t xml:space="preserve"> </w:t>
      </w:r>
      <w:r w:rsidR="00B32685" w:rsidRPr="005B4738">
        <w:rPr>
          <w:lang w:val="en-GB"/>
        </w:rPr>
        <w:t>valve</w:t>
      </w:r>
      <w:r w:rsidR="00B32685" w:rsidRPr="005B4738">
        <w:rPr>
          <w:rFonts w:eastAsia="Times New Roman"/>
          <w:lang w:val="en-GB"/>
        </w:rPr>
        <w:t xml:space="preserve"> </w:t>
      </w:r>
      <w:r w:rsidR="00B32685" w:rsidRPr="005B4738">
        <w:rPr>
          <w:lang w:val="en-GB"/>
        </w:rPr>
        <w:t>at</w:t>
      </w:r>
      <w:r w:rsidR="00B32685" w:rsidRPr="005B4738">
        <w:rPr>
          <w:rFonts w:eastAsia="Times New Roman"/>
          <w:lang w:val="en-GB"/>
        </w:rPr>
        <w:t xml:space="preserve"> </w:t>
      </w:r>
      <w:r w:rsidR="00B32685" w:rsidRPr="005B4738">
        <w:rPr>
          <w:lang w:val="en-GB"/>
        </w:rPr>
        <w:t>any</w:t>
      </w:r>
      <w:r w:rsidR="00B32685" w:rsidRPr="005B4738">
        <w:rPr>
          <w:rFonts w:eastAsia="Times New Roman"/>
          <w:lang w:val="en-GB"/>
        </w:rPr>
        <w:t xml:space="preserve"> </w:t>
      </w:r>
      <w:r w:rsidR="00B32685" w:rsidRPr="005B4738">
        <w:rPr>
          <w:lang w:val="en-GB"/>
        </w:rPr>
        <w:t>time:</w:t>
      </w:r>
    </w:p>
    <w:p w14:paraId="324BC2CA" w14:textId="77777777" w:rsidR="00B32685" w:rsidRPr="005B4738" w:rsidRDefault="00B32685" w:rsidP="00B32685">
      <w:pPr>
        <w:tabs>
          <w:tab w:val="left" w:pos="6781"/>
        </w:tabs>
        <w:suppressAutoHyphens/>
        <w:spacing w:before="240" w:after="240"/>
        <w:ind w:left="454" w:hanging="28"/>
        <w:jc w:val="left"/>
        <w:rPr>
          <w:lang w:val="en-GB"/>
        </w:rPr>
      </w:pPr>
      <w:r w:rsidRPr="005B4738">
        <w:rPr>
          <w:lang w:val="en-GB"/>
        </w:rPr>
        <w:t>[</w:t>
      </w:r>
      <w:r w:rsidRPr="005B4738">
        <w:rPr>
          <w:i/>
          <w:lang w:val="en-GB"/>
        </w:rPr>
        <w:t>A</w:t>
      </w:r>
      <w:r w:rsidRPr="005B4738">
        <w:rPr>
          <w:rFonts w:eastAsia="Times New Roman"/>
          <w:lang w:val="en-GB"/>
        </w:rPr>
        <w:t xml:space="preserve"> </w:t>
      </w:r>
      <w:proofErr w:type="spellStart"/>
      <w:r w:rsidRPr="005B4738">
        <w:rPr>
          <w:lang w:val="en-GB"/>
        </w:rPr>
        <w:t>subClassOf</w:t>
      </w:r>
      <w:proofErr w:type="spellEnd"/>
      <w:r w:rsidRPr="005B4738">
        <w:rPr>
          <w:rFonts w:eastAsia="Times New Roman"/>
          <w:lang w:val="en-GB"/>
        </w:rPr>
        <w:t xml:space="preserve"> </w:t>
      </w:r>
      <w:proofErr w:type="spellStart"/>
      <w:r w:rsidRPr="005B4738">
        <w:rPr>
          <w:b/>
          <w:lang w:val="en-GB"/>
        </w:rPr>
        <w:t>hasPart</w:t>
      </w:r>
      <w:proofErr w:type="spellEnd"/>
      <w:r w:rsidRPr="005B4738">
        <w:rPr>
          <w:rFonts w:eastAsia="Times New Roman"/>
          <w:lang w:val="en-GB"/>
        </w:rPr>
        <w:t xml:space="preserve"> </w:t>
      </w:r>
      <w:r w:rsidRPr="005B4738">
        <w:rPr>
          <w:lang w:val="en-GB"/>
        </w:rPr>
        <w:t>some</w:t>
      </w:r>
      <w:r w:rsidRPr="005B4738">
        <w:rPr>
          <w:rFonts w:eastAsia="Times New Roman"/>
          <w:lang w:val="en-GB"/>
        </w:rPr>
        <w:t xml:space="preserve"> </w:t>
      </w:r>
      <w:r w:rsidRPr="005B4738">
        <w:rPr>
          <w:rFonts w:eastAsia="Times New Roman"/>
          <w:i/>
          <w:lang w:val="en-GB"/>
        </w:rPr>
        <w:t>B</w:t>
      </w:r>
      <w:r w:rsidRPr="005B4738">
        <w:rPr>
          <w:rFonts w:eastAsia="Times New Roman"/>
          <w:lang w:val="en-GB"/>
        </w:rPr>
        <w:t xml:space="preserve">] </w:t>
      </w:r>
      <w:r w:rsidRPr="005B4738">
        <w:rPr>
          <w:rFonts w:eastAsia="Times New Roman"/>
          <w:lang w:val="en-GB"/>
        </w:rPr>
        <w:sym w:font="Symbol" w:char="F0D9"/>
      </w:r>
      <w:r w:rsidRPr="005B4738">
        <w:rPr>
          <w:rFonts w:eastAsia="Times New Roman"/>
          <w:lang w:val="en-GB"/>
        </w:rPr>
        <w:t xml:space="preserve"> [</w:t>
      </w:r>
      <w:r w:rsidRPr="005B4738">
        <w:rPr>
          <w:rFonts w:eastAsia="Times New Roman"/>
          <w:i/>
          <w:lang w:val="en-GB"/>
        </w:rPr>
        <w:t>B</w:t>
      </w:r>
      <w:r w:rsidRPr="005B4738">
        <w:rPr>
          <w:rFonts w:eastAsia="Times New Roman"/>
          <w:lang w:val="en-GB"/>
        </w:rPr>
        <w:t xml:space="preserve"> </w:t>
      </w:r>
      <w:proofErr w:type="spellStart"/>
      <w:r w:rsidRPr="005B4738">
        <w:rPr>
          <w:rFonts w:eastAsia="Times New Roman"/>
          <w:lang w:val="en-GB"/>
        </w:rPr>
        <w:t>subClassOf</w:t>
      </w:r>
      <w:proofErr w:type="spellEnd"/>
      <w:r w:rsidRPr="005B4738">
        <w:rPr>
          <w:rFonts w:eastAsia="Times New Roman"/>
          <w:lang w:val="en-GB"/>
        </w:rPr>
        <w:t xml:space="preserve"> </w:t>
      </w:r>
      <w:proofErr w:type="spellStart"/>
      <w:r w:rsidRPr="005B4738">
        <w:rPr>
          <w:rFonts w:eastAsia="Times New Roman"/>
          <w:b/>
          <w:lang w:val="en-GB"/>
        </w:rPr>
        <w:t>hasPart</w:t>
      </w:r>
      <w:proofErr w:type="spellEnd"/>
      <w:r w:rsidRPr="005B4738">
        <w:rPr>
          <w:rFonts w:eastAsia="Times New Roman"/>
          <w:lang w:val="en-GB"/>
        </w:rPr>
        <w:t xml:space="preserve"> some </w:t>
      </w:r>
      <w:r w:rsidRPr="005B4738">
        <w:rPr>
          <w:rFonts w:eastAsia="Times New Roman"/>
          <w:i/>
          <w:lang w:val="en-GB"/>
        </w:rPr>
        <w:t>C</w:t>
      </w:r>
      <w:r w:rsidRPr="005B4738">
        <w:rPr>
          <w:rFonts w:eastAsia="Times New Roman"/>
          <w:lang w:val="en-GB"/>
        </w:rPr>
        <w:t xml:space="preserve">] </w:t>
      </w:r>
      <w:r w:rsidRPr="005B4738">
        <w:rPr>
          <w:rFonts w:eastAsia="Times New Roman"/>
          <w:lang w:val="en-GB"/>
        </w:rPr>
        <w:sym w:font="Symbol" w:char="F0AE"/>
      </w:r>
      <w:r w:rsidRPr="005B4738">
        <w:rPr>
          <w:i/>
          <w:lang w:val="en-GB"/>
        </w:rPr>
        <w:t xml:space="preserve"> </w:t>
      </w:r>
      <w:r w:rsidRPr="005B4738">
        <w:rPr>
          <w:i/>
          <w:lang w:val="en-GB"/>
        </w:rPr>
        <w:br/>
      </w:r>
      <w:r w:rsidRPr="005B4738">
        <w:rPr>
          <w:lang w:val="en-GB"/>
        </w:rPr>
        <w:t>[</w:t>
      </w:r>
      <w:r w:rsidRPr="005B4738">
        <w:rPr>
          <w:i/>
          <w:lang w:val="en-GB"/>
        </w:rPr>
        <w:t>A</w:t>
      </w:r>
      <w:r w:rsidRPr="005B4738">
        <w:rPr>
          <w:rFonts w:eastAsia="Times New Roman"/>
          <w:lang w:val="en-GB"/>
        </w:rPr>
        <w:t xml:space="preserve"> </w:t>
      </w:r>
      <w:proofErr w:type="spellStart"/>
      <w:r w:rsidRPr="005B4738">
        <w:rPr>
          <w:lang w:val="en-GB"/>
        </w:rPr>
        <w:t>subClassOf</w:t>
      </w:r>
      <w:proofErr w:type="spellEnd"/>
      <w:r w:rsidRPr="005B4738">
        <w:rPr>
          <w:rFonts w:eastAsia="Times New Roman"/>
          <w:lang w:val="en-GB"/>
        </w:rPr>
        <w:t xml:space="preserve"> </w:t>
      </w:r>
      <w:proofErr w:type="spellStart"/>
      <w:r w:rsidRPr="005B4738">
        <w:rPr>
          <w:b/>
          <w:lang w:val="en-GB"/>
        </w:rPr>
        <w:t>hasPart</w:t>
      </w:r>
      <w:proofErr w:type="spellEnd"/>
      <w:r w:rsidRPr="005B4738">
        <w:rPr>
          <w:rFonts w:eastAsia="Times New Roman"/>
          <w:lang w:val="en-GB"/>
        </w:rPr>
        <w:t xml:space="preserve"> </w:t>
      </w:r>
      <w:r w:rsidRPr="005B4738">
        <w:rPr>
          <w:lang w:val="en-GB"/>
        </w:rPr>
        <w:t>some</w:t>
      </w:r>
      <w:r w:rsidRPr="005B4738">
        <w:rPr>
          <w:rFonts w:eastAsia="Times New Roman"/>
          <w:lang w:val="en-GB"/>
        </w:rPr>
        <w:t xml:space="preserve"> </w:t>
      </w:r>
      <w:r w:rsidRPr="005B4738">
        <w:rPr>
          <w:i/>
          <w:lang w:val="en-GB"/>
        </w:rPr>
        <w:t>C</w:t>
      </w:r>
      <w:r w:rsidRPr="005B4738">
        <w:rPr>
          <w:lang w:val="en-GB"/>
        </w:rPr>
        <w:t>]</w:t>
      </w:r>
    </w:p>
    <w:p w14:paraId="1F7C82D2" w14:textId="77777777" w:rsidR="00B32685" w:rsidRPr="005B4738" w:rsidRDefault="00B32685" w:rsidP="00B32685">
      <w:pPr>
        <w:suppressAutoHyphens/>
        <w:rPr>
          <w:lang w:val="en-GB"/>
        </w:rPr>
      </w:pPr>
      <w:r w:rsidRPr="005B4738">
        <w:rPr>
          <w:lang w:val="en-GB"/>
        </w:rPr>
        <w:t xml:space="preserve">And while there is nothing to be gained by actually modifying OWL 2 to use this interpretation, it is </w:t>
      </w:r>
      <w:r w:rsidR="00B20716">
        <w:rPr>
          <w:lang w:val="en-GB"/>
        </w:rPr>
        <w:t>very important that</w:t>
      </w:r>
      <w:r w:rsidRPr="005B4738">
        <w:rPr>
          <w:lang w:val="en-GB"/>
        </w:rPr>
        <w:t xml:space="preserve"> ontology engineers </w:t>
      </w:r>
      <w:r w:rsidR="00B20716">
        <w:rPr>
          <w:lang w:val="en-GB"/>
        </w:rPr>
        <w:t>are aware of the</w:t>
      </w:r>
      <w:r w:rsidRPr="005B4738">
        <w:rPr>
          <w:lang w:val="en-GB"/>
        </w:rPr>
        <w:t xml:space="preserve"> implications of their modelling decisions with regard to relations that are sensitive to the issue of temporal strength. </w:t>
      </w:r>
      <w:r w:rsidR="0090116F">
        <w:rPr>
          <w:lang w:val="en-GB"/>
        </w:rPr>
        <w:t>However,</w:t>
      </w:r>
      <w:r w:rsidRPr="005B4738">
        <w:rPr>
          <w:lang w:val="en-GB"/>
        </w:rPr>
        <w:t xml:space="preserve"> this</w:t>
      </w:r>
      <w:r w:rsidR="0090116F">
        <w:rPr>
          <w:lang w:val="en-GB"/>
        </w:rPr>
        <w:t xml:space="preserve"> approach</w:t>
      </w:r>
      <w:r w:rsidRPr="005B4738">
        <w:rPr>
          <w:lang w:val="en-GB"/>
        </w:rPr>
        <w:t xml:space="preserve"> unfortunately </w:t>
      </w:r>
      <w:r w:rsidR="0090116F">
        <w:rPr>
          <w:lang w:val="en-GB"/>
        </w:rPr>
        <w:t xml:space="preserve">would have the consequence </w:t>
      </w:r>
      <w:r w:rsidRPr="005B4738">
        <w:rPr>
          <w:lang w:val="en-GB"/>
        </w:rPr>
        <w:t>that “</w:t>
      </w:r>
      <w:r w:rsidRPr="005B4738">
        <w:rPr>
          <w:i/>
          <w:iCs/>
          <w:lang w:val="en-GB"/>
        </w:rPr>
        <w:t>temporary relatedness</w:t>
      </w:r>
      <w:r w:rsidRPr="005B4738">
        <w:rPr>
          <w:lang w:val="en-GB"/>
        </w:rPr>
        <w:t>” cannot be expressed directly in an OWL 2 ontology, so we need to look for more involved solutions to th</w:t>
      </w:r>
      <w:r w:rsidR="00A60B0B">
        <w:rPr>
          <w:lang w:val="en-GB"/>
        </w:rPr>
        <w:t>e</w:t>
      </w:r>
      <w:r w:rsidRPr="005B4738">
        <w:rPr>
          <w:lang w:val="en-GB"/>
        </w:rPr>
        <w:t xml:space="preserve"> problem.</w:t>
      </w:r>
    </w:p>
    <w:p w14:paraId="06B3780D" w14:textId="77777777" w:rsidR="00B32685" w:rsidRPr="005B4738" w:rsidRDefault="00B32685" w:rsidP="00B32685">
      <w:pPr>
        <w:pStyle w:val="berschrift1"/>
        <w:rPr>
          <w:szCs w:val="24"/>
          <w:lang w:val="en-GB"/>
        </w:rPr>
      </w:pPr>
      <w:r w:rsidRPr="005B4738">
        <w:rPr>
          <w:lang w:val="en-GB"/>
        </w:rPr>
        <w:t>Temporally Qualified Continuants</w:t>
      </w:r>
    </w:p>
    <w:p w14:paraId="2E114252" w14:textId="77777777" w:rsidR="00B32685" w:rsidRPr="005B4738" w:rsidRDefault="00B32685" w:rsidP="00B32685">
      <w:pPr>
        <w:pStyle w:val="berschrift2"/>
        <w:rPr>
          <w:lang w:val="en-GB"/>
        </w:rPr>
      </w:pPr>
      <w:r w:rsidRPr="005B4738">
        <w:rPr>
          <w:lang w:val="en-GB"/>
        </w:rPr>
        <w:t>Reification</w:t>
      </w:r>
    </w:p>
    <w:p w14:paraId="672A1516" w14:textId="77777777" w:rsidR="00B32685" w:rsidRPr="005B4738" w:rsidRDefault="00B32685" w:rsidP="00B32685">
      <w:pPr>
        <w:suppressAutoHyphens/>
        <w:rPr>
          <w:lang w:val="en-GB"/>
        </w:rPr>
      </w:pPr>
      <w:r w:rsidRPr="005B4738">
        <w:rPr>
          <w:lang w:val="en-GB"/>
        </w:rPr>
        <w:t>A</w:t>
      </w:r>
      <w:r w:rsidRPr="005B4738">
        <w:rPr>
          <w:rFonts w:eastAsia="Times New Roman"/>
          <w:lang w:val="en-GB"/>
        </w:rPr>
        <w:t xml:space="preserve"> </w:t>
      </w:r>
      <w:r w:rsidRPr="005B4738">
        <w:rPr>
          <w:lang w:val="en-GB"/>
        </w:rPr>
        <w:t>common</w:t>
      </w:r>
      <w:r w:rsidRPr="005B4738">
        <w:rPr>
          <w:rFonts w:eastAsia="Times New Roman"/>
          <w:lang w:val="en-GB"/>
        </w:rPr>
        <w:t xml:space="preserve"> </w:t>
      </w:r>
      <w:r w:rsidRPr="005B4738">
        <w:rPr>
          <w:lang w:val="en-GB"/>
        </w:rPr>
        <w:t>strategy</w:t>
      </w:r>
      <w:r w:rsidRPr="005B4738">
        <w:rPr>
          <w:rFonts w:eastAsia="Times New Roman"/>
          <w:lang w:val="en-GB"/>
        </w:rPr>
        <w:t xml:space="preserve"> </w:t>
      </w:r>
      <w:r w:rsidRPr="005B4738">
        <w:rPr>
          <w:lang w:val="en-GB"/>
        </w:rPr>
        <w:t>to</w:t>
      </w:r>
      <w:r w:rsidRPr="005B4738">
        <w:rPr>
          <w:rFonts w:eastAsia="Times New Roman"/>
          <w:lang w:val="en-GB"/>
        </w:rPr>
        <w:t xml:space="preserve"> </w:t>
      </w:r>
      <w:r w:rsidRPr="005B4738">
        <w:rPr>
          <w:lang w:val="en-GB"/>
        </w:rPr>
        <w:t>work</w:t>
      </w:r>
      <w:r w:rsidRPr="005B4738">
        <w:rPr>
          <w:rFonts w:eastAsia="Times New Roman"/>
          <w:lang w:val="en-GB"/>
        </w:rPr>
        <w:t xml:space="preserve"> </w:t>
      </w:r>
      <w:r w:rsidRPr="005B4738">
        <w:rPr>
          <w:lang w:val="en-GB"/>
        </w:rPr>
        <w:t>around</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limitations</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description</w:t>
      </w:r>
      <w:r w:rsidRPr="005B4738">
        <w:rPr>
          <w:rFonts w:eastAsia="Times New Roman"/>
          <w:lang w:val="en-GB"/>
        </w:rPr>
        <w:t xml:space="preserve"> </w:t>
      </w:r>
      <w:r w:rsidRPr="005B4738">
        <w:rPr>
          <w:lang w:val="en-GB"/>
        </w:rPr>
        <w:t>logics</w:t>
      </w:r>
      <w:r w:rsidRPr="005B4738">
        <w:rPr>
          <w:rFonts w:eastAsia="Times New Roman"/>
          <w:lang w:val="en-GB"/>
        </w:rPr>
        <w:t xml:space="preserve"> </w:t>
      </w:r>
      <w:r w:rsidRPr="005B4738">
        <w:rPr>
          <w:lang w:val="en-GB"/>
        </w:rPr>
        <w:t>is</w:t>
      </w:r>
      <w:r w:rsidRPr="005B4738">
        <w:rPr>
          <w:rFonts w:eastAsia="Times New Roman"/>
          <w:lang w:val="en-GB"/>
        </w:rPr>
        <w:t xml:space="preserve"> </w:t>
      </w:r>
      <w:r w:rsidRPr="005B4738">
        <w:rPr>
          <w:lang w:val="en-GB"/>
        </w:rPr>
        <w:t>to</w:t>
      </w:r>
      <w:r w:rsidRPr="005B4738">
        <w:rPr>
          <w:rFonts w:eastAsia="Times New Roman"/>
          <w:lang w:val="en-GB"/>
        </w:rPr>
        <w:t xml:space="preserve"> </w:t>
      </w:r>
      <w:r w:rsidRPr="005B4738">
        <w:rPr>
          <w:lang w:val="en-GB"/>
        </w:rPr>
        <w:t>represent</w:t>
      </w:r>
      <w:r w:rsidRPr="005B4738">
        <w:rPr>
          <w:rFonts w:eastAsia="Times New Roman"/>
          <w:lang w:val="en-GB"/>
        </w:rPr>
        <w:t xml:space="preserve"> </w:t>
      </w:r>
      <w:r w:rsidRPr="005B4738">
        <w:rPr>
          <w:lang w:val="en-GB"/>
        </w:rPr>
        <w:t>ternary</w:t>
      </w:r>
      <w:r w:rsidRPr="005B4738">
        <w:rPr>
          <w:rFonts w:eastAsia="Times New Roman"/>
          <w:lang w:val="en-GB"/>
        </w:rPr>
        <w:t xml:space="preserve"> </w:t>
      </w:r>
      <w:r w:rsidRPr="005B4738">
        <w:rPr>
          <w:lang w:val="en-GB"/>
        </w:rPr>
        <w:t>relations</w:t>
      </w:r>
      <w:r w:rsidRPr="005B4738">
        <w:rPr>
          <w:rFonts w:eastAsia="Times New Roman"/>
          <w:lang w:val="en-GB"/>
        </w:rPr>
        <w:t xml:space="preserve"> </w:t>
      </w:r>
      <w:r w:rsidRPr="005B4738">
        <w:rPr>
          <w:lang w:val="en-GB"/>
        </w:rPr>
        <w:t>through</w:t>
      </w:r>
      <w:r w:rsidRPr="005B4738">
        <w:rPr>
          <w:rFonts w:eastAsia="Times New Roman"/>
          <w:lang w:val="en-GB"/>
        </w:rPr>
        <w:t xml:space="preserve"> </w:t>
      </w:r>
      <w:r w:rsidRPr="005B4738">
        <w:rPr>
          <w:i/>
          <w:lang w:val="en-GB"/>
        </w:rPr>
        <w:t>reification</w:t>
      </w:r>
      <w:r w:rsidRPr="005B4738">
        <w:rPr>
          <w:lang w:val="en-GB"/>
        </w:rPr>
        <w:t>.</w:t>
      </w:r>
      <w:r w:rsidRPr="005B4738">
        <w:rPr>
          <w:rFonts w:eastAsia="Times New Roman"/>
          <w:lang w:val="en-GB"/>
        </w:rPr>
        <w:t xml:space="preserve"> </w:t>
      </w:r>
      <w:r w:rsidRPr="005B4738">
        <w:rPr>
          <w:lang w:val="en-GB"/>
        </w:rPr>
        <w:t>Reification</w:t>
      </w:r>
      <w:r w:rsidRPr="005B4738">
        <w:rPr>
          <w:rFonts w:eastAsia="Times New Roman"/>
          <w:lang w:val="en-GB"/>
        </w:rPr>
        <w:t xml:space="preserve"> </w:t>
      </w:r>
      <w:r w:rsidRPr="005B4738">
        <w:rPr>
          <w:lang w:val="en-GB"/>
        </w:rPr>
        <w:t>involves</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introduction</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a</w:t>
      </w:r>
      <w:r w:rsidRPr="005B4738">
        <w:rPr>
          <w:rFonts w:eastAsia="Times New Roman"/>
          <w:lang w:val="en-GB"/>
        </w:rPr>
        <w:t xml:space="preserve"> </w:t>
      </w:r>
      <w:r w:rsidRPr="005B4738">
        <w:rPr>
          <w:lang w:val="en-GB"/>
        </w:rPr>
        <w:t>class</w:t>
      </w:r>
      <w:r w:rsidRPr="005B4738">
        <w:rPr>
          <w:rFonts w:eastAsia="Times New Roman"/>
          <w:lang w:val="en-GB"/>
        </w:rPr>
        <w:t xml:space="preserve"> </w:t>
      </w:r>
      <w:proofErr w:type="spellStart"/>
      <w:r w:rsidRPr="005B4738">
        <w:rPr>
          <w:i/>
          <w:lang w:val="en-GB"/>
        </w:rPr>
        <w:t>C</w:t>
      </w:r>
      <w:r w:rsidRPr="005B4738">
        <w:rPr>
          <w:b/>
          <w:vertAlign w:val="subscript"/>
          <w:lang w:val="en-GB"/>
        </w:rPr>
        <w:t>rel</w:t>
      </w:r>
      <w:proofErr w:type="spellEnd"/>
      <w:r w:rsidRPr="005B4738">
        <w:rPr>
          <w:rFonts w:eastAsia="Times New Roman"/>
          <w:i/>
          <w:lang w:val="en-GB"/>
        </w:rPr>
        <w:t xml:space="preserve"> </w:t>
      </w:r>
      <w:r w:rsidRPr="005B4738">
        <w:rPr>
          <w:lang w:val="en-GB"/>
        </w:rPr>
        <w:t>for</w:t>
      </w:r>
      <w:r w:rsidRPr="005B4738">
        <w:rPr>
          <w:rFonts w:eastAsia="Times New Roman"/>
          <w:lang w:val="en-GB"/>
        </w:rPr>
        <w:t xml:space="preserve"> </w:t>
      </w:r>
      <w:r w:rsidRPr="005B4738">
        <w:rPr>
          <w:lang w:val="en-GB"/>
        </w:rPr>
        <w:t>each</w:t>
      </w:r>
      <w:r w:rsidRPr="005B4738">
        <w:rPr>
          <w:rFonts w:eastAsia="Times New Roman"/>
          <w:lang w:val="en-GB"/>
        </w:rPr>
        <w:t xml:space="preserve"> </w:t>
      </w:r>
      <w:r w:rsidRPr="005B4738">
        <w:rPr>
          <w:lang w:val="en-GB"/>
        </w:rPr>
        <w:t>ternary</w:t>
      </w:r>
      <w:r w:rsidRPr="005B4738">
        <w:rPr>
          <w:rFonts w:eastAsia="Times New Roman"/>
          <w:lang w:val="en-GB"/>
        </w:rPr>
        <w:t xml:space="preserve"> </w:t>
      </w:r>
      <w:r w:rsidRPr="005B4738">
        <w:rPr>
          <w:lang w:val="en-GB"/>
        </w:rPr>
        <w:t>relation</w:t>
      </w:r>
      <w:r w:rsidRPr="005B4738">
        <w:rPr>
          <w:rFonts w:eastAsia="Times New Roman"/>
          <w:lang w:val="en-GB"/>
        </w:rPr>
        <w:t xml:space="preserve"> </w:t>
      </w:r>
      <w:r w:rsidRPr="005B4738">
        <w:rPr>
          <w:b/>
          <w:lang w:val="en-GB"/>
        </w:rPr>
        <w:t>rel</w:t>
      </w:r>
      <w:r w:rsidRPr="005B4738">
        <w:rPr>
          <w:lang w:val="en-GB"/>
        </w:rPr>
        <w:t>.</w:t>
      </w:r>
      <w:r w:rsidRPr="005B4738">
        <w:rPr>
          <w:rFonts w:eastAsia="Times New Roman"/>
          <w:lang w:val="en-GB"/>
        </w:rPr>
        <w:t xml:space="preserve"> </w:t>
      </w:r>
      <w:r w:rsidRPr="005B4738">
        <w:rPr>
          <w:lang w:val="en-GB"/>
        </w:rPr>
        <w:t>The</w:t>
      </w:r>
      <w:r w:rsidRPr="005B4738">
        <w:rPr>
          <w:rFonts w:eastAsia="Times New Roman"/>
          <w:lang w:val="en-GB"/>
        </w:rPr>
        <w:t xml:space="preserve"> </w:t>
      </w:r>
      <w:proofErr w:type="spellStart"/>
      <w:r w:rsidRPr="005B4738">
        <w:rPr>
          <w:lang w:val="en-GB"/>
        </w:rPr>
        <w:t>relata</w:t>
      </w:r>
      <w:proofErr w:type="spellEnd"/>
      <w:r w:rsidRPr="005B4738">
        <w:rPr>
          <w:rFonts w:eastAsia="Times New Roman"/>
          <w:lang w:val="en-GB"/>
        </w:rPr>
        <w:t xml:space="preserve"> </w:t>
      </w:r>
      <w:r w:rsidRPr="005B4738">
        <w:rPr>
          <w:lang w:val="en-GB"/>
        </w:rPr>
        <w:t>of</w:t>
      </w:r>
      <w:r w:rsidRPr="005B4738">
        <w:rPr>
          <w:rFonts w:eastAsia="Times New Roman"/>
          <w:lang w:val="en-GB"/>
        </w:rPr>
        <w:t xml:space="preserve"> </w:t>
      </w:r>
      <w:proofErr w:type="spellStart"/>
      <w:r w:rsidRPr="005B4738">
        <w:rPr>
          <w:b/>
          <w:lang w:val="en-GB"/>
        </w:rPr>
        <w:t>rel</w:t>
      </w:r>
      <w:proofErr w:type="spellEnd"/>
      <w:r w:rsidRPr="005B4738">
        <w:rPr>
          <w:rFonts w:eastAsia="Times New Roman"/>
          <w:lang w:val="en-GB"/>
        </w:rPr>
        <w:t xml:space="preserve"> </w:t>
      </w:r>
      <w:r w:rsidRPr="005B4738">
        <w:rPr>
          <w:lang w:val="en-GB"/>
        </w:rPr>
        <w:t>are</w:t>
      </w:r>
      <w:r w:rsidRPr="005B4738">
        <w:rPr>
          <w:rFonts w:eastAsia="Times New Roman"/>
          <w:lang w:val="en-GB"/>
        </w:rPr>
        <w:t xml:space="preserve"> </w:t>
      </w:r>
      <w:r w:rsidRPr="005B4738">
        <w:rPr>
          <w:lang w:val="en-GB"/>
        </w:rPr>
        <w:t>then</w:t>
      </w:r>
      <w:r w:rsidRPr="005B4738">
        <w:rPr>
          <w:rFonts w:eastAsia="Times New Roman"/>
          <w:lang w:val="en-GB"/>
        </w:rPr>
        <w:t xml:space="preserve"> </w:t>
      </w:r>
      <w:r w:rsidRPr="005B4738">
        <w:rPr>
          <w:lang w:val="en-GB"/>
        </w:rPr>
        <w:t>connected</w:t>
      </w:r>
      <w:r w:rsidRPr="005B4738">
        <w:rPr>
          <w:rFonts w:eastAsia="Times New Roman"/>
          <w:lang w:val="en-GB"/>
        </w:rPr>
        <w:t xml:space="preserve"> </w:t>
      </w:r>
      <w:r w:rsidRPr="005B4738">
        <w:rPr>
          <w:lang w:val="en-GB"/>
        </w:rPr>
        <w:t>to</w:t>
      </w:r>
      <w:r w:rsidRPr="005B4738">
        <w:rPr>
          <w:rFonts w:eastAsia="Times New Roman"/>
          <w:lang w:val="en-GB"/>
        </w:rPr>
        <w:t xml:space="preserve"> </w:t>
      </w:r>
      <w:r w:rsidRPr="005B4738">
        <w:rPr>
          <w:lang w:val="en-GB"/>
        </w:rPr>
        <w:t>instances</w:t>
      </w:r>
      <w:r w:rsidRPr="005B4738">
        <w:rPr>
          <w:rFonts w:eastAsia="Times New Roman"/>
          <w:lang w:val="en-GB"/>
        </w:rPr>
        <w:t xml:space="preserve"> </w:t>
      </w:r>
      <w:r w:rsidRPr="005B4738">
        <w:rPr>
          <w:lang w:val="en-GB"/>
        </w:rPr>
        <w:t>of</w:t>
      </w:r>
      <w:r w:rsidRPr="005B4738">
        <w:rPr>
          <w:rFonts w:eastAsia="Times New Roman"/>
          <w:lang w:val="en-GB"/>
        </w:rPr>
        <w:t xml:space="preserve"> </w:t>
      </w:r>
      <w:proofErr w:type="spellStart"/>
      <w:r w:rsidRPr="005B4738">
        <w:rPr>
          <w:i/>
          <w:lang w:val="en-GB"/>
        </w:rPr>
        <w:t>C</w:t>
      </w:r>
      <w:r w:rsidRPr="005B4738">
        <w:rPr>
          <w:b/>
          <w:vertAlign w:val="subscript"/>
          <w:lang w:val="en-GB"/>
        </w:rPr>
        <w:t>rel</w:t>
      </w:r>
      <w:proofErr w:type="spellEnd"/>
      <w:r w:rsidRPr="005B4738">
        <w:rPr>
          <w:rFonts w:eastAsia="Times New Roman"/>
          <w:i/>
          <w:lang w:val="en-GB"/>
        </w:rPr>
        <w:t xml:space="preserve"> </w:t>
      </w:r>
      <w:r w:rsidRPr="005B4738">
        <w:rPr>
          <w:lang w:val="en-GB"/>
        </w:rPr>
        <w:t>by</w:t>
      </w:r>
      <w:r w:rsidRPr="005B4738">
        <w:rPr>
          <w:rFonts w:eastAsia="Times New Roman"/>
          <w:lang w:val="en-GB"/>
        </w:rPr>
        <w:t xml:space="preserve"> </w:t>
      </w:r>
      <w:r w:rsidRPr="005B4738">
        <w:rPr>
          <w:lang w:val="en-GB"/>
        </w:rPr>
        <w:t>three</w:t>
      </w:r>
      <w:r w:rsidRPr="005B4738">
        <w:rPr>
          <w:rFonts w:eastAsia="Times New Roman"/>
          <w:lang w:val="en-GB"/>
        </w:rPr>
        <w:t xml:space="preserve"> </w:t>
      </w:r>
      <w:r w:rsidRPr="005B4738">
        <w:rPr>
          <w:lang w:val="en-GB"/>
        </w:rPr>
        <w:t>new</w:t>
      </w:r>
      <w:r w:rsidRPr="005B4738">
        <w:rPr>
          <w:rFonts w:eastAsia="Times New Roman"/>
          <w:lang w:val="en-GB"/>
        </w:rPr>
        <w:t xml:space="preserve"> </w:t>
      </w:r>
      <w:r w:rsidRPr="005B4738">
        <w:rPr>
          <w:lang w:val="en-GB"/>
        </w:rPr>
        <w:t>binary</w:t>
      </w:r>
      <w:r w:rsidRPr="005B4738">
        <w:rPr>
          <w:rFonts w:eastAsia="Times New Roman"/>
          <w:lang w:val="en-GB"/>
        </w:rPr>
        <w:t xml:space="preserve"> </w:t>
      </w:r>
      <w:r w:rsidRPr="005B4738">
        <w:rPr>
          <w:lang w:val="en-GB"/>
        </w:rPr>
        <w:t>relations</w:t>
      </w:r>
      <w:r w:rsidRPr="005B4738">
        <w:rPr>
          <w:rFonts w:eastAsia="Times New Roman"/>
          <w:lang w:val="en-GB"/>
        </w:rPr>
        <w:t xml:space="preserve"> </w:t>
      </w:r>
      <w:r w:rsidRPr="005B4738">
        <w:rPr>
          <w:b/>
          <w:lang w:val="en-GB"/>
        </w:rPr>
        <w:t>R</w:t>
      </w:r>
      <w:r w:rsidRPr="005B4738">
        <w:rPr>
          <w:b/>
          <w:vertAlign w:val="subscript"/>
          <w:lang w:val="en-GB"/>
        </w:rPr>
        <w:t>1</w:t>
      </w:r>
      <w:r w:rsidRPr="005B4738">
        <w:rPr>
          <w:lang w:val="en-GB"/>
        </w:rPr>
        <w:t>,</w:t>
      </w:r>
      <w:r w:rsidRPr="005B4738">
        <w:rPr>
          <w:rFonts w:eastAsia="Times New Roman"/>
          <w:lang w:val="en-GB"/>
        </w:rPr>
        <w:t xml:space="preserve"> </w:t>
      </w:r>
      <w:r w:rsidRPr="005B4738">
        <w:rPr>
          <w:b/>
          <w:lang w:val="en-GB"/>
        </w:rPr>
        <w:t>R</w:t>
      </w:r>
      <w:r w:rsidRPr="005B4738">
        <w:rPr>
          <w:b/>
          <w:vertAlign w:val="subscript"/>
          <w:lang w:val="en-GB"/>
        </w:rPr>
        <w:t>2</w:t>
      </w:r>
      <w:r w:rsidRPr="005B4738">
        <w:rPr>
          <w:lang w:val="en-GB"/>
        </w:rPr>
        <w:t>,</w:t>
      </w:r>
      <w:r w:rsidRPr="005B4738">
        <w:rPr>
          <w:rFonts w:eastAsia="Times New Roman"/>
          <w:lang w:val="en-GB"/>
        </w:rPr>
        <w:t xml:space="preserve"> </w:t>
      </w:r>
      <w:r w:rsidRPr="005B4738">
        <w:rPr>
          <w:b/>
          <w:lang w:val="en-GB"/>
        </w:rPr>
        <w:t>R</w:t>
      </w:r>
      <w:r w:rsidRPr="005B4738">
        <w:rPr>
          <w:b/>
          <w:vertAlign w:val="subscript"/>
          <w:lang w:val="en-GB"/>
        </w:rPr>
        <w:t>3</w:t>
      </w:r>
      <w:r w:rsidRPr="005B4738">
        <w:rPr>
          <w:lang w:val="en-GB"/>
        </w:rPr>
        <w:t>.</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instance-level</w:t>
      </w:r>
      <w:r w:rsidRPr="005B4738">
        <w:rPr>
          <w:rFonts w:eastAsia="Times New Roman"/>
          <w:lang w:val="en-GB"/>
        </w:rPr>
        <w:t xml:space="preserve"> </w:t>
      </w:r>
      <w:r w:rsidRPr="005B4738">
        <w:rPr>
          <w:lang w:val="en-GB"/>
        </w:rPr>
        <w:t>assertion</w:t>
      </w:r>
    </w:p>
    <w:p w14:paraId="5477C9E7" w14:textId="77777777" w:rsidR="00B32685" w:rsidRPr="005B4738" w:rsidRDefault="00D77811" w:rsidP="00B32685">
      <w:pPr>
        <w:tabs>
          <w:tab w:val="left" w:pos="6781"/>
        </w:tabs>
        <w:suppressAutoHyphens/>
        <w:spacing w:before="240" w:after="240"/>
        <w:ind w:left="454"/>
        <w:rPr>
          <w:lang w:val="en-GB"/>
        </w:rPr>
      </w:pPr>
      <w:proofErr w:type="spellStart"/>
      <w:r w:rsidRPr="005B4738">
        <w:rPr>
          <w:b/>
          <w:lang w:val="en-GB"/>
        </w:rPr>
        <w:t>rel</w:t>
      </w:r>
      <w:proofErr w:type="spellEnd"/>
      <w:r w:rsidRPr="005B4738">
        <w:rPr>
          <w:b/>
          <w:lang w:val="en-GB"/>
        </w:rPr>
        <w:t xml:space="preserve"> </w:t>
      </w:r>
      <w:r w:rsidR="00B32685" w:rsidRPr="005B4738">
        <w:rPr>
          <w:lang w:val="en-GB"/>
        </w:rPr>
        <w:t>(</w:t>
      </w:r>
      <w:proofErr w:type="spellStart"/>
      <w:r w:rsidR="00B32685" w:rsidRPr="005B4738">
        <w:rPr>
          <w:lang w:val="en-GB"/>
        </w:rPr>
        <w:t>a,b,t</w:t>
      </w:r>
      <w:proofErr w:type="spellEnd"/>
      <w:r w:rsidR="00B32685" w:rsidRPr="005B4738">
        <w:rPr>
          <w:lang w:val="en-GB"/>
        </w:rPr>
        <w:t>)</w:t>
      </w:r>
    </w:p>
    <w:p w14:paraId="128985C0" w14:textId="77777777" w:rsidR="00B32685" w:rsidRPr="005B4738" w:rsidRDefault="00B32685" w:rsidP="00B32685">
      <w:pPr>
        <w:suppressAutoHyphens/>
        <w:rPr>
          <w:lang w:val="en-GB"/>
        </w:rPr>
      </w:pPr>
      <w:r w:rsidRPr="005B4738">
        <w:rPr>
          <w:lang w:val="en-GB"/>
        </w:rPr>
        <w:t>would</w:t>
      </w:r>
      <w:r w:rsidRPr="005B4738">
        <w:rPr>
          <w:rFonts w:eastAsia="Times New Roman"/>
          <w:lang w:val="en-GB"/>
        </w:rPr>
        <w:t xml:space="preserve"> </w:t>
      </w:r>
      <w:r w:rsidRPr="005B4738">
        <w:rPr>
          <w:lang w:val="en-GB"/>
        </w:rPr>
        <w:t>then</w:t>
      </w:r>
      <w:r w:rsidRPr="005B4738">
        <w:rPr>
          <w:rFonts w:eastAsia="Times New Roman"/>
          <w:lang w:val="en-GB"/>
        </w:rPr>
        <w:t xml:space="preserve"> </w:t>
      </w:r>
      <w:r w:rsidRPr="005B4738">
        <w:rPr>
          <w:lang w:val="en-GB"/>
        </w:rPr>
        <w:t>be</w:t>
      </w:r>
      <w:r w:rsidRPr="005B4738">
        <w:rPr>
          <w:rFonts w:eastAsia="Times New Roman"/>
          <w:lang w:val="en-GB"/>
        </w:rPr>
        <w:t xml:space="preserve"> </w:t>
      </w:r>
      <w:r w:rsidRPr="005B4738">
        <w:rPr>
          <w:lang w:val="en-GB"/>
        </w:rPr>
        <w:t>transformed</w:t>
      </w:r>
      <w:r w:rsidRPr="005B4738">
        <w:rPr>
          <w:rFonts w:eastAsia="Times New Roman"/>
          <w:lang w:val="en-GB"/>
        </w:rPr>
        <w:t xml:space="preserve"> </w:t>
      </w:r>
      <w:r w:rsidRPr="005B4738">
        <w:rPr>
          <w:lang w:val="en-GB"/>
        </w:rPr>
        <w:t>into</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following</w:t>
      </w:r>
      <w:r w:rsidRPr="005B4738">
        <w:rPr>
          <w:rFonts w:eastAsia="Times New Roman"/>
          <w:lang w:val="en-GB"/>
        </w:rPr>
        <w:t xml:space="preserve"> </w:t>
      </w:r>
      <w:r w:rsidRPr="005B4738">
        <w:rPr>
          <w:lang w:val="en-GB"/>
        </w:rPr>
        <w:t>set</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assertions:</w:t>
      </w:r>
    </w:p>
    <w:p w14:paraId="40DCE0A1" w14:textId="77777777" w:rsidR="00B32685" w:rsidRPr="005B4738" w:rsidRDefault="00B32685" w:rsidP="00B32685">
      <w:pPr>
        <w:tabs>
          <w:tab w:val="left" w:pos="6781"/>
        </w:tabs>
        <w:suppressAutoHyphens/>
        <w:spacing w:before="240" w:after="240"/>
        <w:ind w:left="454"/>
        <w:rPr>
          <w:lang w:val="en-GB"/>
        </w:rPr>
      </w:pPr>
      <w:proofErr w:type="spellStart"/>
      <w:r w:rsidRPr="005B4738">
        <w:rPr>
          <w:lang w:val="en-GB"/>
        </w:rPr>
        <w:t>C</w:t>
      </w:r>
      <w:r w:rsidRPr="005B4738">
        <w:rPr>
          <w:b/>
          <w:vertAlign w:val="subscript"/>
          <w:lang w:val="en-GB"/>
        </w:rPr>
        <w:t>rel</w:t>
      </w:r>
      <w:proofErr w:type="spellEnd"/>
      <w:r w:rsidR="00D77811" w:rsidRPr="005B4738">
        <w:rPr>
          <w:b/>
          <w:vertAlign w:val="subscript"/>
          <w:lang w:val="en-GB"/>
        </w:rPr>
        <w:t xml:space="preserve"> </w:t>
      </w:r>
      <w:r w:rsidRPr="005B4738">
        <w:rPr>
          <w:lang w:val="en-GB"/>
        </w:rPr>
        <w:t>(x),</w:t>
      </w:r>
      <w:r w:rsidRPr="005B4738">
        <w:rPr>
          <w:rFonts w:eastAsia="Times New Roman"/>
          <w:lang w:val="en-GB"/>
        </w:rPr>
        <w:t xml:space="preserve"> </w:t>
      </w:r>
      <w:r w:rsidRPr="005B4738">
        <w:rPr>
          <w:b/>
          <w:lang w:val="en-GB"/>
        </w:rPr>
        <w:t>R</w:t>
      </w:r>
      <w:r w:rsidRPr="005B4738">
        <w:rPr>
          <w:b/>
          <w:vertAlign w:val="subscript"/>
          <w:lang w:val="en-GB"/>
        </w:rPr>
        <w:t>1</w:t>
      </w:r>
      <w:r w:rsidR="00D77811" w:rsidRPr="005B4738">
        <w:rPr>
          <w:b/>
          <w:vertAlign w:val="subscript"/>
          <w:lang w:val="en-GB"/>
        </w:rPr>
        <w:t xml:space="preserve"> </w:t>
      </w:r>
      <w:r w:rsidRPr="005B4738">
        <w:rPr>
          <w:lang w:val="en-GB"/>
        </w:rPr>
        <w:t>(</w:t>
      </w:r>
      <w:proofErr w:type="spellStart"/>
      <w:r w:rsidRPr="005B4738">
        <w:rPr>
          <w:lang w:val="en-GB"/>
        </w:rPr>
        <w:t>x,a</w:t>
      </w:r>
      <w:proofErr w:type="spellEnd"/>
      <w:r w:rsidRPr="005B4738">
        <w:rPr>
          <w:lang w:val="en-GB"/>
        </w:rPr>
        <w:t>),</w:t>
      </w:r>
      <w:r w:rsidRPr="005B4738">
        <w:rPr>
          <w:rFonts w:eastAsia="Times New Roman"/>
          <w:lang w:val="en-GB"/>
        </w:rPr>
        <w:t xml:space="preserve"> </w:t>
      </w:r>
      <w:r w:rsidRPr="005B4738">
        <w:rPr>
          <w:b/>
          <w:lang w:val="en-GB"/>
        </w:rPr>
        <w:t>R</w:t>
      </w:r>
      <w:r w:rsidRPr="005B4738">
        <w:rPr>
          <w:b/>
          <w:vertAlign w:val="subscript"/>
          <w:lang w:val="en-GB"/>
        </w:rPr>
        <w:t>2</w:t>
      </w:r>
      <w:r w:rsidR="00D77811" w:rsidRPr="005B4738">
        <w:rPr>
          <w:b/>
          <w:vertAlign w:val="subscript"/>
          <w:lang w:val="en-GB"/>
        </w:rPr>
        <w:t xml:space="preserve"> </w:t>
      </w:r>
      <w:r w:rsidRPr="005B4738">
        <w:rPr>
          <w:lang w:val="en-GB"/>
        </w:rPr>
        <w:t>(</w:t>
      </w:r>
      <w:proofErr w:type="spellStart"/>
      <w:r w:rsidRPr="005B4738">
        <w:rPr>
          <w:lang w:val="en-GB"/>
        </w:rPr>
        <w:t>x,b</w:t>
      </w:r>
      <w:proofErr w:type="spellEnd"/>
      <w:r w:rsidRPr="005B4738">
        <w:rPr>
          <w:lang w:val="en-GB"/>
        </w:rPr>
        <w:t>),</w:t>
      </w:r>
      <w:r w:rsidRPr="005B4738">
        <w:rPr>
          <w:rFonts w:eastAsia="Times New Roman"/>
          <w:lang w:val="en-GB"/>
        </w:rPr>
        <w:t xml:space="preserve"> </w:t>
      </w:r>
      <w:r w:rsidRPr="005B4738">
        <w:rPr>
          <w:b/>
          <w:lang w:val="en-GB"/>
        </w:rPr>
        <w:t>R</w:t>
      </w:r>
      <w:r w:rsidRPr="005B4738">
        <w:rPr>
          <w:b/>
          <w:vertAlign w:val="subscript"/>
          <w:lang w:val="en-GB"/>
        </w:rPr>
        <w:t>3</w:t>
      </w:r>
      <w:r w:rsidR="00D77811" w:rsidRPr="005B4738">
        <w:rPr>
          <w:b/>
          <w:vertAlign w:val="subscript"/>
          <w:lang w:val="en-GB"/>
        </w:rPr>
        <w:t xml:space="preserve"> </w:t>
      </w:r>
      <w:r w:rsidRPr="005B4738">
        <w:rPr>
          <w:lang w:val="en-GB"/>
        </w:rPr>
        <w:t>(</w:t>
      </w:r>
      <w:proofErr w:type="spellStart"/>
      <w:r w:rsidRPr="005B4738">
        <w:rPr>
          <w:lang w:val="en-GB"/>
        </w:rPr>
        <w:t>x,t</w:t>
      </w:r>
      <w:proofErr w:type="spellEnd"/>
      <w:r w:rsidRPr="005B4738">
        <w:rPr>
          <w:lang w:val="en-GB"/>
        </w:rPr>
        <w:t>)</w:t>
      </w:r>
    </w:p>
    <w:p w14:paraId="74A25E12" w14:textId="77777777" w:rsidR="00B32685" w:rsidRPr="005B4738" w:rsidRDefault="00B32685" w:rsidP="00B32685">
      <w:pPr>
        <w:suppressAutoHyphens/>
        <w:rPr>
          <w:lang w:val="en-GB"/>
        </w:rPr>
      </w:pPr>
      <w:r w:rsidRPr="005B4738">
        <w:rPr>
          <w:lang w:val="en-GB"/>
        </w:rPr>
        <w:t>Such</w:t>
      </w:r>
      <w:r w:rsidRPr="005B4738">
        <w:rPr>
          <w:rFonts w:eastAsia="Times New Roman"/>
          <w:lang w:val="en-GB"/>
        </w:rPr>
        <w:t xml:space="preserve"> </w:t>
      </w:r>
      <w:r w:rsidRPr="005B4738">
        <w:rPr>
          <w:lang w:val="en-GB"/>
        </w:rPr>
        <w:t>proposals</w:t>
      </w:r>
      <w:r w:rsidRPr="005B4738">
        <w:rPr>
          <w:rFonts w:eastAsia="Times New Roman"/>
          <w:lang w:val="en-GB"/>
        </w:rPr>
        <w:t xml:space="preserve"> </w:t>
      </w:r>
      <w:r w:rsidRPr="005B4738">
        <w:rPr>
          <w:lang w:val="en-GB"/>
        </w:rPr>
        <w:t>have,</w:t>
      </w:r>
      <w:r w:rsidRPr="005B4738">
        <w:rPr>
          <w:rFonts w:eastAsia="Times New Roman"/>
          <w:lang w:val="en-GB"/>
        </w:rPr>
        <w:t xml:space="preserve"> </w:t>
      </w:r>
      <w:r w:rsidRPr="005B4738">
        <w:rPr>
          <w:lang w:val="en-GB"/>
        </w:rPr>
        <w:t>with</w:t>
      </w:r>
      <w:r w:rsidRPr="005B4738">
        <w:rPr>
          <w:rFonts w:eastAsia="Times New Roman"/>
          <w:lang w:val="en-GB"/>
        </w:rPr>
        <w:t xml:space="preserve"> </w:t>
      </w:r>
      <w:r w:rsidRPr="005B4738">
        <w:rPr>
          <w:lang w:val="en-GB"/>
        </w:rPr>
        <w:t>a</w:t>
      </w:r>
      <w:r w:rsidRPr="005B4738">
        <w:rPr>
          <w:rFonts w:eastAsia="Times New Roman"/>
          <w:lang w:val="en-GB"/>
        </w:rPr>
        <w:t xml:space="preserve"> </w:t>
      </w:r>
      <w:r w:rsidRPr="005B4738">
        <w:rPr>
          <w:lang w:val="en-GB"/>
        </w:rPr>
        <w:t>varying</w:t>
      </w:r>
      <w:r w:rsidRPr="005B4738">
        <w:rPr>
          <w:rFonts w:eastAsia="Times New Roman"/>
          <w:lang w:val="en-GB"/>
        </w:rPr>
        <w:t xml:space="preserve"> </w:t>
      </w:r>
      <w:r w:rsidRPr="005B4738">
        <w:rPr>
          <w:lang w:val="en-GB"/>
        </w:rPr>
        <w:t>degree</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sophistication,</w:t>
      </w:r>
      <w:r w:rsidRPr="005B4738">
        <w:rPr>
          <w:rFonts w:eastAsia="Times New Roman"/>
          <w:lang w:val="en-GB"/>
        </w:rPr>
        <w:t xml:space="preserve"> </w:t>
      </w:r>
      <w:r w:rsidRPr="005B4738">
        <w:rPr>
          <w:lang w:val="en-GB"/>
        </w:rPr>
        <w:t>seen</w:t>
      </w:r>
      <w:r w:rsidRPr="005B4738">
        <w:rPr>
          <w:rFonts w:eastAsia="Times New Roman"/>
          <w:lang w:val="en-GB"/>
        </w:rPr>
        <w:t xml:space="preserve"> </w:t>
      </w:r>
      <w:r w:rsidRPr="005B4738">
        <w:rPr>
          <w:lang w:val="en-GB"/>
        </w:rPr>
        <w:t>quite</w:t>
      </w:r>
      <w:r w:rsidRPr="005B4738">
        <w:rPr>
          <w:rFonts w:eastAsia="Times New Roman"/>
          <w:lang w:val="en-GB"/>
        </w:rPr>
        <w:t xml:space="preserve"> </w:t>
      </w:r>
      <w:r w:rsidRPr="005B4738">
        <w:rPr>
          <w:lang w:val="en-GB"/>
        </w:rPr>
        <w:t>a</w:t>
      </w:r>
      <w:r w:rsidRPr="005B4738">
        <w:rPr>
          <w:rFonts w:eastAsia="Times New Roman"/>
          <w:lang w:val="en-GB"/>
        </w:rPr>
        <w:t xml:space="preserve"> </w:t>
      </w:r>
      <w:r w:rsidRPr="005B4738">
        <w:rPr>
          <w:lang w:val="en-GB"/>
        </w:rPr>
        <w:t>bit</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dissemination</w:t>
      </w:r>
      <w:r w:rsidRPr="005B4738">
        <w:rPr>
          <w:rFonts w:eastAsia="Times New Roman"/>
          <w:lang w:val="en-GB"/>
        </w:rPr>
        <w:t xml:space="preserve"> </w:t>
      </w:r>
      <w:r w:rsidRPr="005B4738">
        <w:rPr>
          <w:lang w:val="en-GB"/>
        </w:rPr>
        <w:t>in</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ontology</w:t>
      </w:r>
      <w:r w:rsidRPr="005B4738">
        <w:rPr>
          <w:rFonts w:eastAsia="Times New Roman"/>
          <w:lang w:val="en-GB"/>
        </w:rPr>
        <w:t xml:space="preserve"> </w:t>
      </w:r>
      <w:r w:rsidRPr="005B4738">
        <w:rPr>
          <w:lang w:val="en-GB"/>
        </w:rPr>
        <w:t>engineering</w:t>
      </w:r>
      <w:r w:rsidRPr="005B4738">
        <w:rPr>
          <w:rFonts w:eastAsia="Times New Roman"/>
          <w:lang w:val="en-GB"/>
        </w:rPr>
        <w:t xml:space="preserve"> </w:t>
      </w:r>
      <w:r w:rsidRPr="005B4738">
        <w:rPr>
          <w:lang w:val="en-GB"/>
        </w:rPr>
        <w:t>community</w:t>
      </w:r>
      <w:r w:rsidRPr="005B4738">
        <w:rPr>
          <w:rFonts w:eastAsia="Times New Roman"/>
          <w:lang w:val="en-GB"/>
        </w:rPr>
        <w:t xml:space="preserve"> </w:t>
      </w:r>
      <w:r w:rsidRPr="005B4738">
        <w:rPr>
          <w:lang w:val="en-GB"/>
        </w:rPr>
        <w:t>[</w:t>
      </w:r>
      <w:r w:rsidR="00977898">
        <w:rPr>
          <w:lang w:val="en-GB"/>
        </w:rPr>
        <w:t>12</w:t>
      </w:r>
      <w:r w:rsidRPr="005B4738">
        <w:rPr>
          <w:lang w:val="en-GB"/>
        </w:rPr>
        <w:t>],</w:t>
      </w:r>
      <w:r w:rsidRPr="005B4738">
        <w:rPr>
          <w:rFonts w:eastAsia="Times New Roman"/>
          <w:lang w:val="en-GB"/>
        </w:rPr>
        <w:t xml:space="preserve"> </w:t>
      </w:r>
      <w:r w:rsidRPr="005B4738">
        <w:rPr>
          <w:lang w:val="en-GB"/>
        </w:rPr>
        <w:t>but</w:t>
      </w:r>
      <w:r w:rsidRPr="005B4738">
        <w:rPr>
          <w:rFonts w:eastAsia="Times New Roman"/>
          <w:lang w:val="en-GB"/>
        </w:rPr>
        <w:t xml:space="preserve"> </w:t>
      </w:r>
      <w:r w:rsidRPr="005B4738">
        <w:rPr>
          <w:lang w:val="en-GB"/>
        </w:rPr>
        <w:t>they</w:t>
      </w:r>
      <w:r w:rsidRPr="005B4738">
        <w:rPr>
          <w:rFonts w:eastAsia="Times New Roman"/>
          <w:lang w:val="en-GB"/>
        </w:rPr>
        <w:t xml:space="preserve"> </w:t>
      </w:r>
      <w:r w:rsidRPr="005B4738">
        <w:rPr>
          <w:lang w:val="en-GB"/>
        </w:rPr>
        <w:t>suffer</w:t>
      </w:r>
      <w:r w:rsidRPr="005B4738">
        <w:rPr>
          <w:rFonts w:eastAsia="Times New Roman"/>
          <w:lang w:val="en-GB"/>
        </w:rPr>
        <w:t xml:space="preserve"> </w:t>
      </w:r>
      <w:r w:rsidRPr="005B4738">
        <w:rPr>
          <w:lang w:val="en-GB"/>
        </w:rPr>
        <w:t>from</w:t>
      </w:r>
      <w:r w:rsidRPr="005B4738">
        <w:rPr>
          <w:rFonts w:eastAsia="Times New Roman"/>
          <w:lang w:val="en-GB"/>
        </w:rPr>
        <w:t xml:space="preserve"> </w:t>
      </w:r>
      <w:r w:rsidR="00D77811" w:rsidRPr="005B4738">
        <w:rPr>
          <w:lang w:val="en-GB"/>
        </w:rPr>
        <w:t>significant</w:t>
      </w:r>
      <w:r w:rsidRPr="005B4738">
        <w:rPr>
          <w:rFonts w:eastAsia="Times New Roman"/>
          <w:lang w:val="en-GB"/>
        </w:rPr>
        <w:t xml:space="preserve"> </w:t>
      </w:r>
      <w:r w:rsidRPr="005B4738">
        <w:rPr>
          <w:lang w:val="en-GB"/>
        </w:rPr>
        <w:t>drawbacks.</w:t>
      </w:r>
      <w:r w:rsidRPr="005B4738">
        <w:rPr>
          <w:rFonts w:eastAsia="Times New Roman"/>
          <w:lang w:val="en-GB"/>
        </w:rPr>
        <w:t xml:space="preserve"> </w:t>
      </w:r>
      <w:r w:rsidRPr="005B4738">
        <w:rPr>
          <w:lang w:val="en-GB"/>
        </w:rPr>
        <w:t>Most</w:t>
      </w:r>
      <w:r w:rsidRPr="005B4738">
        <w:rPr>
          <w:rFonts w:eastAsia="Times New Roman"/>
          <w:lang w:val="en-GB"/>
        </w:rPr>
        <w:t xml:space="preserve"> </w:t>
      </w:r>
      <w:r w:rsidRPr="005B4738">
        <w:rPr>
          <w:lang w:val="en-GB"/>
        </w:rPr>
        <w:t>obviously,</w:t>
      </w:r>
      <w:r w:rsidRPr="005B4738">
        <w:rPr>
          <w:rFonts w:eastAsia="Times New Roman"/>
          <w:lang w:val="en-GB"/>
        </w:rPr>
        <w:t xml:space="preserve"> </w:t>
      </w:r>
      <w:r w:rsidRPr="005B4738">
        <w:rPr>
          <w:lang w:val="en-GB"/>
        </w:rPr>
        <w:t>they</w:t>
      </w:r>
      <w:r w:rsidRPr="005B4738">
        <w:rPr>
          <w:rFonts w:eastAsia="Times New Roman"/>
          <w:lang w:val="en-GB"/>
        </w:rPr>
        <w:t xml:space="preserve"> </w:t>
      </w:r>
      <w:r w:rsidRPr="005B4738">
        <w:rPr>
          <w:lang w:val="en-GB"/>
        </w:rPr>
        <w:t>are</w:t>
      </w:r>
      <w:r w:rsidRPr="005B4738">
        <w:rPr>
          <w:rFonts w:eastAsia="Times New Roman"/>
          <w:lang w:val="en-GB"/>
        </w:rPr>
        <w:t xml:space="preserve"> </w:t>
      </w:r>
      <w:r w:rsidR="00D77811" w:rsidRPr="005B4738">
        <w:rPr>
          <w:lang w:val="en-GB"/>
        </w:rPr>
        <w:t xml:space="preserve">rather </w:t>
      </w:r>
      <w:r w:rsidRPr="005B4738">
        <w:rPr>
          <w:lang w:val="en-GB"/>
        </w:rPr>
        <w:t>complex</w:t>
      </w:r>
      <w:r w:rsidR="00D77811" w:rsidRPr="005B4738">
        <w:rPr>
          <w:lang w:val="en-GB"/>
        </w:rPr>
        <w:t xml:space="preserve">, which increases the risk of modelling errors </w:t>
      </w:r>
      <w:r w:rsidRPr="005B4738">
        <w:rPr>
          <w:lang w:val="en-GB"/>
        </w:rPr>
        <w:t>and</w:t>
      </w:r>
      <w:r w:rsidRPr="005B4738">
        <w:rPr>
          <w:rFonts w:eastAsia="Times New Roman"/>
          <w:lang w:val="en-GB"/>
        </w:rPr>
        <w:t xml:space="preserve"> </w:t>
      </w:r>
      <w:r w:rsidR="00D77811" w:rsidRPr="005B4738">
        <w:rPr>
          <w:lang w:val="en-GB"/>
        </w:rPr>
        <w:t xml:space="preserve">decrease </w:t>
      </w:r>
      <w:r w:rsidRPr="005B4738">
        <w:rPr>
          <w:lang w:val="en-GB"/>
        </w:rPr>
        <w:t>reasoning</w:t>
      </w:r>
      <w:r w:rsidRPr="005B4738">
        <w:rPr>
          <w:rFonts w:eastAsia="Times New Roman"/>
          <w:lang w:val="en-GB"/>
        </w:rPr>
        <w:t xml:space="preserve"> </w:t>
      </w:r>
      <w:r w:rsidR="00D77811" w:rsidRPr="005B4738">
        <w:rPr>
          <w:lang w:val="en-GB"/>
        </w:rPr>
        <w:t xml:space="preserve">efficiency </w:t>
      </w:r>
      <w:r w:rsidR="00977898">
        <w:rPr>
          <w:lang w:val="en-GB"/>
        </w:rPr>
        <w:t>[13]</w:t>
      </w:r>
      <w:r w:rsidRPr="005B4738">
        <w:rPr>
          <w:lang w:val="en-GB"/>
        </w:rPr>
        <w:t>.</w:t>
      </w:r>
      <w:r w:rsidRPr="005B4738">
        <w:rPr>
          <w:rFonts w:eastAsia="Times New Roman"/>
          <w:lang w:val="en-GB"/>
        </w:rPr>
        <w:t xml:space="preserve"> </w:t>
      </w:r>
      <w:r w:rsidRPr="005B4738">
        <w:rPr>
          <w:lang w:val="en-GB"/>
        </w:rPr>
        <w:t>To</w:t>
      </w:r>
      <w:r w:rsidRPr="005B4738">
        <w:rPr>
          <w:rFonts w:eastAsia="Times New Roman"/>
          <w:lang w:val="en-GB"/>
        </w:rPr>
        <w:t xml:space="preserve"> </w:t>
      </w:r>
      <w:r w:rsidRPr="005B4738">
        <w:rPr>
          <w:lang w:val="en-GB"/>
        </w:rPr>
        <w:t>address</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complexity</w:t>
      </w:r>
      <w:r w:rsidRPr="005B4738">
        <w:rPr>
          <w:rFonts w:eastAsia="Times New Roman"/>
          <w:lang w:val="en-GB"/>
        </w:rPr>
        <w:t xml:space="preserve"> </w:t>
      </w:r>
      <w:r w:rsidRPr="005B4738">
        <w:rPr>
          <w:lang w:val="en-GB"/>
        </w:rPr>
        <w:t>problem,</w:t>
      </w:r>
      <w:r w:rsidRPr="005B4738">
        <w:rPr>
          <w:rFonts w:eastAsia="Times New Roman"/>
          <w:lang w:val="en-GB"/>
        </w:rPr>
        <w:t xml:space="preserve"> </w:t>
      </w:r>
      <w:r w:rsidRPr="005B4738">
        <w:rPr>
          <w:lang w:val="en-GB"/>
        </w:rPr>
        <w:t>it</w:t>
      </w:r>
      <w:r w:rsidRPr="005B4738">
        <w:rPr>
          <w:rFonts w:eastAsia="Times New Roman"/>
          <w:lang w:val="en-GB"/>
        </w:rPr>
        <w:t xml:space="preserve"> </w:t>
      </w:r>
      <w:r w:rsidRPr="005B4738">
        <w:rPr>
          <w:lang w:val="en-GB"/>
        </w:rPr>
        <w:t>has</w:t>
      </w:r>
      <w:r w:rsidRPr="005B4738">
        <w:rPr>
          <w:rFonts w:eastAsia="Times New Roman"/>
          <w:lang w:val="en-GB"/>
        </w:rPr>
        <w:t xml:space="preserve"> </w:t>
      </w:r>
      <w:r w:rsidRPr="005B4738">
        <w:rPr>
          <w:lang w:val="en-GB"/>
        </w:rPr>
        <w:t>been</w:t>
      </w:r>
      <w:r w:rsidRPr="005B4738">
        <w:rPr>
          <w:rFonts w:eastAsia="Times New Roman"/>
          <w:lang w:val="en-GB"/>
        </w:rPr>
        <w:t xml:space="preserve"> </w:t>
      </w:r>
      <w:r w:rsidRPr="005B4738">
        <w:rPr>
          <w:lang w:val="en-GB"/>
        </w:rPr>
        <w:t>suggested</w:t>
      </w:r>
      <w:r w:rsidRPr="005B4738">
        <w:rPr>
          <w:rFonts w:eastAsia="Times New Roman"/>
          <w:lang w:val="en-GB"/>
        </w:rPr>
        <w:t xml:space="preserve"> </w:t>
      </w:r>
      <w:r w:rsidRPr="005B4738">
        <w:rPr>
          <w:lang w:val="en-GB"/>
        </w:rPr>
        <w:t>to</w:t>
      </w:r>
      <w:r w:rsidRPr="005B4738">
        <w:rPr>
          <w:rFonts w:eastAsia="Times New Roman"/>
          <w:lang w:val="en-GB"/>
        </w:rPr>
        <w:t xml:space="preserve"> </w:t>
      </w:r>
      <w:r w:rsidRPr="005B4738">
        <w:rPr>
          <w:lang w:val="en-GB"/>
        </w:rPr>
        <w:t>select</w:t>
      </w:r>
      <w:r w:rsidRPr="005B4738">
        <w:rPr>
          <w:rFonts w:eastAsia="Times New Roman"/>
          <w:lang w:val="en-GB"/>
        </w:rPr>
        <w:t xml:space="preserve"> </w:t>
      </w:r>
      <w:r w:rsidRPr="005B4738">
        <w:rPr>
          <w:lang w:val="en-GB"/>
        </w:rPr>
        <w:t>reification</w:t>
      </w:r>
      <w:r w:rsidRPr="005B4738">
        <w:rPr>
          <w:rFonts w:eastAsia="Times New Roman"/>
          <w:lang w:val="en-GB"/>
        </w:rPr>
        <w:t xml:space="preserve"> </w:t>
      </w:r>
      <w:r w:rsidRPr="005B4738">
        <w:rPr>
          <w:lang w:val="en-GB"/>
        </w:rPr>
        <w:t>classes</w:t>
      </w:r>
      <w:r w:rsidRPr="005B4738">
        <w:rPr>
          <w:rFonts w:eastAsia="Times New Roman"/>
          <w:lang w:val="en-GB"/>
        </w:rPr>
        <w:t xml:space="preserve"> </w:t>
      </w:r>
      <w:r w:rsidRPr="005B4738">
        <w:rPr>
          <w:lang w:val="en-GB"/>
        </w:rPr>
        <w:t>based</w:t>
      </w:r>
      <w:r w:rsidRPr="005B4738">
        <w:rPr>
          <w:rFonts w:eastAsia="Times New Roman"/>
          <w:lang w:val="en-GB"/>
        </w:rPr>
        <w:t xml:space="preserve"> </w:t>
      </w:r>
      <w:r w:rsidRPr="005B4738">
        <w:rPr>
          <w:lang w:val="en-GB"/>
        </w:rPr>
        <w:t>on</w:t>
      </w:r>
      <w:r w:rsidRPr="005B4738">
        <w:rPr>
          <w:rFonts w:eastAsia="Times New Roman"/>
          <w:lang w:val="en-GB"/>
        </w:rPr>
        <w:t xml:space="preserve"> </w:t>
      </w:r>
      <w:r w:rsidRPr="005B4738">
        <w:rPr>
          <w:lang w:val="en-GB"/>
        </w:rPr>
        <w:t>what</w:t>
      </w:r>
      <w:r w:rsidRPr="005B4738">
        <w:rPr>
          <w:rFonts w:eastAsia="Times New Roman"/>
          <w:lang w:val="en-GB"/>
        </w:rPr>
        <w:t xml:space="preserve"> </w:t>
      </w:r>
      <w:r w:rsidRPr="005B4738">
        <w:rPr>
          <w:lang w:val="en-GB"/>
        </w:rPr>
        <w:t>seems</w:t>
      </w:r>
      <w:r w:rsidRPr="005B4738">
        <w:rPr>
          <w:rFonts w:eastAsia="Times New Roman"/>
          <w:lang w:val="en-GB"/>
        </w:rPr>
        <w:t xml:space="preserve"> </w:t>
      </w:r>
      <w:r w:rsidRPr="005B4738">
        <w:rPr>
          <w:lang w:val="en-GB"/>
        </w:rPr>
        <w:t>ontologically</w:t>
      </w:r>
      <w:r w:rsidRPr="005B4738">
        <w:rPr>
          <w:rFonts w:eastAsia="Times New Roman"/>
          <w:lang w:val="en-GB"/>
        </w:rPr>
        <w:t xml:space="preserve"> “</w:t>
      </w:r>
      <w:r w:rsidRPr="005B4738">
        <w:rPr>
          <w:lang w:val="en-GB"/>
        </w:rPr>
        <w:t>fitting</w:t>
      </w:r>
      <w:r w:rsidRPr="005B4738">
        <w:rPr>
          <w:rFonts w:eastAsia="Times New Roman"/>
          <w:lang w:val="en-GB"/>
        </w:rPr>
        <w:t xml:space="preserve">” </w:t>
      </w:r>
      <w:r w:rsidRPr="005B4738">
        <w:rPr>
          <w:lang w:val="en-GB"/>
        </w:rPr>
        <w:t>for</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domain</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an</w:t>
      </w:r>
      <w:r w:rsidRPr="005B4738">
        <w:rPr>
          <w:rFonts w:eastAsia="Times New Roman"/>
          <w:lang w:val="en-GB"/>
        </w:rPr>
        <w:t xml:space="preserve"> </w:t>
      </w:r>
      <w:r w:rsidRPr="005B4738">
        <w:rPr>
          <w:lang w:val="en-GB"/>
        </w:rPr>
        <w:t>ontology</w:t>
      </w:r>
      <w:r w:rsidRPr="005B4738">
        <w:rPr>
          <w:rFonts w:eastAsia="Times New Roman"/>
          <w:lang w:val="en-GB"/>
        </w:rPr>
        <w:t xml:space="preserve"> </w:t>
      </w:r>
      <w:r w:rsidRPr="005B4738">
        <w:rPr>
          <w:lang w:val="en-GB"/>
        </w:rPr>
        <w:t>[</w:t>
      </w:r>
      <w:r w:rsidR="00977898">
        <w:rPr>
          <w:lang w:val="en-GB"/>
        </w:rPr>
        <w:t>14</w:t>
      </w:r>
      <w:r w:rsidRPr="005B4738">
        <w:rPr>
          <w:lang w:val="en-GB"/>
        </w:rPr>
        <w:t>].</w:t>
      </w:r>
    </w:p>
    <w:p w14:paraId="13FFD3B9" w14:textId="77777777" w:rsidR="00D77811" w:rsidRPr="005B4738" w:rsidRDefault="00B32685" w:rsidP="00B32685">
      <w:pPr>
        <w:suppressAutoHyphens/>
        <w:rPr>
          <w:rFonts w:eastAsia="Times New Roman"/>
          <w:lang w:val="en-GB"/>
        </w:rPr>
      </w:pPr>
      <w:r w:rsidRPr="005B4738">
        <w:rPr>
          <w:lang w:val="en-GB"/>
        </w:rPr>
        <w:t>In</w:t>
      </w:r>
      <w:r w:rsidRPr="005B4738">
        <w:rPr>
          <w:rFonts w:eastAsia="Times New Roman"/>
          <w:lang w:val="en-GB"/>
        </w:rPr>
        <w:t xml:space="preserve"> </w:t>
      </w:r>
      <w:r w:rsidRPr="005B4738">
        <w:rPr>
          <w:lang w:val="en-GB"/>
        </w:rPr>
        <w:t>fact,</w:t>
      </w:r>
      <w:r w:rsidRPr="005B4738">
        <w:rPr>
          <w:rFonts w:eastAsia="Times New Roman"/>
          <w:lang w:val="en-GB"/>
        </w:rPr>
        <w:t xml:space="preserve"> </w:t>
      </w:r>
      <w:r w:rsidRPr="005B4738">
        <w:rPr>
          <w:lang w:val="en-GB"/>
        </w:rPr>
        <w:t>what</w:t>
      </w:r>
      <w:r w:rsidRPr="005B4738">
        <w:rPr>
          <w:rFonts w:eastAsia="Times New Roman"/>
          <w:lang w:val="en-GB"/>
        </w:rPr>
        <w:t xml:space="preserve"> </w:t>
      </w:r>
      <w:r w:rsidRPr="005B4738">
        <w:rPr>
          <w:lang w:val="en-GB"/>
        </w:rPr>
        <w:t>seems</w:t>
      </w:r>
      <w:r w:rsidRPr="005B4738">
        <w:rPr>
          <w:rFonts w:eastAsia="Times New Roman"/>
          <w:lang w:val="en-GB"/>
        </w:rPr>
        <w:t xml:space="preserve"> </w:t>
      </w:r>
      <w:r w:rsidRPr="005B4738">
        <w:rPr>
          <w:lang w:val="en-GB"/>
        </w:rPr>
        <w:t>to</w:t>
      </w:r>
      <w:r w:rsidRPr="005B4738">
        <w:rPr>
          <w:rFonts w:eastAsia="Times New Roman"/>
          <w:lang w:val="en-GB"/>
        </w:rPr>
        <w:t xml:space="preserve"> </w:t>
      </w:r>
      <w:r w:rsidRPr="005B4738">
        <w:rPr>
          <w:lang w:val="en-GB"/>
        </w:rPr>
        <w:t>be</w:t>
      </w:r>
      <w:r w:rsidRPr="005B4738">
        <w:rPr>
          <w:rFonts w:eastAsia="Times New Roman"/>
          <w:lang w:val="en-GB"/>
        </w:rPr>
        <w:t xml:space="preserve"> </w:t>
      </w:r>
      <w:r w:rsidRPr="005B4738">
        <w:rPr>
          <w:lang w:val="en-GB"/>
        </w:rPr>
        <w:t>artificial</w:t>
      </w:r>
      <w:r w:rsidRPr="005B4738">
        <w:rPr>
          <w:rFonts w:eastAsia="Times New Roman"/>
          <w:lang w:val="en-GB"/>
        </w:rPr>
        <w:t xml:space="preserve"> </w:t>
      </w:r>
      <w:r w:rsidRPr="005B4738">
        <w:rPr>
          <w:lang w:val="en-GB"/>
        </w:rPr>
        <w:t>reification</w:t>
      </w:r>
      <w:r w:rsidRPr="005B4738">
        <w:rPr>
          <w:rFonts w:eastAsia="Times New Roman"/>
          <w:lang w:val="en-GB"/>
        </w:rPr>
        <w:t xml:space="preserve"> </w:t>
      </w:r>
      <w:r w:rsidRPr="005B4738">
        <w:rPr>
          <w:lang w:val="en-GB"/>
        </w:rPr>
        <w:t>from</w:t>
      </w:r>
      <w:r w:rsidRPr="005B4738">
        <w:rPr>
          <w:rFonts w:eastAsia="Times New Roman"/>
          <w:lang w:val="en-GB"/>
        </w:rPr>
        <w:t xml:space="preserve"> </w:t>
      </w:r>
      <w:r w:rsidRPr="005B4738">
        <w:rPr>
          <w:lang w:val="en-GB"/>
        </w:rPr>
        <w:t>one</w:t>
      </w:r>
      <w:r w:rsidRPr="005B4738">
        <w:rPr>
          <w:rFonts w:eastAsia="Times New Roman"/>
          <w:lang w:val="en-GB"/>
        </w:rPr>
        <w:t xml:space="preserve"> </w:t>
      </w:r>
      <w:r w:rsidRPr="005B4738">
        <w:rPr>
          <w:lang w:val="en-GB"/>
        </w:rPr>
        <w:t>perspective</w:t>
      </w:r>
      <w:r w:rsidRPr="005B4738">
        <w:rPr>
          <w:rFonts w:eastAsia="Times New Roman"/>
          <w:lang w:val="en-GB"/>
        </w:rPr>
        <w:t xml:space="preserve"> </w:t>
      </w:r>
      <w:r w:rsidRPr="005B4738">
        <w:rPr>
          <w:lang w:val="en-GB"/>
        </w:rPr>
        <w:t>could</w:t>
      </w:r>
      <w:r w:rsidRPr="005B4738">
        <w:rPr>
          <w:rFonts w:eastAsia="Times New Roman"/>
          <w:lang w:val="en-GB"/>
        </w:rPr>
        <w:t xml:space="preserve"> </w:t>
      </w:r>
      <w:r w:rsidRPr="005B4738">
        <w:rPr>
          <w:lang w:val="en-GB"/>
        </w:rPr>
        <w:t>even</w:t>
      </w:r>
      <w:r w:rsidRPr="005B4738">
        <w:rPr>
          <w:rFonts w:eastAsia="Times New Roman"/>
          <w:lang w:val="en-GB"/>
        </w:rPr>
        <w:t xml:space="preserve"> </w:t>
      </w:r>
      <w:r w:rsidRPr="005B4738">
        <w:rPr>
          <w:lang w:val="en-GB"/>
        </w:rPr>
        <w:t>be</w:t>
      </w:r>
      <w:r w:rsidRPr="005B4738">
        <w:rPr>
          <w:rFonts w:eastAsia="Times New Roman"/>
          <w:lang w:val="en-GB"/>
        </w:rPr>
        <w:t xml:space="preserve"> </w:t>
      </w:r>
      <w:r w:rsidRPr="005B4738">
        <w:rPr>
          <w:lang w:val="en-GB"/>
        </w:rPr>
        <w:t>perceived</w:t>
      </w:r>
      <w:r w:rsidRPr="005B4738">
        <w:rPr>
          <w:rFonts w:eastAsia="Times New Roman"/>
          <w:lang w:val="en-GB"/>
        </w:rPr>
        <w:t xml:space="preserve"> </w:t>
      </w:r>
      <w:r w:rsidRPr="005B4738">
        <w:rPr>
          <w:lang w:val="en-GB"/>
        </w:rPr>
        <w:t>as</w:t>
      </w:r>
      <w:r w:rsidRPr="005B4738">
        <w:rPr>
          <w:rFonts w:eastAsia="Times New Roman"/>
          <w:lang w:val="en-GB"/>
        </w:rPr>
        <w:t xml:space="preserve"> </w:t>
      </w:r>
      <w:r w:rsidRPr="005B4738">
        <w:rPr>
          <w:lang w:val="en-GB"/>
        </w:rPr>
        <w:t>ontologically</w:t>
      </w:r>
      <w:r w:rsidRPr="005B4738">
        <w:rPr>
          <w:rFonts w:eastAsia="Times New Roman"/>
          <w:lang w:val="en-GB"/>
        </w:rPr>
        <w:t xml:space="preserve"> </w:t>
      </w:r>
      <w:r w:rsidRPr="005B4738">
        <w:rPr>
          <w:lang w:val="en-GB"/>
        </w:rPr>
        <w:t>sound</w:t>
      </w:r>
      <w:r w:rsidRPr="005B4738">
        <w:rPr>
          <w:rFonts w:eastAsia="Times New Roman"/>
          <w:lang w:val="en-GB"/>
        </w:rPr>
        <w:t xml:space="preserve"> </w:t>
      </w:r>
      <w:r w:rsidR="00D77811" w:rsidRPr="005B4738">
        <w:rPr>
          <w:lang w:val="en-GB"/>
        </w:rPr>
        <w:t xml:space="preserve">representation </w:t>
      </w:r>
      <w:r w:rsidRPr="005B4738">
        <w:rPr>
          <w:lang w:val="en-GB"/>
        </w:rPr>
        <w:t>from</w:t>
      </w:r>
      <w:r w:rsidRPr="005B4738">
        <w:rPr>
          <w:rFonts w:eastAsia="Times New Roman"/>
          <w:lang w:val="en-GB"/>
        </w:rPr>
        <w:t xml:space="preserve"> </w:t>
      </w:r>
      <w:r w:rsidRPr="005B4738">
        <w:rPr>
          <w:lang w:val="en-GB"/>
        </w:rPr>
        <w:t>a</w:t>
      </w:r>
      <w:r w:rsidRPr="005B4738">
        <w:rPr>
          <w:rFonts w:eastAsia="Times New Roman"/>
          <w:lang w:val="en-GB"/>
        </w:rPr>
        <w:t xml:space="preserve"> </w:t>
      </w:r>
      <w:r w:rsidRPr="005B4738">
        <w:rPr>
          <w:lang w:val="en-GB"/>
        </w:rPr>
        <w:t>different</w:t>
      </w:r>
      <w:r w:rsidRPr="005B4738">
        <w:rPr>
          <w:rFonts w:eastAsia="Times New Roman"/>
          <w:lang w:val="en-GB"/>
        </w:rPr>
        <w:t xml:space="preserve"> </w:t>
      </w:r>
      <w:r w:rsidRPr="005B4738">
        <w:rPr>
          <w:lang w:val="en-GB"/>
        </w:rPr>
        <w:t>viewpoint.</w:t>
      </w:r>
      <w:r w:rsidRPr="005B4738">
        <w:rPr>
          <w:rFonts w:eastAsia="Times New Roman"/>
          <w:lang w:val="en-GB"/>
        </w:rPr>
        <w:t xml:space="preserve"> </w:t>
      </w:r>
      <w:r w:rsidRPr="005B4738">
        <w:rPr>
          <w:lang w:val="en-GB"/>
        </w:rPr>
        <w:t>We</w:t>
      </w:r>
      <w:r w:rsidRPr="005B4738">
        <w:rPr>
          <w:rFonts w:eastAsia="Times New Roman"/>
          <w:lang w:val="en-GB"/>
        </w:rPr>
        <w:t xml:space="preserve"> </w:t>
      </w:r>
      <w:r w:rsidRPr="005B4738">
        <w:rPr>
          <w:lang w:val="en-GB"/>
        </w:rPr>
        <w:t>might,</w:t>
      </w:r>
      <w:r w:rsidRPr="005B4738">
        <w:rPr>
          <w:rFonts w:eastAsia="Times New Roman"/>
          <w:lang w:val="en-GB"/>
        </w:rPr>
        <w:t xml:space="preserve"> </w:t>
      </w:r>
      <w:r w:rsidRPr="005B4738">
        <w:rPr>
          <w:lang w:val="en-GB"/>
        </w:rPr>
        <w:t>for</w:t>
      </w:r>
      <w:r w:rsidRPr="005B4738">
        <w:rPr>
          <w:rFonts w:eastAsia="Times New Roman"/>
          <w:lang w:val="en-GB"/>
        </w:rPr>
        <w:t xml:space="preserve"> </w:t>
      </w:r>
      <w:r w:rsidRPr="005B4738">
        <w:rPr>
          <w:lang w:val="en-GB"/>
        </w:rPr>
        <w:t>example,</w:t>
      </w:r>
      <w:r w:rsidRPr="005B4738">
        <w:rPr>
          <w:rFonts w:eastAsia="Times New Roman"/>
          <w:lang w:val="en-GB"/>
        </w:rPr>
        <w:t xml:space="preserve"> </w:t>
      </w:r>
      <w:r w:rsidRPr="005B4738">
        <w:rPr>
          <w:lang w:val="en-GB"/>
        </w:rPr>
        <w:t>compare</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ternary</w:t>
      </w:r>
      <w:r w:rsidRPr="005B4738">
        <w:rPr>
          <w:rFonts w:eastAsia="Times New Roman"/>
          <w:lang w:val="en-GB"/>
        </w:rPr>
        <w:t xml:space="preserve"> </w:t>
      </w:r>
      <w:r w:rsidRPr="005B4738">
        <w:rPr>
          <w:lang w:val="en-GB"/>
        </w:rPr>
        <w:t>relational</w:t>
      </w:r>
      <w:r w:rsidRPr="005B4738">
        <w:rPr>
          <w:rFonts w:eastAsia="Times New Roman"/>
          <w:lang w:val="en-GB"/>
        </w:rPr>
        <w:t xml:space="preserve"> </w:t>
      </w:r>
      <w:commentRangeStart w:id="344"/>
      <w:r w:rsidRPr="005B4738">
        <w:rPr>
          <w:lang w:val="en-GB"/>
        </w:rPr>
        <w:t>statement</w:t>
      </w:r>
      <w:commentRangeEnd w:id="344"/>
      <w:r w:rsidR="00BA282B">
        <w:rPr>
          <w:rStyle w:val="Kommentarzeichen"/>
        </w:rPr>
        <w:commentReference w:id="344"/>
      </w:r>
    </w:p>
    <w:p w14:paraId="586A2B5C" w14:textId="77777777" w:rsidR="00D77811" w:rsidRPr="005B4738" w:rsidRDefault="00D77811" w:rsidP="00B32685">
      <w:pPr>
        <w:suppressAutoHyphens/>
        <w:rPr>
          <w:rFonts w:eastAsia="Times New Roman"/>
          <w:lang w:val="en-GB"/>
        </w:rPr>
      </w:pPr>
    </w:p>
    <w:p w14:paraId="7C0E4960" w14:textId="77777777" w:rsidR="006E38F2" w:rsidRPr="005B4738" w:rsidRDefault="006E38F2" w:rsidP="00A21127">
      <w:pPr>
        <w:suppressAutoHyphens/>
        <w:ind w:firstLine="0"/>
        <w:jc w:val="center"/>
        <w:rPr>
          <w:rFonts w:eastAsia="Times New Roman"/>
          <w:lang w:val="en-GB"/>
        </w:rPr>
      </w:pPr>
      <w:r w:rsidRPr="005B4738">
        <w:rPr>
          <w:b/>
          <w:lang w:val="en-GB"/>
        </w:rPr>
        <w:t xml:space="preserve">transforms </w:t>
      </w:r>
      <w:r w:rsidR="00B32685" w:rsidRPr="005B4738">
        <w:rPr>
          <w:lang w:val="en-GB"/>
        </w:rPr>
        <w:t>(</w:t>
      </w:r>
      <w:proofErr w:type="spellStart"/>
      <w:r w:rsidR="00B32685" w:rsidRPr="005B4738">
        <w:rPr>
          <w:i/>
          <w:lang w:val="en-GB"/>
        </w:rPr>
        <w:t>Aconitase</w:t>
      </w:r>
      <w:proofErr w:type="spellEnd"/>
      <w:r w:rsidR="00B32685" w:rsidRPr="005B4738">
        <w:rPr>
          <w:lang w:val="en-GB"/>
        </w:rPr>
        <w:t>,</w:t>
      </w:r>
      <w:r w:rsidR="00B32685" w:rsidRPr="005B4738">
        <w:rPr>
          <w:rFonts w:eastAsia="Times New Roman"/>
          <w:lang w:val="en-GB"/>
        </w:rPr>
        <w:t xml:space="preserve"> </w:t>
      </w:r>
      <w:r w:rsidR="00B32685" w:rsidRPr="005B4738">
        <w:rPr>
          <w:i/>
          <w:lang w:val="en-GB"/>
        </w:rPr>
        <w:t>Citrate</w:t>
      </w:r>
      <w:r w:rsidR="00B32685" w:rsidRPr="005B4738">
        <w:rPr>
          <w:lang w:val="en-GB"/>
        </w:rPr>
        <w:t>,</w:t>
      </w:r>
      <w:r w:rsidR="00B32685" w:rsidRPr="005B4738">
        <w:rPr>
          <w:rFonts w:eastAsia="Times New Roman"/>
          <w:lang w:val="en-GB"/>
        </w:rPr>
        <w:t xml:space="preserve"> </w:t>
      </w:r>
      <w:proofErr w:type="spellStart"/>
      <w:r w:rsidR="00B32685" w:rsidRPr="005B4738">
        <w:rPr>
          <w:i/>
          <w:lang w:val="en-GB"/>
        </w:rPr>
        <w:t>Isocitrate</w:t>
      </w:r>
      <w:proofErr w:type="spellEnd"/>
      <w:r w:rsidR="00B32685" w:rsidRPr="005B4738">
        <w:rPr>
          <w:lang w:val="en-GB"/>
        </w:rPr>
        <w:t>)</w:t>
      </w:r>
      <w:r w:rsidR="00B32685" w:rsidRPr="005B4738">
        <w:rPr>
          <w:rFonts w:eastAsia="Times New Roman"/>
          <w:lang w:val="en-GB"/>
        </w:rPr>
        <w:t xml:space="preserve"> </w:t>
      </w:r>
    </w:p>
    <w:p w14:paraId="4B21E9BA" w14:textId="77777777" w:rsidR="006E38F2" w:rsidRPr="005B4738" w:rsidRDefault="006E38F2" w:rsidP="00A21127">
      <w:pPr>
        <w:suppressAutoHyphens/>
        <w:ind w:firstLine="0"/>
        <w:jc w:val="center"/>
        <w:rPr>
          <w:rFonts w:eastAsia="Times New Roman"/>
          <w:lang w:val="en-GB"/>
        </w:rPr>
      </w:pPr>
    </w:p>
    <w:p w14:paraId="6F10562A" w14:textId="77777777" w:rsidR="00B32685" w:rsidRPr="005B4738" w:rsidRDefault="00B20716" w:rsidP="00A21127">
      <w:pPr>
        <w:suppressAutoHyphens/>
        <w:ind w:firstLine="0"/>
        <w:jc w:val="left"/>
        <w:rPr>
          <w:lang w:val="en-GB"/>
        </w:rPr>
      </w:pPr>
      <w:r>
        <w:rPr>
          <w:lang w:val="en-GB"/>
        </w:rPr>
        <w:t>w</w:t>
      </w:r>
      <w:r w:rsidR="00B32685" w:rsidRPr="005B4738">
        <w:rPr>
          <w:lang w:val="en-GB"/>
        </w:rPr>
        <w:t>ith</w:t>
      </w:r>
      <w:r w:rsidR="006E38F2" w:rsidRPr="005B4738">
        <w:rPr>
          <w:lang w:val="en-GB"/>
        </w:rPr>
        <w:t xml:space="preserve"> the expression</w:t>
      </w:r>
    </w:p>
    <w:p w14:paraId="60C6820A" w14:textId="77777777" w:rsidR="00B32685" w:rsidRPr="00A21127" w:rsidRDefault="00B32685" w:rsidP="00A21127">
      <w:pPr>
        <w:tabs>
          <w:tab w:val="left" w:pos="6781"/>
        </w:tabs>
        <w:suppressAutoHyphens/>
        <w:spacing w:before="240" w:after="240"/>
        <w:ind w:left="720" w:firstLine="91"/>
        <w:jc w:val="left"/>
        <w:rPr>
          <w:rFonts w:eastAsia="Times New Roman"/>
          <w:lang w:val="en-GB"/>
        </w:rPr>
      </w:pPr>
      <w:proofErr w:type="spellStart"/>
      <w:r w:rsidRPr="00A21127">
        <w:rPr>
          <w:i/>
          <w:lang w:val="en-GB"/>
        </w:rPr>
        <w:t>TransformationProcess</w:t>
      </w:r>
      <w:proofErr w:type="spellEnd"/>
      <w:r w:rsidRPr="005B4738">
        <w:rPr>
          <w:rFonts w:eastAsia="Times New Roman"/>
          <w:lang w:val="en-GB"/>
        </w:rPr>
        <w:t xml:space="preserve"> </w:t>
      </w:r>
      <w:r w:rsidRPr="005B4738">
        <w:rPr>
          <w:lang w:val="en-GB"/>
        </w:rPr>
        <w:t>and</w:t>
      </w:r>
      <w:r w:rsidRPr="005B4738">
        <w:rPr>
          <w:rFonts w:eastAsia="Times New Roman"/>
          <w:lang w:val="en-GB"/>
        </w:rPr>
        <w:t xml:space="preserve"> </w:t>
      </w:r>
      <w:r w:rsidR="006E38F2" w:rsidRPr="005B4738">
        <w:rPr>
          <w:rFonts w:eastAsia="Times New Roman"/>
          <w:lang w:val="en-GB"/>
        </w:rPr>
        <w:br/>
      </w:r>
      <w:r w:rsidR="006E38F2" w:rsidRPr="005B4738">
        <w:rPr>
          <w:b/>
          <w:lang w:val="en-GB"/>
        </w:rPr>
        <w:t xml:space="preserve">            </w:t>
      </w:r>
      <w:proofErr w:type="spellStart"/>
      <w:r w:rsidRPr="005B4738">
        <w:rPr>
          <w:b/>
          <w:lang w:val="en-GB"/>
        </w:rPr>
        <w:t>hasParticipant</w:t>
      </w:r>
      <w:proofErr w:type="spellEnd"/>
      <w:r w:rsidRPr="005B4738">
        <w:rPr>
          <w:rFonts w:eastAsia="Times New Roman"/>
          <w:lang w:val="en-GB"/>
        </w:rPr>
        <w:t xml:space="preserve"> </w:t>
      </w:r>
      <w:r w:rsidRPr="005B4738">
        <w:rPr>
          <w:lang w:val="en-GB"/>
        </w:rPr>
        <w:t>some</w:t>
      </w:r>
      <w:r w:rsidRPr="005B4738">
        <w:rPr>
          <w:rFonts w:eastAsia="Times New Roman"/>
          <w:lang w:val="en-GB"/>
        </w:rPr>
        <w:t xml:space="preserve"> </w:t>
      </w:r>
      <w:proofErr w:type="spellStart"/>
      <w:r w:rsidRPr="00A21127">
        <w:rPr>
          <w:i/>
          <w:lang w:val="en-GB"/>
        </w:rPr>
        <w:t>Aconitase</w:t>
      </w:r>
      <w:proofErr w:type="spellEnd"/>
      <w:r w:rsidRPr="005B4738">
        <w:rPr>
          <w:rFonts w:eastAsia="Times New Roman"/>
          <w:lang w:val="en-GB"/>
        </w:rPr>
        <w:t xml:space="preserve"> </w:t>
      </w:r>
      <w:r w:rsidRPr="005B4738">
        <w:rPr>
          <w:lang w:val="en-GB"/>
        </w:rPr>
        <w:t>and</w:t>
      </w:r>
      <w:r w:rsidRPr="005B4738">
        <w:rPr>
          <w:rFonts w:eastAsia="Times New Roman"/>
          <w:lang w:val="en-GB"/>
        </w:rPr>
        <w:t xml:space="preserve"> </w:t>
      </w:r>
      <w:r w:rsidR="006E38F2" w:rsidRPr="005B4738">
        <w:rPr>
          <w:rFonts w:eastAsia="Times New Roman"/>
          <w:lang w:val="en-GB"/>
        </w:rPr>
        <w:br/>
        <w:t xml:space="preserve">            </w:t>
      </w:r>
      <w:proofErr w:type="spellStart"/>
      <w:r w:rsidRPr="005B4738">
        <w:rPr>
          <w:b/>
          <w:lang w:val="en-GB"/>
        </w:rPr>
        <w:t>hasInput</w:t>
      </w:r>
      <w:proofErr w:type="spellEnd"/>
      <w:r w:rsidRPr="005B4738">
        <w:rPr>
          <w:rFonts w:eastAsia="Times New Roman"/>
          <w:lang w:val="en-GB"/>
        </w:rPr>
        <w:t xml:space="preserve"> </w:t>
      </w:r>
      <w:r w:rsidRPr="005B4738">
        <w:rPr>
          <w:lang w:val="en-GB"/>
        </w:rPr>
        <w:t>some</w:t>
      </w:r>
      <w:r w:rsidRPr="005B4738">
        <w:rPr>
          <w:rFonts w:eastAsia="Times New Roman"/>
          <w:lang w:val="en-GB"/>
        </w:rPr>
        <w:t xml:space="preserve"> </w:t>
      </w:r>
      <w:r w:rsidRPr="005B4738">
        <w:rPr>
          <w:i/>
          <w:lang w:val="en-GB"/>
        </w:rPr>
        <w:t>Citrate</w:t>
      </w:r>
      <w:r w:rsidRPr="005B4738">
        <w:rPr>
          <w:rFonts w:eastAsia="Times New Roman"/>
          <w:lang w:val="en-GB"/>
        </w:rPr>
        <w:t xml:space="preserve"> </w:t>
      </w:r>
      <w:r w:rsidRPr="005B4738">
        <w:rPr>
          <w:lang w:val="en-GB"/>
        </w:rPr>
        <w:t>and</w:t>
      </w:r>
      <w:r w:rsidRPr="005B4738">
        <w:rPr>
          <w:rFonts w:eastAsia="Times New Roman"/>
          <w:lang w:val="en-GB"/>
        </w:rPr>
        <w:t xml:space="preserve"> </w:t>
      </w:r>
      <w:r w:rsidR="006E38F2" w:rsidRPr="005B4738">
        <w:rPr>
          <w:rFonts w:eastAsia="Times New Roman"/>
          <w:lang w:val="en-GB"/>
        </w:rPr>
        <w:br/>
        <w:t xml:space="preserve">            </w:t>
      </w:r>
      <w:proofErr w:type="spellStart"/>
      <w:r w:rsidRPr="005B4738">
        <w:rPr>
          <w:b/>
          <w:lang w:val="en-GB"/>
        </w:rPr>
        <w:t>hasOutcome</w:t>
      </w:r>
      <w:proofErr w:type="spellEnd"/>
      <w:r w:rsidRPr="005B4738">
        <w:rPr>
          <w:rFonts w:eastAsia="Times New Roman"/>
          <w:lang w:val="en-GB"/>
        </w:rPr>
        <w:t xml:space="preserve"> </w:t>
      </w:r>
      <w:r w:rsidRPr="005B4738">
        <w:rPr>
          <w:lang w:val="en-GB"/>
        </w:rPr>
        <w:t>some</w:t>
      </w:r>
      <w:r w:rsidRPr="005B4738">
        <w:rPr>
          <w:rFonts w:eastAsia="Times New Roman"/>
          <w:lang w:val="en-GB"/>
        </w:rPr>
        <w:t xml:space="preserve"> </w:t>
      </w:r>
      <w:proofErr w:type="spellStart"/>
      <w:r w:rsidRPr="005B4738">
        <w:rPr>
          <w:i/>
          <w:lang w:val="en-GB"/>
        </w:rPr>
        <w:t>Isocitrate</w:t>
      </w:r>
      <w:proofErr w:type="spellEnd"/>
    </w:p>
    <w:p w14:paraId="3A77B258" w14:textId="77777777" w:rsidR="00B32685" w:rsidRPr="005B4738" w:rsidRDefault="00B32685" w:rsidP="00B32685">
      <w:pPr>
        <w:suppressAutoHyphens/>
        <w:rPr>
          <w:lang w:val="en-GB"/>
        </w:rPr>
      </w:pPr>
      <w:r w:rsidRPr="005B4738">
        <w:rPr>
          <w:lang w:val="en-GB"/>
        </w:rPr>
        <w:lastRenderedPageBreak/>
        <w:t>and</w:t>
      </w:r>
      <w:r w:rsidRPr="005B4738">
        <w:rPr>
          <w:rFonts w:eastAsia="Times New Roman"/>
          <w:lang w:val="en-GB"/>
        </w:rPr>
        <w:t xml:space="preserve"> </w:t>
      </w:r>
      <w:r w:rsidRPr="005B4738">
        <w:rPr>
          <w:lang w:val="en-GB"/>
        </w:rPr>
        <w:t>judge</w:t>
      </w:r>
      <w:r w:rsidRPr="005B4738">
        <w:rPr>
          <w:rFonts w:eastAsia="Times New Roman"/>
          <w:lang w:val="en-GB"/>
        </w:rPr>
        <w:t xml:space="preserve"> </w:t>
      </w:r>
      <w:r w:rsidRPr="005B4738">
        <w:rPr>
          <w:lang w:val="en-GB"/>
        </w:rPr>
        <w:t>upon</w:t>
      </w:r>
      <w:r w:rsidRPr="005B4738">
        <w:rPr>
          <w:rFonts w:eastAsia="Times New Roman"/>
          <w:lang w:val="en-GB"/>
        </w:rPr>
        <w:t xml:space="preserve"> </w:t>
      </w:r>
      <w:r w:rsidRPr="005B4738">
        <w:rPr>
          <w:lang w:val="en-GB"/>
        </w:rPr>
        <w:t>superficial</w:t>
      </w:r>
      <w:r w:rsidRPr="005B4738">
        <w:rPr>
          <w:rFonts w:eastAsia="Times New Roman"/>
          <w:lang w:val="en-GB"/>
        </w:rPr>
        <w:t xml:space="preserve"> </w:t>
      </w:r>
      <w:r w:rsidRPr="005B4738">
        <w:rPr>
          <w:lang w:val="en-GB"/>
        </w:rPr>
        <w:t>inspection</w:t>
      </w:r>
      <w:r w:rsidRPr="005B4738">
        <w:rPr>
          <w:rFonts w:eastAsia="Times New Roman"/>
          <w:lang w:val="en-GB"/>
        </w:rPr>
        <w:t xml:space="preserve"> </w:t>
      </w:r>
      <w:r w:rsidRPr="005B4738">
        <w:rPr>
          <w:lang w:val="en-GB"/>
        </w:rPr>
        <w:t>that</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later</w:t>
      </w:r>
      <w:r w:rsidRPr="005B4738">
        <w:rPr>
          <w:rFonts w:eastAsia="Times New Roman"/>
          <w:lang w:val="en-GB"/>
        </w:rPr>
        <w:t xml:space="preserve"> </w:t>
      </w:r>
      <w:r w:rsidRPr="005B4738">
        <w:rPr>
          <w:lang w:val="en-GB"/>
        </w:rPr>
        <w:t>is</w:t>
      </w:r>
      <w:r w:rsidRPr="005B4738">
        <w:rPr>
          <w:rFonts w:eastAsia="Times New Roman"/>
          <w:lang w:val="en-GB"/>
        </w:rPr>
        <w:t xml:space="preserve"> </w:t>
      </w:r>
      <w:r w:rsidRPr="005B4738">
        <w:rPr>
          <w:lang w:val="en-GB"/>
        </w:rPr>
        <w:t>a</w:t>
      </w:r>
      <w:r w:rsidRPr="005B4738">
        <w:rPr>
          <w:rFonts w:eastAsia="Times New Roman"/>
          <w:lang w:val="en-GB"/>
        </w:rPr>
        <w:t xml:space="preserve"> </w:t>
      </w:r>
      <w:r w:rsidRPr="005B4738">
        <w:rPr>
          <w:lang w:val="en-GB"/>
        </w:rPr>
        <w:t>reification</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former</w:t>
      </w:r>
      <w:r w:rsidRPr="005B4738">
        <w:rPr>
          <w:rFonts w:eastAsia="Times New Roman"/>
          <w:lang w:val="en-GB"/>
        </w:rPr>
        <w:t xml:space="preserve"> </w:t>
      </w:r>
      <w:r w:rsidRPr="005B4738">
        <w:rPr>
          <w:lang w:val="en-GB"/>
        </w:rPr>
        <w:t>(where</w:t>
      </w:r>
      <w:r w:rsidRPr="005B4738">
        <w:rPr>
          <w:rFonts w:eastAsia="Times New Roman"/>
          <w:lang w:val="en-GB"/>
        </w:rPr>
        <w:t xml:space="preserve"> “</w:t>
      </w:r>
      <w:proofErr w:type="spellStart"/>
      <w:r w:rsidRPr="005B4738">
        <w:rPr>
          <w:i/>
          <w:lang w:val="en-GB"/>
        </w:rPr>
        <w:t>TransformationProcess</w:t>
      </w:r>
      <w:proofErr w:type="spellEnd"/>
      <w:r w:rsidRPr="005B4738">
        <w:rPr>
          <w:rFonts w:eastAsia="Times New Roman"/>
          <w:lang w:val="en-GB"/>
        </w:rPr>
        <w:t xml:space="preserve">” </w:t>
      </w:r>
      <w:r w:rsidRPr="005B4738">
        <w:rPr>
          <w:lang w:val="en-GB"/>
        </w:rPr>
        <w:t>is</w:t>
      </w:r>
      <w:r w:rsidRPr="005B4738">
        <w:rPr>
          <w:rFonts w:eastAsia="Times New Roman"/>
          <w:lang w:val="en-GB"/>
        </w:rPr>
        <w:t xml:space="preserve"> </w:t>
      </w:r>
      <w:r w:rsidRPr="005B4738">
        <w:rPr>
          <w:lang w:val="en-GB"/>
        </w:rPr>
        <w:t>introduced</w:t>
      </w:r>
      <w:r w:rsidRPr="005B4738">
        <w:rPr>
          <w:rFonts w:eastAsia="Times New Roman"/>
          <w:lang w:val="en-GB"/>
        </w:rPr>
        <w:t xml:space="preserve"> </w:t>
      </w:r>
      <w:r w:rsidRPr="005B4738">
        <w:rPr>
          <w:lang w:val="en-GB"/>
        </w:rPr>
        <w:t>as</w:t>
      </w:r>
      <w:r w:rsidRPr="005B4738">
        <w:rPr>
          <w:rFonts w:eastAsia="Times New Roman"/>
          <w:lang w:val="en-GB"/>
        </w:rPr>
        <w:t xml:space="preserve"> </w:t>
      </w:r>
      <w:r w:rsidRPr="005B4738">
        <w:rPr>
          <w:lang w:val="en-GB"/>
        </w:rPr>
        <w:t>a</w:t>
      </w:r>
      <w:r w:rsidRPr="005B4738">
        <w:rPr>
          <w:rFonts w:eastAsia="Times New Roman"/>
          <w:lang w:val="en-GB"/>
        </w:rPr>
        <w:t xml:space="preserve"> </w:t>
      </w:r>
      <w:r w:rsidRPr="005B4738">
        <w:rPr>
          <w:lang w:val="en-GB"/>
        </w:rPr>
        <w:t>class</w:t>
      </w:r>
      <w:r w:rsidRPr="005B4738">
        <w:rPr>
          <w:rFonts w:eastAsia="Times New Roman"/>
          <w:lang w:val="en-GB"/>
        </w:rPr>
        <w:t xml:space="preserve"> </w:t>
      </w:r>
      <w:r w:rsidRPr="005B4738">
        <w:rPr>
          <w:lang w:val="en-GB"/>
        </w:rPr>
        <w:t>to</w:t>
      </w:r>
      <w:r w:rsidRPr="005B4738">
        <w:rPr>
          <w:rFonts w:eastAsia="Times New Roman"/>
          <w:lang w:val="en-GB"/>
        </w:rPr>
        <w:t xml:space="preserve"> </w:t>
      </w:r>
      <w:r w:rsidRPr="005B4738">
        <w:rPr>
          <w:lang w:val="en-GB"/>
        </w:rPr>
        <w:t>represent</w:t>
      </w:r>
      <w:r w:rsidRPr="005B4738">
        <w:rPr>
          <w:rFonts w:eastAsia="Times New Roman"/>
          <w:lang w:val="en-GB"/>
        </w:rPr>
        <w:t xml:space="preserve"> “</w:t>
      </w:r>
      <w:r w:rsidRPr="005B4738">
        <w:rPr>
          <w:b/>
          <w:lang w:val="en-GB"/>
        </w:rPr>
        <w:t>transforms</w:t>
      </w:r>
      <w:r w:rsidRPr="005B4738">
        <w:rPr>
          <w:rFonts w:eastAsia="Times New Roman"/>
          <w:lang w:val="en-GB"/>
        </w:rPr>
        <w:t>”</w:t>
      </w:r>
      <w:r w:rsidRPr="005B4738">
        <w:rPr>
          <w:lang w:val="en-GB"/>
        </w:rPr>
        <w:t>).</w:t>
      </w:r>
      <w:r w:rsidRPr="005B4738">
        <w:rPr>
          <w:rFonts w:eastAsia="Times New Roman"/>
          <w:lang w:val="en-GB"/>
        </w:rPr>
        <w:t xml:space="preserve"> </w:t>
      </w:r>
      <w:r w:rsidRPr="005B4738">
        <w:rPr>
          <w:lang w:val="en-GB"/>
        </w:rPr>
        <w:t>But</w:t>
      </w:r>
      <w:r w:rsidRPr="005B4738">
        <w:rPr>
          <w:rFonts w:eastAsia="Times New Roman"/>
          <w:lang w:val="en-GB"/>
        </w:rPr>
        <w:t xml:space="preserve"> </w:t>
      </w:r>
      <w:r w:rsidRPr="005B4738">
        <w:rPr>
          <w:lang w:val="en-GB"/>
        </w:rPr>
        <w:t>if</w:t>
      </w:r>
      <w:r w:rsidRPr="005B4738">
        <w:rPr>
          <w:rFonts w:eastAsia="Times New Roman"/>
          <w:lang w:val="en-GB"/>
        </w:rPr>
        <w:t xml:space="preserve"> </w:t>
      </w:r>
      <w:r w:rsidRPr="005B4738">
        <w:rPr>
          <w:lang w:val="en-GB"/>
        </w:rPr>
        <w:t>one</w:t>
      </w:r>
      <w:r w:rsidRPr="005B4738">
        <w:rPr>
          <w:rFonts w:eastAsia="Times New Roman"/>
          <w:lang w:val="en-GB"/>
        </w:rPr>
        <w:t xml:space="preserve"> </w:t>
      </w:r>
      <w:r w:rsidRPr="005B4738">
        <w:rPr>
          <w:lang w:val="en-GB"/>
        </w:rPr>
        <w:t>commits</w:t>
      </w:r>
      <w:r w:rsidRPr="005B4738">
        <w:rPr>
          <w:rFonts w:eastAsia="Times New Roman"/>
          <w:lang w:val="en-GB"/>
        </w:rPr>
        <w:t xml:space="preserve"> </w:t>
      </w:r>
      <w:r w:rsidRPr="005B4738">
        <w:rPr>
          <w:lang w:val="en-GB"/>
        </w:rPr>
        <w:t>to</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position</w:t>
      </w:r>
      <w:r w:rsidRPr="005B4738">
        <w:rPr>
          <w:rFonts w:eastAsia="Times New Roman"/>
          <w:lang w:val="en-GB"/>
        </w:rPr>
        <w:t xml:space="preserve"> </w:t>
      </w:r>
      <w:r w:rsidRPr="005B4738">
        <w:rPr>
          <w:lang w:val="en-GB"/>
        </w:rPr>
        <w:t>that</w:t>
      </w:r>
      <w:r w:rsidRPr="005B4738">
        <w:rPr>
          <w:rFonts w:eastAsia="Times New Roman"/>
          <w:lang w:val="en-GB"/>
        </w:rPr>
        <w:t xml:space="preserve"> </w:t>
      </w:r>
      <w:r w:rsidRPr="005B4738">
        <w:rPr>
          <w:lang w:val="en-GB"/>
        </w:rPr>
        <w:t>it</w:t>
      </w:r>
      <w:r w:rsidRPr="005B4738">
        <w:rPr>
          <w:rFonts w:eastAsia="Times New Roman"/>
          <w:lang w:val="en-GB"/>
        </w:rPr>
        <w:t xml:space="preserve"> </w:t>
      </w:r>
      <w:r w:rsidRPr="005B4738">
        <w:rPr>
          <w:lang w:val="en-GB"/>
        </w:rPr>
        <w:t>is</w:t>
      </w:r>
      <w:r w:rsidRPr="005B4738">
        <w:rPr>
          <w:rFonts w:eastAsia="Times New Roman"/>
          <w:lang w:val="en-GB"/>
        </w:rPr>
        <w:t xml:space="preserve"> </w:t>
      </w:r>
      <w:r w:rsidRPr="005B4738">
        <w:rPr>
          <w:lang w:val="en-GB"/>
        </w:rPr>
        <w:t>useful</w:t>
      </w:r>
      <w:r w:rsidRPr="005B4738">
        <w:rPr>
          <w:rFonts w:eastAsia="Times New Roman"/>
          <w:lang w:val="en-GB"/>
        </w:rPr>
        <w:t xml:space="preserve"> </w:t>
      </w:r>
      <w:r w:rsidRPr="005B4738">
        <w:rPr>
          <w:lang w:val="en-GB"/>
        </w:rPr>
        <w:t>and</w:t>
      </w:r>
      <w:r w:rsidRPr="005B4738">
        <w:rPr>
          <w:rFonts w:eastAsia="Times New Roman"/>
          <w:lang w:val="en-GB"/>
        </w:rPr>
        <w:t xml:space="preserve"> </w:t>
      </w:r>
      <w:r w:rsidRPr="005B4738">
        <w:rPr>
          <w:lang w:val="en-GB"/>
        </w:rPr>
        <w:t>ontologically</w:t>
      </w:r>
      <w:r w:rsidRPr="005B4738">
        <w:rPr>
          <w:rFonts w:eastAsia="Times New Roman"/>
          <w:lang w:val="en-GB"/>
        </w:rPr>
        <w:t xml:space="preserve"> </w:t>
      </w:r>
      <w:r w:rsidRPr="005B4738">
        <w:rPr>
          <w:lang w:val="en-GB"/>
        </w:rPr>
        <w:t>sound</w:t>
      </w:r>
      <w:r w:rsidRPr="005B4738">
        <w:rPr>
          <w:rFonts w:eastAsia="Times New Roman"/>
          <w:lang w:val="en-GB"/>
        </w:rPr>
        <w:t xml:space="preserve"> </w:t>
      </w:r>
      <w:r w:rsidRPr="005B4738">
        <w:rPr>
          <w:lang w:val="en-GB"/>
        </w:rPr>
        <w:t>to</w:t>
      </w:r>
      <w:r w:rsidRPr="005B4738">
        <w:rPr>
          <w:rFonts w:eastAsia="Times New Roman"/>
          <w:lang w:val="en-GB"/>
        </w:rPr>
        <w:t xml:space="preserve"> </w:t>
      </w:r>
      <w:r w:rsidRPr="005B4738">
        <w:rPr>
          <w:lang w:val="en-GB"/>
        </w:rPr>
        <w:t>accept</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category</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processes</w:t>
      </w:r>
      <w:r w:rsidRPr="005B4738">
        <w:rPr>
          <w:rFonts w:eastAsia="Times New Roman"/>
          <w:lang w:val="en-GB"/>
        </w:rPr>
        <w:t xml:space="preserve"> </w:t>
      </w:r>
      <w:r w:rsidRPr="005B4738">
        <w:rPr>
          <w:lang w:val="en-GB"/>
        </w:rPr>
        <w:t>into</w:t>
      </w:r>
      <w:r w:rsidRPr="005B4738">
        <w:rPr>
          <w:rFonts w:eastAsia="Times New Roman"/>
          <w:lang w:val="en-GB"/>
        </w:rPr>
        <w:t xml:space="preserve"> </w:t>
      </w:r>
      <w:r w:rsidRPr="005B4738">
        <w:rPr>
          <w:lang w:val="en-GB"/>
        </w:rPr>
        <w:t>an</w:t>
      </w:r>
      <w:r w:rsidRPr="005B4738">
        <w:rPr>
          <w:rFonts w:eastAsia="Times New Roman"/>
          <w:lang w:val="en-GB"/>
        </w:rPr>
        <w:t xml:space="preserve"> </w:t>
      </w:r>
      <w:r w:rsidRPr="005B4738">
        <w:rPr>
          <w:lang w:val="en-GB"/>
        </w:rPr>
        <w:t>ontology,</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reified</w:t>
      </w:r>
      <w:r w:rsidRPr="005B4738">
        <w:rPr>
          <w:rFonts w:eastAsia="Times New Roman"/>
          <w:lang w:val="en-GB"/>
        </w:rPr>
        <w:t xml:space="preserve">” </w:t>
      </w:r>
      <w:r w:rsidRPr="005B4738">
        <w:rPr>
          <w:lang w:val="en-GB"/>
        </w:rPr>
        <w:t>translation</w:t>
      </w:r>
      <w:r w:rsidRPr="005B4738">
        <w:rPr>
          <w:rFonts w:eastAsia="Times New Roman"/>
          <w:lang w:val="en-GB"/>
        </w:rPr>
        <w:t xml:space="preserve"> </w:t>
      </w:r>
      <w:r w:rsidRPr="005B4738">
        <w:rPr>
          <w:lang w:val="en-GB"/>
        </w:rPr>
        <w:t>might</w:t>
      </w:r>
      <w:r w:rsidRPr="005B4738">
        <w:rPr>
          <w:rFonts w:eastAsia="Times New Roman"/>
          <w:lang w:val="en-GB"/>
        </w:rPr>
        <w:t xml:space="preserve"> </w:t>
      </w:r>
      <w:r w:rsidRPr="005B4738">
        <w:rPr>
          <w:lang w:val="en-GB"/>
        </w:rPr>
        <w:t>actually</w:t>
      </w:r>
      <w:r w:rsidRPr="005B4738">
        <w:rPr>
          <w:rFonts w:eastAsia="Times New Roman"/>
          <w:lang w:val="en-GB"/>
        </w:rPr>
        <w:t xml:space="preserve"> </w:t>
      </w:r>
      <w:r w:rsidRPr="005B4738">
        <w:rPr>
          <w:lang w:val="en-GB"/>
        </w:rPr>
        <w:t>be</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proper</w:t>
      </w:r>
      <w:r w:rsidRPr="005B4738">
        <w:rPr>
          <w:rFonts w:eastAsia="Times New Roman"/>
          <w:lang w:val="en-GB"/>
        </w:rPr>
        <w:t xml:space="preserve"> </w:t>
      </w:r>
      <w:r w:rsidRPr="005B4738">
        <w:rPr>
          <w:lang w:val="en-GB"/>
        </w:rPr>
        <w:t>representation</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ontological</w:t>
      </w:r>
      <w:r w:rsidRPr="005B4738">
        <w:rPr>
          <w:rFonts w:eastAsia="Times New Roman"/>
          <w:lang w:val="en-GB"/>
        </w:rPr>
        <w:t xml:space="preserve"> </w:t>
      </w:r>
      <w:r w:rsidRPr="005B4738">
        <w:rPr>
          <w:lang w:val="en-GB"/>
        </w:rPr>
        <w:t>fact,</w:t>
      </w:r>
      <w:r w:rsidRPr="005B4738">
        <w:rPr>
          <w:rFonts w:eastAsia="Times New Roman"/>
          <w:lang w:val="en-GB"/>
        </w:rPr>
        <w:t xml:space="preserve"> </w:t>
      </w:r>
      <w:r w:rsidRPr="005B4738">
        <w:rPr>
          <w:lang w:val="en-GB"/>
        </w:rPr>
        <w:t>i.e.</w:t>
      </w:r>
      <w:r w:rsidRPr="005B4738">
        <w:rPr>
          <w:rFonts w:eastAsia="Times New Roman"/>
          <w:lang w:val="en-GB"/>
        </w:rPr>
        <w:t xml:space="preserve"> </w:t>
      </w:r>
      <w:r w:rsidRPr="005B4738">
        <w:rPr>
          <w:lang w:val="en-GB"/>
        </w:rPr>
        <w:t>that</w:t>
      </w:r>
      <w:r w:rsidRPr="005B4738">
        <w:rPr>
          <w:rFonts w:eastAsia="Times New Roman"/>
          <w:lang w:val="en-GB"/>
        </w:rPr>
        <w:t xml:space="preserve"> </w:t>
      </w:r>
      <w:r w:rsidRPr="005B4738">
        <w:rPr>
          <w:lang w:val="en-GB"/>
        </w:rPr>
        <w:t>there</w:t>
      </w:r>
      <w:r w:rsidRPr="005B4738">
        <w:rPr>
          <w:rFonts w:eastAsia="Times New Roman"/>
          <w:lang w:val="en-GB"/>
        </w:rPr>
        <w:t xml:space="preserve"> </w:t>
      </w:r>
      <w:r w:rsidRPr="005B4738">
        <w:rPr>
          <w:lang w:val="en-GB"/>
        </w:rPr>
        <w:t>is</w:t>
      </w:r>
      <w:r w:rsidRPr="005B4738">
        <w:rPr>
          <w:rFonts w:eastAsia="Times New Roman"/>
          <w:lang w:val="en-GB"/>
        </w:rPr>
        <w:t xml:space="preserve"> </w:t>
      </w:r>
      <w:r w:rsidRPr="005B4738">
        <w:rPr>
          <w:lang w:val="en-GB"/>
        </w:rPr>
        <w:t>a</w:t>
      </w:r>
      <w:r w:rsidRPr="005B4738">
        <w:rPr>
          <w:rFonts w:eastAsia="Times New Roman"/>
          <w:lang w:val="en-GB"/>
        </w:rPr>
        <w:t xml:space="preserve"> </w:t>
      </w:r>
      <w:r w:rsidRPr="005B4738">
        <w:rPr>
          <w:lang w:val="en-GB"/>
        </w:rPr>
        <w:t>transformation</w:t>
      </w:r>
      <w:r w:rsidRPr="005B4738">
        <w:rPr>
          <w:rFonts w:eastAsia="Times New Roman"/>
          <w:lang w:val="en-GB"/>
        </w:rPr>
        <w:t xml:space="preserve"> </w:t>
      </w:r>
      <w:r w:rsidRPr="005B4738">
        <w:rPr>
          <w:lang w:val="en-GB"/>
        </w:rPr>
        <w:t>process</w:t>
      </w:r>
      <w:r w:rsidRPr="005B4738">
        <w:rPr>
          <w:rFonts w:eastAsia="Times New Roman"/>
          <w:lang w:val="en-GB"/>
        </w:rPr>
        <w:t xml:space="preserve"> </w:t>
      </w:r>
      <w:r w:rsidRPr="005B4738">
        <w:rPr>
          <w:lang w:val="en-GB"/>
        </w:rPr>
        <w:t>going</w:t>
      </w:r>
      <w:r w:rsidRPr="005B4738">
        <w:rPr>
          <w:rFonts w:eastAsia="Times New Roman"/>
          <w:lang w:val="en-GB"/>
        </w:rPr>
        <w:t xml:space="preserve"> </w:t>
      </w:r>
      <w:r w:rsidRPr="005B4738">
        <w:rPr>
          <w:lang w:val="en-GB"/>
        </w:rPr>
        <w:t>on</w:t>
      </w:r>
      <w:r w:rsidRPr="005B4738">
        <w:rPr>
          <w:rFonts w:eastAsia="Times New Roman"/>
          <w:lang w:val="en-GB"/>
        </w:rPr>
        <w:t xml:space="preserve"> </w:t>
      </w:r>
      <w:r w:rsidRPr="005B4738">
        <w:rPr>
          <w:lang w:val="en-GB"/>
        </w:rPr>
        <w:t>whenever</w:t>
      </w:r>
      <w:r w:rsidRPr="005B4738">
        <w:rPr>
          <w:rFonts w:eastAsia="Times New Roman"/>
          <w:lang w:val="en-GB"/>
        </w:rPr>
        <w:t xml:space="preserve"> </w:t>
      </w:r>
      <w:proofErr w:type="spellStart"/>
      <w:r w:rsidR="006E38F2" w:rsidRPr="005B4738">
        <w:rPr>
          <w:lang w:val="en-GB"/>
        </w:rPr>
        <w:t>aconitase</w:t>
      </w:r>
      <w:proofErr w:type="spellEnd"/>
      <w:r w:rsidR="006E38F2" w:rsidRPr="005B4738">
        <w:rPr>
          <w:rFonts w:eastAsia="Times New Roman"/>
          <w:lang w:val="en-GB"/>
        </w:rPr>
        <w:t xml:space="preserve"> </w:t>
      </w:r>
      <w:r w:rsidRPr="005B4738">
        <w:rPr>
          <w:lang w:val="en-GB"/>
        </w:rPr>
        <w:t>transforms</w:t>
      </w:r>
      <w:r w:rsidRPr="005B4738">
        <w:rPr>
          <w:rFonts w:eastAsia="Times New Roman"/>
          <w:lang w:val="en-GB"/>
        </w:rPr>
        <w:t xml:space="preserve"> </w:t>
      </w:r>
      <w:r w:rsidRPr="005B4738">
        <w:rPr>
          <w:lang w:val="en-GB"/>
        </w:rPr>
        <w:t>citrate</w:t>
      </w:r>
      <w:r w:rsidRPr="005B4738">
        <w:rPr>
          <w:rFonts w:eastAsia="Times New Roman"/>
          <w:lang w:val="en-GB"/>
        </w:rPr>
        <w:t xml:space="preserve"> </w:t>
      </w:r>
      <w:r w:rsidRPr="005B4738">
        <w:rPr>
          <w:lang w:val="en-GB"/>
        </w:rPr>
        <w:t>to</w:t>
      </w:r>
      <w:r w:rsidRPr="005B4738">
        <w:rPr>
          <w:rFonts w:eastAsia="Times New Roman"/>
          <w:lang w:val="en-GB"/>
        </w:rPr>
        <w:t xml:space="preserve"> </w:t>
      </w:r>
      <w:proofErr w:type="spellStart"/>
      <w:r w:rsidRPr="005B4738">
        <w:rPr>
          <w:lang w:val="en-GB"/>
        </w:rPr>
        <w:t>isocitrate</w:t>
      </w:r>
      <w:proofErr w:type="spellEnd"/>
      <w:r w:rsidRPr="005B4738">
        <w:rPr>
          <w:lang w:val="en-GB"/>
        </w:rPr>
        <w:t>.</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relational</w:t>
      </w:r>
      <w:r w:rsidRPr="005B4738">
        <w:rPr>
          <w:rFonts w:eastAsia="Times New Roman"/>
          <w:lang w:val="en-GB"/>
        </w:rPr>
        <w:t xml:space="preserve"> </w:t>
      </w:r>
      <w:r w:rsidRPr="005B4738">
        <w:rPr>
          <w:lang w:val="en-GB"/>
        </w:rPr>
        <w:t>expression</w:t>
      </w:r>
      <w:r w:rsidRPr="005B4738">
        <w:rPr>
          <w:rFonts w:eastAsia="Times New Roman"/>
          <w:lang w:val="en-GB"/>
        </w:rPr>
        <w:t xml:space="preserve"> </w:t>
      </w:r>
      <w:r w:rsidRPr="005B4738">
        <w:rPr>
          <w:lang w:val="en-GB"/>
        </w:rPr>
        <w:t>is</w:t>
      </w:r>
      <w:r w:rsidRPr="005B4738">
        <w:rPr>
          <w:rFonts w:eastAsia="Times New Roman"/>
          <w:lang w:val="en-GB"/>
        </w:rPr>
        <w:t xml:space="preserve"> </w:t>
      </w:r>
      <w:r w:rsidRPr="005B4738">
        <w:rPr>
          <w:lang w:val="en-GB"/>
        </w:rPr>
        <w:t>true</w:t>
      </w:r>
      <w:r w:rsidRPr="005B4738">
        <w:rPr>
          <w:rFonts w:eastAsia="Times New Roman"/>
          <w:lang w:val="en-GB"/>
        </w:rPr>
        <w:t xml:space="preserve"> </w:t>
      </w:r>
      <w:r w:rsidRPr="005B4738">
        <w:rPr>
          <w:lang w:val="en-GB"/>
        </w:rPr>
        <w:t>only</w:t>
      </w:r>
      <w:r w:rsidRPr="005B4738">
        <w:rPr>
          <w:rFonts w:eastAsia="Times New Roman"/>
          <w:lang w:val="en-GB"/>
        </w:rPr>
        <w:t xml:space="preserve"> </w:t>
      </w:r>
      <w:r w:rsidRPr="005B4738">
        <w:rPr>
          <w:lang w:val="en-GB"/>
        </w:rPr>
        <w:t>in</w:t>
      </w:r>
      <w:r w:rsidRPr="005B4738">
        <w:rPr>
          <w:rFonts w:eastAsia="Times New Roman"/>
          <w:lang w:val="en-GB"/>
        </w:rPr>
        <w:t xml:space="preserve"> </w:t>
      </w:r>
      <w:r w:rsidRPr="005B4738">
        <w:rPr>
          <w:lang w:val="en-GB"/>
        </w:rPr>
        <w:t>virtue</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existence</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process. Our goal will thus be to find a reification strategy that is compatible with our ontological commitments.</w:t>
      </w:r>
    </w:p>
    <w:p w14:paraId="1D01A559" w14:textId="77777777" w:rsidR="00B32685" w:rsidRPr="005B4738" w:rsidRDefault="00B32685" w:rsidP="00B32685">
      <w:pPr>
        <w:pStyle w:val="berschrift2"/>
        <w:rPr>
          <w:lang w:val="en-GB"/>
        </w:rPr>
      </w:pPr>
      <w:r w:rsidRPr="005B4738">
        <w:rPr>
          <w:lang w:val="en-GB"/>
        </w:rPr>
        <w:t>Continuant Stages</w:t>
      </w:r>
    </w:p>
    <w:p w14:paraId="633116D4" w14:textId="77777777" w:rsidR="002655F7" w:rsidRPr="005B4738" w:rsidRDefault="002655F7" w:rsidP="002655F7">
      <w:pPr>
        <w:suppressAutoHyphens/>
        <w:rPr>
          <w:lang w:val="en-GB"/>
        </w:rPr>
      </w:pPr>
      <w:r w:rsidRPr="005B4738">
        <w:rPr>
          <w:rFonts w:eastAsia="Times New Roman"/>
          <w:lang w:val="en-GB"/>
        </w:rPr>
        <w:t xml:space="preserve">Bittner and Donnelly </w:t>
      </w:r>
      <w:r w:rsidR="00930416" w:rsidRPr="005B4738">
        <w:rPr>
          <w:rFonts w:eastAsia="Times New Roman"/>
          <w:lang w:val="en-GB"/>
        </w:rPr>
        <w:t xml:space="preserve">suggest </w:t>
      </w:r>
      <w:r w:rsidRPr="005B4738">
        <w:rPr>
          <w:rFonts w:eastAsia="Times New Roman"/>
          <w:lang w:val="en-GB"/>
        </w:rPr>
        <w:t xml:space="preserve">an ontologically fitting form of reification of temporally indexed parthood relations that allows </w:t>
      </w:r>
      <w:r w:rsidRPr="005B4738">
        <w:rPr>
          <w:lang w:val="en-GB"/>
        </w:rPr>
        <w:t>distinguishing</w:t>
      </w:r>
      <w:r w:rsidRPr="005B4738">
        <w:rPr>
          <w:rFonts w:eastAsia="Times New Roman"/>
          <w:lang w:val="en-GB"/>
        </w:rPr>
        <w:t xml:space="preserve"> </w:t>
      </w:r>
      <w:r w:rsidRPr="005B4738">
        <w:rPr>
          <w:lang w:val="en-GB"/>
        </w:rPr>
        <w:t>between</w:t>
      </w:r>
      <w:r w:rsidRPr="005B4738">
        <w:rPr>
          <w:rFonts w:eastAsia="Times New Roman"/>
          <w:lang w:val="en-GB"/>
        </w:rPr>
        <w:t xml:space="preserve"> </w:t>
      </w:r>
      <w:r w:rsidRPr="005B4738">
        <w:rPr>
          <w:lang w:val="en-GB"/>
        </w:rPr>
        <w:t>time-dependent</w:t>
      </w:r>
      <w:r w:rsidRPr="005B4738">
        <w:rPr>
          <w:rFonts w:eastAsia="Times New Roman"/>
          <w:lang w:val="en-GB"/>
        </w:rPr>
        <w:t xml:space="preserve"> </w:t>
      </w:r>
      <w:r w:rsidRPr="005B4738">
        <w:rPr>
          <w:lang w:val="en-GB"/>
        </w:rPr>
        <w:t>and</w:t>
      </w:r>
      <w:r w:rsidRPr="005B4738">
        <w:rPr>
          <w:rFonts w:eastAsia="Times New Roman"/>
          <w:lang w:val="en-GB"/>
        </w:rPr>
        <w:t xml:space="preserve"> </w:t>
      </w:r>
      <w:r w:rsidRPr="005B4738">
        <w:rPr>
          <w:lang w:val="en-GB"/>
        </w:rPr>
        <w:t>time-independent</w:t>
      </w:r>
      <w:r w:rsidRPr="005B4738">
        <w:rPr>
          <w:rFonts w:eastAsia="Times New Roman"/>
          <w:lang w:val="en-GB"/>
        </w:rPr>
        <w:t xml:space="preserve"> </w:t>
      </w:r>
      <w:r w:rsidRPr="005B4738">
        <w:rPr>
          <w:lang w:val="en-GB"/>
        </w:rPr>
        <w:t>parthood</w:t>
      </w:r>
      <w:r w:rsidRPr="005B4738">
        <w:rPr>
          <w:rFonts w:eastAsia="Times New Roman"/>
          <w:lang w:val="en-GB"/>
        </w:rPr>
        <w:t xml:space="preserve"> </w:t>
      </w:r>
      <w:r w:rsidRPr="005B4738">
        <w:rPr>
          <w:lang w:val="en-GB"/>
        </w:rPr>
        <w:t>relations</w:t>
      </w:r>
      <w:r w:rsidRPr="005B4738">
        <w:rPr>
          <w:rFonts w:eastAsia="Times New Roman"/>
          <w:lang w:val="en-GB"/>
        </w:rPr>
        <w:t xml:space="preserve"> </w:t>
      </w:r>
      <w:r w:rsidRPr="005B4738">
        <w:rPr>
          <w:lang w:val="en-GB"/>
        </w:rPr>
        <w:t>without</w:t>
      </w:r>
      <w:r w:rsidRPr="005B4738">
        <w:rPr>
          <w:rFonts w:eastAsia="Times New Roman"/>
          <w:lang w:val="en-GB"/>
        </w:rPr>
        <w:t xml:space="preserve"> </w:t>
      </w:r>
      <w:r w:rsidRPr="005B4738">
        <w:rPr>
          <w:lang w:val="en-GB"/>
        </w:rPr>
        <w:t>referring</w:t>
      </w:r>
      <w:r w:rsidRPr="005B4738">
        <w:rPr>
          <w:rFonts w:eastAsia="Times New Roman"/>
          <w:lang w:val="en-GB"/>
        </w:rPr>
        <w:t xml:space="preserve"> </w:t>
      </w:r>
      <w:r w:rsidRPr="005B4738">
        <w:rPr>
          <w:lang w:val="en-GB"/>
        </w:rPr>
        <w:t>explicitly</w:t>
      </w:r>
      <w:r w:rsidRPr="005B4738">
        <w:rPr>
          <w:rFonts w:eastAsia="Times New Roman"/>
          <w:lang w:val="en-GB"/>
        </w:rPr>
        <w:t xml:space="preserve"> </w:t>
      </w:r>
      <w:r w:rsidRPr="005B4738">
        <w:rPr>
          <w:lang w:val="en-GB"/>
        </w:rPr>
        <w:t>to</w:t>
      </w:r>
      <w:r w:rsidRPr="005B4738">
        <w:rPr>
          <w:rFonts w:eastAsia="Times New Roman"/>
          <w:lang w:val="en-GB"/>
        </w:rPr>
        <w:t xml:space="preserve"> </w:t>
      </w:r>
      <w:r w:rsidRPr="005B4738">
        <w:rPr>
          <w:lang w:val="en-GB"/>
        </w:rPr>
        <w:t>time</w:t>
      </w:r>
      <w:r w:rsidR="00930416" w:rsidRPr="005B4738">
        <w:rPr>
          <w:lang w:val="en-GB"/>
        </w:rPr>
        <w:t xml:space="preserve"> [</w:t>
      </w:r>
      <w:r w:rsidR="00977898">
        <w:rPr>
          <w:lang w:val="en-GB"/>
        </w:rPr>
        <w:t>15</w:t>
      </w:r>
      <w:r w:rsidR="00930416" w:rsidRPr="005B4738">
        <w:rPr>
          <w:lang w:val="en-GB"/>
        </w:rPr>
        <w:t>]</w:t>
      </w:r>
      <w:r w:rsidRPr="005B4738">
        <w:rPr>
          <w:lang w:val="en-GB"/>
        </w:rPr>
        <w:t>.</w:t>
      </w:r>
      <w:r w:rsidRPr="005B4738">
        <w:rPr>
          <w:rFonts w:eastAsia="Times New Roman"/>
          <w:lang w:val="en-GB"/>
        </w:rPr>
        <w:t xml:space="preserve"> For this purpose, they introduce the concept of “stages”</w:t>
      </w:r>
      <w:r w:rsidR="009E5958" w:rsidRPr="005B4738">
        <w:rPr>
          <w:rFonts w:eastAsia="Times New Roman"/>
          <w:lang w:val="en-GB"/>
        </w:rPr>
        <w:t xml:space="preserve">, understood as </w:t>
      </w:r>
      <w:r w:rsidRPr="005B4738">
        <w:rPr>
          <w:lang w:val="en-GB"/>
        </w:rPr>
        <w:t>instantaneous</w:t>
      </w:r>
      <w:r w:rsidRPr="005B4738">
        <w:rPr>
          <w:rFonts w:eastAsia="Times New Roman"/>
          <w:lang w:val="en-GB"/>
        </w:rPr>
        <w:t xml:space="preserve"> </w:t>
      </w:r>
      <w:r w:rsidRPr="005B4738">
        <w:rPr>
          <w:lang w:val="en-GB"/>
        </w:rPr>
        <w:t>spatial</w:t>
      </w:r>
      <w:r w:rsidRPr="005B4738">
        <w:rPr>
          <w:rFonts w:eastAsia="Times New Roman"/>
          <w:lang w:val="en-GB"/>
        </w:rPr>
        <w:t xml:space="preserve"> </w:t>
      </w:r>
      <w:r w:rsidRPr="005B4738">
        <w:rPr>
          <w:lang w:val="en-GB"/>
        </w:rPr>
        <w:t>entities</w:t>
      </w:r>
      <w:r w:rsidRPr="005B4738">
        <w:rPr>
          <w:rFonts w:eastAsia="Times New Roman"/>
          <w:lang w:val="en-GB"/>
        </w:rPr>
        <w:t xml:space="preserve"> </w:t>
      </w:r>
      <w:r w:rsidRPr="005B4738">
        <w:rPr>
          <w:lang w:val="en-GB"/>
        </w:rPr>
        <w:t>in</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sense</w:t>
      </w:r>
      <w:r w:rsidRPr="005B4738">
        <w:rPr>
          <w:rFonts w:eastAsia="Times New Roman"/>
          <w:lang w:val="en-GB"/>
        </w:rPr>
        <w:t xml:space="preserve"> </w:t>
      </w:r>
      <w:r w:rsidRPr="005B4738">
        <w:rPr>
          <w:lang w:val="en-GB"/>
        </w:rPr>
        <w:t>that</w:t>
      </w:r>
      <w:r w:rsidRPr="005B4738">
        <w:rPr>
          <w:rFonts w:eastAsia="Times New Roman"/>
          <w:lang w:val="en-GB"/>
        </w:rPr>
        <w:t xml:space="preserve"> </w:t>
      </w:r>
      <w:r w:rsidRPr="005B4738">
        <w:rPr>
          <w:lang w:val="en-GB"/>
        </w:rPr>
        <w:t>they</w:t>
      </w:r>
      <w:r w:rsidRPr="005B4738">
        <w:rPr>
          <w:rFonts w:eastAsia="Times New Roman"/>
          <w:lang w:val="en-GB"/>
        </w:rPr>
        <w:t xml:space="preserve"> </w:t>
      </w:r>
      <w:r w:rsidRPr="005B4738">
        <w:rPr>
          <w:lang w:val="en-GB"/>
        </w:rPr>
        <w:t>are</w:t>
      </w:r>
      <w:r w:rsidRPr="005B4738">
        <w:rPr>
          <w:rFonts w:eastAsia="Times New Roman"/>
          <w:lang w:val="en-GB"/>
        </w:rPr>
        <w:t xml:space="preserve"> </w:t>
      </w:r>
      <w:r w:rsidRPr="005B4738">
        <w:rPr>
          <w:lang w:val="en-GB"/>
        </w:rPr>
        <w:t>confined</w:t>
      </w:r>
      <w:r w:rsidRPr="005B4738">
        <w:rPr>
          <w:rFonts w:eastAsia="Times New Roman"/>
          <w:lang w:val="en-GB"/>
        </w:rPr>
        <w:t xml:space="preserve"> </w:t>
      </w:r>
      <w:r w:rsidRPr="005B4738">
        <w:rPr>
          <w:lang w:val="en-GB"/>
        </w:rPr>
        <w:t>to</w:t>
      </w:r>
      <w:r w:rsidRPr="005B4738">
        <w:rPr>
          <w:rFonts w:eastAsia="Times New Roman"/>
          <w:lang w:val="en-GB"/>
        </w:rPr>
        <w:t xml:space="preserve"> </w:t>
      </w:r>
      <w:r w:rsidRPr="005B4738">
        <w:rPr>
          <w:lang w:val="en-GB"/>
        </w:rPr>
        <w:t>a</w:t>
      </w:r>
      <w:r w:rsidRPr="005B4738">
        <w:rPr>
          <w:rFonts w:eastAsia="Times New Roman"/>
          <w:lang w:val="en-GB"/>
        </w:rPr>
        <w:t xml:space="preserve"> </w:t>
      </w:r>
      <w:r w:rsidRPr="005B4738">
        <w:rPr>
          <w:lang w:val="en-GB"/>
        </w:rPr>
        <w:t>single</w:t>
      </w:r>
      <w:r w:rsidRPr="005B4738">
        <w:rPr>
          <w:rFonts w:eastAsia="Times New Roman"/>
          <w:lang w:val="en-GB"/>
        </w:rPr>
        <w:t xml:space="preserve"> “</w:t>
      </w:r>
      <w:r w:rsidRPr="005B4738">
        <w:rPr>
          <w:lang w:val="en-GB"/>
        </w:rPr>
        <w:t>time-slice</w:t>
      </w:r>
      <w:r w:rsidRPr="005B4738">
        <w:rPr>
          <w:rFonts w:eastAsia="Times New Roman"/>
          <w:lang w:val="en-GB"/>
        </w:rPr>
        <w:t>” of a continuant</w:t>
      </w:r>
      <w:r w:rsidRPr="005B4738">
        <w:rPr>
          <w:lang w:val="en-GB"/>
        </w:rPr>
        <w:t>.</w:t>
      </w:r>
      <w:r w:rsidRPr="005B4738">
        <w:rPr>
          <w:rFonts w:eastAsia="Times New Roman"/>
          <w:lang w:val="en-GB"/>
        </w:rPr>
        <w:t xml:space="preserve"> </w:t>
      </w:r>
      <w:r w:rsidRPr="005B4738">
        <w:rPr>
          <w:lang w:val="en-GB"/>
        </w:rPr>
        <w:t>Therefore</w:t>
      </w:r>
      <w:r w:rsidRPr="005B4738">
        <w:rPr>
          <w:rFonts w:eastAsia="Times New Roman"/>
          <w:lang w:val="en-GB"/>
        </w:rPr>
        <w:t xml:space="preserve"> </w:t>
      </w:r>
      <w:r w:rsidRPr="005B4738">
        <w:rPr>
          <w:lang w:val="en-GB"/>
        </w:rPr>
        <w:t>a</w:t>
      </w:r>
      <w:r w:rsidRPr="005B4738">
        <w:rPr>
          <w:rFonts w:eastAsia="Times New Roman"/>
          <w:lang w:val="en-GB"/>
        </w:rPr>
        <w:t xml:space="preserve"> </w:t>
      </w:r>
      <w:r w:rsidRPr="005B4738">
        <w:rPr>
          <w:lang w:val="en-GB"/>
        </w:rPr>
        <w:t>relation</w:t>
      </w:r>
      <w:r w:rsidRPr="005B4738">
        <w:rPr>
          <w:rFonts w:eastAsia="Times New Roman"/>
          <w:lang w:val="en-GB"/>
        </w:rPr>
        <w:t xml:space="preserve"> </w:t>
      </w:r>
      <w:r w:rsidRPr="005B4738">
        <w:rPr>
          <w:lang w:val="en-GB"/>
        </w:rPr>
        <w:t>between</w:t>
      </w:r>
      <w:r w:rsidRPr="005B4738">
        <w:rPr>
          <w:rFonts w:eastAsia="Times New Roman"/>
          <w:lang w:val="en-GB"/>
        </w:rPr>
        <w:t xml:space="preserve"> </w:t>
      </w:r>
      <w:r w:rsidRPr="005B4738">
        <w:rPr>
          <w:lang w:val="en-GB"/>
        </w:rPr>
        <w:t>a</w:t>
      </w:r>
      <w:r w:rsidRPr="005B4738">
        <w:rPr>
          <w:rFonts w:eastAsia="Times New Roman"/>
          <w:lang w:val="en-GB"/>
        </w:rPr>
        <w:t xml:space="preserve"> </w:t>
      </w:r>
      <w:r w:rsidRPr="005B4738">
        <w:rPr>
          <w:lang w:val="en-GB"/>
        </w:rPr>
        <w:t>stage</w:t>
      </w:r>
      <w:r w:rsidRPr="005B4738">
        <w:rPr>
          <w:rFonts w:eastAsia="Times New Roman"/>
          <w:lang w:val="en-GB"/>
        </w:rPr>
        <w:t xml:space="preserve"> </w:t>
      </w:r>
      <w:r w:rsidRPr="005B4738">
        <w:rPr>
          <w:lang w:val="en-GB"/>
        </w:rPr>
        <w:t>and</w:t>
      </w:r>
      <w:r w:rsidRPr="005B4738">
        <w:rPr>
          <w:rFonts w:eastAsia="Times New Roman"/>
          <w:lang w:val="en-GB"/>
        </w:rPr>
        <w:t xml:space="preserve"> </w:t>
      </w:r>
      <w:r w:rsidRPr="005B4738">
        <w:rPr>
          <w:lang w:val="en-GB"/>
        </w:rPr>
        <w:t>whatsoever</w:t>
      </w:r>
      <w:r w:rsidRPr="005B4738">
        <w:rPr>
          <w:rFonts w:eastAsia="Times New Roman"/>
          <w:lang w:val="en-GB"/>
        </w:rPr>
        <w:t xml:space="preserve"> </w:t>
      </w:r>
      <w:r w:rsidRPr="005B4738">
        <w:rPr>
          <w:lang w:val="en-GB"/>
        </w:rPr>
        <w:t>other</w:t>
      </w:r>
      <w:r w:rsidRPr="005B4738">
        <w:rPr>
          <w:rFonts w:eastAsia="Times New Roman"/>
          <w:lang w:val="en-GB"/>
        </w:rPr>
        <w:t xml:space="preserve"> </w:t>
      </w:r>
      <w:r w:rsidRPr="005B4738">
        <w:rPr>
          <w:lang w:val="en-GB"/>
        </w:rPr>
        <w:t>entity</w:t>
      </w:r>
      <w:r w:rsidRPr="005B4738">
        <w:rPr>
          <w:rFonts w:eastAsia="Times New Roman"/>
          <w:lang w:val="en-GB"/>
        </w:rPr>
        <w:t xml:space="preserve"> </w:t>
      </w:r>
      <w:r w:rsidRPr="005B4738">
        <w:rPr>
          <w:lang w:val="en-GB"/>
        </w:rPr>
        <w:t>is</w:t>
      </w:r>
      <w:r w:rsidRPr="005B4738">
        <w:rPr>
          <w:rFonts w:eastAsia="Times New Roman"/>
          <w:lang w:val="en-GB"/>
        </w:rPr>
        <w:t xml:space="preserve"> </w:t>
      </w:r>
      <w:r w:rsidRPr="005B4738">
        <w:rPr>
          <w:lang w:val="en-GB"/>
        </w:rPr>
        <w:t>never</w:t>
      </w:r>
      <w:r w:rsidRPr="005B4738">
        <w:rPr>
          <w:rFonts w:eastAsia="Times New Roman"/>
          <w:lang w:val="en-GB"/>
        </w:rPr>
        <w:t xml:space="preserve"> </w:t>
      </w:r>
      <w:r w:rsidRPr="005B4738">
        <w:rPr>
          <w:lang w:val="en-GB"/>
        </w:rPr>
        <w:t>ambiguous</w:t>
      </w:r>
      <w:r w:rsidRPr="005B4738">
        <w:rPr>
          <w:rFonts w:eastAsia="Times New Roman"/>
          <w:lang w:val="en-GB"/>
        </w:rPr>
        <w:t xml:space="preserve"> </w:t>
      </w:r>
      <w:r w:rsidRPr="005B4738">
        <w:rPr>
          <w:lang w:val="en-GB"/>
        </w:rPr>
        <w:t>with</w:t>
      </w:r>
      <w:r w:rsidRPr="005B4738">
        <w:rPr>
          <w:rFonts w:eastAsia="Times New Roman"/>
          <w:lang w:val="en-GB"/>
        </w:rPr>
        <w:t xml:space="preserve"> </w:t>
      </w:r>
      <w:r w:rsidRPr="005B4738">
        <w:rPr>
          <w:lang w:val="en-GB"/>
        </w:rPr>
        <w:t>regard</w:t>
      </w:r>
      <w:r w:rsidRPr="005B4738">
        <w:rPr>
          <w:rFonts w:eastAsia="Times New Roman"/>
          <w:lang w:val="en-GB"/>
        </w:rPr>
        <w:t xml:space="preserve"> </w:t>
      </w:r>
      <w:r w:rsidRPr="005B4738">
        <w:rPr>
          <w:lang w:val="en-GB"/>
        </w:rPr>
        <w:t>to</w:t>
      </w:r>
      <w:r w:rsidRPr="005B4738">
        <w:rPr>
          <w:rFonts w:eastAsia="Times New Roman"/>
          <w:lang w:val="en-GB"/>
        </w:rPr>
        <w:t xml:space="preserve"> </w:t>
      </w:r>
      <w:r w:rsidRPr="005B4738">
        <w:rPr>
          <w:lang w:val="en-GB"/>
        </w:rPr>
        <w:t>time,</w:t>
      </w:r>
      <w:r w:rsidRPr="005B4738">
        <w:rPr>
          <w:rFonts w:eastAsia="Times New Roman"/>
          <w:lang w:val="en-GB"/>
        </w:rPr>
        <w:t xml:space="preserve"> </w:t>
      </w:r>
      <w:r w:rsidRPr="005B4738">
        <w:rPr>
          <w:lang w:val="en-GB"/>
        </w:rPr>
        <w:t>because</w:t>
      </w:r>
      <w:r w:rsidRPr="005B4738">
        <w:rPr>
          <w:rFonts w:eastAsia="Times New Roman"/>
          <w:lang w:val="en-GB"/>
        </w:rPr>
        <w:t xml:space="preserve"> </w:t>
      </w:r>
      <w:r w:rsidRPr="005B4738">
        <w:rPr>
          <w:lang w:val="en-GB"/>
        </w:rPr>
        <w:t>it</w:t>
      </w:r>
      <w:r w:rsidRPr="005B4738">
        <w:rPr>
          <w:rFonts w:eastAsia="Times New Roman"/>
          <w:lang w:val="en-GB"/>
        </w:rPr>
        <w:t xml:space="preserve"> </w:t>
      </w:r>
      <w:r w:rsidRPr="005B4738">
        <w:rPr>
          <w:lang w:val="en-GB"/>
        </w:rPr>
        <w:t>only</w:t>
      </w:r>
      <w:r w:rsidRPr="005B4738">
        <w:rPr>
          <w:rFonts w:eastAsia="Times New Roman"/>
          <w:lang w:val="en-GB"/>
        </w:rPr>
        <w:t xml:space="preserve"> </w:t>
      </w:r>
      <w:r w:rsidRPr="005B4738">
        <w:rPr>
          <w:lang w:val="en-GB"/>
        </w:rPr>
        <w:t>exists</w:t>
      </w:r>
      <w:r w:rsidRPr="005B4738">
        <w:rPr>
          <w:rFonts w:eastAsia="Times New Roman"/>
          <w:lang w:val="en-GB"/>
        </w:rPr>
        <w:t xml:space="preserve"> </w:t>
      </w:r>
      <w:r w:rsidRPr="005B4738">
        <w:rPr>
          <w:lang w:val="en-GB"/>
        </w:rPr>
        <w:t>at</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moment</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stage</w:t>
      </w:r>
      <w:r w:rsidRPr="005B4738">
        <w:rPr>
          <w:rFonts w:eastAsia="Times New Roman"/>
          <w:lang w:val="en-GB"/>
        </w:rPr>
        <w:t xml:space="preserve"> </w:t>
      </w:r>
      <w:r w:rsidRPr="005B4738">
        <w:rPr>
          <w:lang w:val="en-GB"/>
        </w:rPr>
        <w:t>exists.</w:t>
      </w:r>
      <w:r w:rsidRPr="005B4738">
        <w:rPr>
          <w:rFonts w:eastAsia="Times New Roman"/>
          <w:lang w:val="en-GB"/>
        </w:rPr>
        <w:t xml:space="preserve"> </w:t>
      </w:r>
      <w:r w:rsidR="009E5958" w:rsidRPr="005B4738">
        <w:rPr>
          <w:lang w:val="en-GB"/>
        </w:rPr>
        <w:t>S</w:t>
      </w:r>
      <w:r w:rsidRPr="005B4738">
        <w:rPr>
          <w:lang w:val="en-GB"/>
        </w:rPr>
        <w:t>tages</w:t>
      </w:r>
      <w:r w:rsidR="009E5958" w:rsidRPr="005B4738">
        <w:rPr>
          <w:lang w:val="en-GB"/>
        </w:rPr>
        <w:t xml:space="preserve"> allow for the distinction </w:t>
      </w:r>
      <w:r w:rsidRPr="005B4738">
        <w:rPr>
          <w:lang w:val="en-GB"/>
        </w:rPr>
        <w:t>between</w:t>
      </w:r>
      <w:r w:rsidRPr="005B4738">
        <w:rPr>
          <w:rFonts w:eastAsia="Times New Roman"/>
          <w:lang w:val="en-GB"/>
        </w:rPr>
        <w:t xml:space="preserve"> </w:t>
      </w:r>
      <w:r w:rsidRPr="005B4738">
        <w:rPr>
          <w:lang w:val="en-GB"/>
        </w:rPr>
        <w:t>temporary</w:t>
      </w:r>
      <w:r w:rsidRPr="005B4738">
        <w:rPr>
          <w:rFonts w:eastAsia="Times New Roman"/>
          <w:lang w:val="en-GB"/>
        </w:rPr>
        <w:t xml:space="preserve"> </w:t>
      </w:r>
      <w:r w:rsidRPr="005B4738">
        <w:rPr>
          <w:lang w:val="en-GB"/>
        </w:rPr>
        <w:t>and</w:t>
      </w:r>
      <w:r w:rsidRPr="005B4738">
        <w:rPr>
          <w:rFonts w:eastAsia="Times New Roman"/>
          <w:lang w:val="en-GB"/>
        </w:rPr>
        <w:t xml:space="preserve"> </w:t>
      </w:r>
      <w:r w:rsidRPr="005B4738">
        <w:rPr>
          <w:lang w:val="en-GB"/>
        </w:rPr>
        <w:t>permanent</w:t>
      </w:r>
      <w:r w:rsidRPr="005B4738">
        <w:rPr>
          <w:rFonts w:eastAsia="Times New Roman"/>
          <w:lang w:val="en-GB"/>
        </w:rPr>
        <w:t xml:space="preserve"> </w:t>
      </w:r>
      <w:r w:rsidRPr="005B4738">
        <w:rPr>
          <w:lang w:val="en-GB"/>
        </w:rPr>
        <w:t>relatedness,</w:t>
      </w:r>
      <w:r w:rsidRPr="005B4738">
        <w:rPr>
          <w:rFonts w:eastAsia="Times New Roman"/>
          <w:lang w:val="en-GB"/>
        </w:rPr>
        <w:t xml:space="preserve"> </w:t>
      </w:r>
      <w:r w:rsidRPr="005B4738">
        <w:rPr>
          <w:lang w:val="en-GB"/>
        </w:rPr>
        <w:t>though</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scope</w:t>
      </w:r>
      <w:r w:rsidR="00312915">
        <w:rPr>
          <w:lang w:val="en-GB"/>
        </w:rPr>
        <w:t xml:space="preserve"> of the proposal was</w:t>
      </w:r>
      <w:r w:rsidR="009E5958" w:rsidRPr="005B4738">
        <w:rPr>
          <w:lang w:val="en-GB"/>
        </w:rPr>
        <w:t xml:space="preserve"> restricted </w:t>
      </w:r>
      <w:r w:rsidRPr="005B4738">
        <w:rPr>
          <w:lang w:val="en-GB"/>
        </w:rPr>
        <w:t>to</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analysis</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mereological</w:t>
      </w:r>
      <w:r w:rsidRPr="005B4738">
        <w:rPr>
          <w:rFonts w:eastAsia="Times New Roman"/>
          <w:lang w:val="en-GB"/>
        </w:rPr>
        <w:t xml:space="preserve"> </w:t>
      </w:r>
      <w:r w:rsidRPr="005B4738">
        <w:rPr>
          <w:lang w:val="en-GB"/>
        </w:rPr>
        <w:t>relations</w:t>
      </w:r>
      <w:r w:rsidRPr="005B4738">
        <w:rPr>
          <w:rFonts w:eastAsia="Times New Roman"/>
          <w:lang w:val="en-GB"/>
        </w:rPr>
        <w:t xml:space="preserve"> </w:t>
      </w:r>
      <w:r w:rsidRPr="005B4738">
        <w:rPr>
          <w:lang w:val="en-GB"/>
        </w:rPr>
        <w:t>between</w:t>
      </w:r>
      <w:r w:rsidRPr="005B4738">
        <w:rPr>
          <w:rFonts w:eastAsia="Times New Roman"/>
          <w:lang w:val="en-GB"/>
        </w:rPr>
        <w:t xml:space="preserve"> </w:t>
      </w:r>
      <w:r w:rsidRPr="005B4738">
        <w:rPr>
          <w:lang w:val="en-GB"/>
        </w:rPr>
        <w:t>entities</w:t>
      </w:r>
      <w:r w:rsidRPr="005B4738">
        <w:rPr>
          <w:rFonts w:eastAsia="Times New Roman"/>
          <w:lang w:val="en-GB"/>
        </w:rPr>
        <w:t xml:space="preserve"> </w:t>
      </w:r>
      <w:r w:rsidRPr="005B4738">
        <w:rPr>
          <w:lang w:val="en-GB"/>
        </w:rPr>
        <w:t>or</w:t>
      </w:r>
      <w:r w:rsidRPr="005B4738">
        <w:rPr>
          <w:rFonts w:eastAsia="Times New Roman"/>
          <w:lang w:val="en-GB"/>
        </w:rPr>
        <w:t xml:space="preserve"> </w:t>
      </w:r>
      <w:r w:rsidRPr="005B4738">
        <w:rPr>
          <w:lang w:val="en-GB"/>
        </w:rPr>
        <w:t>their</w:t>
      </w:r>
      <w:r w:rsidRPr="005B4738">
        <w:rPr>
          <w:rFonts w:eastAsia="Times New Roman"/>
          <w:lang w:val="en-GB"/>
        </w:rPr>
        <w:t xml:space="preserve"> </w:t>
      </w:r>
      <w:r w:rsidRPr="005B4738">
        <w:rPr>
          <w:lang w:val="en-GB"/>
        </w:rPr>
        <w:t>stages</w:t>
      </w:r>
      <w:r w:rsidRPr="005B4738">
        <w:rPr>
          <w:rFonts w:eastAsia="Times New Roman"/>
          <w:lang w:val="en-GB"/>
        </w:rPr>
        <w:t xml:space="preserve"> </w:t>
      </w:r>
      <w:r w:rsidRPr="005B4738">
        <w:rPr>
          <w:lang w:val="en-GB"/>
        </w:rPr>
        <w:t>respectively:</w:t>
      </w:r>
    </w:p>
    <w:p w14:paraId="6D45B880" w14:textId="77777777" w:rsidR="009E5958" w:rsidRPr="005B4738" w:rsidRDefault="009E5958" w:rsidP="002655F7">
      <w:pPr>
        <w:suppressAutoHyphens/>
        <w:rPr>
          <w:lang w:val="en-GB"/>
        </w:rPr>
      </w:pPr>
    </w:p>
    <w:p w14:paraId="26C3FF83" w14:textId="77777777" w:rsidR="002655F7" w:rsidRPr="005B4738" w:rsidRDefault="002655F7" w:rsidP="002655F7">
      <w:pPr>
        <w:tabs>
          <w:tab w:val="num" w:pos="717"/>
        </w:tabs>
        <w:suppressAutoHyphens/>
        <w:ind w:left="717" w:hanging="360"/>
        <w:rPr>
          <w:lang w:val="en-GB"/>
        </w:rPr>
      </w:pPr>
      <w:r w:rsidRPr="005B4738">
        <w:rPr>
          <w:lang w:val="en-GB"/>
        </w:rPr>
        <w:t>x</w:t>
      </w:r>
      <w:r w:rsidRPr="005B4738">
        <w:rPr>
          <w:rFonts w:eastAsia="Times New Roman"/>
          <w:lang w:val="en-GB"/>
        </w:rPr>
        <w:t xml:space="preserve"> </w:t>
      </w:r>
      <w:r w:rsidRPr="005B4738">
        <w:rPr>
          <w:lang w:val="en-GB"/>
        </w:rPr>
        <w:t>is</w:t>
      </w:r>
      <w:r w:rsidRPr="005B4738">
        <w:rPr>
          <w:rFonts w:eastAsia="Times New Roman"/>
          <w:lang w:val="en-GB"/>
        </w:rPr>
        <w:t xml:space="preserve"> </w:t>
      </w:r>
      <w:r w:rsidRPr="005B4738">
        <w:rPr>
          <w:lang w:val="en-GB"/>
        </w:rPr>
        <w:t>a</w:t>
      </w:r>
      <w:r w:rsidRPr="005B4738">
        <w:rPr>
          <w:rFonts w:eastAsia="Times New Roman"/>
          <w:b/>
          <w:lang w:val="en-GB"/>
        </w:rPr>
        <w:t xml:space="preserve"> </w:t>
      </w:r>
      <w:r w:rsidRPr="005B4738">
        <w:rPr>
          <w:b/>
          <w:lang w:val="en-GB"/>
        </w:rPr>
        <w:t>temporary</w:t>
      </w:r>
      <w:r w:rsidRPr="005B4738">
        <w:rPr>
          <w:rFonts w:eastAsia="Times New Roman"/>
          <w:b/>
          <w:lang w:val="en-GB"/>
        </w:rPr>
        <w:t xml:space="preserve"> </w:t>
      </w:r>
      <w:r w:rsidRPr="005B4738">
        <w:rPr>
          <w:b/>
          <w:lang w:val="en-GB"/>
        </w:rPr>
        <w:t>p</w:t>
      </w:r>
      <w:r w:rsidRPr="005B4738">
        <w:rPr>
          <w:b/>
          <w:iCs/>
          <w:lang w:val="en-GB"/>
        </w:rPr>
        <w:t>art</w:t>
      </w:r>
      <w:r w:rsidRPr="005B4738">
        <w:rPr>
          <w:rFonts w:eastAsia="Times New Roman"/>
          <w:b/>
          <w:iCs/>
          <w:lang w:val="en-GB"/>
        </w:rPr>
        <w:t xml:space="preserve"> </w:t>
      </w:r>
      <w:r w:rsidRPr="005B4738">
        <w:rPr>
          <w:b/>
          <w:iCs/>
          <w:lang w:val="en-GB"/>
        </w:rPr>
        <w:t>of</w:t>
      </w:r>
      <w:r w:rsidRPr="005B4738">
        <w:rPr>
          <w:rFonts w:eastAsia="Times New Roman"/>
          <w:lang w:val="en-GB"/>
        </w:rPr>
        <w:t xml:space="preserve"> </w:t>
      </w:r>
      <w:r w:rsidRPr="005B4738">
        <w:rPr>
          <w:lang w:val="en-GB"/>
        </w:rPr>
        <w:t>y</w:t>
      </w:r>
      <w:r w:rsidRPr="005B4738">
        <w:rPr>
          <w:rFonts w:eastAsia="Times New Roman"/>
          <w:lang w:val="en-GB"/>
        </w:rPr>
        <w:t xml:space="preserve"> </w:t>
      </w:r>
      <w:proofErr w:type="spellStart"/>
      <w:r w:rsidRPr="005B4738">
        <w:rPr>
          <w:lang w:val="en-GB"/>
        </w:rPr>
        <w:t>iff</w:t>
      </w:r>
      <w:proofErr w:type="spellEnd"/>
      <w:r w:rsidRPr="005B4738">
        <w:rPr>
          <w:rFonts w:eastAsia="Times New Roman"/>
          <w:lang w:val="en-GB"/>
        </w:rPr>
        <w:t xml:space="preserve"> </w:t>
      </w:r>
      <w:r w:rsidRPr="005B4738">
        <w:rPr>
          <w:lang w:val="en-GB"/>
        </w:rPr>
        <w:t>there</w:t>
      </w:r>
      <w:r w:rsidRPr="005B4738">
        <w:rPr>
          <w:rFonts w:eastAsia="Times New Roman"/>
          <w:lang w:val="en-GB"/>
        </w:rPr>
        <w:t xml:space="preserve"> </w:t>
      </w:r>
      <w:r w:rsidRPr="005B4738">
        <w:rPr>
          <w:lang w:val="en-GB"/>
        </w:rPr>
        <w:t>exists</w:t>
      </w:r>
      <w:r w:rsidRPr="005B4738">
        <w:rPr>
          <w:rFonts w:eastAsia="Times New Roman"/>
          <w:lang w:val="en-GB"/>
        </w:rPr>
        <w:t xml:space="preserve"> </w:t>
      </w:r>
      <w:r w:rsidRPr="005B4738">
        <w:rPr>
          <w:lang w:val="en-GB"/>
        </w:rPr>
        <w:t>a</w:t>
      </w:r>
      <w:r w:rsidRPr="005B4738">
        <w:rPr>
          <w:rFonts w:eastAsia="Times New Roman"/>
          <w:lang w:val="en-GB"/>
        </w:rPr>
        <w:t xml:space="preserve"> </w:t>
      </w:r>
      <w:r w:rsidRPr="005B4738">
        <w:rPr>
          <w:lang w:val="en-GB"/>
        </w:rPr>
        <w:t>stage</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x</w:t>
      </w:r>
      <w:r w:rsidRPr="005B4738">
        <w:rPr>
          <w:rFonts w:eastAsia="Times New Roman"/>
          <w:lang w:val="en-GB"/>
        </w:rPr>
        <w:t xml:space="preserve"> </w:t>
      </w:r>
      <w:r w:rsidRPr="005B4738">
        <w:rPr>
          <w:lang w:val="en-GB"/>
        </w:rPr>
        <w:t>which</w:t>
      </w:r>
      <w:r w:rsidRPr="005B4738">
        <w:rPr>
          <w:rFonts w:eastAsia="Times New Roman"/>
          <w:lang w:val="en-GB"/>
        </w:rPr>
        <w:t xml:space="preserve"> </w:t>
      </w:r>
      <w:r w:rsidRPr="005B4738">
        <w:rPr>
          <w:lang w:val="en-GB"/>
        </w:rPr>
        <w:t>is</w:t>
      </w:r>
      <w:r w:rsidRPr="005B4738">
        <w:rPr>
          <w:rFonts w:eastAsia="Times New Roman"/>
          <w:lang w:val="en-GB"/>
        </w:rPr>
        <w:t xml:space="preserve"> </w:t>
      </w:r>
      <w:proofErr w:type="spellStart"/>
      <w:r w:rsidRPr="005B4738">
        <w:rPr>
          <w:b/>
          <w:lang w:val="en-GB"/>
        </w:rPr>
        <w:t>partOf</w:t>
      </w:r>
      <w:proofErr w:type="spellEnd"/>
      <w:r w:rsidRPr="005B4738">
        <w:rPr>
          <w:rFonts w:eastAsia="Times New Roman"/>
          <w:lang w:val="en-GB"/>
        </w:rPr>
        <w:t xml:space="preserve"> </w:t>
      </w:r>
      <w:r w:rsidRPr="005B4738">
        <w:rPr>
          <w:lang w:val="en-GB"/>
        </w:rPr>
        <w:t>a</w:t>
      </w:r>
      <w:r w:rsidRPr="005B4738">
        <w:rPr>
          <w:rFonts w:eastAsia="Times New Roman"/>
          <w:lang w:val="en-GB"/>
        </w:rPr>
        <w:t xml:space="preserve"> </w:t>
      </w:r>
      <w:r w:rsidRPr="005B4738">
        <w:rPr>
          <w:lang w:val="en-GB"/>
        </w:rPr>
        <w:t>stage</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y.</w:t>
      </w:r>
    </w:p>
    <w:p w14:paraId="482E058D" w14:textId="77777777" w:rsidR="002655F7" w:rsidRPr="005B4738" w:rsidRDefault="002655F7" w:rsidP="002655F7">
      <w:pPr>
        <w:tabs>
          <w:tab w:val="num" w:pos="717"/>
        </w:tabs>
        <w:suppressAutoHyphens/>
        <w:ind w:left="717" w:hanging="360"/>
        <w:rPr>
          <w:lang w:val="en-GB"/>
        </w:rPr>
      </w:pPr>
    </w:p>
    <w:p w14:paraId="2897DE92" w14:textId="77777777" w:rsidR="002655F7" w:rsidRPr="005B4738" w:rsidRDefault="002655F7" w:rsidP="002655F7">
      <w:pPr>
        <w:tabs>
          <w:tab w:val="num" w:pos="717"/>
        </w:tabs>
        <w:suppressAutoHyphens/>
        <w:ind w:left="717" w:hanging="360"/>
        <w:rPr>
          <w:rFonts w:eastAsia="Times New Roman"/>
          <w:lang w:val="en-GB"/>
        </w:rPr>
      </w:pPr>
      <w:r w:rsidRPr="005B4738">
        <w:rPr>
          <w:rFonts w:eastAsia="Times New Roman"/>
          <w:lang w:val="en-GB"/>
        </w:rPr>
        <w:t>x is a</w:t>
      </w:r>
      <w:r w:rsidRPr="005B4738">
        <w:rPr>
          <w:rFonts w:eastAsia="Times New Roman"/>
          <w:b/>
          <w:lang w:val="en-GB"/>
        </w:rPr>
        <w:t xml:space="preserve"> </w:t>
      </w:r>
      <w:r w:rsidRPr="005B4738">
        <w:rPr>
          <w:rFonts w:eastAsia="Times New Roman"/>
          <w:b/>
          <w:iCs/>
          <w:lang w:val="en-GB"/>
        </w:rPr>
        <w:t>permanent part of</w:t>
      </w:r>
      <w:r w:rsidRPr="005B4738">
        <w:rPr>
          <w:rFonts w:eastAsia="Times New Roman"/>
          <w:i/>
          <w:iCs/>
          <w:lang w:val="en-GB"/>
        </w:rPr>
        <w:t xml:space="preserve"> </w:t>
      </w:r>
      <w:r w:rsidRPr="005B4738">
        <w:rPr>
          <w:rFonts w:eastAsia="Times New Roman"/>
          <w:lang w:val="en-GB"/>
        </w:rPr>
        <w:t xml:space="preserve">y </w:t>
      </w:r>
      <w:proofErr w:type="spellStart"/>
      <w:r w:rsidRPr="005B4738">
        <w:rPr>
          <w:rFonts w:eastAsia="Times New Roman"/>
          <w:lang w:val="en-GB"/>
        </w:rPr>
        <w:t>iff</w:t>
      </w:r>
      <w:proofErr w:type="spellEnd"/>
      <w:r w:rsidRPr="005B4738">
        <w:rPr>
          <w:rFonts w:eastAsia="Times New Roman"/>
          <w:lang w:val="en-GB"/>
        </w:rPr>
        <w:t xml:space="preserve"> every stage of x is </w:t>
      </w:r>
      <w:proofErr w:type="spellStart"/>
      <w:r w:rsidRPr="005B4738">
        <w:rPr>
          <w:rFonts w:eastAsia="Times New Roman"/>
          <w:b/>
          <w:lang w:val="en-GB"/>
        </w:rPr>
        <w:t>partOf</w:t>
      </w:r>
      <w:proofErr w:type="spellEnd"/>
      <w:r w:rsidRPr="005B4738">
        <w:rPr>
          <w:rFonts w:eastAsia="Times New Roman"/>
          <w:lang w:val="en-GB"/>
        </w:rPr>
        <w:t xml:space="preserve"> a stage of y. </w:t>
      </w:r>
    </w:p>
    <w:p w14:paraId="6542538A" w14:textId="77777777" w:rsidR="009E5958" w:rsidRPr="005B4738" w:rsidRDefault="009E5958" w:rsidP="002655F7">
      <w:pPr>
        <w:tabs>
          <w:tab w:val="num" w:pos="717"/>
        </w:tabs>
        <w:suppressAutoHyphens/>
        <w:ind w:left="717" w:hanging="360"/>
        <w:rPr>
          <w:rFonts w:eastAsia="Times New Roman"/>
          <w:lang w:val="en-GB"/>
        </w:rPr>
      </w:pPr>
    </w:p>
    <w:p w14:paraId="3C8BC06E" w14:textId="77777777" w:rsidR="002655F7" w:rsidRPr="005B4738" w:rsidRDefault="002655F7" w:rsidP="002655F7">
      <w:pPr>
        <w:suppressAutoHyphens/>
        <w:spacing w:line="240" w:lineRule="exact"/>
        <w:rPr>
          <w:rFonts w:eastAsia="Times New Roman"/>
          <w:color w:val="000000"/>
          <w:szCs w:val="20"/>
          <w:lang w:val="en-GB" w:eastAsia="zh-CN"/>
        </w:rPr>
      </w:pPr>
      <w:r w:rsidRPr="005B4738">
        <w:rPr>
          <w:rFonts w:eastAsia="ヒラギノ角ゴ Pro W3"/>
          <w:color w:val="000000"/>
          <w:szCs w:val="20"/>
          <w:lang w:val="en-GB" w:eastAsia="zh-CN"/>
        </w:rPr>
        <w:t>However,</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we</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see</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no</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reason</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not</w:t>
      </w:r>
      <w:r w:rsidRPr="005B4738">
        <w:rPr>
          <w:rFonts w:eastAsia="Times New Roman"/>
          <w:color w:val="000000"/>
          <w:szCs w:val="20"/>
          <w:lang w:val="en-GB" w:eastAsia="zh-CN"/>
        </w:rPr>
        <w:t xml:space="preserve"> </w:t>
      </w:r>
      <w:r w:rsidR="00EB2F98">
        <w:rPr>
          <w:rFonts w:eastAsia="Times New Roman"/>
          <w:color w:val="000000"/>
          <w:szCs w:val="20"/>
          <w:lang w:val="en-GB" w:eastAsia="zh-CN"/>
        </w:rPr>
        <w:t xml:space="preserve">to </w:t>
      </w:r>
      <w:r w:rsidRPr="005B4738">
        <w:rPr>
          <w:rFonts w:eastAsia="ヒラギノ角ゴ Pro W3"/>
          <w:color w:val="000000"/>
          <w:szCs w:val="20"/>
          <w:lang w:val="en-GB" w:eastAsia="zh-CN"/>
        </w:rPr>
        <w:t>extend</w:t>
      </w:r>
      <w:r w:rsidRPr="005B4738">
        <w:rPr>
          <w:rFonts w:eastAsia="Times New Roman"/>
          <w:color w:val="000000"/>
          <w:szCs w:val="20"/>
          <w:lang w:val="en-GB" w:eastAsia="zh-CN"/>
        </w:rPr>
        <w:t xml:space="preserve"> </w:t>
      </w:r>
      <w:r w:rsidR="00874114">
        <w:rPr>
          <w:rFonts w:eastAsia="ヒラギノ角ゴ Pro W3"/>
          <w:color w:val="000000"/>
          <w:szCs w:val="20"/>
          <w:lang w:val="en-GB" w:eastAsia="zh-CN"/>
        </w:rPr>
        <w:t>this approach</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to</w:t>
      </w:r>
      <w:r w:rsidRPr="005B4738">
        <w:rPr>
          <w:rFonts w:eastAsia="Times New Roman"/>
          <w:color w:val="000000"/>
          <w:szCs w:val="20"/>
          <w:lang w:val="en-GB" w:eastAsia="zh-CN"/>
        </w:rPr>
        <w:t xml:space="preserve"> </w:t>
      </w:r>
      <w:r w:rsidRPr="00A21127">
        <w:rPr>
          <w:rFonts w:eastAsia="ヒラギノ角ゴ Pro W3"/>
          <w:i/>
          <w:color w:val="000000"/>
          <w:szCs w:val="20"/>
          <w:lang w:val="en-GB" w:eastAsia="zh-CN"/>
        </w:rPr>
        <w:t>all</w:t>
      </w:r>
      <w:r w:rsidRPr="005B4738">
        <w:rPr>
          <w:rFonts w:eastAsia="Times New Roman"/>
          <w:color w:val="000000"/>
          <w:szCs w:val="20"/>
          <w:lang w:val="en-GB" w:eastAsia="zh-CN"/>
        </w:rPr>
        <w:t xml:space="preserve"> </w:t>
      </w:r>
      <w:r w:rsidRPr="00A21127">
        <w:rPr>
          <w:rFonts w:eastAsia="ヒラギノ角ゴ Pro W3"/>
          <w:iCs/>
          <w:color w:val="000000"/>
          <w:szCs w:val="20"/>
          <w:lang w:val="en-GB" w:eastAsia="zh-CN"/>
        </w:rPr>
        <w:t>ternary</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relations</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that</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involve</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continuants</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and</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are</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sensitive</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to</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ambiguities</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because</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of</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different</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temporal</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strength</w:t>
      </w:r>
      <w:r w:rsidR="00076C9B">
        <w:rPr>
          <w:rFonts w:eastAsia="ヒラギノ角ゴ Pro W3"/>
          <w:color w:val="000000"/>
          <w:szCs w:val="20"/>
          <w:lang w:val="en-GB" w:eastAsia="zh-CN"/>
        </w:rPr>
        <w:t>s</w:t>
      </w:r>
      <w:r w:rsidR="00B20716">
        <w:rPr>
          <w:rFonts w:eastAsia="ヒラギノ角ゴ Pro W3"/>
          <w:color w:val="000000"/>
          <w:szCs w:val="20"/>
          <w:lang w:val="en-GB" w:eastAsia="zh-CN"/>
        </w:rPr>
        <w:t xml:space="preserve">: stages </w:t>
      </w:r>
      <w:r w:rsidR="00B20716">
        <w:rPr>
          <w:lang w:val="en-GB"/>
        </w:rPr>
        <w:t>allow for the distinction between</w:t>
      </w:r>
      <w:r w:rsidR="00B20716">
        <w:rPr>
          <w:rFonts w:eastAsia="Times New Roman"/>
          <w:lang w:val="en-GB"/>
        </w:rPr>
        <w:t xml:space="preserve"> </w:t>
      </w:r>
      <w:r w:rsidR="00B20716">
        <w:rPr>
          <w:lang w:val="en-GB"/>
        </w:rPr>
        <w:t>temporary</w:t>
      </w:r>
      <w:r w:rsidR="00B20716">
        <w:rPr>
          <w:rFonts w:eastAsia="Times New Roman"/>
          <w:lang w:val="en-GB"/>
        </w:rPr>
        <w:t xml:space="preserve"> </w:t>
      </w:r>
      <w:r w:rsidR="00B20716">
        <w:rPr>
          <w:lang w:val="en-GB"/>
        </w:rPr>
        <w:t>and</w:t>
      </w:r>
      <w:r w:rsidR="00B20716">
        <w:rPr>
          <w:rFonts w:eastAsia="Times New Roman"/>
          <w:lang w:val="en-GB"/>
        </w:rPr>
        <w:t xml:space="preserve"> </w:t>
      </w:r>
      <w:r w:rsidR="00B20716">
        <w:rPr>
          <w:lang w:val="en-GB"/>
        </w:rPr>
        <w:t>permanent</w:t>
      </w:r>
      <w:r w:rsidR="00B20716">
        <w:rPr>
          <w:rFonts w:eastAsia="Times New Roman"/>
          <w:lang w:val="en-GB"/>
        </w:rPr>
        <w:t xml:space="preserve"> </w:t>
      </w:r>
      <w:r w:rsidR="00B20716">
        <w:rPr>
          <w:lang w:val="en-GB"/>
        </w:rPr>
        <w:t>relatedness for a wide variety of relations,</w:t>
      </w:r>
      <w:r w:rsidRPr="005B4738">
        <w:rPr>
          <w:rFonts w:eastAsia="Times New Roman"/>
          <w:color w:val="000000"/>
          <w:szCs w:val="20"/>
          <w:lang w:val="en-GB" w:eastAsia="zh-CN"/>
        </w:rPr>
        <w:t xml:space="preserve"> </w:t>
      </w:r>
      <w:r w:rsidR="00B20716">
        <w:rPr>
          <w:rFonts w:eastAsia="Times New Roman"/>
          <w:color w:val="000000"/>
          <w:szCs w:val="20"/>
          <w:lang w:val="en-GB" w:eastAsia="zh-CN"/>
        </w:rPr>
        <w:t xml:space="preserve">but </w:t>
      </w:r>
      <w:r w:rsidR="00B20716">
        <w:rPr>
          <w:rFonts w:eastAsia="ヒラギノ角ゴ Pro W3"/>
          <w:color w:val="000000"/>
          <w:szCs w:val="20"/>
          <w:lang w:val="en-GB" w:eastAsia="zh-CN"/>
        </w:rPr>
        <w:t>t</w:t>
      </w:r>
      <w:r w:rsidRPr="005B4738">
        <w:rPr>
          <w:rFonts w:eastAsia="ヒラギノ角ゴ Pro W3"/>
          <w:color w:val="000000"/>
          <w:szCs w:val="20"/>
          <w:lang w:val="en-GB" w:eastAsia="zh-CN"/>
        </w:rPr>
        <w:t xml:space="preserve">his </w:t>
      </w:r>
      <w:r w:rsidRPr="005B4738">
        <w:rPr>
          <w:rFonts w:eastAsia="Times New Roman"/>
          <w:color w:val="000000"/>
          <w:szCs w:val="20"/>
          <w:lang w:val="en-GB" w:eastAsia="zh-CN"/>
        </w:rPr>
        <w:t xml:space="preserve">explicitly excludes </w:t>
      </w:r>
      <w:r w:rsidRPr="005B4738">
        <w:rPr>
          <w:rFonts w:eastAsia="ヒラギノ角ゴ Pro W3"/>
          <w:color w:val="000000"/>
          <w:szCs w:val="20"/>
          <w:lang w:val="en-GB" w:eastAsia="zh-CN"/>
        </w:rPr>
        <w:t>binary</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relations</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between</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continuants</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or</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their</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stages</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that</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carry</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implicit</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reference</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to</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time</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and</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do</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not</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need</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this</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kind</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of</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treatment.</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For</w:t>
      </w:r>
      <w:r w:rsidRPr="005B4738">
        <w:rPr>
          <w:rFonts w:eastAsia="Times New Roman"/>
          <w:color w:val="000000"/>
          <w:szCs w:val="20"/>
          <w:lang w:val="en-GB" w:eastAsia="zh-CN"/>
        </w:rPr>
        <w:t xml:space="preserve"> </w:t>
      </w:r>
      <w:r w:rsidRPr="005B4738">
        <w:rPr>
          <w:rFonts w:eastAsia="ヒラギノ角ゴ Pro W3"/>
          <w:color w:val="000000"/>
          <w:szCs w:val="20"/>
          <w:lang w:val="en-GB" w:eastAsia="zh-CN"/>
        </w:rPr>
        <w:t>example</w:t>
      </w:r>
      <w:r w:rsidRPr="005B4738">
        <w:rPr>
          <w:rFonts w:eastAsia="Times New Roman"/>
          <w:color w:val="000000"/>
          <w:szCs w:val="20"/>
          <w:lang w:val="en-GB" w:eastAsia="zh-CN"/>
        </w:rPr>
        <w:t xml:space="preserve"> </w:t>
      </w:r>
    </w:p>
    <w:p w14:paraId="586219FF" w14:textId="77777777" w:rsidR="002655F7" w:rsidRPr="005B4738" w:rsidRDefault="002655F7" w:rsidP="002655F7">
      <w:pPr>
        <w:tabs>
          <w:tab w:val="left" w:pos="6781"/>
        </w:tabs>
        <w:suppressAutoHyphens/>
        <w:spacing w:before="240" w:after="240"/>
        <w:ind w:left="454"/>
        <w:rPr>
          <w:lang w:val="en-GB"/>
        </w:rPr>
      </w:pPr>
      <w:r w:rsidRPr="00A21127">
        <w:rPr>
          <w:i/>
          <w:lang w:val="en-GB"/>
        </w:rPr>
        <w:t>Apple</w:t>
      </w:r>
      <w:r w:rsidRPr="005B4738">
        <w:rPr>
          <w:rFonts w:eastAsia="Times New Roman"/>
          <w:lang w:val="en-GB"/>
        </w:rPr>
        <w:t xml:space="preserve"> </w:t>
      </w:r>
      <w:proofErr w:type="spellStart"/>
      <w:r w:rsidRPr="005B4738">
        <w:rPr>
          <w:lang w:val="en-GB"/>
        </w:rPr>
        <w:t>subClassOf</w:t>
      </w:r>
      <w:proofErr w:type="spellEnd"/>
      <w:r w:rsidRPr="005B4738">
        <w:rPr>
          <w:rFonts w:eastAsia="Times New Roman"/>
          <w:lang w:val="en-GB"/>
        </w:rPr>
        <w:t xml:space="preserve"> </w:t>
      </w:r>
      <w:proofErr w:type="spellStart"/>
      <w:r w:rsidRPr="005B4738">
        <w:rPr>
          <w:b/>
          <w:bCs/>
          <w:lang w:val="en-GB"/>
        </w:rPr>
        <w:t>derivesFrom</w:t>
      </w:r>
      <w:proofErr w:type="spellEnd"/>
      <w:r w:rsidRPr="005B4738">
        <w:rPr>
          <w:rFonts w:eastAsia="Times New Roman"/>
          <w:lang w:val="en-GB"/>
        </w:rPr>
        <w:t xml:space="preserve"> </w:t>
      </w:r>
      <w:r w:rsidRPr="005B4738">
        <w:rPr>
          <w:lang w:val="en-GB"/>
        </w:rPr>
        <w:t>some</w:t>
      </w:r>
      <w:r w:rsidRPr="005B4738">
        <w:rPr>
          <w:rFonts w:eastAsia="Times New Roman"/>
          <w:lang w:val="en-GB"/>
        </w:rPr>
        <w:t xml:space="preserve"> </w:t>
      </w:r>
      <w:proofErr w:type="spellStart"/>
      <w:r w:rsidRPr="00A21127">
        <w:rPr>
          <w:i/>
          <w:lang w:val="en-GB"/>
        </w:rPr>
        <w:t>AppleSeed</w:t>
      </w:r>
      <w:proofErr w:type="spellEnd"/>
    </w:p>
    <w:p w14:paraId="468C23E7" w14:textId="77777777" w:rsidR="002655F7" w:rsidRPr="005B4738" w:rsidRDefault="002655F7" w:rsidP="00A21127">
      <w:pPr>
        <w:suppressAutoHyphens/>
        <w:rPr>
          <w:lang w:val="en-GB"/>
        </w:rPr>
      </w:pPr>
      <w:r w:rsidRPr="005B4738">
        <w:rPr>
          <w:lang w:val="en-GB"/>
        </w:rPr>
        <w:t>is</w:t>
      </w:r>
      <w:r w:rsidRPr="005B4738">
        <w:rPr>
          <w:rFonts w:eastAsia="Times New Roman"/>
          <w:lang w:val="en-GB"/>
        </w:rPr>
        <w:t xml:space="preserve"> </w:t>
      </w:r>
      <w:r w:rsidRPr="005B4738">
        <w:rPr>
          <w:lang w:val="en-GB"/>
        </w:rPr>
        <w:t>not</w:t>
      </w:r>
      <w:r w:rsidRPr="005B4738">
        <w:rPr>
          <w:rFonts w:eastAsia="Times New Roman"/>
          <w:lang w:val="en-GB"/>
        </w:rPr>
        <w:t xml:space="preserve"> </w:t>
      </w:r>
      <w:r w:rsidRPr="005B4738">
        <w:rPr>
          <w:lang w:val="en-GB"/>
        </w:rPr>
        <w:t>in</w:t>
      </w:r>
      <w:r w:rsidRPr="005B4738">
        <w:rPr>
          <w:rFonts w:eastAsia="Times New Roman"/>
          <w:lang w:val="en-GB"/>
        </w:rPr>
        <w:t xml:space="preserve"> </w:t>
      </w:r>
      <w:r w:rsidRPr="005B4738">
        <w:rPr>
          <w:lang w:val="en-GB"/>
        </w:rPr>
        <w:t>need</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a</w:t>
      </w:r>
      <w:r w:rsidRPr="005B4738">
        <w:rPr>
          <w:rFonts w:eastAsia="Times New Roman"/>
          <w:lang w:val="en-GB"/>
        </w:rPr>
        <w:t xml:space="preserve"> </w:t>
      </w:r>
      <w:proofErr w:type="spellStart"/>
      <w:r w:rsidR="00772093" w:rsidRPr="005B4738">
        <w:rPr>
          <w:lang w:val="en-GB"/>
        </w:rPr>
        <w:t>temporalised</w:t>
      </w:r>
      <w:proofErr w:type="spellEnd"/>
      <w:r w:rsidR="00772093" w:rsidRPr="005B4738">
        <w:rPr>
          <w:rFonts w:eastAsia="Times New Roman"/>
          <w:lang w:val="en-GB"/>
        </w:rPr>
        <w:t xml:space="preserve"> </w:t>
      </w:r>
      <w:r w:rsidRPr="005B4738">
        <w:rPr>
          <w:lang w:val="en-GB"/>
        </w:rPr>
        <w:t>re-interpretation</w:t>
      </w:r>
      <w:r w:rsidRPr="005B4738">
        <w:rPr>
          <w:rFonts w:eastAsia="Times New Roman"/>
          <w:lang w:val="en-GB"/>
        </w:rPr>
        <w:t xml:space="preserve"> </w:t>
      </w:r>
      <w:r w:rsidRPr="005B4738">
        <w:rPr>
          <w:lang w:val="en-GB"/>
        </w:rPr>
        <w:t>because</w:t>
      </w:r>
      <w:r w:rsidRPr="005B4738">
        <w:rPr>
          <w:rFonts w:eastAsia="Times New Roman"/>
          <w:lang w:val="en-GB"/>
        </w:rPr>
        <w:t xml:space="preserve"> </w:t>
      </w:r>
      <w:proofErr w:type="spellStart"/>
      <w:r w:rsidRPr="005B4738">
        <w:rPr>
          <w:b/>
          <w:lang w:val="en-GB"/>
        </w:rPr>
        <w:t>derivesFrom</w:t>
      </w:r>
      <w:proofErr w:type="spellEnd"/>
      <w:r w:rsidRPr="005B4738">
        <w:rPr>
          <w:rFonts w:eastAsia="Times New Roman"/>
          <w:lang w:val="en-GB"/>
        </w:rPr>
        <w:t xml:space="preserve"> </w:t>
      </w:r>
      <w:r w:rsidRPr="005B4738">
        <w:rPr>
          <w:lang w:val="en-GB"/>
        </w:rPr>
        <w:t>should,</w:t>
      </w:r>
      <w:r w:rsidRPr="005B4738">
        <w:rPr>
          <w:rFonts w:eastAsia="Times New Roman"/>
          <w:lang w:val="en-GB"/>
        </w:rPr>
        <w:t xml:space="preserve"> </w:t>
      </w:r>
      <w:r w:rsidRPr="005B4738">
        <w:rPr>
          <w:lang w:val="en-GB"/>
        </w:rPr>
        <w:t>in</w:t>
      </w:r>
      <w:r w:rsidRPr="005B4738">
        <w:rPr>
          <w:rFonts w:eastAsia="Times New Roman"/>
          <w:lang w:val="en-GB"/>
        </w:rPr>
        <w:t xml:space="preserve"> </w:t>
      </w:r>
      <w:r w:rsidRPr="005B4738">
        <w:rPr>
          <w:lang w:val="en-GB"/>
        </w:rPr>
        <w:t>its</w:t>
      </w:r>
      <w:r w:rsidRPr="005B4738">
        <w:rPr>
          <w:rFonts w:eastAsia="Times New Roman"/>
          <w:lang w:val="en-GB"/>
        </w:rPr>
        <w:t xml:space="preserve"> </w:t>
      </w:r>
      <w:r w:rsidRPr="005B4738">
        <w:rPr>
          <w:lang w:val="en-GB"/>
        </w:rPr>
        <w:t>definition,</w:t>
      </w:r>
      <w:r w:rsidRPr="005B4738">
        <w:rPr>
          <w:rFonts w:eastAsia="Times New Roman"/>
          <w:lang w:val="en-GB"/>
        </w:rPr>
        <w:t xml:space="preserve"> </w:t>
      </w:r>
      <w:r w:rsidRPr="005B4738">
        <w:rPr>
          <w:lang w:val="en-GB"/>
        </w:rPr>
        <w:t>already</w:t>
      </w:r>
      <w:r w:rsidRPr="005B4738">
        <w:rPr>
          <w:rFonts w:eastAsia="Times New Roman"/>
          <w:lang w:val="en-GB"/>
        </w:rPr>
        <w:t xml:space="preserve"> </w:t>
      </w:r>
      <w:r w:rsidRPr="005B4738">
        <w:rPr>
          <w:lang w:val="en-GB"/>
        </w:rPr>
        <w:t>specify</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temporal</w:t>
      </w:r>
      <w:r w:rsidRPr="005B4738">
        <w:rPr>
          <w:rFonts w:eastAsia="Times New Roman"/>
          <w:lang w:val="en-GB"/>
        </w:rPr>
        <w:t xml:space="preserve"> </w:t>
      </w:r>
      <w:r w:rsidRPr="005B4738">
        <w:rPr>
          <w:lang w:val="en-GB"/>
        </w:rPr>
        <w:t>order</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the</w:t>
      </w:r>
      <w:r w:rsidRPr="005B4738">
        <w:rPr>
          <w:rFonts w:eastAsia="Times New Roman"/>
          <w:lang w:val="en-GB"/>
        </w:rPr>
        <w:t xml:space="preserve"> </w:t>
      </w:r>
      <w:proofErr w:type="spellStart"/>
      <w:r w:rsidRPr="005B4738">
        <w:rPr>
          <w:lang w:val="en-GB"/>
        </w:rPr>
        <w:t>relata</w:t>
      </w:r>
      <w:proofErr w:type="spellEnd"/>
      <w:r w:rsidRPr="005B4738">
        <w:rPr>
          <w:lang w:val="en-GB"/>
        </w:rPr>
        <w:t>.</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derived</w:t>
      </w:r>
      <w:r w:rsidRPr="005B4738">
        <w:rPr>
          <w:rFonts w:eastAsia="Times New Roman"/>
          <w:lang w:val="en-GB"/>
        </w:rPr>
        <w:t xml:space="preserve"> </w:t>
      </w:r>
      <w:r w:rsidRPr="005B4738">
        <w:rPr>
          <w:lang w:val="en-GB"/>
        </w:rPr>
        <w:t>entity</w:t>
      </w:r>
      <w:r w:rsidR="00B20716">
        <w:rPr>
          <w:lang w:val="en-GB"/>
        </w:rPr>
        <w:t>, that is,</w:t>
      </w:r>
      <w:r w:rsidRPr="005B4738">
        <w:rPr>
          <w:rFonts w:eastAsia="Times New Roman"/>
          <w:lang w:val="en-GB"/>
        </w:rPr>
        <w:t xml:space="preserve"> </w:t>
      </w:r>
      <w:r w:rsidRPr="005B4738">
        <w:rPr>
          <w:lang w:val="en-GB"/>
        </w:rPr>
        <w:t>needs</w:t>
      </w:r>
      <w:r w:rsidRPr="005B4738">
        <w:rPr>
          <w:rFonts w:eastAsia="Times New Roman"/>
          <w:lang w:val="en-GB"/>
        </w:rPr>
        <w:t xml:space="preserve"> </w:t>
      </w:r>
      <w:r w:rsidRPr="005B4738">
        <w:rPr>
          <w:lang w:val="en-GB"/>
        </w:rPr>
        <w:t>to</w:t>
      </w:r>
      <w:r w:rsidRPr="005B4738">
        <w:rPr>
          <w:rFonts w:eastAsia="Times New Roman"/>
          <w:lang w:val="en-GB"/>
        </w:rPr>
        <w:t xml:space="preserve"> </w:t>
      </w:r>
      <w:r w:rsidRPr="005B4738">
        <w:rPr>
          <w:lang w:val="en-GB"/>
        </w:rPr>
        <w:t>temporally</w:t>
      </w:r>
      <w:r w:rsidRPr="005B4738">
        <w:rPr>
          <w:rFonts w:eastAsia="Times New Roman"/>
          <w:lang w:val="en-GB"/>
        </w:rPr>
        <w:t xml:space="preserve"> </w:t>
      </w:r>
      <w:r w:rsidRPr="005B4738">
        <w:rPr>
          <w:lang w:val="en-GB"/>
        </w:rPr>
        <w:t>succeed</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entity</w:t>
      </w:r>
      <w:r w:rsidRPr="005B4738">
        <w:rPr>
          <w:rFonts w:eastAsia="Times New Roman"/>
          <w:lang w:val="en-GB"/>
        </w:rPr>
        <w:t xml:space="preserve"> </w:t>
      </w:r>
      <w:r w:rsidR="00FA19A5">
        <w:rPr>
          <w:lang w:val="en-GB"/>
        </w:rPr>
        <w:t>from which it</w:t>
      </w:r>
      <w:r w:rsidRPr="005B4738">
        <w:rPr>
          <w:rFonts w:eastAsia="Times New Roman"/>
          <w:lang w:val="en-GB"/>
        </w:rPr>
        <w:t xml:space="preserve"> </w:t>
      </w:r>
      <w:r w:rsidRPr="005B4738">
        <w:rPr>
          <w:lang w:val="en-GB"/>
        </w:rPr>
        <w:t>is</w:t>
      </w:r>
      <w:r w:rsidRPr="005B4738">
        <w:rPr>
          <w:rFonts w:eastAsia="Times New Roman"/>
          <w:lang w:val="en-GB"/>
        </w:rPr>
        <w:t xml:space="preserve"> </w:t>
      </w:r>
      <w:r w:rsidRPr="005B4738">
        <w:rPr>
          <w:lang w:val="en-GB"/>
        </w:rPr>
        <w:t>derived.</w:t>
      </w:r>
    </w:p>
    <w:p w14:paraId="094A2DB6" w14:textId="77777777" w:rsidR="002655F7" w:rsidRPr="005B4738" w:rsidRDefault="002655F7" w:rsidP="002655F7">
      <w:pPr>
        <w:pStyle w:val="berschrift2"/>
        <w:rPr>
          <w:lang w:val="en-GB"/>
        </w:rPr>
      </w:pPr>
      <w:r w:rsidRPr="005B4738">
        <w:rPr>
          <w:lang w:val="en-GB"/>
        </w:rPr>
        <w:t>Ontological Status of Stages</w:t>
      </w:r>
    </w:p>
    <w:p w14:paraId="7DC85BF5" w14:textId="7E7EF26A" w:rsidR="002655F7" w:rsidRPr="005B4738" w:rsidRDefault="002655F7" w:rsidP="002655F7">
      <w:pPr>
        <w:suppressAutoHyphens/>
        <w:rPr>
          <w:rFonts w:eastAsia="Times New Roman"/>
          <w:lang w:val="en-GB"/>
        </w:rPr>
      </w:pPr>
      <w:r w:rsidRPr="005B4738">
        <w:rPr>
          <w:rFonts w:eastAsia="Times New Roman"/>
          <w:lang w:val="en-GB"/>
        </w:rPr>
        <w:t xml:space="preserve">The distinction between a continuant and its </w:t>
      </w:r>
      <w:commentRangeStart w:id="345"/>
      <w:commentRangeStart w:id="346"/>
      <w:r w:rsidRPr="005B4738">
        <w:rPr>
          <w:rFonts w:eastAsia="Times New Roman"/>
          <w:lang w:val="en-GB"/>
        </w:rPr>
        <w:t xml:space="preserve">stage </w:t>
      </w:r>
      <w:commentRangeEnd w:id="345"/>
      <w:r w:rsidR="00250A52">
        <w:rPr>
          <w:rStyle w:val="Kommentarzeichen"/>
        </w:rPr>
        <w:commentReference w:id="345"/>
      </w:r>
      <w:r w:rsidRPr="005B4738">
        <w:rPr>
          <w:rFonts w:eastAsia="Times New Roman"/>
          <w:lang w:val="en-GB"/>
        </w:rPr>
        <w:t>n</w:t>
      </w:r>
      <w:commentRangeEnd w:id="346"/>
      <w:r w:rsidR="009F2114">
        <w:rPr>
          <w:rStyle w:val="Kommentarzeichen"/>
        </w:rPr>
        <w:commentReference w:id="346"/>
      </w:r>
      <w:r w:rsidRPr="005B4738">
        <w:rPr>
          <w:rFonts w:eastAsia="Times New Roman"/>
          <w:lang w:val="en-GB"/>
        </w:rPr>
        <w:t xml:space="preserve">eeds to be </w:t>
      </w:r>
      <w:r w:rsidR="00772093" w:rsidRPr="005B4738">
        <w:rPr>
          <w:rFonts w:eastAsia="Times New Roman"/>
          <w:lang w:val="en-GB"/>
        </w:rPr>
        <w:t>distinguished</w:t>
      </w:r>
      <w:r w:rsidRPr="005B4738">
        <w:rPr>
          <w:rFonts w:eastAsia="Times New Roman"/>
          <w:lang w:val="en-GB"/>
        </w:rPr>
        <w:t xml:space="preserve"> from a similar approach that is taken by the GFO top-level ontology. In GFO, instead of continuants that are present as a whole at every point in time of their existence, there are “</w:t>
      </w:r>
      <w:proofErr w:type="spellStart"/>
      <w:r w:rsidRPr="005B4738">
        <w:rPr>
          <w:rFonts w:eastAsia="Times New Roman"/>
          <w:lang w:val="en-GB"/>
        </w:rPr>
        <w:t>presentials</w:t>
      </w:r>
      <w:proofErr w:type="spellEnd"/>
      <w:r w:rsidRPr="005B4738">
        <w:rPr>
          <w:rFonts w:eastAsia="Times New Roman"/>
          <w:lang w:val="en-GB"/>
        </w:rPr>
        <w:t xml:space="preserve">” which are present as a whole at exactly one point in time, thus being analogous to stages. The diachronic identity that is a key characteristic of a continuant is then obtained by postulating that for every individual continuant (in non-GFO parlance) there exists a certain universal </w:t>
      </w:r>
      <w:r w:rsidR="00B20716">
        <w:rPr>
          <w:rFonts w:eastAsia="Times New Roman"/>
          <w:lang w:val="en-GB"/>
        </w:rPr>
        <w:t>(</w:t>
      </w:r>
      <w:r w:rsidRPr="005B4738">
        <w:rPr>
          <w:rFonts w:eastAsia="Times New Roman"/>
          <w:lang w:val="en-GB"/>
        </w:rPr>
        <w:t>a “</w:t>
      </w:r>
      <w:proofErr w:type="spellStart"/>
      <w:r w:rsidR="00772093" w:rsidRPr="005B4738">
        <w:rPr>
          <w:rFonts w:eastAsia="Times New Roman"/>
          <w:lang w:val="en-GB"/>
        </w:rPr>
        <w:t>persistant</w:t>
      </w:r>
      <w:proofErr w:type="spellEnd"/>
      <w:r w:rsidRPr="005B4738">
        <w:rPr>
          <w:rFonts w:eastAsia="Times New Roman"/>
          <w:lang w:val="en-GB"/>
        </w:rPr>
        <w:t>”</w:t>
      </w:r>
      <w:r w:rsidR="00B20716">
        <w:rPr>
          <w:rFonts w:eastAsia="Times New Roman"/>
          <w:lang w:val="en-GB"/>
        </w:rPr>
        <w:t>)</w:t>
      </w:r>
      <w:r w:rsidRPr="005B4738">
        <w:rPr>
          <w:rFonts w:eastAsia="Times New Roman"/>
          <w:lang w:val="en-GB"/>
        </w:rPr>
        <w:t xml:space="preserve"> </w:t>
      </w:r>
      <w:del w:id="347" w:author="Alan Ruttenberg" w:date="2012-02-13T01:21:00Z">
        <w:r w:rsidRPr="005B4738">
          <w:rPr>
            <w:rFonts w:eastAsia="Times New Roman"/>
            <w:lang w:val="en-GB"/>
          </w:rPr>
          <w:delText xml:space="preserve">which </w:delText>
        </w:r>
      </w:del>
      <w:ins w:id="348" w:author="Alan Ruttenberg" w:date="2012-02-13T01:21:00Z">
        <w:r w:rsidR="00250A52">
          <w:rPr>
            <w:rFonts w:eastAsia="Times New Roman"/>
            <w:lang w:val="en-GB"/>
          </w:rPr>
          <w:t>that</w:t>
        </w:r>
        <w:r w:rsidR="00250A52" w:rsidRPr="005B4738">
          <w:rPr>
            <w:rFonts w:eastAsia="Times New Roman"/>
            <w:lang w:val="en-GB"/>
          </w:rPr>
          <w:t xml:space="preserve"> </w:t>
        </w:r>
      </w:ins>
      <w:r w:rsidRPr="005B4738">
        <w:rPr>
          <w:rFonts w:eastAsia="Times New Roman"/>
          <w:lang w:val="en-GB"/>
        </w:rPr>
        <w:t xml:space="preserve">is instantiated only </w:t>
      </w:r>
      <w:r w:rsidRPr="005B4738">
        <w:rPr>
          <w:rFonts w:eastAsia="Times New Roman"/>
          <w:lang w:val="en-GB"/>
        </w:rPr>
        <w:lastRenderedPageBreak/>
        <w:t xml:space="preserve">by a temporally contiguous set of </w:t>
      </w:r>
      <w:proofErr w:type="spellStart"/>
      <w:r w:rsidRPr="005B4738">
        <w:rPr>
          <w:rFonts w:eastAsia="Times New Roman"/>
          <w:lang w:val="en-GB"/>
        </w:rPr>
        <w:t>presentials</w:t>
      </w:r>
      <w:proofErr w:type="spellEnd"/>
      <w:r w:rsidRPr="005B4738">
        <w:rPr>
          <w:rFonts w:eastAsia="Times New Roman"/>
          <w:lang w:val="en-GB"/>
        </w:rPr>
        <w:t>, one for every point in time [</w:t>
      </w:r>
      <w:r w:rsidR="00977898">
        <w:rPr>
          <w:rFonts w:eastAsia="Times New Roman"/>
          <w:lang w:val="en-GB"/>
        </w:rPr>
        <w:t>3</w:t>
      </w:r>
      <w:r w:rsidRPr="005B4738">
        <w:rPr>
          <w:rFonts w:eastAsia="Times New Roman"/>
          <w:lang w:val="en-GB"/>
        </w:rPr>
        <w:t xml:space="preserve">]. </w:t>
      </w:r>
      <w:r w:rsidR="00B20716">
        <w:rPr>
          <w:rFonts w:eastAsia="Times New Roman"/>
          <w:lang w:val="en-GB"/>
        </w:rPr>
        <w:t>In our eyes</w:t>
      </w:r>
      <w:r w:rsidRPr="005B4738">
        <w:rPr>
          <w:rFonts w:eastAsia="Times New Roman"/>
          <w:lang w:val="en-GB"/>
        </w:rPr>
        <w:t xml:space="preserve">, this approach </w:t>
      </w:r>
      <w:r w:rsidR="00B20716">
        <w:rPr>
          <w:rFonts w:eastAsia="Times New Roman"/>
          <w:lang w:val="en-GB"/>
        </w:rPr>
        <w:t>is not</w:t>
      </w:r>
      <w:r w:rsidR="00B20716" w:rsidRPr="005B4738">
        <w:rPr>
          <w:rFonts w:eastAsia="Times New Roman"/>
          <w:lang w:val="en-GB"/>
        </w:rPr>
        <w:t xml:space="preserve"> </w:t>
      </w:r>
      <w:r w:rsidRPr="005B4738">
        <w:rPr>
          <w:rFonts w:eastAsia="Times New Roman"/>
          <w:lang w:val="en-GB"/>
        </w:rPr>
        <w:t>very attractive</w:t>
      </w:r>
      <w:r w:rsidR="00B20716">
        <w:rPr>
          <w:rFonts w:eastAsia="Times New Roman"/>
          <w:lang w:val="en-GB"/>
        </w:rPr>
        <w:t xml:space="preserve"> for two reasons:</w:t>
      </w:r>
      <w:r w:rsidRPr="005B4738">
        <w:rPr>
          <w:rFonts w:eastAsia="Times New Roman"/>
          <w:lang w:val="en-GB"/>
        </w:rPr>
        <w:t xml:space="preserve"> it is at odds with the strong intuition that </w:t>
      </w:r>
      <w:r w:rsidRPr="005B4738">
        <w:rPr>
          <w:rFonts w:eastAsia="Times New Roman"/>
          <w:i/>
          <w:lang w:val="en-GB"/>
        </w:rPr>
        <w:t>individual</w:t>
      </w:r>
      <w:r w:rsidRPr="005B4738">
        <w:rPr>
          <w:rFonts w:eastAsia="Times New Roman"/>
          <w:lang w:val="en-GB"/>
        </w:rPr>
        <w:t xml:space="preserve"> continuants</w:t>
      </w:r>
      <w:r w:rsidR="00433ECF">
        <w:rPr>
          <w:rFonts w:eastAsia="Times New Roman"/>
          <w:lang w:val="en-GB"/>
        </w:rPr>
        <w:t xml:space="preserve"> such as human beings exist,</w:t>
      </w:r>
      <w:r w:rsidRPr="005B4738">
        <w:rPr>
          <w:rFonts w:eastAsia="Times New Roman"/>
          <w:lang w:val="en-GB"/>
        </w:rPr>
        <w:t xml:space="preserve"> and</w:t>
      </w:r>
      <w:r w:rsidR="00B20716">
        <w:rPr>
          <w:rFonts w:eastAsia="Times New Roman"/>
          <w:lang w:val="en-GB"/>
        </w:rPr>
        <w:t>, second,</w:t>
      </w:r>
      <w:r w:rsidRPr="005B4738">
        <w:rPr>
          <w:rFonts w:eastAsia="Times New Roman"/>
          <w:lang w:val="en-GB"/>
        </w:rPr>
        <w:t xml:space="preserve"> </w:t>
      </w:r>
      <w:r w:rsidR="00433ECF">
        <w:rPr>
          <w:rFonts w:eastAsia="Times New Roman"/>
          <w:lang w:val="en-GB"/>
        </w:rPr>
        <w:t xml:space="preserve">it </w:t>
      </w:r>
      <w:r w:rsidRPr="005B4738">
        <w:rPr>
          <w:rFonts w:eastAsia="Times New Roman"/>
          <w:lang w:val="en-GB"/>
        </w:rPr>
        <w:t xml:space="preserve">requires multiple levels of universals to account for conventional class level assertions, something that might only be acceptable to a </w:t>
      </w:r>
      <w:r w:rsidRPr="005B4738">
        <w:rPr>
          <w:rFonts w:eastAsia="Times New Roman"/>
          <w:i/>
          <w:lang w:val="en-GB"/>
        </w:rPr>
        <w:t>very</w:t>
      </w:r>
      <w:r w:rsidRPr="005B4738">
        <w:rPr>
          <w:rFonts w:eastAsia="Times New Roman"/>
          <w:lang w:val="en-GB"/>
        </w:rPr>
        <w:t xml:space="preserve"> limited degree, if at all</w:t>
      </w:r>
      <w:ins w:id="349" w:author="Niels Grewe" w:date="2012-02-13T08:04:00Z">
        <w:r w:rsidR="009F2114">
          <w:rPr>
            <w:rFonts w:eastAsia="Times New Roman"/>
            <w:lang w:val="en-GB"/>
          </w:rPr>
          <w:t>.</w:t>
        </w:r>
      </w:ins>
      <w:ins w:id="350" w:author="Niels Grewe" w:date="2012-02-13T08:05:00Z">
        <w:r w:rsidR="009F2114">
          <w:rPr>
            <w:rStyle w:val="Funotenzeichen"/>
            <w:rFonts w:eastAsia="Times New Roman"/>
            <w:lang w:val="en-GB"/>
          </w:rPr>
          <w:footnoteReference w:id="3"/>
        </w:r>
      </w:ins>
      <w:del w:id="355" w:author="Niels Grewe" w:date="2012-02-13T08:04:00Z">
        <w:r w:rsidRPr="005B4738" w:rsidDel="009F2114">
          <w:rPr>
            <w:rFonts w:eastAsia="Times New Roman"/>
            <w:lang w:val="en-GB"/>
          </w:rPr>
          <w:delText xml:space="preserve"> </w:delText>
        </w:r>
        <w:commentRangeStart w:id="356"/>
        <w:r w:rsidRPr="005B4738" w:rsidDel="009F2114">
          <w:rPr>
            <w:rFonts w:eastAsia="Times New Roman"/>
            <w:lang w:val="en-GB"/>
          </w:rPr>
          <w:delText>[</w:delText>
        </w:r>
        <w:r w:rsidR="00977898" w:rsidDel="009F2114">
          <w:rPr>
            <w:rFonts w:eastAsia="Times New Roman"/>
            <w:lang w:val="en-GB"/>
          </w:rPr>
          <w:delText>16</w:delText>
        </w:r>
      </w:del>
      <w:ins w:id="357" w:author="Alan Ruttenberg" w:date="2012-02-13T07:50:00Z">
        <w:del w:id="358" w:author="Niels Grewe" w:date="2012-02-13T08:04:00Z">
          <w:r w:rsidRPr="005B4738" w:rsidDel="009F2114">
            <w:rPr>
              <w:rFonts w:eastAsia="Times New Roman"/>
              <w:lang w:val="en-GB"/>
            </w:rPr>
            <w:delText>]</w:delText>
          </w:r>
          <w:commentRangeEnd w:id="356"/>
          <w:r w:rsidR="00250A52" w:rsidDel="009F2114">
            <w:rPr>
              <w:rStyle w:val="Kommentarzeichen"/>
            </w:rPr>
            <w:commentReference w:id="356"/>
          </w:r>
          <w:r w:rsidRPr="005B4738" w:rsidDel="009F2114">
            <w:rPr>
              <w:rFonts w:eastAsia="Times New Roman"/>
              <w:lang w:val="en-GB"/>
            </w:rPr>
            <w:delText>.</w:delText>
          </w:r>
        </w:del>
      </w:ins>
      <w:del w:id="359" w:author="Niels Grewe" w:date="2012-02-13T08:04:00Z">
        <w:r w:rsidRPr="005B4738" w:rsidDel="009F2114">
          <w:rPr>
            <w:rFonts w:eastAsia="Times New Roman"/>
            <w:lang w:val="en-GB"/>
          </w:rPr>
          <w:delText>].</w:delText>
        </w:r>
      </w:del>
      <w:r w:rsidRPr="005B4738">
        <w:rPr>
          <w:rFonts w:eastAsia="Times New Roman"/>
          <w:lang w:val="en-GB"/>
        </w:rPr>
        <w:t xml:space="preserve"> </w:t>
      </w:r>
    </w:p>
    <w:p w14:paraId="0A7CB2BA" w14:textId="77777777" w:rsidR="002655F7" w:rsidRPr="005B4738" w:rsidRDefault="002655F7" w:rsidP="002655F7">
      <w:pPr>
        <w:suppressAutoHyphens/>
        <w:rPr>
          <w:rFonts w:eastAsia="Times New Roman"/>
          <w:lang w:val="en-GB"/>
        </w:rPr>
      </w:pPr>
      <w:r w:rsidRPr="005B4738">
        <w:rPr>
          <w:rFonts w:eastAsia="Times New Roman"/>
          <w:lang w:val="en-GB"/>
        </w:rPr>
        <w:t>Regarding relations of different temporal strength, GFO has adopted an approach w</w:t>
      </w:r>
      <w:r w:rsidR="00433ECF">
        <w:rPr>
          <w:rFonts w:eastAsia="Times New Roman"/>
          <w:lang w:val="en-GB"/>
        </w:rPr>
        <w:t>h</w:t>
      </w:r>
      <w:r w:rsidRPr="005B4738">
        <w:rPr>
          <w:rFonts w:eastAsia="Times New Roman"/>
          <w:lang w:val="en-GB"/>
        </w:rPr>
        <w:t xml:space="preserve">ere relations are reified as “relators” which serve as contexts that aggregate the </w:t>
      </w:r>
      <w:proofErr w:type="spellStart"/>
      <w:r w:rsidRPr="005B4738">
        <w:rPr>
          <w:rFonts w:eastAsia="Times New Roman"/>
          <w:lang w:val="en-GB"/>
        </w:rPr>
        <w:t>relata</w:t>
      </w:r>
      <w:proofErr w:type="spellEnd"/>
      <w:r w:rsidRPr="005B4738">
        <w:rPr>
          <w:rFonts w:eastAsia="Times New Roman"/>
          <w:lang w:val="en-GB"/>
        </w:rPr>
        <w:t xml:space="preserve"> as “players” of certain “relational roles” [1</w:t>
      </w:r>
      <w:r w:rsidR="00977898">
        <w:rPr>
          <w:rFonts w:eastAsia="Times New Roman"/>
          <w:lang w:val="en-GB"/>
        </w:rPr>
        <w:t>7</w:t>
      </w:r>
      <w:r w:rsidRPr="005B4738">
        <w:rPr>
          <w:rFonts w:eastAsia="Times New Roman"/>
          <w:lang w:val="en-GB"/>
        </w:rPr>
        <w:t xml:space="preserve">]. Additionally, GFO accounts for different temporal modes of relatedness precisely by distinguishing between </w:t>
      </w:r>
      <w:proofErr w:type="spellStart"/>
      <w:r w:rsidRPr="005B4738">
        <w:rPr>
          <w:rFonts w:eastAsia="Times New Roman"/>
          <w:lang w:val="en-GB"/>
        </w:rPr>
        <w:t>presentials</w:t>
      </w:r>
      <w:proofErr w:type="spellEnd"/>
      <w:r w:rsidRPr="005B4738">
        <w:rPr>
          <w:rFonts w:eastAsia="Times New Roman"/>
          <w:lang w:val="en-GB"/>
        </w:rPr>
        <w:t xml:space="preserve"> and </w:t>
      </w:r>
      <w:proofErr w:type="spellStart"/>
      <w:r w:rsidRPr="005B4738">
        <w:rPr>
          <w:rFonts w:eastAsia="Times New Roman"/>
          <w:lang w:val="en-GB"/>
        </w:rPr>
        <w:t>persistants</w:t>
      </w:r>
      <w:proofErr w:type="spellEnd"/>
      <w:r w:rsidRPr="005B4738">
        <w:rPr>
          <w:rFonts w:eastAsia="Times New Roman"/>
          <w:lang w:val="en-GB"/>
        </w:rPr>
        <w:t>.</w:t>
      </w:r>
    </w:p>
    <w:p w14:paraId="6CE1529F" w14:textId="77777777" w:rsidR="002655F7" w:rsidRPr="005B4738" w:rsidRDefault="002655F7" w:rsidP="002655F7">
      <w:pPr>
        <w:suppressAutoHyphens/>
        <w:rPr>
          <w:lang w:val="en-GB"/>
        </w:rPr>
      </w:pPr>
      <w:r w:rsidRPr="005B4738">
        <w:rPr>
          <w:lang w:val="en-GB"/>
        </w:rPr>
        <w:t>We thus need to consider the proper ontological status of stages carefully, especially since there are alternative interpretations available that could also make Bittner and Don</w:t>
      </w:r>
      <w:r w:rsidR="00772093" w:rsidRPr="005B4738">
        <w:rPr>
          <w:lang w:val="en-GB"/>
        </w:rPr>
        <w:t>n</w:t>
      </w:r>
      <w:r w:rsidRPr="005B4738">
        <w:rPr>
          <w:lang w:val="en-GB"/>
        </w:rPr>
        <w:t xml:space="preserve">elly's strategy successful. </w:t>
      </w:r>
      <w:r w:rsidR="00B20716">
        <w:rPr>
          <w:lang w:val="en-GB"/>
        </w:rPr>
        <w:t xml:space="preserve">First, </w:t>
      </w:r>
      <w:r w:rsidRPr="005B4738">
        <w:rPr>
          <w:lang w:val="en-GB"/>
        </w:rPr>
        <w:t xml:space="preserve">stages </w:t>
      </w:r>
      <w:r w:rsidR="00B20716">
        <w:rPr>
          <w:lang w:val="en-GB"/>
        </w:rPr>
        <w:t>could be regarded as</w:t>
      </w:r>
      <w:r w:rsidR="00B20716" w:rsidRPr="005B4738">
        <w:rPr>
          <w:lang w:val="en-GB"/>
        </w:rPr>
        <w:t xml:space="preserve"> </w:t>
      </w:r>
      <w:r w:rsidRPr="005B4738">
        <w:rPr>
          <w:lang w:val="en-GB"/>
        </w:rPr>
        <w:t>instantaneous “slices” of continuants</w:t>
      </w:r>
      <w:r w:rsidR="00B20716">
        <w:rPr>
          <w:lang w:val="en-GB"/>
        </w:rPr>
        <w:t>. But</w:t>
      </w:r>
      <w:r w:rsidRPr="005B4738">
        <w:rPr>
          <w:lang w:val="en-GB"/>
        </w:rPr>
        <w:t xml:space="preserve"> </w:t>
      </w:r>
      <w:r w:rsidR="00B20716">
        <w:rPr>
          <w:lang w:val="en-GB"/>
        </w:rPr>
        <w:t>they could also be seen as (instantaneous or extended)</w:t>
      </w:r>
      <w:r w:rsidRPr="005B4738">
        <w:rPr>
          <w:lang w:val="en-GB"/>
        </w:rPr>
        <w:t xml:space="preserve"> </w:t>
      </w:r>
      <w:proofErr w:type="spellStart"/>
      <w:r w:rsidRPr="005B4738">
        <w:rPr>
          <w:lang w:val="en-GB"/>
        </w:rPr>
        <w:t>occurrents</w:t>
      </w:r>
      <w:proofErr w:type="spellEnd"/>
      <w:r w:rsidRPr="005B4738">
        <w:rPr>
          <w:lang w:val="en-GB"/>
        </w:rPr>
        <w:t xml:space="preserve"> </w:t>
      </w:r>
      <w:r w:rsidR="00B20716">
        <w:rPr>
          <w:lang w:val="en-GB"/>
        </w:rPr>
        <w:t xml:space="preserve">or as extended phases of continuants, which are </w:t>
      </w:r>
      <w:proofErr w:type="spellStart"/>
      <w:r w:rsidR="00B20716">
        <w:rPr>
          <w:lang w:val="en-GB"/>
        </w:rPr>
        <w:t>refered</w:t>
      </w:r>
      <w:proofErr w:type="spellEnd"/>
      <w:r w:rsidR="00B20716">
        <w:rPr>
          <w:lang w:val="en-GB"/>
        </w:rPr>
        <w:t xml:space="preserve"> to in natural language by so-called </w:t>
      </w:r>
      <w:r w:rsidRPr="005B4738">
        <w:rPr>
          <w:lang w:val="en-GB"/>
        </w:rPr>
        <w:t xml:space="preserve">“phase </w:t>
      </w:r>
      <w:proofErr w:type="spellStart"/>
      <w:r w:rsidRPr="005B4738">
        <w:rPr>
          <w:lang w:val="en-GB"/>
        </w:rPr>
        <w:t>sortals</w:t>
      </w:r>
      <w:proofErr w:type="spellEnd"/>
      <w:r w:rsidRPr="005B4738">
        <w:rPr>
          <w:lang w:val="en-GB"/>
        </w:rPr>
        <w:t>”</w:t>
      </w:r>
      <w:r w:rsidR="00B20716">
        <w:rPr>
          <w:lang w:val="en-GB"/>
        </w:rPr>
        <w:t>, like “larvae” or “child”. Such phases of continuants</w:t>
      </w:r>
      <w:r w:rsidRPr="005B4738">
        <w:rPr>
          <w:lang w:val="en-GB"/>
        </w:rPr>
        <w:t xml:space="preserve"> persist during some sub-period of their “super-continuants” existence</w:t>
      </w:r>
      <w:r w:rsidR="008D2C2B">
        <w:rPr>
          <w:lang w:val="en-GB"/>
        </w:rPr>
        <w:t>: a child and a human being can be the very same continuant, but the temporal duration of the life a human being may extend beyond the temporal duration of the life of the child</w:t>
      </w:r>
      <w:r w:rsidRPr="005B4738">
        <w:rPr>
          <w:lang w:val="en-GB"/>
        </w:rPr>
        <w:t>.</w:t>
      </w:r>
    </w:p>
    <w:p w14:paraId="1B2BA1CA" w14:textId="4784AD64" w:rsidR="002655F7" w:rsidRPr="005B4738" w:rsidRDefault="002655F7" w:rsidP="002655F7">
      <w:pPr>
        <w:suppressAutoHyphens/>
        <w:rPr>
          <w:lang w:val="en-GB"/>
        </w:rPr>
      </w:pPr>
      <w:commentRangeStart w:id="360"/>
      <w:r w:rsidRPr="005B4738">
        <w:rPr>
          <w:lang w:val="en-GB"/>
        </w:rPr>
        <w:t xml:space="preserve">When thinking of stages as </w:t>
      </w:r>
      <w:proofErr w:type="spellStart"/>
      <w:r w:rsidRPr="005B4738">
        <w:rPr>
          <w:lang w:val="en-GB"/>
        </w:rPr>
        <w:t>occurrents</w:t>
      </w:r>
      <w:commentRangeEnd w:id="360"/>
      <w:proofErr w:type="spellEnd"/>
      <w:r w:rsidR="0038739C">
        <w:rPr>
          <w:rStyle w:val="Kommentarzeichen"/>
        </w:rPr>
        <w:commentReference w:id="360"/>
      </w:r>
      <w:r w:rsidRPr="005B4738">
        <w:rPr>
          <w:lang w:val="en-GB"/>
        </w:rPr>
        <w:t>, we would equate them to entities such as “the second trimester of a pregnancy” or “adulthood”. This is a natural choice for ontologies that subscribe to four-</w:t>
      </w:r>
      <w:proofErr w:type="spellStart"/>
      <w:r w:rsidRPr="005B4738">
        <w:rPr>
          <w:lang w:val="en-GB"/>
        </w:rPr>
        <w:t>dimensionalism</w:t>
      </w:r>
      <w:proofErr w:type="spellEnd"/>
      <w:r w:rsidRPr="005B4738">
        <w:rPr>
          <w:lang w:val="en-GB"/>
        </w:rPr>
        <w:t xml:space="preserve">, such as the GFO. Here “stages” could just be temporal parts of four-dimensional entities, something that is also proposed by Welty and </w:t>
      </w:r>
      <w:proofErr w:type="spellStart"/>
      <w:r w:rsidRPr="005B4738">
        <w:rPr>
          <w:lang w:val="en-GB"/>
        </w:rPr>
        <w:t>Fikes</w:t>
      </w:r>
      <w:proofErr w:type="spellEnd"/>
      <w:r w:rsidRPr="005B4738">
        <w:rPr>
          <w:lang w:val="en-GB"/>
        </w:rPr>
        <w:t xml:space="preserve"> in their treatment of </w:t>
      </w:r>
      <w:proofErr w:type="spellStart"/>
      <w:r w:rsidR="00772093" w:rsidRPr="005B4738">
        <w:rPr>
          <w:lang w:val="en-GB"/>
        </w:rPr>
        <w:t>temporalised</w:t>
      </w:r>
      <w:proofErr w:type="spellEnd"/>
      <w:r w:rsidRPr="005B4738">
        <w:rPr>
          <w:lang w:val="en-GB"/>
        </w:rPr>
        <w:t xml:space="preserve"> relatio</w:t>
      </w:r>
      <w:r w:rsidR="001849C8">
        <w:rPr>
          <w:lang w:val="en-GB"/>
        </w:rPr>
        <w:t>ns [6]</w:t>
      </w:r>
      <w:r w:rsidRPr="005B4738">
        <w:rPr>
          <w:lang w:val="en-GB"/>
        </w:rPr>
        <w:t xml:space="preserve">. </w:t>
      </w:r>
      <w:r w:rsidR="008D2C2B">
        <w:rPr>
          <w:lang w:val="en-GB"/>
        </w:rPr>
        <w:t>There are</w:t>
      </w:r>
      <w:r w:rsidRPr="005B4738">
        <w:rPr>
          <w:lang w:val="en-GB"/>
        </w:rPr>
        <w:t xml:space="preserve"> some </w:t>
      </w:r>
      <w:r w:rsidR="008D2C2B">
        <w:rPr>
          <w:lang w:val="en-GB"/>
        </w:rPr>
        <w:t>problems</w:t>
      </w:r>
      <w:r w:rsidR="008D2C2B" w:rsidRPr="005B4738">
        <w:rPr>
          <w:lang w:val="en-GB"/>
        </w:rPr>
        <w:t xml:space="preserve"> </w:t>
      </w:r>
      <w:r w:rsidRPr="005B4738">
        <w:rPr>
          <w:lang w:val="en-GB"/>
        </w:rPr>
        <w:t>with this approach, though. First</w:t>
      </w:r>
      <w:r w:rsidR="008D2C2B">
        <w:rPr>
          <w:lang w:val="en-GB"/>
        </w:rPr>
        <w:t>,</w:t>
      </w:r>
      <w:r w:rsidRPr="005B4738">
        <w:rPr>
          <w:lang w:val="en-GB"/>
        </w:rPr>
        <w:t xml:space="preserve"> while we accept the importance of four-dimen</w:t>
      </w:r>
      <w:r w:rsidR="00772093" w:rsidRPr="005B4738">
        <w:rPr>
          <w:lang w:val="en-GB"/>
        </w:rPr>
        <w:t>s</w:t>
      </w:r>
      <w:r w:rsidRPr="005B4738">
        <w:rPr>
          <w:lang w:val="en-GB"/>
        </w:rPr>
        <w:t>ional entities in ontologies, we have reservations against the variety of four-</w:t>
      </w:r>
      <w:proofErr w:type="spellStart"/>
      <w:r w:rsidRPr="005B4738">
        <w:rPr>
          <w:lang w:val="en-GB"/>
        </w:rPr>
        <w:t>dimensionalism</w:t>
      </w:r>
      <w:proofErr w:type="spellEnd"/>
      <w:r w:rsidRPr="005B4738">
        <w:rPr>
          <w:lang w:val="en-GB"/>
        </w:rPr>
        <w:t xml:space="preserve"> that reduces all facts about continuants to facts about </w:t>
      </w:r>
      <w:proofErr w:type="spellStart"/>
      <w:r w:rsidRPr="005B4738">
        <w:rPr>
          <w:lang w:val="en-GB"/>
        </w:rPr>
        <w:t>occurrents</w:t>
      </w:r>
      <w:proofErr w:type="spellEnd"/>
      <w:r w:rsidRPr="005B4738">
        <w:rPr>
          <w:lang w:val="en-GB"/>
        </w:rPr>
        <w:t xml:space="preserve">. It is a counter-intuitive and revisionary doctrine we do not want to force upon users of top-level ontologies. </w:t>
      </w:r>
      <w:r w:rsidR="008D2C2B">
        <w:rPr>
          <w:lang w:val="en-GB"/>
        </w:rPr>
        <w:t>And</w:t>
      </w:r>
      <w:r w:rsidR="008D2C2B" w:rsidRPr="005B4738">
        <w:rPr>
          <w:lang w:val="en-GB"/>
        </w:rPr>
        <w:t xml:space="preserve"> </w:t>
      </w:r>
      <w:r w:rsidRPr="005B4738">
        <w:rPr>
          <w:lang w:val="en-GB"/>
        </w:rPr>
        <w:t xml:space="preserve">secondly, this interpretation of stages would be quite at odds with conventional ways to specify relations. For example, consider that the conventional </w:t>
      </w:r>
      <w:proofErr w:type="spellStart"/>
      <w:r w:rsidRPr="005B4738">
        <w:rPr>
          <w:b/>
          <w:bCs/>
          <w:lang w:val="en-GB"/>
        </w:rPr>
        <w:t>partOf</w:t>
      </w:r>
      <w:proofErr w:type="spellEnd"/>
      <w:r w:rsidRPr="005B4738">
        <w:rPr>
          <w:lang w:val="en-GB"/>
        </w:rPr>
        <w:t xml:space="preserve"> relation holds between physical objects. If we subscribe to the view that stages are temporal parts of objects (hence </w:t>
      </w:r>
      <w:proofErr w:type="spellStart"/>
      <w:r w:rsidRPr="005B4738">
        <w:rPr>
          <w:lang w:val="en-GB"/>
        </w:rPr>
        <w:t>occurrents</w:t>
      </w:r>
      <w:proofErr w:type="spellEnd"/>
      <w:r w:rsidRPr="005B4738">
        <w:rPr>
          <w:lang w:val="en-GB"/>
        </w:rPr>
        <w:t xml:space="preserve">), we would have to say that </w:t>
      </w:r>
      <w:r w:rsidR="00D11392">
        <w:rPr>
          <w:lang w:val="en-GB"/>
        </w:rPr>
        <w:t xml:space="preserve">parthood can </w:t>
      </w:r>
      <w:r w:rsidRPr="005B4738">
        <w:rPr>
          <w:lang w:val="en-GB"/>
        </w:rPr>
        <w:t xml:space="preserve">hold either between continuants or between </w:t>
      </w:r>
      <w:proofErr w:type="spellStart"/>
      <w:r w:rsidRPr="005B4738">
        <w:rPr>
          <w:lang w:val="en-GB"/>
        </w:rPr>
        <w:t>occurrents</w:t>
      </w:r>
      <w:proofErr w:type="spellEnd"/>
      <w:r w:rsidRPr="005B4738">
        <w:rPr>
          <w:lang w:val="en-GB"/>
        </w:rPr>
        <w:t xml:space="preserve"> – which seems to eliminate the distinction between </w:t>
      </w:r>
      <w:r w:rsidR="008D2C2B">
        <w:rPr>
          <w:lang w:val="en-GB"/>
        </w:rPr>
        <w:t>spatial</w:t>
      </w:r>
      <w:r w:rsidR="008D2C2B" w:rsidRPr="005B4738">
        <w:rPr>
          <w:lang w:val="en-GB"/>
        </w:rPr>
        <w:t xml:space="preserve"> </w:t>
      </w:r>
      <w:r w:rsidRPr="005B4738">
        <w:rPr>
          <w:lang w:val="en-GB"/>
        </w:rPr>
        <w:t>and temporal parts.</w:t>
      </w:r>
    </w:p>
    <w:p w14:paraId="73EA77CE" w14:textId="77777777" w:rsidR="002655F7" w:rsidRPr="00A21127" w:rsidRDefault="002655F7" w:rsidP="00A21127">
      <w:pPr>
        <w:ind w:firstLine="0"/>
        <w:jc w:val="left"/>
        <w:rPr>
          <w:sz w:val="24"/>
          <w:lang w:eastAsia="de-DE"/>
        </w:rPr>
      </w:pPr>
      <w:r w:rsidRPr="005B4738">
        <w:rPr>
          <w:rFonts w:eastAsia="Times New Roman"/>
          <w:lang w:val="en-GB"/>
        </w:rPr>
        <w:t xml:space="preserve">If we, on the other hand, think of stages as </w:t>
      </w:r>
      <w:r w:rsidR="008D2C2B">
        <w:rPr>
          <w:rFonts w:eastAsia="Times New Roman"/>
          <w:lang w:val="en-GB"/>
        </w:rPr>
        <w:t>the ontological</w:t>
      </w:r>
      <w:commentRangeStart w:id="361"/>
      <w:r w:rsidR="008D2C2B">
        <w:rPr>
          <w:rFonts w:eastAsia="Times New Roman"/>
          <w:lang w:val="en-GB"/>
        </w:rPr>
        <w:t xml:space="preserve"> </w:t>
      </w:r>
      <w:commentRangeStart w:id="362"/>
      <w:r w:rsidR="008D2C2B">
        <w:rPr>
          <w:rFonts w:eastAsia="Times New Roman"/>
          <w:lang w:val="en-GB"/>
        </w:rPr>
        <w:t>counterparts</w:t>
      </w:r>
      <w:commentRangeEnd w:id="362"/>
      <w:r w:rsidR="008D2C2B">
        <w:rPr>
          <w:rStyle w:val="Kommentarzeichen"/>
        </w:rPr>
        <w:commentReference w:id="362"/>
      </w:r>
      <w:r w:rsidR="008D2C2B">
        <w:rPr>
          <w:rFonts w:eastAsia="Times New Roman"/>
          <w:lang w:val="en-GB"/>
        </w:rPr>
        <w:t xml:space="preserve"> </w:t>
      </w:r>
      <w:commentRangeEnd w:id="361"/>
      <w:r w:rsidR="008D2C2B">
        <w:rPr>
          <w:rStyle w:val="Kommentarzeichen"/>
        </w:rPr>
        <w:commentReference w:id="361"/>
      </w:r>
      <w:r w:rsidR="008D2C2B">
        <w:rPr>
          <w:rFonts w:eastAsia="Times New Roman"/>
          <w:lang w:val="en-GB"/>
        </w:rPr>
        <w:t xml:space="preserve">of </w:t>
      </w:r>
      <w:r w:rsidR="008D2C2B" w:rsidRPr="005B4738">
        <w:rPr>
          <w:rFonts w:eastAsia="Times New Roman"/>
          <w:lang w:val="en-GB"/>
        </w:rPr>
        <w:t xml:space="preserve"> </w:t>
      </w:r>
      <w:r w:rsidRPr="005B4738">
        <w:rPr>
          <w:rFonts w:eastAsia="Times New Roman"/>
          <w:lang w:val="en-GB"/>
        </w:rPr>
        <w:t xml:space="preserve">“phase </w:t>
      </w:r>
      <w:proofErr w:type="spellStart"/>
      <w:r w:rsidRPr="005B4738">
        <w:rPr>
          <w:rFonts w:eastAsia="Times New Roman"/>
          <w:lang w:val="en-GB"/>
        </w:rPr>
        <w:t>sortals</w:t>
      </w:r>
      <w:proofErr w:type="spellEnd"/>
      <w:r w:rsidRPr="005B4738">
        <w:rPr>
          <w:rFonts w:eastAsia="Times New Roman"/>
          <w:lang w:val="en-GB"/>
        </w:rPr>
        <w:t xml:space="preserve">” </w:t>
      </w:r>
      <w:r w:rsidR="0027088A">
        <w:rPr>
          <w:rFonts w:eastAsia="Times New Roman"/>
          <w:lang w:val="en-GB"/>
        </w:rPr>
        <w:t xml:space="preserve">[18], </w:t>
      </w:r>
      <w:r w:rsidRPr="005B4738">
        <w:rPr>
          <w:rFonts w:eastAsia="Times New Roman"/>
          <w:lang w:val="en-GB"/>
        </w:rPr>
        <w:t xml:space="preserve">we can avoid this problem. Since phase </w:t>
      </w:r>
      <w:proofErr w:type="spellStart"/>
      <w:r w:rsidRPr="005B4738">
        <w:rPr>
          <w:rFonts w:eastAsia="Times New Roman"/>
          <w:lang w:val="en-GB"/>
        </w:rPr>
        <w:t>sortals</w:t>
      </w:r>
      <w:proofErr w:type="spellEnd"/>
      <w:r w:rsidRPr="005B4738">
        <w:rPr>
          <w:rFonts w:eastAsia="Times New Roman"/>
          <w:lang w:val="en-GB"/>
        </w:rPr>
        <w:t xml:space="preserve"> </w:t>
      </w:r>
      <w:r w:rsidR="008D2C2B">
        <w:rPr>
          <w:rFonts w:eastAsia="Times New Roman"/>
          <w:lang w:val="en-GB"/>
        </w:rPr>
        <w:t>are used to refer to</w:t>
      </w:r>
      <w:r w:rsidR="008D2C2B" w:rsidRPr="005B4738">
        <w:rPr>
          <w:rFonts w:eastAsia="Times New Roman"/>
          <w:lang w:val="en-GB"/>
        </w:rPr>
        <w:t xml:space="preserve"> </w:t>
      </w:r>
      <w:r w:rsidRPr="005B4738">
        <w:rPr>
          <w:rFonts w:eastAsia="Times New Roman"/>
          <w:lang w:val="en-GB"/>
        </w:rPr>
        <w:t>continuants at some period of their existence, the</w:t>
      </w:r>
      <w:r w:rsidR="008D2C2B">
        <w:rPr>
          <w:rFonts w:eastAsia="Times New Roman"/>
          <w:lang w:val="en-GB"/>
        </w:rPr>
        <w:t xml:space="preserve"> corresponding entities</w:t>
      </w:r>
      <w:r w:rsidRPr="005B4738">
        <w:rPr>
          <w:rFonts w:eastAsia="Times New Roman"/>
          <w:lang w:val="en-GB"/>
        </w:rPr>
        <w:t xml:space="preserve"> are still continuants. For example</w:t>
      </w:r>
      <w:r w:rsidR="009753CC">
        <w:rPr>
          <w:rFonts w:eastAsia="Times New Roman"/>
          <w:lang w:val="en-GB"/>
        </w:rPr>
        <w:t>,</w:t>
      </w:r>
      <w:r w:rsidR="009753CC" w:rsidRPr="005B4738">
        <w:rPr>
          <w:rFonts w:eastAsia="Times New Roman"/>
          <w:lang w:val="en-GB"/>
        </w:rPr>
        <w:t xml:space="preserve"> </w:t>
      </w:r>
      <w:r w:rsidRPr="005B4738">
        <w:rPr>
          <w:rFonts w:eastAsia="Times New Roman"/>
          <w:lang w:val="en-GB"/>
        </w:rPr>
        <w:t xml:space="preserve">“child” and “adult” can both characterise the same continuant, but at different times. Also, since phase </w:t>
      </w:r>
      <w:proofErr w:type="spellStart"/>
      <w:r w:rsidRPr="005B4738">
        <w:rPr>
          <w:rFonts w:eastAsia="Times New Roman"/>
          <w:lang w:val="en-GB"/>
        </w:rPr>
        <w:t>sortals</w:t>
      </w:r>
      <w:proofErr w:type="spellEnd"/>
      <w:r w:rsidRPr="005B4738">
        <w:rPr>
          <w:rFonts w:eastAsia="Times New Roman"/>
          <w:lang w:val="en-GB"/>
        </w:rPr>
        <w:t xml:space="preserve"> are important in their own right, it would be tempting to integrate our solution for temporary relatedness with an account of phase </w:t>
      </w:r>
      <w:proofErr w:type="spellStart"/>
      <w:r w:rsidRPr="005B4738">
        <w:rPr>
          <w:rFonts w:eastAsia="Times New Roman"/>
          <w:lang w:val="en-GB"/>
        </w:rPr>
        <w:t>sortals</w:t>
      </w:r>
      <w:proofErr w:type="spellEnd"/>
      <w:r w:rsidRPr="005B4738">
        <w:rPr>
          <w:rFonts w:eastAsia="Times New Roman"/>
          <w:lang w:val="en-GB"/>
        </w:rPr>
        <w:t xml:space="preserve">. In fact, this can </w:t>
      </w:r>
      <w:r w:rsidR="008D2C2B">
        <w:rPr>
          <w:rFonts w:eastAsia="Times New Roman"/>
          <w:lang w:val="en-GB"/>
        </w:rPr>
        <w:t>done by using</w:t>
      </w:r>
      <w:r w:rsidRPr="005B4738">
        <w:rPr>
          <w:rFonts w:eastAsia="Times New Roman"/>
          <w:lang w:val="en-GB"/>
        </w:rPr>
        <w:t xml:space="preserve"> the BFO </w:t>
      </w:r>
      <w:r w:rsidR="008D2C2B">
        <w:rPr>
          <w:rFonts w:eastAsia="Times New Roman"/>
          <w:lang w:val="en-GB"/>
        </w:rPr>
        <w:t>account</w:t>
      </w:r>
      <w:r w:rsidR="008D2C2B" w:rsidRPr="005B4738">
        <w:rPr>
          <w:rFonts w:eastAsia="Times New Roman"/>
          <w:lang w:val="en-GB"/>
        </w:rPr>
        <w:t xml:space="preserve"> </w:t>
      </w:r>
      <w:r w:rsidRPr="005B4738">
        <w:rPr>
          <w:rFonts w:eastAsia="Times New Roman"/>
          <w:lang w:val="en-GB"/>
        </w:rPr>
        <w:t>of projections that link SNAP entities (continuants) and SPAN entities (</w:t>
      </w:r>
      <w:proofErr w:type="spellStart"/>
      <w:r w:rsidR="00BF3DD8" w:rsidRPr="005B4738">
        <w:rPr>
          <w:rFonts w:eastAsia="Times New Roman"/>
          <w:lang w:val="en-GB"/>
        </w:rPr>
        <w:t>occurrents</w:t>
      </w:r>
      <w:proofErr w:type="spellEnd"/>
      <w:r w:rsidRPr="005B4738">
        <w:rPr>
          <w:rFonts w:eastAsia="Times New Roman"/>
          <w:lang w:val="en-GB"/>
        </w:rPr>
        <w:t xml:space="preserve">) </w:t>
      </w:r>
      <w:r w:rsidR="0027088A">
        <w:rPr>
          <w:rFonts w:eastAsia="Times New Roman"/>
          <w:lang w:val="en-GB"/>
        </w:rPr>
        <w:t>[19]</w:t>
      </w:r>
      <w:r w:rsidR="008D2C2B">
        <w:rPr>
          <w:lang w:val="en-GB"/>
        </w:rPr>
        <w:t>:</w:t>
      </w:r>
      <w:r w:rsidRPr="005B4738">
        <w:rPr>
          <w:lang w:val="en-GB"/>
        </w:rPr>
        <w:t xml:space="preserve"> every continuant c</w:t>
      </w:r>
      <w:r w:rsidR="008D2C2B">
        <w:rPr>
          <w:lang w:val="en-GB"/>
        </w:rPr>
        <w:t xml:space="preserve"> can be mapped to</w:t>
      </w:r>
      <w:r w:rsidRPr="005B4738">
        <w:rPr>
          <w:lang w:val="en-GB"/>
        </w:rPr>
        <w:t xml:space="preserve"> a corresponding </w:t>
      </w:r>
      <w:proofErr w:type="spellStart"/>
      <w:r w:rsidRPr="005B4738">
        <w:rPr>
          <w:lang w:val="en-GB"/>
        </w:rPr>
        <w:t>occurrent</w:t>
      </w:r>
      <w:proofErr w:type="spellEnd"/>
      <w:r w:rsidRPr="005B4738">
        <w:rPr>
          <w:lang w:val="en-GB"/>
        </w:rPr>
        <w:t xml:space="preserve"> (its “life”). We can then obtain </w:t>
      </w:r>
      <w:r w:rsidR="008D2C2B">
        <w:rPr>
          <w:lang w:val="en-GB"/>
        </w:rPr>
        <w:t xml:space="preserve">the entity referred to by the phase </w:t>
      </w:r>
      <w:proofErr w:type="spellStart"/>
      <w:r w:rsidR="008D2C2B">
        <w:rPr>
          <w:lang w:val="en-GB"/>
        </w:rPr>
        <w:t>sortal</w:t>
      </w:r>
      <w:proofErr w:type="spellEnd"/>
      <w:r w:rsidR="008D2C2B">
        <w:rPr>
          <w:lang w:val="en-GB"/>
        </w:rPr>
        <w:t xml:space="preserve"> </w:t>
      </w:r>
      <w:r w:rsidRPr="005B4738">
        <w:rPr>
          <w:lang w:val="en-GB"/>
        </w:rPr>
        <w:t>by projecting a temporal part of the life of c back onto the spatial realm.</w:t>
      </w:r>
    </w:p>
    <w:p w14:paraId="0503073C" w14:textId="3A36D7BD" w:rsidR="002655F7" w:rsidRPr="005B4738" w:rsidRDefault="008D2C2B" w:rsidP="002655F7">
      <w:pPr>
        <w:suppressAutoHyphens/>
        <w:rPr>
          <w:lang w:val="en-GB"/>
        </w:rPr>
      </w:pPr>
      <w:r>
        <w:rPr>
          <w:lang w:val="en-GB"/>
        </w:rPr>
        <w:lastRenderedPageBreak/>
        <w:t xml:space="preserve">If </w:t>
      </w:r>
      <w:r w:rsidR="007419B2">
        <w:rPr>
          <w:lang w:val="en-GB"/>
        </w:rPr>
        <w:t xml:space="preserve">it is </w:t>
      </w:r>
      <w:r>
        <w:rPr>
          <w:lang w:val="en-GB"/>
        </w:rPr>
        <w:t>construed this way</w:t>
      </w:r>
      <w:r w:rsidR="002655F7" w:rsidRPr="005B4738">
        <w:rPr>
          <w:lang w:val="en-GB"/>
        </w:rPr>
        <w:t xml:space="preserve">, the </w:t>
      </w:r>
      <w:r w:rsidR="007419B2">
        <w:rPr>
          <w:lang w:val="en-GB"/>
        </w:rPr>
        <w:t xml:space="preserve">projected </w:t>
      </w:r>
      <w:ins w:id="363" w:author="Alan Ruttenberg" w:date="2012-02-13T07:50:00Z">
        <w:r w:rsidR="007419B2">
          <w:rPr>
            <w:lang w:val="en-GB"/>
          </w:rPr>
          <w:t>entity</w:t>
        </w:r>
      </w:ins>
      <w:ins w:id="364" w:author="Alan Ruttenberg" w:date="2012-02-13T01:29:00Z">
        <w:r w:rsidR="0038739C">
          <w:rPr>
            <w:lang w:val="en-GB"/>
          </w:rPr>
          <w:t xml:space="preserve"> </w:t>
        </w:r>
      </w:ins>
      <w:ins w:id="365" w:author="Alan Ruttenberg" w:date="2012-02-13T07:50:00Z">
        <w:r w:rsidR="002655F7" w:rsidRPr="005B4738">
          <w:rPr>
            <w:lang w:val="en-GB"/>
          </w:rPr>
          <w:t>will</w:t>
        </w:r>
      </w:ins>
      <w:del w:id="366" w:author="Alan Ruttenberg" w:date="2012-02-13T07:50:00Z">
        <w:r w:rsidR="007419B2">
          <w:rPr>
            <w:lang w:val="en-GB"/>
          </w:rPr>
          <w:delText>entity</w:delText>
        </w:r>
        <w:r w:rsidR="002655F7" w:rsidRPr="005B4738">
          <w:rPr>
            <w:lang w:val="en-GB"/>
          </w:rPr>
          <w:delText>will</w:delText>
        </w:r>
      </w:del>
      <w:r w:rsidR="002655F7" w:rsidRPr="005B4738">
        <w:rPr>
          <w:lang w:val="en-GB"/>
        </w:rPr>
        <w:t xml:space="preserve"> appear as an additional individual</w:t>
      </w:r>
      <w:r w:rsidR="007419B2">
        <w:rPr>
          <w:lang w:val="en-GB"/>
        </w:rPr>
        <w:t xml:space="preserve"> in the OWL model. From the point of view of ontological parsimony, this</w:t>
      </w:r>
      <w:r w:rsidR="002655F7" w:rsidRPr="005B4738">
        <w:rPr>
          <w:lang w:val="en-GB"/>
        </w:rPr>
        <w:t xml:space="preserve"> </w:t>
      </w:r>
      <w:r w:rsidR="007419B2">
        <w:rPr>
          <w:lang w:val="en-GB"/>
        </w:rPr>
        <w:t>might not be</w:t>
      </w:r>
      <w:r w:rsidR="002655F7" w:rsidRPr="005B4738">
        <w:rPr>
          <w:lang w:val="en-GB"/>
        </w:rPr>
        <w:t xml:space="preserve"> desirable because the </w:t>
      </w:r>
      <w:r w:rsidR="007419B2">
        <w:rPr>
          <w:lang w:val="en-GB"/>
        </w:rPr>
        <w:t xml:space="preserve">entities described by </w:t>
      </w:r>
      <w:r w:rsidR="002655F7" w:rsidRPr="005B4738">
        <w:rPr>
          <w:lang w:val="en-GB"/>
        </w:rPr>
        <w:t xml:space="preserve">phase </w:t>
      </w:r>
      <w:proofErr w:type="spellStart"/>
      <w:r w:rsidR="002655F7" w:rsidRPr="005B4738">
        <w:rPr>
          <w:lang w:val="en-GB"/>
        </w:rPr>
        <w:t>sortal</w:t>
      </w:r>
      <w:r w:rsidR="007419B2">
        <w:rPr>
          <w:lang w:val="en-GB"/>
        </w:rPr>
        <w:t>s</w:t>
      </w:r>
      <w:proofErr w:type="spellEnd"/>
      <w:r w:rsidR="002655F7" w:rsidRPr="005B4738">
        <w:rPr>
          <w:lang w:val="en-GB"/>
        </w:rPr>
        <w:t xml:space="preserve"> do not</w:t>
      </w:r>
      <w:r w:rsidR="007419B2">
        <w:rPr>
          <w:lang w:val="en-GB"/>
        </w:rPr>
        <w:t xml:space="preserve"> really</w:t>
      </w:r>
      <w:r w:rsidR="002655F7" w:rsidRPr="005B4738">
        <w:rPr>
          <w:lang w:val="en-GB"/>
        </w:rPr>
        <w:t xml:space="preserve"> constitute anything over and above the continuant. </w:t>
      </w:r>
      <w:r w:rsidR="007419B2">
        <w:rPr>
          <w:lang w:val="en-GB"/>
        </w:rPr>
        <w:t>However, t</w:t>
      </w:r>
      <w:r w:rsidR="002655F7" w:rsidRPr="005B4738">
        <w:rPr>
          <w:lang w:val="en-GB"/>
        </w:rPr>
        <w:t>his is a consequence of the reification approach that is unfortunately unavoidable. We will thus prefer the term “temporally qualified continuant” to indicate that we do not intend to hypostatise these entities</w:t>
      </w:r>
      <w:r w:rsidR="007419B2">
        <w:rPr>
          <w:lang w:val="en-GB"/>
        </w:rPr>
        <w:t xml:space="preserve">. It is sufficient to </w:t>
      </w:r>
      <w:r w:rsidR="002655F7" w:rsidRPr="005B4738">
        <w:rPr>
          <w:lang w:val="en-GB"/>
        </w:rPr>
        <w:t xml:space="preserve">consider </w:t>
      </w:r>
      <w:r w:rsidR="007419B2">
        <w:rPr>
          <w:lang w:val="en-GB"/>
        </w:rPr>
        <w:t xml:space="preserve">“phase </w:t>
      </w:r>
      <w:proofErr w:type="spellStart"/>
      <w:r w:rsidR="007419B2">
        <w:rPr>
          <w:lang w:val="en-GB"/>
        </w:rPr>
        <w:t>sortal</w:t>
      </w:r>
      <w:proofErr w:type="spellEnd"/>
      <w:r w:rsidR="007419B2">
        <w:rPr>
          <w:lang w:val="en-GB"/>
        </w:rPr>
        <w:t xml:space="preserve"> talk”</w:t>
      </w:r>
      <w:r w:rsidR="007419B2" w:rsidRPr="005B4738">
        <w:rPr>
          <w:lang w:val="en-GB"/>
        </w:rPr>
        <w:t xml:space="preserve"> </w:t>
      </w:r>
      <w:r w:rsidR="002655F7" w:rsidRPr="005B4738">
        <w:rPr>
          <w:lang w:val="en-GB"/>
        </w:rPr>
        <w:t>as</w:t>
      </w:r>
      <w:r w:rsidR="007419B2">
        <w:rPr>
          <w:lang w:val="en-GB"/>
        </w:rPr>
        <w:t xml:space="preserve"> a</w:t>
      </w:r>
      <w:r w:rsidR="002655F7" w:rsidRPr="005B4738">
        <w:rPr>
          <w:lang w:val="en-GB"/>
        </w:rPr>
        <w:t xml:space="preserve"> </w:t>
      </w:r>
      <w:proofErr w:type="spellStart"/>
      <w:r w:rsidR="00BF3DD8" w:rsidRPr="00A21127">
        <w:rPr>
          <w:i/>
          <w:lang w:val="en-GB"/>
        </w:rPr>
        <w:t>façon</w:t>
      </w:r>
      <w:proofErr w:type="spellEnd"/>
      <w:r w:rsidR="00BF3DD8" w:rsidRPr="00A21127">
        <w:rPr>
          <w:i/>
          <w:lang w:val="en-GB"/>
        </w:rPr>
        <w:t xml:space="preserve"> de </w:t>
      </w:r>
      <w:proofErr w:type="spellStart"/>
      <w:r w:rsidR="00BF3DD8" w:rsidRPr="00A21127">
        <w:rPr>
          <w:i/>
          <w:lang w:val="en-GB"/>
        </w:rPr>
        <w:t>parler</w:t>
      </w:r>
      <w:proofErr w:type="spellEnd"/>
      <w:r w:rsidR="00BF3DD8" w:rsidRPr="005B4738">
        <w:rPr>
          <w:lang w:val="en-GB"/>
        </w:rPr>
        <w:t xml:space="preserve">, </w:t>
      </w:r>
      <w:r w:rsidR="007419B2">
        <w:rPr>
          <w:lang w:val="en-GB"/>
        </w:rPr>
        <w:t>which is effectively talk about the continuant during a certain period of its life or history.</w:t>
      </w:r>
      <w:r w:rsidR="004641F8">
        <w:rPr>
          <w:lang w:val="en-GB"/>
        </w:rPr>
        <w:t xml:space="preserve"> For example, “human under 18 years” would be a temporal qualification of the class “human”.</w:t>
      </w:r>
      <w:r w:rsidR="002655F7" w:rsidRPr="005B4738">
        <w:rPr>
          <w:lang w:val="en-GB"/>
        </w:rPr>
        <w:t xml:space="preserve"> </w:t>
      </w:r>
      <w:r w:rsidR="007419B2">
        <w:rPr>
          <w:lang w:val="en-GB"/>
        </w:rPr>
        <w:t>W</w:t>
      </w:r>
      <w:r w:rsidR="007419B2" w:rsidRPr="005B4738">
        <w:rPr>
          <w:lang w:val="en-GB"/>
        </w:rPr>
        <w:t xml:space="preserve">hile </w:t>
      </w:r>
      <w:r w:rsidR="007419B2">
        <w:rPr>
          <w:lang w:val="en-GB"/>
        </w:rPr>
        <w:t>this approach</w:t>
      </w:r>
      <w:r w:rsidR="002655F7" w:rsidRPr="005B4738">
        <w:rPr>
          <w:lang w:val="en-GB"/>
        </w:rPr>
        <w:t xml:space="preserve"> may include </w:t>
      </w:r>
      <w:r w:rsidR="00BF3DD8" w:rsidRPr="005B4738">
        <w:rPr>
          <w:lang w:val="en-GB"/>
        </w:rPr>
        <w:t xml:space="preserve">both </w:t>
      </w:r>
      <w:r w:rsidR="002655F7" w:rsidRPr="005B4738">
        <w:rPr>
          <w:lang w:val="en-GB"/>
        </w:rPr>
        <w:t xml:space="preserve">temporally </w:t>
      </w:r>
      <w:r w:rsidR="00BF3DD8" w:rsidRPr="005B4738">
        <w:rPr>
          <w:lang w:val="en-GB"/>
        </w:rPr>
        <w:t xml:space="preserve">extended and </w:t>
      </w:r>
      <w:r w:rsidR="002655F7" w:rsidRPr="005B4738">
        <w:rPr>
          <w:lang w:val="en-GB"/>
        </w:rPr>
        <w:t xml:space="preserve">non-extended “slices” of continuants, </w:t>
      </w:r>
      <w:r w:rsidR="007419B2">
        <w:rPr>
          <w:lang w:val="en-GB"/>
        </w:rPr>
        <w:t xml:space="preserve">it </w:t>
      </w:r>
      <w:r w:rsidR="002655F7" w:rsidRPr="005B4738">
        <w:rPr>
          <w:lang w:val="en-GB"/>
        </w:rPr>
        <w:t>seems</w:t>
      </w:r>
      <w:r w:rsidR="007419B2">
        <w:rPr>
          <w:lang w:val="en-GB"/>
        </w:rPr>
        <w:t xml:space="preserve"> to be</w:t>
      </w:r>
      <w:r w:rsidR="002655F7" w:rsidRPr="005B4738">
        <w:rPr>
          <w:lang w:val="en-GB"/>
        </w:rPr>
        <w:t xml:space="preserve"> a bit more natural than the “stages” of Bittner and Donnelly and avoids potential terminological confusion about the word “stage”, which might just as well refer to a</w:t>
      </w:r>
      <w:r w:rsidR="00BF3DD8" w:rsidRPr="005B4738">
        <w:rPr>
          <w:lang w:val="en-GB"/>
        </w:rPr>
        <w:t>n</w:t>
      </w:r>
      <w:r w:rsidR="002655F7" w:rsidRPr="005B4738">
        <w:rPr>
          <w:lang w:val="en-GB"/>
        </w:rPr>
        <w:t xml:space="preserve"> </w:t>
      </w:r>
      <w:proofErr w:type="spellStart"/>
      <w:r w:rsidR="00BF3DD8" w:rsidRPr="005B4738">
        <w:rPr>
          <w:lang w:val="en-GB"/>
        </w:rPr>
        <w:t>occurrent</w:t>
      </w:r>
      <w:proofErr w:type="spellEnd"/>
      <w:r w:rsidR="00BF3DD8" w:rsidRPr="005B4738">
        <w:rPr>
          <w:lang w:val="en-GB"/>
        </w:rPr>
        <w:t xml:space="preserve"> (e.g. </w:t>
      </w:r>
      <w:r w:rsidR="00E73BB1">
        <w:rPr>
          <w:lang w:val="en-GB"/>
        </w:rPr>
        <w:t>the early</w:t>
      </w:r>
      <w:r w:rsidR="00BF3DD8" w:rsidRPr="005B4738">
        <w:rPr>
          <w:lang w:val="en-GB"/>
        </w:rPr>
        <w:t xml:space="preserve"> stage of a disease course)</w:t>
      </w:r>
      <w:r w:rsidR="002655F7" w:rsidRPr="005B4738">
        <w:rPr>
          <w:lang w:val="en-GB"/>
        </w:rPr>
        <w:t>.</w:t>
      </w:r>
    </w:p>
    <w:p w14:paraId="603943C4" w14:textId="77777777" w:rsidR="002655F7" w:rsidRPr="005B4738" w:rsidRDefault="002655F7" w:rsidP="002655F7">
      <w:pPr>
        <w:suppressAutoHyphens/>
        <w:rPr>
          <w:lang w:val="en-GB"/>
        </w:rPr>
      </w:pPr>
      <w:r w:rsidRPr="005B4738">
        <w:rPr>
          <w:lang w:val="en-GB"/>
        </w:rPr>
        <w:t>With</w:t>
      </w:r>
      <w:r w:rsidRPr="005B4738">
        <w:rPr>
          <w:rFonts w:eastAsia="Times New Roman"/>
          <w:lang w:val="en-GB"/>
        </w:rPr>
        <w:t xml:space="preserve"> </w:t>
      </w:r>
      <w:r w:rsidRPr="005B4738">
        <w:rPr>
          <w:lang w:val="en-GB"/>
        </w:rPr>
        <w:t>these</w:t>
      </w:r>
      <w:r w:rsidRPr="005B4738">
        <w:rPr>
          <w:rFonts w:eastAsia="Times New Roman"/>
          <w:lang w:val="en-GB"/>
        </w:rPr>
        <w:t xml:space="preserve"> </w:t>
      </w:r>
      <w:r w:rsidRPr="005B4738">
        <w:rPr>
          <w:lang w:val="en-GB"/>
        </w:rPr>
        <w:t>clarifications</w:t>
      </w:r>
      <w:r w:rsidRPr="005B4738">
        <w:rPr>
          <w:rFonts w:eastAsia="Times New Roman"/>
          <w:lang w:val="en-GB"/>
        </w:rPr>
        <w:t xml:space="preserve"> </w:t>
      </w:r>
      <w:r w:rsidRPr="005B4738">
        <w:rPr>
          <w:lang w:val="en-GB"/>
        </w:rPr>
        <w:t>in</w:t>
      </w:r>
      <w:r w:rsidRPr="005B4738">
        <w:rPr>
          <w:rFonts w:eastAsia="Times New Roman"/>
          <w:lang w:val="en-GB"/>
        </w:rPr>
        <w:t xml:space="preserve"> </w:t>
      </w:r>
      <w:r w:rsidRPr="005B4738">
        <w:rPr>
          <w:lang w:val="en-GB"/>
        </w:rPr>
        <w:t>mind,</w:t>
      </w:r>
      <w:r w:rsidRPr="005B4738">
        <w:rPr>
          <w:rFonts w:eastAsia="Times New Roman"/>
          <w:lang w:val="en-GB"/>
        </w:rPr>
        <w:t xml:space="preserve"> </w:t>
      </w:r>
      <w:r w:rsidRPr="005B4738">
        <w:rPr>
          <w:lang w:val="en-GB"/>
        </w:rPr>
        <w:t>we</w:t>
      </w:r>
      <w:r w:rsidRPr="005B4738">
        <w:rPr>
          <w:rFonts w:eastAsia="Times New Roman"/>
          <w:lang w:val="en-GB"/>
        </w:rPr>
        <w:t xml:space="preserve"> </w:t>
      </w:r>
      <w:r w:rsidR="007419B2">
        <w:rPr>
          <w:rFonts w:eastAsia="Times New Roman"/>
          <w:lang w:val="en-GB"/>
        </w:rPr>
        <w:t xml:space="preserve">now </w:t>
      </w:r>
      <w:r w:rsidRPr="005B4738">
        <w:rPr>
          <w:lang w:val="en-GB"/>
        </w:rPr>
        <w:t>revisit</w:t>
      </w:r>
      <w:r w:rsidRPr="005B4738">
        <w:rPr>
          <w:rFonts w:eastAsia="Times New Roman"/>
          <w:lang w:val="en-GB"/>
        </w:rPr>
        <w:t xml:space="preserve"> </w:t>
      </w:r>
      <w:r w:rsidRPr="005B4738">
        <w:rPr>
          <w:lang w:val="en-GB"/>
        </w:rPr>
        <w:t>the</w:t>
      </w:r>
      <w:r w:rsidRPr="005B4738">
        <w:rPr>
          <w:rFonts w:eastAsia="Times New Roman"/>
          <w:lang w:val="en-GB"/>
        </w:rPr>
        <w:t xml:space="preserve"> notions </w:t>
      </w:r>
      <w:r w:rsidRPr="005B4738">
        <w:rPr>
          <w:lang w:val="en-GB"/>
        </w:rPr>
        <w:t>of</w:t>
      </w:r>
      <w:r w:rsidRPr="005B4738">
        <w:rPr>
          <w:rFonts w:eastAsia="Times New Roman"/>
          <w:lang w:val="en-GB"/>
        </w:rPr>
        <w:t xml:space="preserve"> </w:t>
      </w:r>
      <w:r w:rsidRPr="005B4738">
        <w:rPr>
          <w:lang w:val="en-GB"/>
        </w:rPr>
        <w:t>temporary</w:t>
      </w:r>
      <w:r w:rsidRPr="005B4738">
        <w:rPr>
          <w:rFonts w:eastAsia="Times New Roman"/>
          <w:lang w:val="en-GB"/>
        </w:rPr>
        <w:t xml:space="preserve"> </w:t>
      </w:r>
      <w:r w:rsidRPr="005B4738">
        <w:rPr>
          <w:lang w:val="en-GB"/>
        </w:rPr>
        <w:t>and</w:t>
      </w:r>
      <w:r w:rsidRPr="005B4738">
        <w:rPr>
          <w:rFonts w:eastAsia="Times New Roman"/>
          <w:lang w:val="en-GB"/>
        </w:rPr>
        <w:t xml:space="preserve"> </w:t>
      </w:r>
      <w:r w:rsidRPr="005B4738">
        <w:rPr>
          <w:lang w:val="en-GB"/>
        </w:rPr>
        <w:t>permanent</w:t>
      </w:r>
      <w:r w:rsidRPr="005B4738">
        <w:rPr>
          <w:rFonts w:eastAsia="Times New Roman"/>
          <w:lang w:val="en-GB"/>
        </w:rPr>
        <w:t xml:space="preserve"> </w:t>
      </w:r>
      <w:r w:rsidRPr="005B4738">
        <w:rPr>
          <w:lang w:val="en-GB"/>
        </w:rPr>
        <w:t>relatedness</w:t>
      </w:r>
      <w:r w:rsidRPr="005B4738">
        <w:rPr>
          <w:rFonts w:eastAsia="Times New Roman"/>
          <w:lang w:val="en-GB"/>
        </w:rPr>
        <w:t xml:space="preserve"> introduced </w:t>
      </w:r>
      <w:r w:rsidRPr="005B4738">
        <w:rPr>
          <w:lang w:val="en-GB"/>
        </w:rPr>
        <w:t>above</w:t>
      </w:r>
      <w:r w:rsidRPr="005B4738">
        <w:rPr>
          <w:rFonts w:eastAsia="Times New Roman"/>
          <w:lang w:val="en-GB"/>
        </w:rPr>
        <w:t xml:space="preserve"> </w:t>
      </w:r>
      <w:r w:rsidRPr="005B4738">
        <w:rPr>
          <w:lang w:val="en-GB"/>
        </w:rPr>
        <w:t>with</w:t>
      </w:r>
      <w:r w:rsidRPr="005B4738">
        <w:rPr>
          <w:rFonts w:eastAsia="Times New Roman"/>
          <w:lang w:val="en-GB"/>
        </w:rPr>
        <w:t xml:space="preserve"> </w:t>
      </w:r>
      <w:r w:rsidRPr="005B4738">
        <w:rPr>
          <w:lang w:val="en-GB"/>
        </w:rPr>
        <w:t>regard</w:t>
      </w:r>
      <w:r w:rsidRPr="005B4738">
        <w:rPr>
          <w:rFonts w:eastAsia="Times New Roman"/>
          <w:lang w:val="en-GB"/>
        </w:rPr>
        <w:t xml:space="preserve"> </w:t>
      </w:r>
      <w:r w:rsidRPr="005B4738">
        <w:rPr>
          <w:lang w:val="en-GB"/>
        </w:rPr>
        <w:t>to</w:t>
      </w:r>
      <w:r w:rsidRPr="005B4738">
        <w:rPr>
          <w:rFonts w:eastAsia="Times New Roman"/>
          <w:lang w:val="en-GB"/>
        </w:rPr>
        <w:t xml:space="preserve"> </w:t>
      </w:r>
      <w:r w:rsidRPr="005B4738">
        <w:rPr>
          <w:lang w:val="en-GB"/>
        </w:rPr>
        <w:t>temporally qualified continuants.</w:t>
      </w:r>
    </w:p>
    <w:p w14:paraId="0FE98E2C" w14:textId="77777777" w:rsidR="002655F7" w:rsidRPr="005B4738" w:rsidRDefault="002655F7" w:rsidP="002655F7">
      <w:pPr>
        <w:pStyle w:val="berschrift2"/>
        <w:rPr>
          <w:lang w:val="en-GB"/>
        </w:rPr>
      </w:pPr>
      <w:r w:rsidRPr="005B4738">
        <w:rPr>
          <w:lang w:val="en-GB"/>
        </w:rPr>
        <w:t xml:space="preserve">Temporary </w:t>
      </w:r>
      <w:r w:rsidR="007419B2">
        <w:rPr>
          <w:lang w:val="en-GB"/>
        </w:rPr>
        <w:t>R</w:t>
      </w:r>
      <w:r w:rsidR="007419B2" w:rsidRPr="005B4738">
        <w:rPr>
          <w:lang w:val="en-GB"/>
        </w:rPr>
        <w:t>elatedness</w:t>
      </w:r>
    </w:p>
    <w:p w14:paraId="0DFFEAE8" w14:textId="77777777" w:rsidR="002655F7" w:rsidRPr="005B4738" w:rsidRDefault="002655F7" w:rsidP="002655F7">
      <w:pPr>
        <w:suppressAutoHyphens/>
        <w:rPr>
          <w:rFonts w:eastAsia="Times New Roman"/>
          <w:lang w:val="en-GB"/>
        </w:rPr>
      </w:pPr>
      <w:r w:rsidRPr="005B4738">
        <w:rPr>
          <w:lang w:val="en-GB"/>
        </w:rPr>
        <w:t>The</w:t>
      </w:r>
      <w:r w:rsidRPr="005B4738">
        <w:rPr>
          <w:rFonts w:eastAsia="Times New Roman"/>
          <w:lang w:val="en-GB"/>
        </w:rPr>
        <w:t xml:space="preserve"> </w:t>
      </w:r>
      <w:r w:rsidRPr="005B4738">
        <w:rPr>
          <w:lang w:val="en-GB"/>
        </w:rPr>
        <w:t>relation</w:t>
      </w:r>
      <w:r w:rsidRPr="005B4738">
        <w:rPr>
          <w:rFonts w:eastAsia="Times New Roman"/>
          <w:lang w:val="en-GB"/>
        </w:rPr>
        <w:t xml:space="preserve"> </w:t>
      </w:r>
      <w:proofErr w:type="spellStart"/>
      <w:r w:rsidRPr="005B4738">
        <w:rPr>
          <w:b/>
          <w:lang w:val="en-GB"/>
        </w:rPr>
        <w:t>hasTemporalQualification</w:t>
      </w:r>
      <w:proofErr w:type="spellEnd"/>
      <w:r w:rsidRPr="005B4738">
        <w:rPr>
          <w:rFonts w:eastAsia="Times New Roman"/>
          <w:lang w:val="en-GB"/>
        </w:rPr>
        <w:t xml:space="preserve"> (inverse: </w:t>
      </w:r>
      <w:proofErr w:type="spellStart"/>
      <w:r w:rsidRPr="005B4738">
        <w:rPr>
          <w:rFonts w:eastAsia="Times New Roman"/>
          <w:b/>
          <w:lang w:val="en-GB"/>
        </w:rPr>
        <w:t>temporalQualificationOf</w:t>
      </w:r>
      <w:proofErr w:type="spellEnd"/>
      <w:r w:rsidRPr="005B4738">
        <w:rPr>
          <w:rFonts w:eastAsia="Times New Roman"/>
          <w:lang w:val="en-GB"/>
        </w:rPr>
        <w:t xml:space="preserve">) </w:t>
      </w:r>
      <w:r w:rsidRPr="005B4738">
        <w:rPr>
          <w:lang w:val="en-GB"/>
        </w:rPr>
        <w:t>relates</w:t>
      </w:r>
      <w:r w:rsidRPr="005B4738">
        <w:rPr>
          <w:rFonts w:eastAsia="Times New Roman"/>
          <w:lang w:val="en-GB"/>
        </w:rPr>
        <w:t xml:space="preserve"> </w:t>
      </w:r>
      <w:r w:rsidRPr="005B4738">
        <w:rPr>
          <w:lang w:val="en-GB"/>
        </w:rPr>
        <w:t>a</w:t>
      </w:r>
      <w:r w:rsidRPr="005B4738">
        <w:rPr>
          <w:rFonts w:eastAsia="Times New Roman"/>
          <w:lang w:val="en-GB"/>
        </w:rPr>
        <w:t xml:space="preserve"> </w:t>
      </w:r>
      <w:r w:rsidRPr="005B4738">
        <w:rPr>
          <w:lang w:val="en-GB"/>
        </w:rPr>
        <w:t>continuant</w:t>
      </w:r>
      <w:r w:rsidRPr="005B4738">
        <w:rPr>
          <w:rFonts w:eastAsia="Times New Roman"/>
          <w:lang w:val="en-GB"/>
        </w:rPr>
        <w:t xml:space="preserve"> </w:t>
      </w:r>
      <w:r w:rsidRPr="005B4738">
        <w:rPr>
          <w:lang w:val="en-GB"/>
        </w:rPr>
        <w:t>with</w:t>
      </w:r>
      <w:r w:rsidRPr="005B4738">
        <w:rPr>
          <w:rFonts w:eastAsia="Times New Roman"/>
          <w:lang w:val="en-GB"/>
        </w:rPr>
        <w:t xml:space="preserve"> </w:t>
      </w:r>
      <w:r w:rsidRPr="005B4738">
        <w:rPr>
          <w:lang w:val="en-GB"/>
        </w:rPr>
        <w:t>a</w:t>
      </w:r>
      <w:r w:rsidRPr="005B4738">
        <w:rPr>
          <w:rFonts w:eastAsia="Times New Roman"/>
          <w:lang w:val="en-GB"/>
        </w:rPr>
        <w:t xml:space="preserve"> temporal qualification </w:t>
      </w:r>
      <w:r w:rsidRPr="005B4738">
        <w:rPr>
          <w:lang w:val="en-GB"/>
        </w:rPr>
        <w:t>of</w:t>
      </w:r>
      <w:r w:rsidRPr="005B4738">
        <w:rPr>
          <w:rFonts w:eastAsia="Times New Roman"/>
          <w:lang w:val="en-GB"/>
        </w:rPr>
        <w:t xml:space="preserve"> </w:t>
      </w:r>
      <w:r w:rsidRPr="005B4738">
        <w:rPr>
          <w:lang w:val="en-GB"/>
        </w:rPr>
        <w:t>itself.</w:t>
      </w:r>
      <w:r w:rsidR="00BF3DD8" w:rsidRPr="005B4738">
        <w:rPr>
          <w:lang w:val="en-GB"/>
        </w:rPr>
        <w:t xml:space="preserve"> </w:t>
      </w:r>
      <w:r w:rsidRPr="005B4738">
        <w:rPr>
          <w:lang w:val="en-GB"/>
        </w:rPr>
        <w:t>E.g.,</w:t>
      </w:r>
      <w:r w:rsidRPr="005B4738">
        <w:rPr>
          <w:rFonts w:eastAsia="Times New Roman"/>
          <w:lang w:val="en-GB"/>
        </w:rPr>
        <w:t xml:space="preserve"> </w:t>
      </w:r>
    </w:p>
    <w:p w14:paraId="2DE36D3F" w14:textId="77777777" w:rsidR="002655F7" w:rsidRPr="005B4738" w:rsidRDefault="002655F7" w:rsidP="002655F7">
      <w:pPr>
        <w:tabs>
          <w:tab w:val="left" w:pos="6781"/>
        </w:tabs>
        <w:suppressAutoHyphens/>
        <w:spacing w:before="240" w:after="240"/>
        <w:ind w:left="454"/>
        <w:rPr>
          <w:rFonts w:eastAsia="Times New Roman"/>
          <w:vertAlign w:val="subscript"/>
          <w:lang w:val="en-GB"/>
        </w:rPr>
      </w:pPr>
      <w:r w:rsidRPr="005B4738">
        <w:rPr>
          <w:lang w:val="en-GB"/>
        </w:rPr>
        <w:t>'</w:t>
      </w:r>
      <w:proofErr w:type="spellStart"/>
      <w:r w:rsidRPr="005B4738">
        <w:rPr>
          <w:lang w:val="en-GB"/>
        </w:rPr>
        <w:t>Apple</w:t>
      </w:r>
      <w:r w:rsidRPr="005B4738">
        <w:rPr>
          <w:vertAlign w:val="subscript"/>
          <w:lang w:val="en-GB"/>
        </w:rPr>
        <w:t>ABC</w:t>
      </w:r>
      <w:proofErr w:type="spellEnd"/>
      <w:r w:rsidRPr="005B4738">
        <w:rPr>
          <w:rFonts w:eastAsia="Times New Roman"/>
          <w:lang w:val="en-GB"/>
        </w:rPr>
        <w:t xml:space="preserve"> </w:t>
      </w:r>
      <w:r w:rsidRPr="005B4738">
        <w:rPr>
          <w:lang w:val="en-GB"/>
        </w:rPr>
        <w:t>at</w:t>
      </w:r>
      <w:r w:rsidRPr="005B4738">
        <w:rPr>
          <w:rFonts w:eastAsia="Times New Roman"/>
          <w:lang w:val="en-GB"/>
        </w:rPr>
        <w:t xml:space="preserve"> </w:t>
      </w:r>
      <w:r w:rsidRPr="005B4738">
        <w:rPr>
          <w:lang w:val="en-GB"/>
        </w:rPr>
        <w:t>t</w:t>
      </w:r>
      <w:r w:rsidRPr="005B4738">
        <w:rPr>
          <w:vertAlign w:val="subscript"/>
          <w:lang w:val="en-GB"/>
        </w:rPr>
        <w:t>123</w:t>
      </w:r>
      <w:r w:rsidRPr="005B4738">
        <w:rPr>
          <w:lang w:val="en-GB"/>
        </w:rPr>
        <w:t>'</w:t>
      </w:r>
      <w:r w:rsidRPr="005B4738">
        <w:rPr>
          <w:rFonts w:eastAsia="Times New Roman"/>
          <w:lang w:val="en-GB"/>
        </w:rPr>
        <w:t xml:space="preserve"> </w:t>
      </w:r>
      <w:r w:rsidRPr="005B4738">
        <w:rPr>
          <w:lang w:val="en-GB"/>
        </w:rPr>
        <w:t>is</w:t>
      </w:r>
      <w:r w:rsidRPr="005B4738">
        <w:rPr>
          <w:rFonts w:eastAsia="Times New Roman"/>
          <w:lang w:val="en-GB"/>
        </w:rPr>
        <w:t xml:space="preserve"> </w:t>
      </w:r>
      <w:r w:rsidRPr="005B4738">
        <w:rPr>
          <w:lang w:val="en-GB"/>
        </w:rPr>
        <w:t>a</w:t>
      </w:r>
      <w:r w:rsidRPr="005B4738">
        <w:rPr>
          <w:rFonts w:eastAsia="Times New Roman"/>
          <w:lang w:val="en-GB"/>
        </w:rPr>
        <w:t xml:space="preserve"> </w:t>
      </w:r>
      <w:proofErr w:type="spellStart"/>
      <w:r w:rsidRPr="005B4738">
        <w:rPr>
          <w:b/>
          <w:lang w:val="en-GB"/>
        </w:rPr>
        <w:t>temporalQualificationOf</w:t>
      </w:r>
      <w:proofErr w:type="spellEnd"/>
      <w:r w:rsidRPr="005B4738">
        <w:rPr>
          <w:rFonts w:eastAsia="Times New Roman"/>
          <w:lang w:val="en-GB"/>
        </w:rPr>
        <w:t xml:space="preserve"> </w:t>
      </w:r>
      <w:proofErr w:type="spellStart"/>
      <w:r w:rsidRPr="005B4738">
        <w:rPr>
          <w:lang w:val="en-GB"/>
        </w:rPr>
        <w:t>Apple</w:t>
      </w:r>
      <w:r w:rsidRPr="005B4738">
        <w:rPr>
          <w:vertAlign w:val="subscript"/>
          <w:lang w:val="en-GB"/>
        </w:rPr>
        <w:t>ABC</w:t>
      </w:r>
      <w:proofErr w:type="spellEnd"/>
      <w:r w:rsidRPr="005B4738">
        <w:rPr>
          <w:rFonts w:eastAsia="Times New Roman"/>
          <w:vertAlign w:val="subscript"/>
          <w:lang w:val="en-GB"/>
        </w:rPr>
        <w:t xml:space="preserve"> </w:t>
      </w:r>
    </w:p>
    <w:p w14:paraId="08E2CEC0" w14:textId="77777777" w:rsidR="002655F7" w:rsidRPr="005B4738" w:rsidRDefault="002655F7" w:rsidP="002655F7">
      <w:pPr>
        <w:tabs>
          <w:tab w:val="left" w:pos="6781"/>
        </w:tabs>
        <w:suppressAutoHyphens/>
        <w:spacing w:before="240" w:after="240"/>
        <w:ind w:left="454"/>
        <w:rPr>
          <w:rFonts w:eastAsia="Times New Roman"/>
          <w:vertAlign w:val="subscript"/>
          <w:lang w:val="en-GB"/>
        </w:rPr>
      </w:pPr>
      <w:r w:rsidRPr="005B4738">
        <w:rPr>
          <w:lang w:val="en-GB"/>
        </w:rPr>
        <w:t>'</w:t>
      </w:r>
      <w:proofErr w:type="spellStart"/>
      <w:r w:rsidRPr="005B4738">
        <w:rPr>
          <w:lang w:val="en-GB"/>
        </w:rPr>
        <w:t>Greenness</w:t>
      </w:r>
      <w:r w:rsidRPr="005B4738">
        <w:rPr>
          <w:vertAlign w:val="subscript"/>
          <w:lang w:val="en-GB"/>
        </w:rPr>
        <w:t>AppleABC</w:t>
      </w:r>
      <w:proofErr w:type="spellEnd"/>
      <w:r w:rsidRPr="005B4738">
        <w:rPr>
          <w:rFonts w:eastAsia="Times New Roman"/>
          <w:lang w:val="en-GB"/>
        </w:rPr>
        <w:t xml:space="preserve"> </w:t>
      </w:r>
      <w:r w:rsidRPr="005B4738">
        <w:rPr>
          <w:lang w:val="en-GB"/>
        </w:rPr>
        <w:t>at</w:t>
      </w:r>
      <w:r w:rsidRPr="005B4738">
        <w:rPr>
          <w:rFonts w:eastAsia="Times New Roman"/>
          <w:lang w:val="en-GB"/>
        </w:rPr>
        <w:t xml:space="preserve"> </w:t>
      </w:r>
      <w:r w:rsidRPr="005B4738">
        <w:rPr>
          <w:lang w:val="en-GB"/>
        </w:rPr>
        <w:t>t</w:t>
      </w:r>
      <w:r w:rsidRPr="005B4738">
        <w:rPr>
          <w:vertAlign w:val="subscript"/>
          <w:lang w:val="en-GB"/>
        </w:rPr>
        <w:t>123</w:t>
      </w:r>
      <w:r w:rsidRPr="005B4738">
        <w:rPr>
          <w:rFonts w:eastAsia="Times New Roman"/>
          <w:vertAlign w:val="superscript"/>
          <w:lang w:val="en-GB"/>
        </w:rPr>
        <w:t>’</w:t>
      </w:r>
      <w:r w:rsidRPr="005B4738">
        <w:rPr>
          <w:rFonts w:eastAsia="Times New Roman"/>
          <w:lang w:val="en-GB"/>
        </w:rPr>
        <w:t xml:space="preserve"> </w:t>
      </w:r>
      <w:r w:rsidRPr="005B4738">
        <w:rPr>
          <w:lang w:val="en-GB"/>
        </w:rPr>
        <w:t>is</w:t>
      </w:r>
      <w:r w:rsidRPr="005B4738">
        <w:rPr>
          <w:rFonts w:eastAsia="Times New Roman"/>
          <w:lang w:val="en-GB"/>
        </w:rPr>
        <w:t xml:space="preserve"> </w:t>
      </w:r>
      <w:r w:rsidRPr="005B4738">
        <w:rPr>
          <w:lang w:val="en-GB"/>
        </w:rPr>
        <w:t>a</w:t>
      </w:r>
      <w:r w:rsidRPr="005B4738">
        <w:rPr>
          <w:rFonts w:eastAsia="Times New Roman"/>
          <w:lang w:val="en-GB"/>
        </w:rPr>
        <w:t xml:space="preserve"> </w:t>
      </w:r>
      <w:proofErr w:type="spellStart"/>
      <w:r w:rsidRPr="005B4738">
        <w:rPr>
          <w:b/>
          <w:lang w:val="en-GB"/>
        </w:rPr>
        <w:t>temporalQualificationOf</w:t>
      </w:r>
      <w:proofErr w:type="spellEnd"/>
      <w:r w:rsidRPr="005B4738">
        <w:rPr>
          <w:rFonts w:eastAsia="Times New Roman"/>
          <w:lang w:val="en-GB"/>
        </w:rPr>
        <w:t xml:space="preserve">  </w:t>
      </w:r>
      <w:proofErr w:type="spellStart"/>
      <w:r w:rsidRPr="005B4738">
        <w:rPr>
          <w:lang w:val="en-GB"/>
        </w:rPr>
        <w:t>Greenness</w:t>
      </w:r>
      <w:r w:rsidRPr="005B4738">
        <w:rPr>
          <w:vertAlign w:val="subscript"/>
          <w:lang w:val="en-GB"/>
        </w:rPr>
        <w:t>AppleABC</w:t>
      </w:r>
      <w:proofErr w:type="spellEnd"/>
      <w:r w:rsidRPr="005B4738">
        <w:rPr>
          <w:rFonts w:eastAsia="Times New Roman"/>
          <w:vertAlign w:val="subscript"/>
          <w:lang w:val="en-GB"/>
        </w:rPr>
        <w:t xml:space="preserve"> </w:t>
      </w:r>
    </w:p>
    <w:p w14:paraId="00224C75" w14:textId="77777777" w:rsidR="002655F7" w:rsidRPr="005B4738" w:rsidRDefault="002655F7" w:rsidP="002655F7">
      <w:pPr>
        <w:suppressAutoHyphens/>
        <w:rPr>
          <w:rFonts w:ascii="Symbol" w:eastAsia="Symbol" w:hAnsi="Symbol" w:cs="Symbol"/>
          <w:lang w:val="en-GB"/>
        </w:rPr>
      </w:pPr>
      <w:r w:rsidRPr="005B4738">
        <w:rPr>
          <w:lang w:val="en-GB"/>
        </w:rPr>
        <w:t>Let</w:t>
      </w:r>
      <w:r w:rsidRPr="005B4738">
        <w:rPr>
          <w:rFonts w:eastAsia="Times New Roman"/>
          <w:lang w:val="en-GB"/>
        </w:rPr>
        <w:t xml:space="preserve"> </w:t>
      </w:r>
      <w:r w:rsidRPr="005B4738">
        <w:rPr>
          <w:lang w:val="en-GB"/>
        </w:rPr>
        <w:t>us</w:t>
      </w:r>
      <w:r w:rsidRPr="005B4738">
        <w:rPr>
          <w:rFonts w:eastAsia="Times New Roman"/>
          <w:lang w:val="en-GB"/>
        </w:rPr>
        <w:t xml:space="preserve"> </w:t>
      </w:r>
      <w:r w:rsidRPr="005B4738">
        <w:rPr>
          <w:lang w:val="en-GB"/>
        </w:rPr>
        <w:t>consider</w:t>
      </w:r>
      <w:r w:rsidRPr="005B4738">
        <w:rPr>
          <w:rFonts w:eastAsia="Times New Roman"/>
          <w:lang w:val="en-GB"/>
        </w:rPr>
        <w:t xml:space="preserve"> </w:t>
      </w:r>
      <w:r w:rsidRPr="005B4738">
        <w:rPr>
          <w:lang w:val="en-GB"/>
        </w:rPr>
        <w:t>two</w:t>
      </w:r>
      <w:r w:rsidRPr="005B4738">
        <w:rPr>
          <w:rFonts w:eastAsia="Times New Roman"/>
          <w:lang w:val="en-GB"/>
        </w:rPr>
        <w:t xml:space="preserve"> </w:t>
      </w:r>
      <w:r w:rsidRPr="005B4738">
        <w:rPr>
          <w:lang w:val="en-GB"/>
        </w:rPr>
        <w:t>classes</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continuants</w:t>
      </w:r>
      <w:r w:rsidRPr="005B4738">
        <w:rPr>
          <w:rFonts w:eastAsia="Times New Roman"/>
          <w:lang w:val="en-GB"/>
        </w:rPr>
        <w:t xml:space="preserve"> </w:t>
      </w:r>
      <w:r w:rsidRPr="00A21127">
        <w:rPr>
          <w:rFonts w:eastAsia="Times New Roman"/>
          <w:i/>
          <w:lang w:val="en-GB"/>
        </w:rPr>
        <w:t>A</w:t>
      </w:r>
      <w:r w:rsidRPr="005B4738">
        <w:rPr>
          <w:rFonts w:eastAsia="Times New Roman"/>
          <w:lang w:val="en-GB"/>
        </w:rPr>
        <w:t xml:space="preserve"> and </w:t>
      </w:r>
      <w:r w:rsidRPr="00A21127">
        <w:rPr>
          <w:rFonts w:eastAsia="Times New Roman"/>
          <w:i/>
          <w:lang w:val="en-GB"/>
        </w:rPr>
        <w:t>B</w:t>
      </w:r>
      <w:r w:rsidRPr="005B4738">
        <w:rPr>
          <w:rFonts w:eastAsia="Times New Roman"/>
          <w:lang w:val="en-GB"/>
        </w:rPr>
        <w:t xml:space="preserve"> and assume that each </w:t>
      </w:r>
      <w:r w:rsidRPr="005B4738">
        <w:rPr>
          <w:lang w:val="en-GB"/>
        </w:rPr>
        <w:t>instance</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A21127">
        <w:rPr>
          <w:i/>
          <w:lang w:val="en-GB"/>
        </w:rPr>
        <w:t>A</w:t>
      </w:r>
      <w:r w:rsidRPr="005B4738">
        <w:rPr>
          <w:rFonts w:eastAsia="Times New Roman"/>
          <w:lang w:val="en-GB"/>
        </w:rPr>
        <w:t xml:space="preserve"> </w:t>
      </w:r>
      <w:r w:rsidRPr="005B4738">
        <w:rPr>
          <w:lang w:val="en-GB"/>
        </w:rPr>
        <w:t>has</w:t>
      </w:r>
      <w:r w:rsidRPr="005B4738">
        <w:rPr>
          <w:rFonts w:eastAsia="Times New Roman"/>
          <w:lang w:val="en-GB"/>
        </w:rPr>
        <w:t xml:space="preserve"> </w:t>
      </w:r>
      <w:r w:rsidRPr="005B4738">
        <w:rPr>
          <w:lang w:val="en-GB"/>
        </w:rPr>
        <w:t>a</w:t>
      </w:r>
      <w:r w:rsidRPr="005B4738">
        <w:rPr>
          <w:rFonts w:eastAsia="Times New Roman"/>
          <w:lang w:val="en-GB"/>
        </w:rPr>
        <w:t xml:space="preserve"> </w:t>
      </w:r>
      <w:r w:rsidRPr="005B4738">
        <w:rPr>
          <w:lang w:val="en-GB"/>
        </w:rPr>
        <w:t>temporal qualification</w:t>
      </w:r>
      <w:r w:rsidRPr="005B4738">
        <w:rPr>
          <w:rFonts w:eastAsia="Times New Roman"/>
          <w:lang w:val="en-GB"/>
        </w:rPr>
        <w:t xml:space="preserve"> </w:t>
      </w:r>
      <w:r w:rsidRPr="005B4738">
        <w:rPr>
          <w:lang w:val="en-GB"/>
        </w:rPr>
        <w:t>that</w:t>
      </w:r>
      <w:r w:rsidRPr="005B4738">
        <w:rPr>
          <w:rFonts w:eastAsia="Times New Roman"/>
          <w:lang w:val="en-GB"/>
        </w:rPr>
        <w:t xml:space="preserve"> </w:t>
      </w:r>
      <w:r w:rsidRPr="005B4738">
        <w:rPr>
          <w:lang w:val="en-GB"/>
        </w:rPr>
        <w:t>is</w:t>
      </w:r>
      <w:r w:rsidRPr="005B4738">
        <w:rPr>
          <w:rFonts w:eastAsia="Times New Roman"/>
          <w:lang w:val="en-GB"/>
        </w:rPr>
        <w:t xml:space="preserve"> </w:t>
      </w:r>
      <w:r w:rsidRPr="005B4738">
        <w:rPr>
          <w:lang w:val="en-GB"/>
        </w:rPr>
        <w:t>related</w:t>
      </w:r>
      <w:r w:rsidRPr="005B4738">
        <w:rPr>
          <w:rFonts w:eastAsia="Times New Roman"/>
          <w:lang w:val="en-GB"/>
        </w:rPr>
        <w:t xml:space="preserve"> </w:t>
      </w:r>
      <w:r w:rsidRPr="005B4738">
        <w:rPr>
          <w:lang w:val="en-GB"/>
        </w:rPr>
        <w:t>to</w:t>
      </w:r>
      <w:r w:rsidRPr="005B4738">
        <w:rPr>
          <w:rFonts w:eastAsia="Times New Roman"/>
          <w:lang w:val="en-GB"/>
        </w:rPr>
        <w:t xml:space="preserve"> </w:t>
      </w:r>
      <w:r w:rsidRPr="005B4738">
        <w:rPr>
          <w:lang w:val="en-GB"/>
        </w:rPr>
        <w:t>some</w:t>
      </w:r>
      <w:r w:rsidRPr="005B4738">
        <w:rPr>
          <w:rFonts w:eastAsia="Times New Roman"/>
          <w:lang w:val="en-GB"/>
        </w:rPr>
        <w:t xml:space="preserve"> temporal qualification of an instance of B</w:t>
      </w:r>
      <w:r w:rsidR="003A09B3">
        <w:rPr>
          <w:rFonts w:eastAsia="Times New Roman"/>
          <w:lang w:val="en-GB"/>
        </w:rPr>
        <w:t>:</w:t>
      </w:r>
    </w:p>
    <w:p w14:paraId="3EDBDA87" w14:textId="77777777" w:rsidR="002655F7" w:rsidRPr="005B4738" w:rsidRDefault="002655F7" w:rsidP="00A21127">
      <w:pPr>
        <w:tabs>
          <w:tab w:val="left" w:pos="6781"/>
        </w:tabs>
        <w:suppressAutoHyphens/>
        <w:spacing w:before="240" w:after="240"/>
        <w:ind w:firstLine="0"/>
        <w:jc w:val="left"/>
        <w:rPr>
          <w:lang w:val="en-GB"/>
        </w:rPr>
      </w:pPr>
      <w:r w:rsidRPr="005B4738">
        <w:rPr>
          <w:rFonts w:ascii="Symbol" w:eastAsia="Symbol" w:hAnsi="Symbol" w:cs="Symbol"/>
          <w:lang w:val="en-GB"/>
        </w:rPr>
        <w:t></w:t>
      </w:r>
      <w:r w:rsidRPr="005B4738">
        <w:rPr>
          <w:lang w:val="en-GB"/>
        </w:rPr>
        <w:t>a:</w:t>
      </w:r>
      <w:r w:rsidRPr="005B4738">
        <w:rPr>
          <w:rFonts w:eastAsia="Times New Roman"/>
          <w:lang w:val="en-GB"/>
        </w:rPr>
        <w:t xml:space="preserve"> </w:t>
      </w:r>
      <w:proofErr w:type="spellStart"/>
      <w:r w:rsidRPr="005B4738">
        <w:rPr>
          <w:b/>
          <w:lang w:val="en-GB"/>
        </w:rPr>
        <w:t>inst</w:t>
      </w:r>
      <w:proofErr w:type="spellEnd"/>
      <w:r w:rsidRPr="005B4738">
        <w:rPr>
          <w:rFonts w:eastAsia="Times New Roman"/>
          <w:lang w:val="en-GB"/>
        </w:rPr>
        <w:t xml:space="preserve"> </w:t>
      </w:r>
      <w:r w:rsidRPr="005B4738">
        <w:rPr>
          <w:lang w:val="en-GB"/>
        </w:rPr>
        <w:t>(a,</w:t>
      </w:r>
      <w:r w:rsidRPr="005B4738">
        <w:rPr>
          <w:rFonts w:eastAsia="Times New Roman"/>
          <w:lang w:val="en-GB"/>
        </w:rPr>
        <w:t xml:space="preserve"> </w:t>
      </w:r>
      <w:r w:rsidRPr="00A21127">
        <w:rPr>
          <w:i/>
          <w:lang w:val="en-GB"/>
        </w:rPr>
        <w:t>A</w:t>
      </w:r>
      <w:r w:rsidRPr="005B4738">
        <w:rPr>
          <w:lang w:val="en-GB"/>
        </w:rPr>
        <w:t>)</w:t>
      </w:r>
      <w:r w:rsidRPr="005B4738">
        <w:rPr>
          <w:rFonts w:eastAsia="Times New Roman"/>
          <w:lang w:val="en-GB"/>
        </w:rPr>
        <w:t xml:space="preserve"> </w:t>
      </w:r>
      <w:r w:rsidRPr="005B4738">
        <w:rPr>
          <w:rFonts w:ascii="Symbol" w:eastAsia="Symbol" w:hAnsi="Symbol" w:cs="Symbol"/>
          <w:lang w:val="en-GB"/>
        </w:rPr>
        <w:t></w:t>
      </w:r>
      <w:r w:rsidRPr="005B4738">
        <w:rPr>
          <w:rFonts w:eastAsia="Times New Roman"/>
          <w:lang w:val="en-GB"/>
        </w:rPr>
        <w:t xml:space="preserve"> </w:t>
      </w:r>
      <w:r w:rsidRPr="005B4738">
        <w:rPr>
          <w:rFonts w:ascii="Symbol" w:eastAsia="Symbol" w:hAnsi="Symbol" w:cs="Symbol"/>
          <w:lang w:val="en-GB"/>
        </w:rPr>
        <w:t></w:t>
      </w:r>
      <w:r w:rsidRPr="005B4738">
        <w:rPr>
          <w:lang w:val="en-GB"/>
        </w:rPr>
        <w:t>p,</w:t>
      </w:r>
      <w:r w:rsidRPr="005B4738">
        <w:rPr>
          <w:rFonts w:eastAsia="Times New Roman"/>
          <w:lang w:val="en-GB"/>
        </w:rPr>
        <w:t xml:space="preserve"> </w:t>
      </w:r>
      <w:r w:rsidRPr="005B4738">
        <w:rPr>
          <w:lang w:val="en-GB"/>
        </w:rPr>
        <w:t>b,</w:t>
      </w:r>
      <w:r w:rsidRPr="005B4738">
        <w:rPr>
          <w:rFonts w:eastAsia="Times New Roman"/>
          <w:lang w:val="en-GB"/>
        </w:rPr>
        <w:t xml:space="preserve"> </w:t>
      </w:r>
      <w:r w:rsidRPr="005B4738">
        <w:rPr>
          <w:lang w:val="en-GB"/>
        </w:rPr>
        <w:t>q:</w:t>
      </w:r>
      <w:r w:rsidRPr="005B4738">
        <w:rPr>
          <w:rFonts w:eastAsia="Times New Roman"/>
          <w:lang w:val="en-GB"/>
        </w:rPr>
        <w:t xml:space="preserve"> </w:t>
      </w:r>
      <w:proofErr w:type="spellStart"/>
      <w:r w:rsidRPr="005B4738">
        <w:rPr>
          <w:b/>
          <w:lang w:val="en-GB"/>
        </w:rPr>
        <w:t>inst</w:t>
      </w:r>
      <w:proofErr w:type="spellEnd"/>
      <w:r w:rsidRPr="005B4738">
        <w:rPr>
          <w:rFonts w:eastAsia="Times New Roman"/>
          <w:lang w:val="en-GB"/>
        </w:rPr>
        <w:t xml:space="preserve"> </w:t>
      </w:r>
      <w:r w:rsidRPr="005B4738">
        <w:rPr>
          <w:lang w:val="en-GB"/>
        </w:rPr>
        <w:t>(p,</w:t>
      </w:r>
      <w:r w:rsidRPr="005B4738">
        <w:rPr>
          <w:rFonts w:eastAsia="Times New Roman"/>
          <w:lang w:val="en-GB"/>
        </w:rPr>
        <w:t xml:space="preserve"> </w:t>
      </w:r>
      <w:proofErr w:type="spellStart"/>
      <w:r w:rsidRPr="00A21127">
        <w:rPr>
          <w:rFonts w:eastAsia="Times New Roman"/>
          <w:i/>
          <w:lang w:val="en-GB"/>
        </w:rPr>
        <w:t>TemporallyQualifiedA</w:t>
      </w:r>
      <w:proofErr w:type="spellEnd"/>
      <w:r w:rsidRPr="005B4738">
        <w:rPr>
          <w:lang w:val="en-GB"/>
        </w:rPr>
        <w:t>)</w:t>
      </w:r>
      <w:r w:rsidRPr="005B4738">
        <w:rPr>
          <w:rFonts w:eastAsia="Times New Roman"/>
          <w:lang w:val="en-GB"/>
        </w:rPr>
        <w:t xml:space="preserve"> </w:t>
      </w:r>
      <w:r w:rsidRPr="005B4738">
        <w:rPr>
          <w:rFonts w:ascii="Symbol" w:eastAsia="Symbol" w:hAnsi="Symbol" w:cs="Symbol"/>
          <w:lang w:val="en-GB"/>
        </w:rPr>
        <w:t></w:t>
      </w:r>
      <w:r w:rsidRPr="005B4738">
        <w:rPr>
          <w:rFonts w:eastAsia="Times New Roman"/>
          <w:lang w:val="en-GB"/>
        </w:rPr>
        <w:t xml:space="preserve"> </w:t>
      </w:r>
      <w:proofErr w:type="spellStart"/>
      <w:r w:rsidRPr="005B4738">
        <w:rPr>
          <w:b/>
          <w:lang w:val="en-GB"/>
        </w:rPr>
        <w:t>inst</w:t>
      </w:r>
      <w:proofErr w:type="spellEnd"/>
      <w:r w:rsidRPr="005B4738">
        <w:rPr>
          <w:rFonts w:eastAsia="Times New Roman"/>
          <w:lang w:val="en-GB"/>
        </w:rPr>
        <w:t xml:space="preserve"> </w:t>
      </w:r>
      <w:r w:rsidRPr="005B4738">
        <w:rPr>
          <w:lang w:val="en-GB"/>
        </w:rPr>
        <w:t>(b,</w:t>
      </w:r>
      <w:r w:rsidRPr="005B4738">
        <w:rPr>
          <w:rFonts w:eastAsia="Times New Roman"/>
          <w:lang w:val="en-GB"/>
        </w:rPr>
        <w:t xml:space="preserve"> </w:t>
      </w:r>
      <w:r w:rsidRPr="00A21127">
        <w:rPr>
          <w:i/>
          <w:lang w:val="en-GB"/>
        </w:rPr>
        <w:t>B</w:t>
      </w:r>
      <w:r w:rsidRPr="005B4738">
        <w:rPr>
          <w:lang w:val="en-GB"/>
        </w:rPr>
        <w:t>)</w:t>
      </w:r>
      <w:r w:rsidRPr="005B4738">
        <w:rPr>
          <w:rFonts w:eastAsia="Times New Roman"/>
          <w:lang w:val="en-GB"/>
        </w:rPr>
        <w:t xml:space="preserve"> </w:t>
      </w:r>
      <w:r w:rsidRPr="005B4738">
        <w:rPr>
          <w:rFonts w:ascii="Symbol" w:eastAsia="Symbol" w:hAnsi="Symbol" w:cs="Symbol"/>
          <w:lang w:val="en-GB"/>
        </w:rPr>
        <w:t></w:t>
      </w:r>
      <w:r w:rsidRPr="005B4738">
        <w:rPr>
          <w:rFonts w:eastAsia="Times New Roman"/>
          <w:lang w:val="en-GB"/>
        </w:rPr>
        <w:t xml:space="preserve"> </w:t>
      </w:r>
      <w:r w:rsidR="00BF3DD8" w:rsidRPr="005B4738">
        <w:rPr>
          <w:rFonts w:eastAsia="Times New Roman"/>
          <w:lang w:val="en-GB"/>
        </w:rPr>
        <w:br/>
      </w:r>
      <w:r w:rsidR="00BF3DD8" w:rsidRPr="005B4738">
        <w:rPr>
          <w:b/>
          <w:lang w:val="en-GB"/>
        </w:rPr>
        <w:t xml:space="preserve">                                            </w:t>
      </w:r>
      <w:proofErr w:type="spellStart"/>
      <w:r w:rsidRPr="005B4738">
        <w:rPr>
          <w:b/>
          <w:lang w:val="en-GB"/>
        </w:rPr>
        <w:t>inst</w:t>
      </w:r>
      <w:proofErr w:type="spellEnd"/>
      <w:r w:rsidRPr="005B4738">
        <w:rPr>
          <w:rFonts w:eastAsia="Times New Roman"/>
          <w:lang w:val="en-GB"/>
        </w:rPr>
        <w:t xml:space="preserve"> </w:t>
      </w:r>
      <w:r w:rsidRPr="005B4738">
        <w:rPr>
          <w:lang w:val="en-GB"/>
        </w:rPr>
        <w:t>(q,</w:t>
      </w:r>
      <w:r w:rsidRPr="005B4738">
        <w:rPr>
          <w:rFonts w:eastAsia="Times New Roman"/>
          <w:lang w:val="en-GB"/>
        </w:rPr>
        <w:t xml:space="preserve"> </w:t>
      </w:r>
      <w:proofErr w:type="spellStart"/>
      <w:r w:rsidRPr="00A21127">
        <w:rPr>
          <w:rFonts w:eastAsia="Times New Roman"/>
          <w:i/>
          <w:lang w:val="en-GB"/>
        </w:rPr>
        <w:t>TemporallyQualifiedB</w:t>
      </w:r>
      <w:proofErr w:type="spellEnd"/>
      <w:r w:rsidRPr="005B4738">
        <w:rPr>
          <w:lang w:val="en-GB"/>
        </w:rPr>
        <w:t>)</w:t>
      </w:r>
      <w:r w:rsidRPr="005B4738">
        <w:rPr>
          <w:rFonts w:eastAsia="Times New Roman"/>
          <w:lang w:val="en-GB"/>
        </w:rPr>
        <w:t xml:space="preserve"> </w:t>
      </w:r>
      <w:r w:rsidRPr="005B4738">
        <w:rPr>
          <w:rFonts w:ascii="Symbol" w:eastAsia="Symbol" w:hAnsi="Symbol" w:cs="Symbol"/>
          <w:lang w:val="en-GB"/>
        </w:rPr>
        <w:t></w:t>
      </w:r>
      <w:r w:rsidRPr="005B4738">
        <w:rPr>
          <w:rFonts w:eastAsia="Times New Roman"/>
          <w:lang w:val="en-GB"/>
        </w:rPr>
        <w:t xml:space="preserve"> </w:t>
      </w:r>
      <w:r w:rsidR="00BF3DD8" w:rsidRPr="005B4738">
        <w:rPr>
          <w:rFonts w:eastAsia="Times New Roman"/>
          <w:lang w:val="en-GB"/>
        </w:rPr>
        <w:br/>
        <w:t xml:space="preserve">                                            </w:t>
      </w:r>
      <w:proofErr w:type="spellStart"/>
      <w:r w:rsidRPr="005B4738">
        <w:rPr>
          <w:b/>
          <w:lang w:val="en-GB"/>
        </w:rPr>
        <w:t>temporalQualificationOf</w:t>
      </w:r>
      <w:proofErr w:type="spellEnd"/>
      <w:r w:rsidRPr="005B4738">
        <w:rPr>
          <w:rFonts w:eastAsia="Times New Roman"/>
          <w:lang w:val="en-GB"/>
        </w:rPr>
        <w:t xml:space="preserve"> </w:t>
      </w:r>
      <w:r w:rsidRPr="005B4738">
        <w:rPr>
          <w:lang w:val="en-GB"/>
        </w:rPr>
        <w:t>(p,</w:t>
      </w:r>
      <w:r w:rsidRPr="005B4738">
        <w:rPr>
          <w:rFonts w:eastAsia="Times New Roman"/>
          <w:lang w:val="en-GB"/>
        </w:rPr>
        <w:t xml:space="preserve"> </w:t>
      </w:r>
      <w:r w:rsidRPr="005B4738">
        <w:rPr>
          <w:lang w:val="en-GB"/>
        </w:rPr>
        <w:t>a)</w:t>
      </w:r>
      <w:r w:rsidRPr="005B4738">
        <w:rPr>
          <w:rFonts w:eastAsia="Times New Roman"/>
          <w:lang w:val="en-GB"/>
        </w:rPr>
        <w:t xml:space="preserve"> </w:t>
      </w:r>
      <w:r w:rsidRPr="005B4738">
        <w:rPr>
          <w:rFonts w:ascii="Symbol" w:eastAsia="Symbol" w:hAnsi="Symbol" w:cs="Symbol"/>
          <w:lang w:val="en-GB"/>
        </w:rPr>
        <w:t></w:t>
      </w:r>
      <w:r w:rsidRPr="005B4738">
        <w:rPr>
          <w:rFonts w:eastAsia="Times New Roman"/>
          <w:lang w:val="en-GB"/>
        </w:rPr>
        <w:t xml:space="preserve"> </w:t>
      </w:r>
      <w:proofErr w:type="spellStart"/>
      <w:r w:rsidRPr="005B4738">
        <w:rPr>
          <w:b/>
          <w:lang w:val="en-GB"/>
        </w:rPr>
        <w:t>rel</w:t>
      </w:r>
      <w:proofErr w:type="spellEnd"/>
      <w:r w:rsidRPr="005B4738">
        <w:rPr>
          <w:rFonts w:eastAsia="Times New Roman"/>
          <w:lang w:val="en-GB"/>
        </w:rPr>
        <w:t xml:space="preserve"> </w:t>
      </w:r>
      <w:r w:rsidRPr="005B4738">
        <w:rPr>
          <w:lang w:val="en-GB"/>
        </w:rPr>
        <w:t>(p,</w:t>
      </w:r>
      <w:r w:rsidRPr="005B4738">
        <w:rPr>
          <w:rFonts w:eastAsia="Times New Roman"/>
          <w:lang w:val="en-GB"/>
        </w:rPr>
        <w:t xml:space="preserve"> </w:t>
      </w:r>
      <w:r w:rsidRPr="005B4738">
        <w:rPr>
          <w:lang w:val="en-GB"/>
        </w:rPr>
        <w:t>q)</w:t>
      </w:r>
      <w:r w:rsidRPr="005B4738">
        <w:rPr>
          <w:rFonts w:eastAsia="Times New Roman"/>
          <w:lang w:val="en-GB"/>
        </w:rPr>
        <w:t xml:space="preserve"> </w:t>
      </w:r>
      <w:r w:rsidRPr="005B4738">
        <w:rPr>
          <w:rFonts w:ascii="Symbol" w:eastAsia="Symbol" w:hAnsi="Symbol" w:cs="Symbol"/>
          <w:lang w:val="en-GB"/>
        </w:rPr>
        <w:t></w:t>
      </w:r>
      <w:r w:rsidRPr="005B4738">
        <w:rPr>
          <w:rFonts w:eastAsia="Times New Roman"/>
          <w:lang w:val="en-GB"/>
        </w:rPr>
        <w:t xml:space="preserve"> </w:t>
      </w:r>
      <w:r w:rsidR="00BF3DD8" w:rsidRPr="005B4738">
        <w:rPr>
          <w:rFonts w:eastAsia="Times New Roman"/>
          <w:lang w:val="en-GB"/>
        </w:rPr>
        <w:br/>
        <w:t xml:space="preserve">                                            </w:t>
      </w:r>
      <w:proofErr w:type="spellStart"/>
      <w:r w:rsidRPr="005B4738">
        <w:rPr>
          <w:b/>
          <w:lang w:val="en-GB"/>
        </w:rPr>
        <w:t>temporalQualificationOf</w:t>
      </w:r>
      <w:proofErr w:type="spellEnd"/>
      <w:r w:rsidRPr="005B4738">
        <w:rPr>
          <w:rFonts w:eastAsia="Times New Roman"/>
          <w:lang w:val="en-GB"/>
        </w:rPr>
        <w:t xml:space="preserve"> </w:t>
      </w:r>
      <w:r w:rsidRPr="005B4738">
        <w:rPr>
          <w:lang w:val="en-GB"/>
        </w:rPr>
        <w:t>(q,</w:t>
      </w:r>
      <w:r w:rsidRPr="005B4738">
        <w:rPr>
          <w:rFonts w:eastAsia="Times New Roman"/>
          <w:lang w:val="en-GB"/>
        </w:rPr>
        <w:t xml:space="preserve"> </w:t>
      </w:r>
      <w:r w:rsidRPr="005B4738">
        <w:rPr>
          <w:lang w:val="en-GB"/>
        </w:rPr>
        <w:t>b)</w:t>
      </w:r>
    </w:p>
    <w:p w14:paraId="135B4576" w14:textId="77777777" w:rsidR="002655F7" w:rsidRPr="005B4738" w:rsidRDefault="002655F7" w:rsidP="002655F7">
      <w:pPr>
        <w:suppressAutoHyphens/>
        <w:rPr>
          <w:rFonts w:eastAsia="Times New Roman"/>
          <w:lang w:val="en-GB"/>
        </w:rPr>
      </w:pPr>
      <w:r w:rsidRPr="005B4738">
        <w:rPr>
          <w:lang w:val="en-GB"/>
        </w:rPr>
        <w:t>In</w:t>
      </w:r>
      <w:r w:rsidRPr="005B4738">
        <w:rPr>
          <w:rFonts w:eastAsia="Times New Roman"/>
          <w:lang w:val="en-GB"/>
        </w:rPr>
        <w:t xml:space="preserve"> </w:t>
      </w:r>
      <w:r w:rsidR="00BF3DD8" w:rsidRPr="005B4738">
        <w:rPr>
          <w:lang w:val="en-GB"/>
        </w:rPr>
        <w:t>description logics</w:t>
      </w:r>
      <w:r w:rsidRPr="005B4738">
        <w:rPr>
          <w:lang w:val="en-GB"/>
        </w:rPr>
        <w:t>:</w:t>
      </w:r>
      <w:r w:rsidRPr="005B4738">
        <w:rPr>
          <w:rFonts w:eastAsia="Times New Roman"/>
          <w:lang w:val="en-GB"/>
        </w:rPr>
        <w:t xml:space="preserve"> </w:t>
      </w:r>
    </w:p>
    <w:p w14:paraId="2F848E9E" w14:textId="77777777" w:rsidR="002655F7" w:rsidRPr="005B4738" w:rsidRDefault="002655F7" w:rsidP="00A21127">
      <w:pPr>
        <w:tabs>
          <w:tab w:val="left" w:pos="6781"/>
        </w:tabs>
        <w:suppressAutoHyphens/>
        <w:spacing w:before="240" w:after="240"/>
        <w:ind w:left="454"/>
        <w:jc w:val="left"/>
        <w:rPr>
          <w:lang w:val="en-GB"/>
        </w:rPr>
      </w:pPr>
      <w:r w:rsidRPr="00A21127">
        <w:rPr>
          <w:i/>
          <w:lang w:val="en-GB"/>
        </w:rPr>
        <w:t>A</w:t>
      </w:r>
      <w:r w:rsidRPr="005B4738">
        <w:rPr>
          <w:rFonts w:eastAsia="Times New Roman"/>
          <w:lang w:val="en-GB"/>
        </w:rPr>
        <w:t xml:space="preserve"> </w:t>
      </w:r>
      <w:proofErr w:type="spellStart"/>
      <w:r w:rsidRPr="005B4738">
        <w:rPr>
          <w:lang w:val="en-GB"/>
        </w:rPr>
        <w:t>subClassOf</w:t>
      </w:r>
      <w:proofErr w:type="spellEnd"/>
      <w:r w:rsidRPr="005B4738">
        <w:rPr>
          <w:rFonts w:eastAsia="Times New Roman"/>
          <w:lang w:val="en-GB"/>
        </w:rPr>
        <w:t xml:space="preserve"> </w:t>
      </w:r>
      <w:proofErr w:type="spellStart"/>
      <w:r w:rsidRPr="005B4738">
        <w:rPr>
          <w:b/>
          <w:lang w:val="en-GB"/>
        </w:rPr>
        <w:t>hasTemporalQualification</w:t>
      </w:r>
      <w:proofErr w:type="spellEnd"/>
      <w:r w:rsidRPr="005B4738">
        <w:rPr>
          <w:rFonts w:eastAsia="Times New Roman"/>
          <w:lang w:val="en-GB"/>
        </w:rPr>
        <w:t xml:space="preserve"> </w:t>
      </w:r>
      <w:r w:rsidRPr="005B4738">
        <w:rPr>
          <w:lang w:val="en-GB"/>
        </w:rPr>
        <w:t>some</w:t>
      </w:r>
      <w:r w:rsidRPr="005B4738">
        <w:rPr>
          <w:rFonts w:eastAsia="Times New Roman"/>
          <w:lang w:val="en-GB"/>
        </w:rPr>
        <w:t xml:space="preserve"> </w:t>
      </w:r>
      <w:r w:rsidR="00BF3DD8" w:rsidRPr="005B4738">
        <w:rPr>
          <w:rFonts w:eastAsia="Times New Roman"/>
          <w:lang w:val="en-GB"/>
        </w:rPr>
        <w:br/>
        <w:t xml:space="preserve">                              </w:t>
      </w:r>
      <w:r w:rsidRPr="005B4738">
        <w:rPr>
          <w:lang w:val="en-GB"/>
        </w:rPr>
        <w:t>(</w:t>
      </w:r>
      <w:proofErr w:type="spellStart"/>
      <w:r w:rsidRPr="005B4738">
        <w:rPr>
          <w:b/>
          <w:lang w:val="en-GB"/>
        </w:rPr>
        <w:t>rel</w:t>
      </w:r>
      <w:proofErr w:type="spellEnd"/>
      <w:r w:rsidRPr="005B4738">
        <w:rPr>
          <w:rFonts w:eastAsia="Times New Roman"/>
          <w:b/>
          <w:lang w:val="en-GB"/>
        </w:rPr>
        <w:t xml:space="preserve"> </w:t>
      </w:r>
      <w:r w:rsidRPr="005B4738">
        <w:rPr>
          <w:lang w:val="en-GB"/>
        </w:rPr>
        <w:t>some</w:t>
      </w:r>
      <w:r w:rsidRPr="005B4738">
        <w:rPr>
          <w:rFonts w:eastAsia="Times New Roman"/>
          <w:lang w:val="en-GB"/>
        </w:rPr>
        <w:t xml:space="preserve"> </w:t>
      </w:r>
      <w:r w:rsidRPr="005B4738">
        <w:rPr>
          <w:lang w:val="en-GB"/>
        </w:rPr>
        <w:t>(</w:t>
      </w:r>
      <w:proofErr w:type="spellStart"/>
      <w:r w:rsidRPr="005B4738">
        <w:rPr>
          <w:b/>
          <w:lang w:val="en-GB"/>
        </w:rPr>
        <w:t>temporalQualificationOf</w:t>
      </w:r>
      <w:proofErr w:type="spellEnd"/>
      <w:r w:rsidRPr="005B4738">
        <w:rPr>
          <w:rFonts w:eastAsia="Times New Roman"/>
          <w:lang w:val="en-GB"/>
        </w:rPr>
        <w:t xml:space="preserve"> </w:t>
      </w:r>
      <w:r w:rsidRPr="005B4738">
        <w:rPr>
          <w:lang w:val="en-GB"/>
        </w:rPr>
        <w:t>some</w:t>
      </w:r>
      <w:r w:rsidRPr="005B4738">
        <w:rPr>
          <w:rFonts w:eastAsia="Times New Roman"/>
          <w:lang w:val="en-GB"/>
        </w:rPr>
        <w:t xml:space="preserve"> </w:t>
      </w:r>
      <w:r w:rsidRPr="005B4738">
        <w:rPr>
          <w:lang w:val="en-GB"/>
        </w:rPr>
        <w:t>B))</w:t>
      </w:r>
    </w:p>
    <w:p w14:paraId="0B601992" w14:textId="77777777" w:rsidR="002655F7" w:rsidRPr="005B4738" w:rsidRDefault="002655F7" w:rsidP="002655F7">
      <w:pPr>
        <w:suppressAutoHyphens/>
        <w:rPr>
          <w:lang w:val="en-GB"/>
        </w:rPr>
      </w:pPr>
      <w:r w:rsidRPr="005B4738">
        <w:rPr>
          <w:lang w:val="en-GB"/>
        </w:rPr>
        <w:t>Similarly,</w:t>
      </w:r>
      <w:r w:rsidRPr="005B4738">
        <w:rPr>
          <w:rFonts w:eastAsia="Times New Roman"/>
          <w:lang w:val="en-GB"/>
        </w:rPr>
        <w:t xml:space="preserve"> </w:t>
      </w:r>
      <w:r w:rsidRPr="005B4738">
        <w:rPr>
          <w:lang w:val="en-GB"/>
        </w:rPr>
        <w:t>relations</w:t>
      </w:r>
      <w:r w:rsidRPr="005B4738">
        <w:rPr>
          <w:rFonts w:eastAsia="Times New Roman"/>
          <w:lang w:val="en-GB"/>
        </w:rPr>
        <w:t xml:space="preserve"> </w:t>
      </w:r>
      <w:r w:rsidRPr="005B4738">
        <w:rPr>
          <w:lang w:val="en-GB"/>
        </w:rPr>
        <w:t>between</w:t>
      </w:r>
      <w:r w:rsidRPr="005B4738">
        <w:rPr>
          <w:rFonts w:eastAsia="Times New Roman"/>
          <w:lang w:val="en-GB"/>
        </w:rPr>
        <w:t xml:space="preserve"> </w:t>
      </w:r>
      <w:r w:rsidRPr="005B4738">
        <w:rPr>
          <w:lang w:val="en-GB"/>
        </w:rPr>
        <w:t>continuants</w:t>
      </w:r>
      <w:r w:rsidRPr="005B4738">
        <w:rPr>
          <w:rFonts w:eastAsia="Times New Roman"/>
          <w:lang w:val="en-GB"/>
        </w:rPr>
        <w:t xml:space="preserve"> </w:t>
      </w:r>
      <w:r w:rsidRPr="005B4738">
        <w:rPr>
          <w:lang w:val="en-GB"/>
        </w:rPr>
        <w:t>and</w:t>
      </w:r>
      <w:r w:rsidRPr="005B4738">
        <w:rPr>
          <w:rFonts w:eastAsia="Times New Roman"/>
          <w:lang w:val="en-GB"/>
        </w:rPr>
        <w:t xml:space="preserve"> </w:t>
      </w:r>
      <w:proofErr w:type="spellStart"/>
      <w:r w:rsidRPr="005B4738">
        <w:rPr>
          <w:lang w:val="en-GB"/>
        </w:rPr>
        <w:t>occurrents</w:t>
      </w:r>
      <w:proofErr w:type="spellEnd"/>
      <w:r w:rsidRPr="005B4738">
        <w:rPr>
          <w:rFonts w:eastAsia="Times New Roman"/>
          <w:lang w:val="en-GB"/>
        </w:rPr>
        <w:t xml:space="preserve"> </w:t>
      </w:r>
      <w:r w:rsidRPr="005B4738">
        <w:rPr>
          <w:lang w:val="en-GB"/>
        </w:rPr>
        <w:t>can</w:t>
      </w:r>
      <w:r w:rsidRPr="005B4738">
        <w:rPr>
          <w:rFonts w:eastAsia="Times New Roman"/>
          <w:lang w:val="en-GB"/>
        </w:rPr>
        <w:t xml:space="preserve"> </w:t>
      </w:r>
      <w:r w:rsidRPr="005B4738">
        <w:rPr>
          <w:lang w:val="en-GB"/>
        </w:rPr>
        <w:t>be</w:t>
      </w:r>
      <w:r w:rsidRPr="005B4738">
        <w:rPr>
          <w:rFonts w:eastAsia="Times New Roman"/>
          <w:lang w:val="en-GB"/>
        </w:rPr>
        <w:t xml:space="preserve"> </w:t>
      </w:r>
      <w:r w:rsidRPr="005B4738">
        <w:rPr>
          <w:lang w:val="en-GB"/>
        </w:rPr>
        <w:t>construed</w:t>
      </w:r>
      <w:r w:rsidRPr="005B4738">
        <w:rPr>
          <w:rFonts w:eastAsia="Times New Roman"/>
          <w:lang w:val="en-GB"/>
        </w:rPr>
        <w:t xml:space="preserve"> </w:t>
      </w:r>
      <w:r w:rsidRPr="005B4738">
        <w:rPr>
          <w:lang w:val="en-GB"/>
        </w:rPr>
        <w:t>using</w:t>
      </w:r>
      <w:r w:rsidRPr="005B4738">
        <w:rPr>
          <w:rFonts w:eastAsia="Times New Roman"/>
          <w:lang w:val="en-GB"/>
        </w:rPr>
        <w:t xml:space="preserve"> </w:t>
      </w:r>
      <w:r w:rsidRPr="005B4738">
        <w:rPr>
          <w:lang w:val="en-GB"/>
        </w:rPr>
        <w:t>temporal qualifications.</w:t>
      </w:r>
      <w:r w:rsidRPr="005B4738">
        <w:rPr>
          <w:rFonts w:eastAsia="Times New Roman"/>
          <w:lang w:val="en-GB"/>
        </w:rPr>
        <w:t xml:space="preserve"> </w:t>
      </w:r>
      <w:r w:rsidRPr="005B4738">
        <w:rPr>
          <w:lang w:val="en-GB"/>
        </w:rPr>
        <w:t>For</w:t>
      </w:r>
      <w:r w:rsidRPr="005B4738">
        <w:rPr>
          <w:rFonts w:eastAsia="Times New Roman"/>
          <w:lang w:val="en-GB"/>
        </w:rPr>
        <w:t xml:space="preserve"> </w:t>
      </w:r>
      <w:r w:rsidRPr="005B4738">
        <w:rPr>
          <w:lang w:val="en-GB"/>
        </w:rPr>
        <w:t>instance,</w:t>
      </w:r>
      <w:r w:rsidRPr="005B4738">
        <w:rPr>
          <w:rFonts w:eastAsia="Times New Roman"/>
          <w:lang w:val="en-GB"/>
        </w:rPr>
        <w:t xml:space="preserve"> </w:t>
      </w:r>
      <w:r w:rsidRPr="005B4738">
        <w:rPr>
          <w:lang w:val="en-GB"/>
        </w:rPr>
        <w:t>every</w:t>
      </w:r>
      <w:r w:rsidRPr="005B4738">
        <w:rPr>
          <w:rFonts w:eastAsia="Times New Roman"/>
          <w:lang w:val="en-GB"/>
        </w:rPr>
        <w:t xml:space="preserve"> </w:t>
      </w:r>
      <w:r w:rsidRPr="00A21127">
        <w:rPr>
          <w:i/>
          <w:lang w:val="en-GB"/>
        </w:rPr>
        <w:t>A</w:t>
      </w:r>
      <w:r w:rsidRPr="005B4738">
        <w:rPr>
          <w:rFonts w:eastAsia="Times New Roman"/>
          <w:lang w:val="en-GB"/>
        </w:rPr>
        <w:t xml:space="preserve"> </w:t>
      </w:r>
      <w:r w:rsidRPr="005B4738">
        <w:rPr>
          <w:lang w:val="en-GB"/>
        </w:rPr>
        <w:t>could</w:t>
      </w:r>
      <w:r w:rsidRPr="005B4738">
        <w:rPr>
          <w:rFonts w:eastAsia="Times New Roman"/>
          <w:lang w:val="en-GB"/>
        </w:rPr>
        <w:t xml:space="preserve"> </w:t>
      </w:r>
      <w:r w:rsidRPr="005B4738">
        <w:rPr>
          <w:lang w:val="en-GB"/>
        </w:rPr>
        <w:t>be</w:t>
      </w:r>
      <w:r w:rsidRPr="005B4738">
        <w:rPr>
          <w:rFonts w:eastAsia="Times New Roman"/>
          <w:lang w:val="en-GB"/>
        </w:rPr>
        <w:t xml:space="preserve"> </w:t>
      </w:r>
      <w:r w:rsidRPr="005B4738">
        <w:rPr>
          <w:lang w:val="en-GB"/>
        </w:rPr>
        <w:t>related</w:t>
      </w:r>
      <w:r w:rsidRPr="005B4738">
        <w:rPr>
          <w:rFonts w:eastAsia="Times New Roman"/>
          <w:lang w:val="en-GB"/>
        </w:rPr>
        <w:t xml:space="preserve"> </w:t>
      </w:r>
      <w:r w:rsidRPr="005B4738">
        <w:rPr>
          <w:lang w:val="en-GB"/>
        </w:rPr>
        <w:t>to</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part</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a</w:t>
      </w:r>
      <w:r w:rsidR="00BF3DD8" w:rsidRPr="005B4738">
        <w:rPr>
          <w:rFonts w:eastAsia="Times New Roman"/>
          <w:lang w:val="en-GB"/>
        </w:rPr>
        <w:t xml:space="preserve">n </w:t>
      </w:r>
      <w:proofErr w:type="spellStart"/>
      <w:r w:rsidR="00BF3DD8" w:rsidRPr="005B4738">
        <w:rPr>
          <w:rFonts w:eastAsia="Times New Roman"/>
          <w:lang w:val="en-GB"/>
        </w:rPr>
        <w:t>occurrent</w:t>
      </w:r>
      <w:proofErr w:type="spellEnd"/>
      <w:r w:rsidR="00BF3DD8" w:rsidRPr="005B4738">
        <w:rPr>
          <w:rFonts w:eastAsia="Times New Roman"/>
          <w:lang w:val="en-GB"/>
        </w:rPr>
        <w:t xml:space="preserve"> </w:t>
      </w:r>
      <w:r w:rsidRPr="00A21127">
        <w:rPr>
          <w:i/>
          <w:lang w:val="en-GB"/>
        </w:rPr>
        <w:t>O</w:t>
      </w:r>
      <w:r w:rsidRPr="005B4738">
        <w:rPr>
          <w:rFonts w:eastAsia="Times New Roman"/>
          <w:lang w:val="en-GB"/>
        </w:rPr>
        <w:t xml:space="preserve"> </w:t>
      </w:r>
      <w:r w:rsidRPr="005B4738">
        <w:rPr>
          <w:lang w:val="en-GB"/>
        </w:rPr>
        <w:t>which</w:t>
      </w:r>
      <w:r w:rsidRPr="005B4738">
        <w:rPr>
          <w:rFonts w:eastAsia="Times New Roman"/>
          <w:lang w:val="en-GB"/>
        </w:rPr>
        <w:t xml:space="preserve"> </w:t>
      </w:r>
      <w:r w:rsidRPr="005B4738">
        <w:rPr>
          <w:lang w:val="en-GB"/>
        </w:rPr>
        <w:t>occurs</w:t>
      </w:r>
      <w:r w:rsidRPr="005B4738">
        <w:rPr>
          <w:rFonts w:eastAsia="Times New Roman"/>
          <w:lang w:val="en-GB"/>
        </w:rPr>
        <w:t xml:space="preserve"> </w:t>
      </w:r>
      <w:r w:rsidRPr="005B4738">
        <w:rPr>
          <w:lang w:val="en-GB"/>
        </w:rPr>
        <w:t>during</w:t>
      </w:r>
      <w:r w:rsidRPr="005B4738">
        <w:rPr>
          <w:rFonts w:eastAsia="Times New Roman"/>
          <w:lang w:val="en-GB"/>
        </w:rPr>
        <w:t xml:space="preserve"> the </w:t>
      </w:r>
      <w:r w:rsidRPr="005B4738">
        <w:rPr>
          <w:lang w:val="en-GB"/>
        </w:rPr>
        <w:t>time</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qualification:</w:t>
      </w:r>
    </w:p>
    <w:p w14:paraId="00C1A52C" w14:textId="77777777" w:rsidR="002655F7" w:rsidRPr="005B4738" w:rsidRDefault="002655F7" w:rsidP="00A21127">
      <w:pPr>
        <w:tabs>
          <w:tab w:val="left" w:pos="6781"/>
        </w:tabs>
        <w:suppressAutoHyphens/>
        <w:spacing w:before="240" w:after="240"/>
        <w:ind w:firstLine="811"/>
        <w:jc w:val="left"/>
        <w:rPr>
          <w:lang w:val="en-GB"/>
        </w:rPr>
      </w:pPr>
      <w:r w:rsidRPr="005B4738">
        <w:rPr>
          <w:rFonts w:ascii="Symbol" w:eastAsia="Symbol" w:hAnsi="Symbol" w:cs="Symbol"/>
          <w:lang w:val="en-GB"/>
        </w:rPr>
        <w:t></w:t>
      </w:r>
      <w:r w:rsidRPr="005B4738">
        <w:rPr>
          <w:lang w:val="en-GB"/>
        </w:rPr>
        <w:t>a:</w:t>
      </w:r>
      <w:r w:rsidRPr="005B4738">
        <w:rPr>
          <w:rFonts w:eastAsia="Times New Roman"/>
          <w:lang w:val="en-GB"/>
        </w:rPr>
        <w:t xml:space="preserve"> </w:t>
      </w:r>
      <w:proofErr w:type="spellStart"/>
      <w:r w:rsidRPr="005B4738">
        <w:rPr>
          <w:b/>
          <w:lang w:val="en-GB"/>
        </w:rPr>
        <w:t>inst</w:t>
      </w:r>
      <w:proofErr w:type="spellEnd"/>
      <w:r w:rsidRPr="005B4738">
        <w:rPr>
          <w:rFonts w:eastAsia="Times New Roman"/>
          <w:lang w:val="en-GB"/>
        </w:rPr>
        <w:t xml:space="preserve"> </w:t>
      </w:r>
      <w:r w:rsidRPr="005B4738">
        <w:rPr>
          <w:lang w:val="en-GB"/>
        </w:rPr>
        <w:t>(a,</w:t>
      </w:r>
      <w:r w:rsidRPr="005B4738">
        <w:rPr>
          <w:rFonts w:eastAsia="Times New Roman"/>
          <w:lang w:val="en-GB"/>
        </w:rPr>
        <w:t xml:space="preserve"> </w:t>
      </w:r>
      <w:r w:rsidRPr="00A21127">
        <w:rPr>
          <w:i/>
          <w:lang w:val="en-GB"/>
        </w:rPr>
        <w:t>A</w:t>
      </w:r>
      <w:r w:rsidRPr="005B4738">
        <w:rPr>
          <w:lang w:val="en-GB"/>
        </w:rPr>
        <w:t>)</w:t>
      </w:r>
      <w:r w:rsidRPr="005B4738">
        <w:rPr>
          <w:rFonts w:eastAsia="Times New Roman"/>
          <w:lang w:val="en-GB"/>
        </w:rPr>
        <w:t xml:space="preserve"> </w:t>
      </w:r>
      <w:r w:rsidRPr="005B4738">
        <w:rPr>
          <w:rFonts w:ascii="Symbol" w:eastAsia="Symbol" w:hAnsi="Symbol" w:cs="Symbol"/>
          <w:lang w:val="en-GB"/>
        </w:rPr>
        <w:t></w:t>
      </w:r>
      <w:r w:rsidRPr="005B4738">
        <w:rPr>
          <w:rFonts w:eastAsia="Times New Roman"/>
          <w:lang w:val="en-GB"/>
        </w:rPr>
        <w:t xml:space="preserve"> </w:t>
      </w:r>
      <w:r w:rsidRPr="005B4738">
        <w:rPr>
          <w:rFonts w:ascii="Symbol" w:eastAsia="Symbol" w:hAnsi="Symbol" w:cs="Symbol"/>
          <w:lang w:val="en-GB"/>
        </w:rPr>
        <w:t></w:t>
      </w:r>
      <w:r w:rsidRPr="005B4738">
        <w:rPr>
          <w:lang w:val="en-GB"/>
        </w:rPr>
        <w:t>p,</w:t>
      </w:r>
      <w:r w:rsidRPr="005B4738">
        <w:rPr>
          <w:rFonts w:eastAsia="Times New Roman"/>
          <w:lang w:val="en-GB"/>
        </w:rPr>
        <w:t xml:space="preserve"> </w:t>
      </w:r>
      <w:r w:rsidRPr="005B4738">
        <w:rPr>
          <w:lang w:val="en-GB"/>
        </w:rPr>
        <w:t>o,</w:t>
      </w:r>
      <w:r w:rsidRPr="005B4738">
        <w:rPr>
          <w:rFonts w:eastAsia="Times New Roman"/>
          <w:lang w:val="en-GB"/>
        </w:rPr>
        <w:t xml:space="preserve"> </w:t>
      </w:r>
      <w:r w:rsidRPr="005B4738">
        <w:rPr>
          <w:lang w:val="en-GB"/>
        </w:rPr>
        <w:t>q:</w:t>
      </w:r>
      <w:r w:rsidRPr="005B4738">
        <w:rPr>
          <w:rFonts w:eastAsia="Times New Roman"/>
          <w:lang w:val="en-GB"/>
        </w:rPr>
        <w:t xml:space="preserve"> </w:t>
      </w:r>
      <w:proofErr w:type="spellStart"/>
      <w:r w:rsidRPr="005B4738">
        <w:rPr>
          <w:b/>
          <w:lang w:val="en-GB"/>
        </w:rPr>
        <w:t>inst</w:t>
      </w:r>
      <w:proofErr w:type="spellEnd"/>
      <w:r w:rsidRPr="005B4738">
        <w:rPr>
          <w:rFonts w:eastAsia="Times New Roman"/>
          <w:lang w:val="en-GB"/>
        </w:rPr>
        <w:t xml:space="preserve"> </w:t>
      </w:r>
      <w:r w:rsidRPr="005B4738">
        <w:rPr>
          <w:lang w:val="en-GB"/>
        </w:rPr>
        <w:t>(p,</w:t>
      </w:r>
      <w:r w:rsidRPr="005B4738">
        <w:rPr>
          <w:rFonts w:eastAsia="Times New Roman"/>
          <w:lang w:val="en-GB"/>
        </w:rPr>
        <w:t xml:space="preserve"> </w:t>
      </w:r>
      <w:r w:rsidRPr="00A21127">
        <w:rPr>
          <w:i/>
          <w:lang w:val="en-GB"/>
        </w:rPr>
        <w:t>Stage</w:t>
      </w:r>
      <w:r w:rsidRPr="005B4738">
        <w:rPr>
          <w:lang w:val="en-GB"/>
        </w:rPr>
        <w:t>)</w:t>
      </w:r>
      <w:r w:rsidRPr="005B4738">
        <w:rPr>
          <w:rFonts w:eastAsia="Times New Roman"/>
          <w:lang w:val="en-GB"/>
        </w:rPr>
        <w:t xml:space="preserve"> </w:t>
      </w:r>
      <w:r w:rsidRPr="005B4738">
        <w:rPr>
          <w:rFonts w:ascii="Symbol" w:eastAsia="Symbol" w:hAnsi="Symbol" w:cs="Symbol"/>
          <w:lang w:val="en-GB"/>
        </w:rPr>
        <w:t></w:t>
      </w:r>
      <w:r w:rsidRPr="005B4738">
        <w:rPr>
          <w:rFonts w:eastAsia="Times New Roman"/>
          <w:lang w:val="en-GB"/>
        </w:rPr>
        <w:t xml:space="preserve"> </w:t>
      </w:r>
      <w:proofErr w:type="spellStart"/>
      <w:r w:rsidRPr="005B4738">
        <w:rPr>
          <w:b/>
          <w:lang w:val="en-GB"/>
        </w:rPr>
        <w:t>inst</w:t>
      </w:r>
      <w:proofErr w:type="spellEnd"/>
      <w:r w:rsidRPr="005B4738">
        <w:rPr>
          <w:rFonts w:eastAsia="Times New Roman"/>
          <w:lang w:val="en-GB"/>
        </w:rPr>
        <w:t xml:space="preserve"> </w:t>
      </w:r>
      <w:r w:rsidRPr="005B4738">
        <w:rPr>
          <w:lang w:val="en-GB"/>
        </w:rPr>
        <w:t>(o,</w:t>
      </w:r>
      <w:r w:rsidRPr="005B4738">
        <w:rPr>
          <w:rFonts w:eastAsia="Times New Roman"/>
          <w:lang w:val="en-GB"/>
        </w:rPr>
        <w:t xml:space="preserve"> </w:t>
      </w:r>
      <w:r w:rsidRPr="00A21127">
        <w:rPr>
          <w:i/>
          <w:lang w:val="en-GB"/>
        </w:rPr>
        <w:t>O</w:t>
      </w:r>
      <w:r w:rsidRPr="005B4738">
        <w:rPr>
          <w:lang w:val="en-GB"/>
        </w:rPr>
        <w:t>)</w:t>
      </w:r>
      <w:r w:rsidRPr="005B4738">
        <w:rPr>
          <w:rFonts w:eastAsia="Times New Roman"/>
          <w:lang w:val="en-GB"/>
        </w:rPr>
        <w:t xml:space="preserve"> </w:t>
      </w:r>
      <w:r w:rsidRPr="005B4738">
        <w:rPr>
          <w:rFonts w:ascii="Symbol" w:eastAsia="Symbol" w:hAnsi="Symbol" w:cs="Symbol"/>
          <w:lang w:val="en-GB"/>
        </w:rPr>
        <w:t></w:t>
      </w:r>
      <w:r w:rsidRPr="005B4738">
        <w:rPr>
          <w:rFonts w:eastAsia="Times New Roman"/>
          <w:lang w:val="en-GB"/>
        </w:rPr>
        <w:t xml:space="preserve"> </w:t>
      </w:r>
      <w:proofErr w:type="spellStart"/>
      <w:r w:rsidRPr="005B4738">
        <w:rPr>
          <w:b/>
          <w:lang w:val="en-GB"/>
        </w:rPr>
        <w:t>inst</w:t>
      </w:r>
      <w:proofErr w:type="spellEnd"/>
      <w:r w:rsidRPr="005B4738">
        <w:rPr>
          <w:rFonts w:eastAsia="Times New Roman"/>
          <w:lang w:val="en-GB"/>
        </w:rPr>
        <w:t xml:space="preserve"> </w:t>
      </w:r>
      <w:r w:rsidRPr="005B4738">
        <w:rPr>
          <w:lang w:val="en-GB"/>
        </w:rPr>
        <w:t>(q,</w:t>
      </w:r>
      <w:r w:rsidRPr="005B4738">
        <w:rPr>
          <w:rFonts w:eastAsia="Times New Roman"/>
          <w:lang w:val="en-GB"/>
        </w:rPr>
        <w:t xml:space="preserve"> </w:t>
      </w:r>
      <w:r w:rsidRPr="00A21127">
        <w:rPr>
          <w:i/>
          <w:lang w:val="en-GB"/>
        </w:rPr>
        <w:t>O</w:t>
      </w:r>
      <w:r w:rsidRPr="005B4738">
        <w:rPr>
          <w:lang w:val="en-GB"/>
        </w:rPr>
        <w:t>)</w:t>
      </w:r>
      <w:r w:rsidRPr="005B4738">
        <w:rPr>
          <w:rFonts w:eastAsia="Times New Roman"/>
          <w:lang w:val="en-GB"/>
        </w:rPr>
        <w:t xml:space="preserve"> </w:t>
      </w:r>
      <w:r w:rsidRPr="005B4738">
        <w:rPr>
          <w:rFonts w:ascii="Symbol" w:eastAsia="Symbol" w:hAnsi="Symbol" w:cs="Symbol"/>
          <w:lang w:val="en-GB"/>
        </w:rPr>
        <w:t></w:t>
      </w:r>
      <w:r w:rsidRPr="005B4738">
        <w:rPr>
          <w:rFonts w:eastAsia="Times New Roman"/>
          <w:lang w:val="en-GB"/>
        </w:rPr>
        <w:t xml:space="preserve"> </w:t>
      </w:r>
      <w:r w:rsidR="00BF3DD8" w:rsidRPr="005B4738">
        <w:rPr>
          <w:rFonts w:eastAsia="Times New Roman"/>
          <w:lang w:val="en-GB"/>
        </w:rPr>
        <w:br/>
        <w:t xml:space="preserve">                                                  </w:t>
      </w:r>
      <w:proofErr w:type="spellStart"/>
      <w:r w:rsidRPr="005B4738">
        <w:rPr>
          <w:b/>
          <w:lang w:val="en-GB"/>
        </w:rPr>
        <w:t>temporalQualificationOf</w:t>
      </w:r>
      <w:proofErr w:type="spellEnd"/>
      <w:r w:rsidRPr="005B4738">
        <w:rPr>
          <w:rFonts w:eastAsia="Times New Roman"/>
          <w:lang w:val="en-GB"/>
        </w:rPr>
        <w:t xml:space="preserve"> </w:t>
      </w:r>
      <w:r w:rsidRPr="005B4738">
        <w:rPr>
          <w:lang w:val="en-GB"/>
        </w:rPr>
        <w:t>(p,</w:t>
      </w:r>
      <w:r w:rsidRPr="005B4738">
        <w:rPr>
          <w:rFonts w:eastAsia="Times New Roman"/>
          <w:lang w:val="en-GB"/>
        </w:rPr>
        <w:t xml:space="preserve"> </w:t>
      </w:r>
      <w:r w:rsidRPr="005B4738">
        <w:rPr>
          <w:lang w:val="en-GB"/>
        </w:rPr>
        <w:t>a)</w:t>
      </w:r>
      <w:r w:rsidRPr="005B4738">
        <w:rPr>
          <w:rFonts w:eastAsia="Times New Roman"/>
          <w:lang w:val="en-GB"/>
        </w:rPr>
        <w:t xml:space="preserve"> </w:t>
      </w:r>
      <w:r w:rsidRPr="005B4738">
        <w:rPr>
          <w:rFonts w:ascii="Symbol" w:eastAsia="Symbol" w:hAnsi="Symbol" w:cs="Symbol"/>
          <w:lang w:val="en-GB"/>
        </w:rPr>
        <w:t></w:t>
      </w:r>
      <w:r w:rsidRPr="005B4738">
        <w:rPr>
          <w:rFonts w:eastAsia="Times New Roman"/>
          <w:lang w:val="en-GB"/>
        </w:rPr>
        <w:t xml:space="preserve"> </w:t>
      </w:r>
      <w:proofErr w:type="spellStart"/>
      <w:r w:rsidRPr="005B4738">
        <w:rPr>
          <w:b/>
          <w:lang w:val="en-GB"/>
        </w:rPr>
        <w:t>rel</w:t>
      </w:r>
      <w:r w:rsidRPr="005B4738">
        <w:rPr>
          <w:b/>
          <w:vertAlign w:val="subscript"/>
          <w:lang w:val="en-GB"/>
        </w:rPr>
        <w:t>P</w:t>
      </w:r>
      <w:proofErr w:type="spellEnd"/>
      <w:r w:rsidRPr="005B4738">
        <w:rPr>
          <w:rFonts w:eastAsia="Times New Roman"/>
          <w:lang w:val="en-GB"/>
        </w:rPr>
        <w:t xml:space="preserve"> </w:t>
      </w:r>
      <w:r w:rsidRPr="005B4738">
        <w:rPr>
          <w:lang w:val="en-GB"/>
        </w:rPr>
        <w:t>(p,</w:t>
      </w:r>
      <w:r w:rsidRPr="005B4738">
        <w:rPr>
          <w:rFonts w:eastAsia="Times New Roman"/>
          <w:lang w:val="en-GB"/>
        </w:rPr>
        <w:t xml:space="preserve"> </w:t>
      </w:r>
      <w:r w:rsidRPr="005B4738">
        <w:rPr>
          <w:lang w:val="en-GB"/>
        </w:rPr>
        <w:t>q)</w:t>
      </w:r>
      <w:r w:rsidRPr="005B4738">
        <w:rPr>
          <w:rFonts w:eastAsia="Times New Roman"/>
          <w:lang w:val="en-GB"/>
        </w:rPr>
        <w:t xml:space="preserve"> </w:t>
      </w:r>
      <w:r w:rsidRPr="005B4738">
        <w:rPr>
          <w:rFonts w:ascii="Symbol" w:eastAsia="Symbol" w:hAnsi="Symbol" w:cs="Symbol"/>
          <w:lang w:val="en-GB"/>
        </w:rPr>
        <w:t></w:t>
      </w:r>
      <w:r w:rsidR="00BF3DD8" w:rsidRPr="005B4738">
        <w:rPr>
          <w:rFonts w:ascii="Symbol" w:eastAsia="Symbol" w:hAnsi="Symbol" w:cs="Symbol"/>
          <w:lang w:val="en-GB"/>
        </w:rPr>
        <w:br/>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00BF3DD8" w:rsidRPr="005B4738">
        <w:rPr>
          <w:rFonts w:ascii="Symbol" w:eastAsia="Symbol" w:hAnsi="Symbol" w:cs="Symbol"/>
          <w:lang w:val="en-GB"/>
        </w:rPr>
        <w:t></w:t>
      </w:r>
      <w:r w:rsidRPr="005B4738">
        <w:rPr>
          <w:rFonts w:eastAsia="Times New Roman"/>
          <w:lang w:val="en-GB"/>
        </w:rPr>
        <w:t xml:space="preserve"> </w:t>
      </w:r>
      <w:proofErr w:type="spellStart"/>
      <w:r w:rsidRPr="005B4738">
        <w:rPr>
          <w:b/>
          <w:lang w:val="en-GB"/>
        </w:rPr>
        <w:t>processPartOf</w:t>
      </w:r>
      <w:proofErr w:type="spellEnd"/>
      <w:r w:rsidRPr="005B4738">
        <w:rPr>
          <w:lang w:val="en-GB"/>
        </w:rPr>
        <w:t>(q,</w:t>
      </w:r>
      <w:r w:rsidRPr="005B4738">
        <w:rPr>
          <w:rFonts w:eastAsia="Times New Roman"/>
          <w:lang w:val="en-GB"/>
        </w:rPr>
        <w:t xml:space="preserve"> </w:t>
      </w:r>
      <w:r w:rsidRPr="005B4738">
        <w:rPr>
          <w:lang w:val="en-GB"/>
        </w:rPr>
        <w:t>o)</w:t>
      </w:r>
    </w:p>
    <w:p w14:paraId="1FEA4621" w14:textId="77777777" w:rsidR="002655F7" w:rsidRPr="005B4738" w:rsidRDefault="002655F7" w:rsidP="002655F7">
      <w:pPr>
        <w:suppressAutoHyphens/>
        <w:rPr>
          <w:lang w:val="en-GB"/>
        </w:rPr>
      </w:pPr>
      <w:r w:rsidRPr="005B4738">
        <w:rPr>
          <w:lang w:val="en-GB"/>
        </w:rPr>
        <w:lastRenderedPageBreak/>
        <w:t>In</w:t>
      </w:r>
      <w:r w:rsidRPr="005B4738">
        <w:rPr>
          <w:rFonts w:eastAsia="Times New Roman"/>
          <w:lang w:val="en-GB"/>
        </w:rPr>
        <w:t xml:space="preserve"> </w:t>
      </w:r>
      <w:r w:rsidR="00617DFE" w:rsidRPr="005B4738">
        <w:rPr>
          <w:lang w:val="en-GB"/>
        </w:rPr>
        <w:t>description logics</w:t>
      </w:r>
      <w:r w:rsidRPr="005B4738">
        <w:rPr>
          <w:lang w:val="en-GB"/>
        </w:rPr>
        <w:t>:</w:t>
      </w:r>
      <w:r w:rsidRPr="005B4738">
        <w:rPr>
          <w:rFonts w:eastAsia="Times New Roman"/>
          <w:lang w:val="en-GB"/>
        </w:rPr>
        <w:t xml:space="preserve"> </w:t>
      </w:r>
    </w:p>
    <w:p w14:paraId="79911BDB" w14:textId="77777777" w:rsidR="002655F7" w:rsidRPr="005B4738" w:rsidRDefault="002655F7" w:rsidP="00A21127">
      <w:pPr>
        <w:tabs>
          <w:tab w:val="left" w:pos="6781"/>
        </w:tabs>
        <w:suppressAutoHyphens/>
        <w:spacing w:before="240" w:after="240"/>
        <w:ind w:left="454"/>
        <w:jc w:val="left"/>
        <w:rPr>
          <w:lang w:val="en-GB"/>
        </w:rPr>
      </w:pPr>
      <w:r w:rsidRPr="005B4738">
        <w:rPr>
          <w:lang w:val="en-GB"/>
        </w:rPr>
        <w:t>A</w:t>
      </w:r>
      <w:r w:rsidRPr="005B4738">
        <w:rPr>
          <w:rFonts w:eastAsia="Times New Roman"/>
          <w:lang w:val="en-GB"/>
        </w:rPr>
        <w:t xml:space="preserve"> </w:t>
      </w:r>
      <w:proofErr w:type="spellStart"/>
      <w:r w:rsidRPr="005B4738">
        <w:rPr>
          <w:lang w:val="en-GB"/>
        </w:rPr>
        <w:t>subClassOf</w:t>
      </w:r>
      <w:proofErr w:type="spellEnd"/>
      <w:r w:rsidRPr="005B4738">
        <w:rPr>
          <w:rFonts w:eastAsia="Times New Roman"/>
          <w:lang w:val="en-GB"/>
        </w:rPr>
        <w:t xml:space="preserve"> </w:t>
      </w:r>
      <w:proofErr w:type="spellStart"/>
      <w:r w:rsidRPr="005B4738">
        <w:rPr>
          <w:b/>
          <w:lang w:val="en-GB"/>
        </w:rPr>
        <w:t>hasTemporalQualification</w:t>
      </w:r>
      <w:proofErr w:type="spellEnd"/>
      <w:r w:rsidRPr="005B4738">
        <w:rPr>
          <w:rFonts w:eastAsia="Times New Roman"/>
          <w:lang w:val="en-GB"/>
        </w:rPr>
        <w:t xml:space="preserve"> </w:t>
      </w:r>
      <w:r w:rsidRPr="005B4738">
        <w:rPr>
          <w:lang w:val="en-GB"/>
        </w:rPr>
        <w:t>some</w:t>
      </w:r>
      <w:r w:rsidRPr="005B4738">
        <w:rPr>
          <w:rFonts w:eastAsia="Times New Roman"/>
          <w:lang w:val="en-GB"/>
        </w:rPr>
        <w:t xml:space="preserve"> </w:t>
      </w:r>
      <w:r w:rsidR="00A85B9B" w:rsidRPr="005B4738">
        <w:rPr>
          <w:rFonts w:eastAsia="Times New Roman"/>
          <w:lang w:val="en-GB"/>
        </w:rPr>
        <w:br/>
        <w:t xml:space="preserve">                               </w:t>
      </w:r>
      <w:r w:rsidRPr="005B4738">
        <w:rPr>
          <w:lang w:val="en-GB"/>
        </w:rPr>
        <w:t>(</w:t>
      </w:r>
      <w:proofErr w:type="spellStart"/>
      <w:r w:rsidRPr="005B4738">
        <w:rPr>
          <w:b/>
          <w:lang w:val="en-GB"/>
        </w:rPr>
        <w:t>rel</w:t>
      </w:r>
      <w:r w:rsidRPr="005B4738">
        <w:rPr>
          <w:b/>
          <w:vertAlign w:val="subscript"/>
          <w:lang w:val="en-GB"/>
        </w:rPr>
        <w:t>P</w:t>
      </w:r>
      <w:proofErr w:type="spellEnd"/>
      <w:r w:rsidRPr="005B4738">
        <w:rPr>
          <w:rFonts w:eastAsia="Times New Roman"/>
          <w:b/>
          <w:lang w:val="en-GB"/>
        </w:rPr>
        <w:t xml:space="preserve"> </w:t>
      </w:r>
      <w:r w:rsidRPr="005B4738">
        <w:rPr>
          <w:lang w:val="en-GB"/>
        </w:rPr>
        <w:t>some</w:t>
      </w:r>
      <w:r w:rsidRPr="005B4738">
        <w:rPr>
          <w:rFonts w:eastAsia="Times New Roman"/>
          <w:lang w:val="en-GB"/>
        </w:rPr>
        <w:t xml:space="preserve"> </w:t>
      </w:r>
      <w:r w:rsidRPr="005B4738">
        <w:rPr>
          <w:lang w:val="en-GB"/>
        </w:rPr>
        <w:t>(</w:t>
      </w:r>
      <w:proofErr w:type="spellStart"/>
      <w:r w:rsidRPr="005B4738">
        <w:rPr>
          <w:b/>
          <w:lang w:val="en-GB"/>
        </w:rPr>
        <w:t>processPartOf</w:t>
      </w:r>
      <w:proofErr w:type="spellEnd"/>
      <w:r w:rsidRPr="005B4738">
        <w:rPr>
          <w:rFonts w:eastAsia="Times New Roman"/>
          <w:lang w:val="en-GB"/>
        </w:rPr>
        <w:t xml:space="preserve"> </w:t>
      </w:r>
      <w:r w:rsidRPr="005B4738">
        <w:rPr>
          <w:lang w:val="en-GB"/>
        </w:rPr>
        <w:t>some</w:t>
      </w:r>
      <w:r w:rsidRPr="005B4738">
        <w:rPr>
          <w:rFonts w:eastAsia="Times New Roman"/>
          <w:lang w:val="en-GB"/>
        </w:rPr>
        <w:t xml:space="preserve"> </w:t>
      </w:r>
      <w:r w:rsidRPr="005B4738">
        <w:rPr>
          <w:lang w:val="en-GB"/>
        </w:rPr>
        <w:t>O))</w:t>
      </w:r>
    </w:p>
    <w:p w14:paraId="4EE68AEB" w14:textId="77777777" w:rsidR="002655F7" w:rsidRPr="005B4738" w:rsidRDefault="002655F7" w:rsidP="002655F7">
      <w:pPr>
        <w:suppressAutoHyphens/>
        <w:rPr>
          <w:lang w:val="en-GB"/>
        </w:rPr>
      </w:pPr>
      <w:r w:rsidRPr="005B4738">
        <w:rPr>
          <w:lang w:val="en-GB"/>
        </w:rPr>
        <w:t>Wherever</w:t>
      </w:r>
      <w:r w:rsidRPr="005B4738">
        <w:rPr>
          <w:rFonts w:eastAsia="Times New Roman"/>
          <w:lang w:val="en-GB"/>
        </w:rPr>
        <w:t xml:space="preserve"> </w:t>
      </w:r>
      <w:r w:rsidRPr="005B4738">
        <w:rPr>
          <w:lang w:val="en-GB"/>
        </w:rPr>
        <w:t>some temporally qualified continuant</w:t>
      </w:r>
      <w:r w:rsidRPr="005B4738">
        <w:rPr>
          <w:rFonts w:eastAsia="Times New Roman"/>
          <w:lang w:val="en-GB"/>
        </w:rPr>
        <w:t xml:space="preserve"> </w:t>
      </w:r>
      <w:r w:rsidRPr="005B4738">
        <w:rPr>
          <w:lang w:val="en-GB"/>
        </w:rPr>
        <w:t>related</w:t>
      </w:r>
      <w:r w:rsidRPr="005B4738">
        <w:rPr>
          <w:rFonts w:eastAsia="Times New Roman"/>
          <w:lang w:val="en-GB"/>
        </w:rPr>
        <w:t xml:space="preserve"> </w:t>
      </w:r>
      <w:r w:rsidRPr="005B4738">
        <w:rPr>
          <w:lang w:val="en-GB"/>
        </w:rPr>
        <w:t>by</w:t>
      </w:r>
      <w:r w:rsidRPr="005B4738">
        <w:rPr>
          <w:rFonts w:eastAsia="Times New Roman"/>
          <w:lang w:val="en-GB"/>
        </w:rPr>
        <w:t xml:space="preserve"> </w:t>
      </w:r>
      <w:proofErr w:type="spellStart"/>
      <w:r w:rsidRPr="005B4738">
        <w:rPr>
          <w:b/>
          <w:lang w:val="en-GB"/>
        </w:rPr>
        <w:t>rel</w:t>
      </w:r>
      <w:proofErr w:type="spellEnd"/>
      <w:r w:rsidRPr="005B4738">
        <w:rPr>
          <w:rFonts w:eastAsia="Times New Roman"/>
          <w:b/>
          <w:lang w:val="en-GB"/>
        </w:rPr>
        <w:t xml:space="preserve"> </w:t>
      </w:r>
      <w:r w:rsidRPr="005B4738">
        <w:rPr>
          <w:lang w:val="en-GB"/>
        </w:rPr>
        <w:t>to some other</w:t>
      </w:r>
      <w:r w:rsidRPr="005B4738">
        <w:rPr>
          <w:rFonts w:eastAsia="Times New Roman"/>
          <w:lang w:val="en-GB"/>
        </w:rPr>
        <w:t xml:space="preserve"> </w:t>
      </w:r>
      <w:r w:rsidRPr="005B4738">
        <w:rPr>
          <w:lang w:val="en-GB"/>
        </w:rPr>
        <w:t>entity c,</w:t>
      </w:r>
      <w:r w:rsidRPr="005B4738">
        <w:rPr>
          <w:rFonts w:eastAsia="Times New Roman"/>
          <w:lang w:val="en-GB"/>
        </w:rPr>
        <w:t xml:space="preserve"> </w:t>
      </w:r>
      <w:r w:rsidRPr="005B4738">
        <w:rPr>
          <w:lang w:val="en-GB"/>
        </w:rPr>
        <w:t xml:space="preserve">also the unqualified is </w:t>
      </w:r>
      <w:proofErr w:type="spellStart"/>
      <w:r w:rsidRPr="005B4738">
        <w:rPr>
          <w:b/>
          <w:bCs/>
          <w:lang w:val="en-GB"/>
        </w:rPr>
        <w:t>rel</w:t>
      </w:r>
      <w:proofErr w:type="spellEnd"/>
      <w:r w:rsidRPr="005B4738">
        <w:rPr>
          <w:lang w:val="en-GB"/>
        </w:rPr>
        <w:t>-related to</w:t>
      </w:r>
      <w:r w:rsidRPr="005B4738">
        <w:rPr>
          <w:rFonts w:eastAsia="Times New Roman"/>
          <w:lang w:val="en-GB"/>
        </w:rPr>
        <w:t xml:space="preserve"> c, </w:t>
      </w:r>
      <w:r w:rsidRPr="005B4738">
        <w:rPr>
          <w:lang w:val="en-GB"/>
        </w:rPr>
        <w:t>though</w:t>
      </w:r>
      <w:r w:rsidRPr="005B4738">
        <w:rPr>
          <w:rFonts w:eastAsia="Times New Roman"/>
          <w:lang w:val="en-GB"/>
        </w:rPr>
        <w:t xml:space="preserve"> </w:t>
      </w:r>
      <w:r w:rsidRPr="005B4738">
        <w:rPr>
          <w:lang w:val="en-GB"/>
        </w:rPr>
        <w:t>not</w:t>
      </w:r>
      <w:r w:rsidRPr="005B4738">
        <w:rPr>
          <w:rFonts w:eastAsia="Times New Roman"/>
          <w:lang w:val="en-GB"/>
        </w:rPr>
        <w:t xml:space="preserve"> </w:t>
      </w:r>
      <w:r w:rsidRPr="005B4738">
        <w:rPr>
          <w:lang w:val="en-GB"/>
        </w:rPr>
        <w:t>necessarily</w:t>
      </w:r>
      <w:r w:rsidRPr="005B4738">
        <w:rPr>
          <w:rFonts w:eastAsia="Times New Roman"/>
          <w:lang w:val="en-GB"/>
        </w:rPr>
        <w:t xml:space="preserve"> </w:t>
      </w:r>
      <w:r w:rsidRPr="005B4738">
        <w:rPr>
          <w:lang w:val="en-GB"/>
        </w:rPr>
        <w:t>in</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same</w:t>
      </w:r>
      <w:r w:rsidRPr="005B4738">
        <w:rPr>
          <w:rFonts w:eastAsia="Times New Roman"/>
          <w:lang w:val="en-GB"/>
        </w:rPr>
        <w:t xml:space="preserve"> </w:t>
      </w:r>
      <w:r w:rsidRPr="005B4738">
        <w:rPr>
          <w:lang w:val="en-GB"/>
        </w:rPr>
        <w:t>sense,</w:t>
      </w:r>
      <w:r w:rsidRPr="005B4738">
        <w:rPr>
          <w:rFonts w:eastAsia="Times New Roman"/>
          <w:lang w:val="en-GB"/>
        </w:rPr>
        <w:t xml:space="preserve"> </w:t>
      </w:r>
      <w:r w:rsidRPr="005B4738">
        <w:rPr>
          <w:lang w:val="en-GB"/>
        </w:rPr>
        <w:t>therefore,</w:t>
      </w:r>
    </w:p>
    <w:p w14:paraId="7D6C403F" w14:textId="77777777" w:rsidR="002655F7" w:rsidRPr="005B4738" w:rsidRDefault="002655F7" w:rsidP="00A21127">
      <w:pPr>
        <w:tabs>
          <w:tab w:val="left" w:pos="6781"/>
        </w:tabs>
        <w:suppressAutoHyphens/>
        <w:spacing w:before="240" w:after="240"/>
        <w:ind w:left="454"/>
        <w:jc w:val="left"/>
        <w:rPr>
          <w:lang w:val="en-GB"/>
        </w:rPr>
      </w:pPr>
      <w:r w:rsidRPr="005B4738">
        <w:rPr>
          <w:rFonts w:ascii="Symbol" w:eastAsia="Symbol" w:hAnsi="Symbol" w:cs="Symbol"/>
          <w:lang w:val="en-GB"/>
        </w:rPr>
        <w:t></w:t>
      </w:r>
      <w:r w:rsidRPr="005B4738">
        <w:rPr>
          <w:lang w:val="en-GB"/>
        </w:rPr>
        <w:t>a,</w:t>
      </w:r>
      <w:r w:rsidRPr="005B4738">
        <w:rPr>
          <w:rFonts w:eastAsia="Times New Roman"/>
          <w:lang w:val="en-GB"/>
        </w:rPr>
        <w:t xml:space="preserve"> </w:t>
      </w:r>
      <w:r w:rsidRPr="005B4738">
        <w:rPr>
          <w:lang w:val="en-GB"/>
        </w:rPr>
        <w:t>b,</w:t>
      </w:r>
      <w:r w:rsidRPr="005B4738">
        <w:rPr>
          <w:rFonts w:eastAsia="Times New Roman"/>
          <w:lang w:val="en-GB"/>
        </w:rPr>
        <w:t xml:space="preserve"> </w:t>
      </w:r>
      <w:r w:rsidRPr="005B4738">
        <w:rPr>
          <w:lang w:val="en-GB"/>
        </w:rPr>
        <w:t>c:</w:t>
      </w:r>
      <w:r w:rsidRPr="005B4738">
        <w:rPr>
          <w:rFonts w:eastAsia="Times New Roman"/>
          <w:lang w:val="en-GB"/>
        </w:rPr>
        <w:t xml:space="preserve"> </w:t>
      </w:r>
      <w:proofErr w:type="spellStart"/>
      <w:r w:rsidRPr="005B4738">
        <w:rPr>
          <w:b/>
          <w:lang w:val="en-GB"/>
        </w:rPr>
        <w:t>rel</w:t>
      </w:r>
      <w:proofErr w:type="spellEnd"/>
      <w:r w:rsidRPr="005B4738">
        <w:rPr>
          <w:b/>
          <w:lang w:val="en-GB"/>
        </w:rPr>
        <w:t>*</w:t>
      </w:r>
      <w:r w:rsidRPr="005B4738">
        <w:rPr>
          <w:rFonts w:eastAsia="Times New Roman"/>
          <w:lang w:val="en-GB"/>
        </w:rPr>
        <w:t xml:space="preserve"> </w:t>
      </w:r>
      <w:r w:rsidRPr="005B4738">
        <w:rPr>
          <w:lang w:val="en-GB"/>
        </w:rPr>
        <w:t>(b,</w:t>
      </w:r>
      <w:r w:rsidRPr="005B4738">
        <w:rPr>
          <w:rFonts w:eastAsia="Times New Roman"/>
          <w:lang w:val="en-GB"/>
        </w:rPr>
        <w:t xml:space="preserve"> c</w:t>
      </w:r>
      <w:r w:rsidRPr="005B4738">
        <w:rPr>
          <w:lang w:val="en-GB"/>
        </w:rPr>
        <w:t>)</w:t>
      </w:r>
      <w:r w:rsidRPr="005B4738">
        <w:rPr>
          <w:rFonts w:eastAsia="Times New Roman"/>
          <w:lang w:val="en-GB"/>
        </w:rPr>
        <w:t xml:space="preserve"> </w:t>
      </w:r>
      <w:r w:rsidRPr="005B4738">
        <w:rPr>
          <w:rFonts w:ascii="Symbol" w:eastAsia="Symbol" w:hAnsi="Symbol" w:cs="Symbol"/>
          <w:lang w:val="en-GB"/>
        </w:rPr>
        <w:t></w:t>
      </w:r>
      <w:r w:rsidRPr="005B4738">
        <w:rPr>
          <w:rFonts w:eastAsia="Times New Roman"/>
          <w:lang w:val="en-GB"/>
        </w:rPr>
        <w:t xml:space="preserve"> </w:t>
      </w:r>
      <w:proofErr w:type="spellStart"/>
      <w:r w:rsidRPr="005B4738">
        <w:rPr>
          <w:rFonts w:eastAsia="Times New Roman"/>
          <w:b/>
          <w:lang w:val="en-GB"/>
        </w:rPr>
        <w:t>hasT</w:t>
      </w:r>
      <w:r w:rsidRPr="005B4738">
        <w:rPr>
          <w:b/>
          <w:lang w:val="en-GB"/>
        </w:rPr>
        <w:t>emporalQualification</w:t>
      </w:r>
      <w:proofErr w:type="spellEnd"/>
      <w:r w:rsidRPr="005B4738">
        <w:rPr>
          <w:rFonts w:eastAsia="Times New Roman"/>
          <w:lang w:val="en-GB"/>
        </w:rPr>
        <w:t xml:space="preserve"> </w:t>
      </w:r>
      <w:r w:rsidRPr="005B4738">
        <w:rPr>
          <w:lang w:val="en-GB"/>
        </w:rPr>
        <w:t>(a, b)</w:t>
      </w:r>
      <w:r w:rsidRPr="005B4738">
        <w:rPr>
          <w:rFonts w:eastAsia="Times New Roman"/>
          <w:lang w:val="en-GB"/>
        </w:rPr>
        <w:t xml:space="preserve"> </w:t>
      </w:r>
      <w:r w:rsidRPr="005B4738">
        <w:rPr>
          <w:rFonts w:ascii="Symbol" w:eastAsia="Symbol" w:hAnsi="Symbol" w:cs="Symbol"/>
          <w:lang w:val="en-GB"/>
        </w:rPr>
        <w:t></w:t>
      </w:r>
      <w:r w:rsidRPr="005B4738">
        <w:rPr>
          <w:rFonts w:eastAsia="Times New Roman"/>
          <w:lang w:val="en-GB"/>
        </w:rPr>
        <w:t xml:space="preserve"> </w:t>
      </w:r>
      <w:proofErr w:type="spellStart"/>
      <w:r w:rsidRPr="005B4738">
        <w:rPr>
          <w:b/>
          <w:lang w:val="en-GB"/>
        </w:rPr>
        <w:t>rel</w:t>
      </w:r>
      <w:proofErr w:type="spellEnd"/>
      <w:r w:rsidRPr="005B4738">
        <w:rPr>
          <w:rFonts w:eastAsia="Times New Roman"/>
          <w:lang w:val="en-GB"/>
        </w:rPr>
        <w:t xml:space="preserve"> </w:t>
      </w:r>
      <w:r w:rsidRPr="005B4738">
        <w:rPr>
          <w:lang w:val="en-GB"/>
        </w:rPr>
        <w:t>(a,</w:t>
      </w:r>
      <w:r w:rsidRPr="005B4738">
        <w:rPr>
          <w:rFonts w:eastAsia="Times New Roman"/>
          <w:lang w:val="en-GB"/>
        </w:rPr>
        <w:t xml:space="preserve"> </w:t>
      </w:r>
      <w:r w:rsidRPr="005B4738">
        <w:rPr>
          <w:lang w:val="en-GB"/>
        </w:rPr>
        <w:t>c)</w:t>
      </w:r>
    </w:p>
    <w:p w14:paraId="3CE999C9" w14:textId="77777777" w:rsidR="002655F7" w:rsidRPr="005B4738" w:rsidRDefault="002655F7" w:rsidP="002655F7">
      <w:pPr>
        <w:suppressAutoHyphens/>
        <w:rPr>
          <w:lang w:val="en-GB"/>
        </w:rPr>
      </w:pPr>
      <w:r w:rsidRPr="005B4738">
        <w:rPr>
          <w:lang w:val="en-GB"/>
        </w:rPr>
        <w:t>One</w:t>
      </w:r>
      <w:r w:rsidRPr="005B4738">
        <w:rPr>
          <w:rFonts w:eastAsia="Times New Roman"/>
          <w:lang w:val="en-GB"/>
        </w:rPr>
        <w:t xml:space="preserve"> </w:t>
      </w:r>
      <w:r w:rsidRPr="005B4738">
        <w:rPr>
          <w:lang w:val="en-GB"/>
        </w:rPr>
        <w:t>can</w:t>
      </w:r>
      <w:r w:rsidRPr="005B4738">
        <w:rPr>
          <w:rFonts w:eastAsia="Times New Roman"/>
          <w:lang w:val="en-GB"/>
        </w:rPr>
        <w:t xml:space="preserve"> </w:t>
      </w:r>
      <w:r w:rsidRPr="005B4738">
        <w:rPr>
          <w:lang w:val="en-GB"/>
        </w:rPr>
        <w:t>then</w:t>
      </w:r>
      <w:r w:rsidRPr="005B4738">
        <w:rPr>
          <w:rFonts w:eastAsia="Times New Roman"/>
          <w:lang w:val="en-GB"/>
        </w:rPr>
        <w:t xml:space="preserve"> </w:t>
      </w:r>
      <w:r w:rsidRPr="005B4738">
        <w:rPr>
          <w:lang w:val="en-GB"/>
        </w:rPr>
        <w:t>ask</w:t>
      </w:r>
      <w:r w:rsidRPr="005B4738">
        <w:rPr>
          <w:rFonts w:eastAsia="Times New Roman"/>
          <w:lang w:val="en-GB"/>
        </w:rPr>
        <w:t xml:space="preserve"> </w:t>
      </w:r>
      <w:r w:rsidRPr="005B4738">
        <w:rPr>
          <w:lang w:val="en-GB"/>
        </w:rPr>
        <w:t>how</w:t>
      </w:r>
      <w:r w:rsidRPr="005B4738">
        <w:rPr>
          <w:rFonts w:eastAsia="Times New Roman"/>
          <w:lang w:val="en-GB"/>
        </w:rPr>
        <w:t xml:space="preserve"> </w:t>
      </w:r>
      <w:r w:rsidRPr="005B4738">
        <w:rPr>
          <w:lang w:val="en-GB"/>
        </w:rPr>
        <w:t>precisely</w:t>
      </w:r>
      <w:r w:rsidRPr="005B4738">
        <w:rPr>
          <w:rFonts w:eastAsia="Times New Roman"/>
          <w:lang w:val="en-GB"/>
        </w:rPr>
        <w:t xml:space="preserve"> </w:t>
      </w:r>
      <w:r w:rsidRPr="005B4738">
        <w:rPr>
          <w:lang w:val="en-GB"/>
        </w:rPr>
        <w:t>we</w:t>
      </w:r>
      <w:r w:rsidRPr="005B4738">
        <w:rPr>
          <w:rFonts w:eastAsia="Times New Roman"/>
          <w:lang w:val="en-GB"/>
        </w:rPr>
        <w:t xml:space="preserve"> </w:t>
      </w:r>
      <w:r w:rsidRPr="005B4738">
        <w:rPr>
          <w:lang w:val="en-GB"/>
        </w:rPr>
        <w:t>are</w:t>
      </w:r>
      <w:r w:rsidRPr="005B4738">
        <w:rPr>
          <w:rFonts w:eastAsia="Times New Roman"/>
          <w:lang w:val="en-GB"/>
        </w:rPr>
        <w:t xml:space="preserve"> </w:t>
      </w:r>
      <w:r w:rsidRPr="005B4738">
        <w:rPr>
          <w:lang w:val="en-GB"/>
        </w:rPr>
        <w:t>to</w:t>
      </w:r>
      <w:r w:rsidRPr="005B4738">
        <w:rPr>
          <w:rFonts w:eastAsia="Times New Roman"/>
          <w:lang w:val="en-GB"/>
        </w:rPr>
        <w:t xml:space="preserve"> </w:t>
      </w:r>
      <w:r w:rsidRPr="005B4738">
        <w:rPr>
          <w:lang w:val="en-GB"/>
        </w:rPr>
        <w:t>interpret</w:t>
      </w:r>
      <w:r w:rsidRPr="005B4738">
        <w:rPr>
          <w:rFonts w:eastAsia="Times New Roman"/>
          <w:lang w:val="en-GB"/>
        </w:rPr>
        <w:t xml:space="preserve"> </w:t>
      </w:r>
      <w:proofErr w:type="spellStart"/>
      <w:r w:rsidRPr="005B4738">
        <w:rPr>
          <w:b/>
          <w:bCs/>
          <w:lang w:val="en-GB"/>
        </w:rPr>
        <w:t>rel</w:t>
      </w:r>
      <w:proofErr w:type="spellEnd"/>
      <w:r w:rsidRPr="005B4738">
        <w:rPr>
          <w:rFonts w:eastAsia="Times New Roman"/>
          <w:lang w:val="en-GB"/>
        </w:rPr>
        <w:t xml:space="preserve"> </w:t>
      </w:r>
      <w:r w:rsidRPr="005B4738">
        <w:rPr>
          <w:lang w:val="en-GB"/>
        </w:rPr>
        <w:t>and</w:t>
      </w:r>
      <w:r w:rsidRPr="005B4738">
        <w:rPr>
          <w:rFonts w:eastAsia="Times New Roman"/>
          <w:lang w:val="en-GB"/>
        </w:rPr>
        <w:t xml:space="preserve"> </w:t>
      </w:r>
      <w:proofErr w:type="spellStart"/>
      <w:r w:rsidRPr="005B4738">
        <w:rPr>
          <w:b/>
          <w:bCs/>
          <w:lang w:val="en-GB"/>
        </w:rPr>
        <w:t>rel</w:t>
      </w:r>
      <w:proofErr w:type="spellEnd"/>
      <w:r w:rsidRPr="005B4738">
        <w:rPr>
          <w:b/>
          <w:bCs/>
          <w:lang w:val="en-GB"/>
        </w:rPr>
        <w:t>*</w:t>
      </w:r>
      <w:r w:rsidRPr="005B4738">
        <w:rPr>
          <w:rFonts w:eastAsia="Times New Roman"/>
          <w:lang w:val="en-GB"/>
        </w:rPr>
        <w:t xml:space="preserve"> </w:t>
      </w:r>
      <w:r w:rsidRPr="005B4738">
        <w:rPr>
          <w:lang w:val="en-GB"/>
        </w:rPr>
        <w:t>(and</w:t>
      </w:r>
      <w:r w:rsidRPr="005B4738">
        <w:rPr>
          <w:rFonts w:eastAsia="Times New Roman"/>
          <w:lang w:val="en-GB"/>
        </w:rPr>
        <w:t xml:space="preserve"> </w:t>
      </w:r>
      <w:proofErr w:type="spellStart"/>
      <w:r w:rsidRPr="005B4738">
        <w:rPr>
          <w:b/>
          <w:bCs/>
          <w:lang w:val="en-GB"/>
        </w:rPr>
        <w:t>rel</w:t>
      </w:r>
      <w:r w:rsidRPr="005B4738">
        <w:rPr>
          <w:b/>
          <w:bCs/>
          <w:vertAlign w:val="subscript"/>
          <w:lang w:val="en-GB"/>
        </w:rPr>
        <w:t>P</w:t>
      </w:r>
      <w:proofErr w:type="spellEnd"/>
      <w:r w:rsidRPr="005B4738">
        <w:rPr>
          <w:rFonts w:eastAsia="Times New Roman"/>
          <w:lang w:val="en-GB"/>
        </w:rPr>
        <w:t xml:space="preserve"> </w:t>
      </w:r>
      <w:r w:rsidRPr="005B4738">
        <w:rPr>
          <w:lang w:val="en-GB"/>
        </w:rPr>
        <w:t>and</w:t>
      </w:r>
      <w:r w:rsidRPr="005B4738">
        <w:rPr>
          <w:rFonts w:eastAsia="Times New Roman"/>
          <w:lang w:val="en-GB"/>
        </w:rPr>
        <w:t xml:space="preserve"> </w:t>
      </w:r>
      <w:proofErr w:type="spellStart"/>
      <w:r w:rsidRPr="005B4738">
        <w:rPr>
          <w:b/>
          <w:bCs/>
          <w:lang w:val="en-GB"/>
        </w:rPr>
        <w:t>rel</w:t>
      </w:r>
      <w:r w:rsidRPr="005B4738">
        <w:rPr>
          <w:b/>
          <w:bCs/>
          <w:vertAlign w:val="subscript"/>
          <w:lang w:val="en-GB"/>
        </w:rPr>
        <w:t>P</w:t>
      </w:r>
      <w:proofErr w:type="spellEnd"/>
      <w:r w:rsidRPr="005B4738">
        <w:rPr>
          <w:b/>
          <w:bCs/>
          <w:lang w:val="en-GB"/>
        </w:rPr>
        <w:t>*</w:t>
      </w:r>
      <w:r w:rsidRPr="005B4738">
        <w:rPr>
          <w:rFonts w:eastAsia="Times New Roman"/>
          <w:lang w:val="en-GB"/>
        </w:rPr>
        <w:t xml:space="preserve"> </w:t>
      </w:r>
      <w:r w:rsidRPr="005B4738">
        <w:rPr>
          <w:lang w:val="en-GB"/>
        </w:rPr>
        <w:t>respectively)</w:t>
      </w:r>
      <w:r w:rsidRPr="005B4738">
        <w:rPr>
          <w:rFonts w:eastAsia="Times New Roman"/>
          <w:lang w:val="en-GB"/>
        </w:rPr>
        <w:t xml:space="preserve"> </w:t>
      </w:r>
      <w:r w:rsidRPr="005B4738">
        <w:rPr>
          <w:lang w:val="en-GB"/>
        </w:rPr>
        <w:t>in</w:t>
      </w:r>
      <w:r w:rsidRPr="005B4738">
        <w:rPr>
          <w:rFonts w:eastAsia="Times New Roman"/>
          <w:lang w:val="en-GB"/>
        </w:rPr>
        <w:t xml:space="preserve"> </w:t>
      </w:r>
      <w:r w:rsidRPr="005B4738">
        <w:rPr>
          <w:lang w:val="en-GB"/>
        </w:rPr>
        <w:t>terms</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interpretations</w:t>
      </w:r>
      <w:r w:rsidRPr="005B4738">
        <w:rPr>
          <w:rFonts w:eastAsia="Times New Roman"/>
          <w:lang w:val="en-GB"/>
        </w:rPr>
        <w:t xml:space="preserve"> </w:t>
      </w:r>
      <w:r w:rsidRPr="005B4738">
        <w:rPr>
          <w:lang w:val="en-GB"/>
        </w:rPr>
        <w:t>we</w:t>
      </w:r>
      <w:r w:rsidRPr="005B4738">
        <w:rPr>
          <w:rFonts w:eastAsia="Times New Roman"/>
          <w:lang w:val="en-GB"/>
        </w:rPr>
        <w:t xml:space="preserve"> </w:t>
      </w:r>
      <w:r w:rsidRPr="005B4738">
        <w:rPr>
          <w:lang w:val="en-GB"/>
        </w:rPr>
        <w:t>presented</w:t>
      </w:r>
      <w:r w:rsidRPr="005B4738">
        <w:rPr>
          <w:rFonts w:eastAsia="Times New Roman"/>
          <w:lang w:val="en-GB"/>
        </w:rPr>
        <w:t xml:space="preserve"> </w:t>
      </w:r>
      <w:r w:rsidRPr="005B4738">
        <w:rPr>
          <w:lang w:val="en-GB"/>
        </w:rPr>
        <w:t>earlier.</w:t>
      </w:r>
      <w:r w:rsidRPr="005B4738">
        <w:rPr>
          <w:rFonts w:eastAsia="Times New Roman"/>
          <w:lang w:val="en-GB"/>
        </w:rPr>
        <w:t xml:space="preserve"> </w:t>
      </w:r>
      <w:r w:rsidRPr="005B4738">
        <w:rPr>
          <w:lang w:val="en-GB"/>
        </w:rPr>
        <w:t>Clearly, we want to assume standard semantics for</w:t>
      </w:r>
      <w:r w:rsidRPr="005B4738">
        <w:rPr>
          <w:rFonts w:eastAsia="Times New Roman"/>
          <w:lang w:val="en-GB"/>
        </w:rPr>
        <w:t xml:space="preserve"> </w:t>
      </w:r>
      <w:proofErr w:type="spellStart"/>
      <w:r w:rsidRPr="005B4738">
        <w:rPr>
          <w:b/>
          <w:bCs/>
          <w:lang w:val="en-GB"/>
        </w:rPr>
        <w:t>rel</w:t>
      </w:r>
      <w:proofErr w:type="spellEnd"/>
      <w:r w:rsidRPr="005B4738">
        <w:rPr>
          <w:rFonts w:eastAsia="Times New Roman"/>
          <w:lang w:val="en-GB"/>
        </w:rPr>
        <w:t xml:space="preserve"> so that the temporally qualified continuant is at all times related to c. </w:t>
      </w:r>
    </w:p>
    <w:p w14:paraId="68BD993F" w14:textId="77777777" w:rsidR="002655F7" w:rsidRPr="005B4738" w:rsidRDefault="002655F7" w:rsidP="002655F7">
      <w:pPr>
        <w:suppressAutoHyphens/>
        <w:rPr>
          <w:lang w:val="en-GB"/>
        </w:rPr>
      </w:pPr>
      <w:proofErr w:type="spellStart"/>
      <w:r w:rsidRPr="005B4738">
        <w:rPr>
          <w:b/>
          <w:bCs/>
          <w:lang w:val="en-GB"/>
        </w:rPr>
        <w:t>rel</w:t>
      </w:r>
      <w:proofErr w:type="spellEnd"/>
      <w:r w:rsidRPr="005B4738">
        <w:rPr>
          <w:b/>
          <w:bCs/>
          <w:lang w:val="en-GB"/>
        </w:rPr>
        <w:t>*</w:t>
      </w:r>
      <w:r w:rsidRPr="005B4738">
        <w:rPr>
          <w:rFonts w:eastAsia="Times New Roman"/>
          <w:b/>
          <w:bCs/>
          <w:lang w:val="en-GB"/>
        </w:rPr>
        <w:t xml:space="preserve"> </w:t>
      </w:r>
      <w:r w:rsidRPr="005B4738">
        <w:rPr>
          <w:lang w:val="en-GB"/>
        </w:rPr>
        <w:t>on</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other</w:t>
      </w:r>
      <w:r w:rsidRPr="005B4738">
        <w:rPr>
          <w:rFonts w:eastAsia="Times New Roman"/>
          <w:lang w:val="en-GB"/>
        </w:rPr>
        <w:t xml:space="preserve"> </w:t>
      </w:r>
      <w:r w:rsidRPr="005B4738">
        <w:rPr>
          <w:lang w:val="en-GB"/>
        </w:rPr>
        <w:t>hand</w:t>
      </w:r>
      <w:r w:rsidRPr="005B4738">
        <w:rPr>
          <w:rFonts w:eastAsia="Times New Roman"/>
          <w:lang w:val="en-GB"/>
        </w:rPr>
        <w:t xml:space="preserve"> </w:t>
      </w:r>
      <w:r w:rsidRPr="005B4738">
        <w:rPr>
          <w:lang w:val="en-GB"/>
        </w:rPr>
        <w:t>obtains</w:t>
      </w:r>
      <w:r w:rsidRPr="005B4738">
        <w:rPr>
          <w:rFonts w:eastAsia="Times New Roman"/>
          <w:lang w:val="en-GB"/>
        </w:rPr>
        <w:t xml:space="preserve"> </w:t>
      </w:r>
      <w:r w:rsidRPr="005B4738">
        <w:rPr>
          <w:lang w:val="en-GB"/>
        </w:rPr>
        <w:t>between</w:t>
      </w:r>
      <w:r w:rsidRPr="005B4738">
        <w:rPr>
          <w:rFonts w:eastAsia="Times New Roman"/>
          <w:lang w:val="en-GB"/>
        </w:rPr>
        <w:t xml:space="preserve"> </w:t>
      </w:r>
      <w:r w:rsidRPr="005B4738">
        <w:rPr>
          <w:lang w:val="en-GB"/>
        </w:rPr>
        <w:t>a</w:t>
      </w:r>
      <w:r w:rsidRPr="005B4738">
        <w:rPr>
          <w:rFonts w:eastAsia="Times New Roman"/>
          <w:lang w:val="en-GB"/>
        </w:rPr>
        <w:t xml:space="preserve"> continuant that has a temporal qualification that is at all times related to c and c</w:t>
      </w:r>
      <w:r w:rsidRPr="005B4738">
        <w:rPr>
          <w:lang w:val="en-GB"/>
        </w:rPr>
        <w:t>,</w:t>
      </w:r>
      <w:r w:rsidRPr="005B4738">
        <w:rPr>
          <w:rFonts w:eastAsia="Times New Roman"/>
          <w:lang w:val="en-GB"/>
        </w:rPr>
        <w:t xml:space="preserve"> h</w:t>
      </w:r>
      <w:r w:rsidRPr="005B4738">
        <w:rPr>
          <w:lang w:val="en-GB"/>
        </w:rPr>
        <w:t>ence</w:t>
      </w:r>
      <w:r w:rsidRPr="005B4738">
        <w:rPr>
          <w:rFonts w:eastAsia="Times New Roman"/>
          <w:lang w:val="en-GB"/>
        </w:rPr>
        <w:t xml:space="preserve"> </w:t>
      </w:r>
      <w:r w:rsidRPr="005B4738">
        <w:rPr>
          <w:lang w:val="en-GB"/>
        </w:rPr>
        <w:t xml:space="preserve"> it can only</w:t>
      </w:r>
      <w:r w:rsidRPr="005B4738">
        <w:rPr>
          <w:rFonts w:eastAsia="Times New Roman"/>
          <w:lang w:val="en-GB"/>
        </w:rPr>
        <w:t xml:space="preserve"> </w:t>
      </w:r>
      <w:r w:rsidRPr="005B4738">
        <w:rPr>
          <w:lang w:val="en-GB"/>
        </w:rPr>
        <w:t>establish</w:t>
      </w:r>
      <w:r w:rsidRPr="005B4738">
        <w:rPr>
          <w:rFonts w:eastAsia="Times New Roman"/>
          <w:lang w:val="en-GB"/>
        </w:rPr>
        <w:t xml:space="preserve"> </w:t>
      </w:r>
      <w:r w:rsidRPr="005B4738">
        <w:rPr>
          <w:lang w:val="en-GB"/>
        </w:rPr>
        <w:t>temporary</w:t>
      </w:r>
      <w:r w:rsidRPr="005B4738">
        <w:rPr>
          <w:rFonts w:eastAsia="Times New Roman"/>
          <w:lang w:val="en-GB"/>
        </w:rPr>
        <w:t xml:space="preserve"> </w:t>
      </w:r>
      <w:r w:rsidRPr="005B4738">
        <w:rPr>
          <w:lang w:val="en-GB"/>
        </w:rPr>
        <w:t>relatedness</w:t>
      </w:r>
      <w:r w:rsidRPr="005B4738">
        <w:rPr>
          <w:rFonts w:eastAsia="Times New Roman"/>
          <w:lang w:val="en-GB"/>
        </w:rPr>
        <w:t xml:space="preserve"> </w:t>
      </w:r>
      <w:r w:rsidRPr="005B4738">
        <w:rPr>
          <w:lang w:val="en-GB"/>
        </w:rPr>
        <w:t>(I)</w:t>
      </w:r>
      <w:r w:rsidRPr="005B4738">
        <w:rPr>
          <w:rFonts w:eastAsia="Times New Roman"/>
          <w:lang w:val="en-GB"/>
        </w:rPr>
        <w:t xml:space="preserve"> </w:t>
      </w:r>
      <w:r w:rsidRPr="005B4738">
        <w:rPr>
          <w:lang w:val="en-GB"/>
        </w:rPr>
        <w:t>between</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two</w:t>
      </w:r>
      <w:r w:rsidRPr="005B4738">
        <w:rPr>
          <w:rFonts w:eastAsia="Times New Roman"/>
          <w:lang w:val="en-GB"/>
        </w:rPr>
        <w:t xml:space="preserve"> </w:t>
      </w:r>
      <w:r w:rsidRPr="005B4738">
        <w:rPr>
          <w:lang w:val="en-GB"/>
        </w:rPr>
        <w:t>entities.</w:t>
      </w:r>
      <w:r w:rsidRPr="005B4738">
        <w:rPr>
          <w:rFonts w:eastAsia="Times New Roman"/>
          <w:lang w:val="en-GB"/>
        </w:rPr>
        <w:t xml:space="preserve"> </w:t>
      </w:r>
      <w:r w:rsidRPr="005B4738">
        <w:rPr>
          <w:lang w:val="en-GB"/>
        </w:rPr>
        <w:t>We</w:t>
      </w:r>
      <w:r w:rsidRPr="005B4738">
        <w:rPr>
          <w:rFonts w:eastAsia="Times New Roman"/>
          <w:lang w:val="en-GB"/>
        </w:rPr>
        <w:t xml:space="preserve"> </w:t>
      </w:r>
      <w:r w:rsidRPr="005B4738">
        <w:rPr>
          <w:lang w:val="en-GB"/>
        </w:rPr>
        <w:t>thus,</w:t>
      </w:r>
      <w:r w:rsidRPr="005B4738">
        <w:rPr>
          <w:rFonts w:eastAsia="Times New Roman"/>
          <w:lang w:val="en-GB"/>
        </w:rPr>
        <w:t xml:space="preserve"> </w:t>
      </w:r>
      <w:r w:rsidRPr="005B4738">
        <w:rPr>
          <w:lang w:val="en-GB"/>
        </w:rPr>
        <w:t>for</w:t>
      </w:r>
      <w:r w:rsidRPr="005B4738">
        <w:rPr>
          <w:rFonts w:eastAsia="Times New Roman"/>
          <w:lang w:val="en-GB"/>
        </w:rPr>
        <w:t xml:space="preserve"> </w:t>
      </w:r>
      <w:r w:rsidRPr="005B4738">
        <w:rPr>
          <w:lang w:val="en-GB"/>
        </w:rPr>
        <w:t>now,</w:t>
      </w:r>
      <w:r w:rsidRPr="005B4738">
        <w:rPr>
          <w:rFonts w:eastAsia="Times New Roman"/>
          <w:lang w:val="en-GB"/>
        </w:rPr>
        <w:t xml:space="preserve"> </w:t>
      </w:r>
      <w:r w:rsidRPr="005B4738">
        <w:rPr>
          <w:lang w:val="en-GB"/>
        </w:rPr>
        <w:t>can</w:t>
      </w:r>
      <w:r w:rsidRPr="005B4738">
        <w:rPr>
          <w:rFonts w:eastAsia="Times New Roman"/>
          <w:lang w:val="en-GB"/>
        </w:rPr>
        <w:t xml:space="preserve"> </w:t>
      </w:r>
      <w:r w:rsidRPr="005B4738">
        <w:rPr>
          <w:lang w:val="en-GB"/>
        </w:rPr>
        <w:t>formulate</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following</w:t>
      </w:r>
      <w:r w:rsidRPr="005B4738">
        <w:rPr>
          <w:rFonts w:eastAsia="Times New Roman"/>
          <w:lang w:val="en-GB"/>
        </w:rPr>
        <w:t xml:space="preserve"> </w:t>
      </w:r>
      <w:r w:rsidRPr="005B4738">
        <w:rPr>
          <w:lang w:val="en-GB"/>
        </w:rPr>
        <w:t>role</w:t>
      </w:r>
      <w:r w:rsidRPr="005B4738">
        <w:rPr>
          <w:rFonts w:eastAsia="Times New Roman"/>
          <w:lang w:val="en-GB"/>
        </w:rPr>
        <w:t xml:space="preserve"> </w:t>
      </w:r>
      <w:r w:rsidRPr="005B4738">
        <w:rPr>
          <w:lang w:val="en-GB"/>
        </w:rPr>
        <w:t>chains</w:t>
      </w:r>
      <w:r w:rsidRPr="005B4738">
        <w:rPr>
          <w:rFonts w:eastAsia="Times New Roman"/>
          <w:lang w:val="en-GB"/>
        </w:rPr>
        <w:t xml:space="preserve"> </w:t>
      </w:r>
      <w:r w:rsidRPr="005B4738">
        <w:rPr>
          <w:lang w:val="en-GB"/>
        </w:rPr>
        <w:t>in</w:t>
      </w:r>
      <w:r w:rsidRPr="005B4738">
        <w:rPr>
          <w:rFonts w:eastAsia="Times New Roman"/>
          <w:lang w:val="en-GB"/>
        </w:rPr>
        <w:t xml:space="preserve"> </w:t>
      </w:r>
      <w:r w:rsidRPr="005B4738">
        <w:rPr>
          <w:lang w:val="en-GB"/>
        </w:rPr>
        <w:t>DL,</w:t>
      </w:r>
      <w:r w:rsidRPr="005B4738">
        <w:rPr>
          <w:rFonts w:eastAsia="Times New Roman"/>
          <w:lang w:val="en-GB"/>
        </w:rPr>
        <w:t xml:space="preserve"> </w:t>
      </w:r>
      <w:r w:rsidRPr="005B4738">
        <w:rPr>
          <w:lang w:val="en-GB"/>
        </w:rPr>
        <w:t>introducing</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new</w:t>
      </w:r>
      <w:r w:rsidRPr="005B4738">
        <w:rPr>
          <w:rFonts w:eastAsia="Times New Roman"/>
          <w:lang w:val="en-GB"/>
        </w:rPr>
        <w:t xml:space="preserve"> </w:t>
      </w:r>
      <w:r w:rsidRPr="005B4738">
        <w:rPr>
          <w:lang w:val="en-GB"/>
        </w:rPr>
        <w:t>relation</w:t>
      </w:r>
      <w:r w:rsidRPr="005B4738">
        <w:rPr>
          <w:rFonts w:eastAsia="Times New Roman"/>
          <w:lang w:val="en-GB"/>
        </w:rPr>
        <w:t xml:space="preserve"> </w:t>
      </w:r>
      <w:proofErr w:type="spellStart"/>
      <w:r w:rsidRPr="005B4738">
        <w:rPr>
          <w:b/>
          <w:lang w:val="en-GB"/>
        </w:rPr>
        <w:t>rel</w:t>
      </w:r>
      <w:proofErr w:type="spellEnd"/>
      <w:r w:rsidRPr="005B4738">
        <w:rPr>
          <w:b/>
          <w:lang w:val="en-GB"/>
        </w:rPr>
        <w:t>-at-some-time</w:t>
      </w:r>
      <w:r w:rsidRPr="005B4738">
        <w:rPr>
          <w:lang w:val="en-GB"/>
        </w:rPr>
        <w:t>:</w:t>
      </w:r>
    </w:p>
    <w:p w14:paraId="4CACEEF0" w14:textId="77777777" w:rsidR="002655F7" w:rsidRPr="005B4738" w:rsidRDefault="002655F7" w:rsidP="002655F7">
      <w:pPr>
        <w:tabs>
          <w:tab w:val="left" w:pos="6781"/>
        </w:tabs>
        <w:suppressAutoHyphens/>
        <w:spacing w:before="240" w:after="240"/>
        <w:ind w:left="454"/>
        <w:rPr>
          <w:lang w:val="en-GB"/>
        </w:rPr>
      </w:pPr>
      <w:proofErr w:type="spellStart"/>
      <w:r w:rsidRPr="005B4738">
        <w:rPr>
          <w:rFonts w:eastAsia="Times New Roman"/>
          <w:b/>
          <w:lang w:val="en-GB"/>
        </w:rPr>
        <w:t>hasT</w:t>
      </w:r>
      <w:r w:rsidRPr="005B4738">
        <w:rPr>
          <w:b/>
          <w:lang w:val="en-GB"/>
        </w:rPr>
        <w:t>emporalQualification</w:t>
      </w:r>
      <w:proofErr w:type="spellEnd"/>
      <w:r w:rsidR="001849C8" w:rsidRPr="001849C8">
        <w:rPr>
          <w:b/>
          <w:lang w:val="en-GB"/>
        </w:rPr>
        <w:t xml:space="preserve"> </w:t>
      </w:r>
      <w:r w:rsidR="001849C8" w:rsidRPr="00A21127">
        <w:rPr>
          <w:lang w:val="en-GB"/>
        </w:rPr>
        <w:t>o</w:t>
      </w:r>
      <w:r w:rsidR="001849C8">
        <w:rPr>
          <w:b/>
          <w:lang w:val="en-GB"/>
        </w:rPr>
        <w:t xml:space="preserve"> </w:t>
      </w:r>
      <w:proofErr w:type="spellStart"/>
      <w:r w:rsidR="001849C8" w:rsidRPr="005B4738">
        <w:rPr>
          <w:b/>
          <w:lang w:val="en-GB"/>
        </w:rPr>
        <w:t>rel</w:t>
      </w:r>
      <w:proofErr w:type="spellEnd"/>
      <w:r w:rsidR="001849C8" w:rsidRPr="005B4738">
        <w:rPr>
          <w:rFonts w:eastAsia="Times New Roman"/>
          <w:lang w:val="en-GB"/>
        </w:rPr>
        <w:t xml:space="preserve"> </w:t>
      </w:r>
      <w:commentRangeStart w:id="367"/>
      <w:r w:rsidR="00A85B9B" w:rsidRPr="005B4738">
        <w:rPr>
          <w:b/>
          <w:lang w:val="en-GB"/>
        </w:rPr>
        <w:t xml:space="preserve"> </w:t>
      </w:r>
      <w:commentRangeStart w:id="368"/>
      <w:proofErr w:type="spellStart"/>
      <w:r w:rsidRPr="001849C8">
        <w:rPr>
          <w:lang w:val="en-GB"/>
        </w:rPr>
        <w:t>subrelationOf</w:t>
      </w:r>
      <w:commentRangeEnd w:id="368"/>
      <w:proofErr w:type="spellEnd"/>
      <w:r w:rsidR="00A85B9B" w:rsidRPr="00A21127">
        <w:rPr>
          <w:rStyle w:val="Kommentarzeichen"/>
          <w:lang w:val="en-GB"/>
        </w:rPr>
        <w:commentReference w:id="368"/>
      </w:r>
      <w:r w:rsidRPr="005B4738">
        <w:rPr>
          <w:rFonts w:eastAsia="Times New Roman"/>
          <w:lang w:val="en-GB"/>
        </w:rPr>
        <w:t xml:space="preserve"> </w:t>
      </w:r>
      <w:commentRangeEnd w:id="367"/>
      <w:r w:rsidR="001849C8">
        <w:rPr>
          <w:rStyle w:val="Kommentarzeichen"/>
        </w:rPr>
        <w:commentReference w:id="367"/>
      </w:r>
      <w:proofErr w:type="spellStart"/>
      <w:r w:rsidRPr="005B4738">
        <w:rPr>
          <w:b/>
          <w:lang w:val="en-GB"/>
        </w:rPr>
        <w:t>rel</w:t>
      </w:r>
      <w:proofErr w:type="spellEnd"/>
      <w:r w:rsidRPr="005B4738">
        <w:rPr>
          <w:b/>
          <w:lang w:val="en-GB"/>
        </w:rPr>
        <w:t>-at-some-time</w:t>
      </w:r>
    </w:p>
    <w:p w14:paraId="215739FE" w14:textId="77777777" w:rsidR="002655F7" w:rsidRPr="005B4738" w:rsidRDefault="002655F7" w:rsidP="00A85B9B">
      <w:pPr>
        <w:suppressAutoHyphens/>
        <w:rPr>
          <w:lang w:val="en-GB"/>
        </w:rPr>
      </w:pPr>
      <w:r w:rsidRPr="005B4738">
        <w:rPr>
          <w:lang w:val="en-GB"/>
        </w:rPr>
        <w:t>These</w:t>
      </w:r>
      <w:r w:rsidRPr="005B4738">
        <w:rPr>
          <w:rFonts w:eastAsia="Times New Roman"/>
          <w:lang w:val="en-GB"/>
        </w:rPr>
        <w:t xml:space="preserve"> </w:t>
      </w:r>
      <w:r w:rsidRPr="005B4738">
        <w:rPr>
          <w:lang w:val="en-GB"/>
        </w:rPr>
        <w:t>can</w:t>
      </w:r>
      <w:r w:rsidRPr="005B4738">
        <w:rPr>
          <w:rFonts w:eastAsia="Times New Roman"/>
          <w:lang w:val="en-GB"/>
        </w:rPr>
        <w:t xml:space="preserve"> </w:t>
      </w:r>
      <w:r w:rsidRPr="005B4738">
        <w:rPr>
          <w:lang w:val="en-GB"/>
        </w:rPr>
        <w:t>be</w:t>
      </w:r>
      <w:r w:rsidRPr="005B4738">
        <w:rPr>
          <w:rFonts w:eastAsia="Times New Roman"/>
          <w:lang w:val="en-GB"/>
        </w:rPr>
        <w:t xml:space="preserve"> </w:t>
      </w:r>
      <w:r w:rsidRPr="005B4738">
        <w:rPr>
          <w:lang w:val="en-GB"/>
        </w:rPr>
        <w:t>used</w:t>
      </w:r>
      <w:r w:rsidRPr="005B4738">
        <w:rPr>
          <w:rFonts w:eastAsia="Times New Roman"/>
          <w:lang w:val="en-GB"/>
        </w:rPr>
        <w:t xml:space="preserve"> </w:t>
      </w:r>
      <w:r w:rsidRPr="005B4738">
        <w:rPr>
          <w:lang w:val="en-GB"/>
        </w:rPr>
        <w:t>to</w:t>
      </w:r>
      <w:r w:rsidRPr="005B4738">
        <w:rPr>
          <w:rFonts w:eastAsia="Times New Roman"/>
          <w:lang w:val="en-GB"/>
        </w:rPr>
        <w:t xml:space="preserve"> </w:t>
      </w:r>
      <w:r w:rsidRPr="005B4738">
        <w:rPr>
          <w:lang w:val="en-GB"/>
        </w:rPr>
        <w:t>simplify</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above</w:t>
      </w:r>
      <w:r w:rsidRPr="005B4738">
        <w:rPr>
          <w:rFonts w:eastAsia="Times New Roman"/>
          <w:lang w:val="en-GB"/>
        </w:rPr>
        <w:t xml:space="preserve"> </w:t>
      </w:r>
      <w:r w:rsidRPr="005B4738">
        <w:rPr>
          <w:lang w:val="en-GB"/>
        </w:rPr>
        <w:t>expressions</w:t>
      </w:r>
      <w:r w:rsidRPr="005B4738">
        <w:rPr>
          <w:rFonts w:eastAsia="Times New Roman"/>
          <w:lang w:val="en-GB"/>
        </w:rPr>
        <w:t xml:space="preserve"> </w:t>
      </w:r>
      <w:r w:rsidRPr="005B4738">
        <w:rPr>
          <w:lang w:val="en-GB"/>
        </w:rPr>
        <w:t>to:</w:t>
      </w:r>
    </w:p>
    <w:p w14:paraId="2A587FB8" w14:textId="77777777" w:rsidR="002655F7" w:rsidRPr="005B4738" w:rsidRDefault="002655F7" w:rsidP="002655F7">
      <w:pPr>
        <w:tabs>
          <w:tab w:val="left" w:pos="6781"/>
        </w:tabs>
        <w:suppressAutoHyphens/>
        <w:spacing w:before="240" w:after="240"/>
        <w:ind w:left="454"/>
        <w:rPr>
          <w:lang w:val="en-GB"/>
        </w:rPr>
      </w:pPr>
      <w:r w:rsidRPr="00A21127">
        <w:rPr>
          <w:i/>
          <w:lang w:val="en-GB"/>
        </w:rPr>
        <w:t>A</w:t>
      </w:r>
      <w:r w:rsidRPr="005B4738">
        <w:rPr>
          <w:rFonts w:eastAsia="Times New Roman"/>
          <w:lang w:val="en-GB"/>
        </w:rPr>
        <w:t xml:space="preserve"> </w:t>
      </w:r>
      <w:proofErr w:type="spellStart"/>
      <w:r w:rsidRPr="005B4738">
        <w:rPr>
          <w:lang w:val="en-GB"/>
        </w:rPr>
        <w:t>subClassOf</w:t>
      </w:r>
      <w:proofErr w:type="spellEnd"/>
      <w:r w:rsidRPr="005B4738">
        <w:rPr>
          <w:rFonts w:eastAsia="Times New Roman"/>
          <w:lang w:val="en-GB"/>
        </w:rPr>
        <w:t xml:space="preserve"> </w:t>
      </w:r>
      <w:proofErr w:type="spellStart"/>
      <w:r w:rsidRPr="005B4738">
        <w:rPr>
          <w:b/>
          <w:lang w:val="en-GB"/>
        </w:rPr>
        <w:t>hasTemporalQualification</w:t>
      </w:r>
      <w:proofErr w:type="spellEnd"/>
      <w:r w:rsidRPr="005B4738">
        <w:rPr>
          <w:rFonts w:eastAsia="Times New Roman"/>
          <w:lang w:val="en-GB"/>
        </w:rPr>
        <w:t xml:space="preserve"> </w:t>
      </w:r>
      <w:r w:rsidRPr="005B4738">
        <w:rPr>
          <w:lang w:val="en-GB"/>
        </w:rPr>
        <w:t>some</w:t>
      </w:r>
      <w:r w:rsidRPr="005B4738">
        <w:rPr>
          <w:rFonts w:eastAsia="Times New Roman"/>
          <w:lang w:val="en-GB"/>
        </w:rPr>
        <w:t xml:space="preserve"> </w:t>
      </w:r>
      <w:r w:rsidRPr="005B4738">
        <w:rPr>
          <w:lang w:val="en-GB"/>
        </w:rPr>
        <w:t>(</w:t>
      </w:r>
      <w:proofErr w:type="spellStart"/>
      <w:r w:rsidRPr="005B4738">
        <w:rPr>
          <w:b/>
          <w:lang w:val="en-GB"/>
        </w:rPr>
        <w:t>rel</w:t>
      </w:r>
      <w:proofErr w:type="spellEnd"/>
      <w:r w:rsidRPr="005B4738">
        <w:rPr>
          <w:rFonts w:eastAsia="Times New Roman"/>
          <w:b/>
          <w:lang w:val="en-GB"/>
        </w:rPr>
        <w:t xml:space="preserve"> </w:t>
      </w:r>
      <w:r w:rsidRPr="005B4738">
        <w:rPr>
          <w:lang w:val="en-GB"/>
        </w:rPr>
        <w:t>some</w:t>
      </w:r>
      <w:r w:rsidRPr="005B4738">
        <w:rPr>
          <w:rFonts w:eastAsia="Times New Roman"/>
          <w:lang w:val="en-GB"/>
        </w:rPr>
        <w:t xml:space="preserve"> </w:t>
      </w:r>
      <w:r w:rsidRPr="00A21127">
        <w:rPr>
          <w:i/>
          <w:lang w:val="en-GB"/>
        </w:rPr>
        <w:t>B</w:t>
      </w:r>
      <w:r w:rsidRPr="005B4738">
        <w:rPr>
          <w:lang w:val="en-GB"/>
        </w:rPr>
        <w:t>)</w:t>
      </w:r>
    </w:p>
    <w:p w14:paraId="20288366" w14:textId="77777777" w:rsidR="002655F7" w:rsidRPr="005B4738" w:rsidRDefault="002655F7" w:rsidP="002655F7">
      <w:pPr>
        <w:suppressAutoHyphens/>
        <w:rPr>
          <w:lang w:val="en-GB"/>
        </w:rPr>
      </w:pPr>
      <w:r w:rsidRPr="005B4738">
        <w:rPr>
          <w:lang w:val="en-GB"/>
        </w:rPr>
        <w:t>or simply</w:t>
      </w:r>
    </w:p>
    <w:p w14:paraId="4D459374" w14:textId="77777777" w:rsidR="002655F7" w:rsidRPr="005B4738" w:rsidRDefault="002655F7" w:rsidP="002655F7">
      <w:pPr>
        <w:tabs>
          <w:tab w:val="left" w:pos="6781"/>
        </w:tabs>
        <w:suppressAutoHyphens/>
        <w:spacing w:before="240" w:after="240"/>
        <w:ind w:left="454"/>
        <w:rPr>
          <w:lang w:val="en-GB"/>
        </w:rPr>
      </w:pPr>
      <w:r w:rsidRPr="005B4738">
        <w:rPr>
          <w:lang w:val="en-GB"/>
        </w:rPr>
        <w:t>A</w:t>
      </w:r>
      <w:r w:rsidRPr="005B4738">
        <w:rPr>
          <w:rFonts w:eastAsia="Times New Roman"/>
          <w:lang w:val="en-GB"/>
        </w:rPr>
        <w:t xml:space="preserve"> </w:t>
      </w:r>
      <w:proofErr w:type="spellStart"/>
      <w:r w:rsidRPr="005B4738">
        <w:rPr>
          <w:lang w:val="en-GB"/>
        </w:rPr>
        <w:t>subClassOf</w:t>
      </w:r>
      <w:proofErr w:type="spellEnd"/>
      <w:r w:rsidRPr="005B4738">
        <w:rPr>
          <w:rFonts w:eastAsia="Times New Roman"/>
          <w:lang w:val="en-GB"/>
        </w:rPr>
        <w:t xml:space="preserve"> </w:t>
      </w:r>
      <w:proofErr w:type="spellStart"/>
      <w:r w:rsidRPr="005B4738">
        <w:rPr>
          <w:b/>
          <w:lang w:val="en-GB"/>
        </w:rPr>
        <w:t>rel</w:t>
      </w:r>
      <w:proofErr w:type="spellEnd"/>
      <w:r w:rsidRPr="005B4738">
        <w:rPr>
          <w:b/>
          <w:lang w:val="en-GB"/>
        </w:rPr>
        <w:t>-at-some-time</w:t>
      </w:r>
      <w:r w:rsidRPr="005B4738">
        <w:rPr>
          <w:rFonts w:eastAsia="Times New Roman"/>
          <w:b/>
          <w:lang w:val="en-GB"/>
        </w:rPr>
        <w:t xml:space="preserve"> </w:t>
      </w:r>
      <w:r w:rsidRPr="005B4738">
        <w:rPr>
          <w:lang w:val="en-GB"/>
        </w:rPr>
        <w:t>some</w:t>
      </w:r>
      <w:r w:rsidRPr="005B4738">
        <w:rPr>
          <w:rFonts w:eastAsia="Times New Roman"/>
          <w:lang w:val="en-GB"/>
        </w:rPr>
        <w:t xml:space="preserve"> </w:t>
      </w:r>
      <w:r w:rsidRPr="00A21127">
        <w:rPr>
          <w:rFonts w:eastAsia="Times New Roman"/>
          <w:i/>
          <w:lang w:val="en-GB"/>
        </w:rPr>
        <w:t>B</w:t>
      </w:r>
    </w:p>
    <w:p w14:paraId="0136BA36" w14:textId="77777777" w:rsidR="002655F7" w:rsidRPr="005B4738" w:rsidRDefault="002655F7" w:rsidP="002655F7">
      <w:pPr>
        <w:suppressAutoHyphens/>
        <w:rPr>
          <w:lang w:val="en-GB"/>
        </w:rPr>
      </w:pPr>
      <w:r w:rsidRPr="005B4738">
        <w:rPr>
          <w:lang w:val="en-GB"/>
        </w:rPr>
        <w:t>Assuming</w:t>
      </w:r>
      <w:r w:rsidRPr="005B4738">
        <w:rPr>
          <w:rFonts w:eastAsia="Times New Roman"/>
          <w:lang w:val="en-GB"/>
        </w:rPr>
        <w:t xml:space="preserve"> </w:t>
      </w:r>
      <w:proofErr w:type="spellStart"/>
      <w:r w:rsidRPr="005B4738">
        <w:rPr>
          <w:b/>
          <w:lang w:val="en-GB"/>
        </w:rPr>
        <w:t>rel</w:t>
      </w:r>
      <w:proofErr w:type="spellEnd"/>
      <w:r w:rsidRPr="005B4738">
        <w:rPr>
          <w:rFonts w:eastAsia="Times New Roman"/>
          <w:b/>
          <w:lang w:val="en-GB"/>
        </w:rPr>
        <w:t xml:space="preserve"> </w:t>
      </w:r>
      <w:r w:rsidRPr="005B4738">
        <w:rPr>
          <w:lang w:val="en-GB"/>
        </w:rPr>
        <w:t>is</w:t>
      </w:r>
      <w:r w:rsidRPr="005B4738">
        <w:rPr>
          <w:rFonts w:eastAsia="Times New Roman"/>
          <w:lang w:val="en-GB"/>
        </w:rPr>
        <w:t xml:space="preserve"> </w:t>
      </w:r>
      <w:r w:rsidRPr="005B4738">
        <w:rPr>
          <w:lang w:val="en-GB"/>
        </w:rPr>
        <w:t>transitive,</w:t>
      </w:r>
      <w:r w:rsidRPr="005B4738">
        <w:rPr>
          <w:rFonts w:eastAsia="Times New Roman"/>
          <w:lang w:val="en-GB"/>
        </w:rPr>
        <w:t xml:space="preserve"> </w:t>
      </w:r>
      <w:r w:rsidR="003A09B3">
        <w:rPr>
          <w:rFonts w:eastAsia="Times New Roman"/>
          <w:lang w:val="en-GB"/>
        </w:rPr>
        <w:t>as is for example</w:t>
      </w:r>
      <w:r w:rsidRPr="005B4738">
        <w:rPr>
          <w:rFonts w:eastAsia="Times New Roman"/>
          <w:lang w:val="en-GB"/>
        </w:rPr>
        <w:t xml:space="preserve"> </w:t>
      </w:r>
      <w:proofErr w:type="spellStart"/>
      <w:r w:rsidRPr="005B4738">
        <w:rPr>
          <w:b/>
          <w:lang w:val="en-GB"/>
        </w:rPr>
        <w:t>hasPart</w:t>
      </w:r>
      <w:proofErr w:type="spellEnd"/>
      <w:r w:rsidRPr="005B4738">
        <w:rPr>
          <w:lang w:val="en-GB"/>
        </w:rPr>
        <w:t>:</w:t>
      </w:r>
    </w:p>
    <w:p w14:paraId="2B9260C4" w14:textId="77777777" w:rsidR="00A85B9B" w:rsidRPr="005B4738" w:rsidRDefault="002655F7" w:rsidP="00A21127">
      <w:pPr>
        <w:tabs>
          <w:tab w:val="left" w:pos="6781"/>
        </w:tabs>
        <w:suppressAutoHyphens/>
        <w:spacing w:before="240" w:after="240"/>
        <w:ind w:left="454"/>
        <w:jc w:val="left"/>
        <w:rPr>
          <w:lang w:val="en-GB"/>
        </w:rPr>
      </w:pPr>
      <w:r w:rsidRPr="00A21127">
        <w:rPr>
          <w:i/>
          <w:lang w:val="en-GB"/>
        </w:rPr>
        <w:t>A</w:t>
      </w:r>
      <w:r w:rsidRPr="005B4738">
        <w:rPr>
          <w:rFonts w:eastAsia="Times New Roman"/>
          <w:lang w:val="en-GB"/>
        </w:rPr>
        <w:t xml:space="preserve"> </w:t>
      </w:r>
      <w:proofErr w:type="spellStart"/>
      <w:r w:rsidRPr="005B4738">
        <w:rPr>
          <w:lang w:val="en-GB"/>
        </w:rPr>
        <w:t>subClassOf</w:t>
      </w:r>
      <w:proofErr w:type="spellEnd"/>
      <w:r w:rsidRPr="005B4738">
        <w:rPr>
          <w:rFonts w:eastAsia="Times New Roman"/>
          <w:lang w:val="en-GB"/>
        </w:rPr>
        <w:t xml:space="preserve"> </w:t>
      </w:r>
      <w:proofErr w:type="spellStart"/>
      <w:r w:rsidRPr="005B4738">
        <w:rPr>
          <w:b/>
          <w:lang w:val="en-GB"/>
        </w:rPr>
        <w:t>hasTemporalQualification</w:t>
      </w:r>
      <w:proofErr w:type="spellEnd"/>
      <w:r w:rsidRPr="005B4738">
        <w:rPr>
          <w:rFonts w:eastAsia="Times New Roman"/>
          <w:lang w:val="en-GB"/>
        </w:rPr>
        <w:t xml:space="preserve"> </w:t>
      </w:r>
      <w:r w:rsidRPr="005B4738">
        <w:rPr>
          <w:lang w:val="en-GB"/>
        </w:rPr>
        <w:t>some</w:t>
      </w:r>
      <w:r w:rsidRPr="005B4738">
        <w:rPr>
          <w:rFonts w:eastAsia="Times New Roman"/>
          <w:lang w:val="en-GB"/>
        </w:rPr>
        <w:t xml:space="preserve"> </w:t>
      </w:r>
      <w:r w:rsidRPr="005B4738">
        <w:rPr>
          <w:lang w:val="en-GB"/>
        </w:rPr>
        <w:t>(</w:t>
      </w:r>
      <w:proofErr w:type="spellStart"/>
      <w:r w:rsidRPr="005B4738">
        <w:rPr>
          <w:b/>
          <w:lang w:val="en-GB"/>
        </w:rPr>
        <w:t>rel</w:t>
      </w:r>
      <w:proofErr w:type="spellEnd"/>
      <w:r w:rsidRPr="005B4738">
        <w:rPr>
          <w:rFonts w:eastAsia="Times New Roman"/>
          <w:b/>
          <w:lang w:val="en-GB"/>
        </w:rPr>
        <w:t xml:space="preserve"> </w:t>
      </w:r>
      <w:r w:rsidRPr="005B4738">
        <w:rPr>
          <w:lang w:val="en-GB"/>
        </w:rPr>
        <w:t>some</w:t>
      </w:r>
      <w:r w:rsidRPr="005B4738">
        <w:rPr>
          <w:rFonts w:eastAsia="Times New Roman"/>
          <w:lang w:val="en-GB"/>
        </w:rPr>
        <w:t xml:space="preserve"> </w:t>
      </w:r>
      <w:r w:rsidRPr="00A21127">
        <w:rPr>
          <w:i/>
          <w:lang w:val="en-GB"/>
        </w:rPr>
        <w:t>B</w:t>
      </w:r>
      <w:r w:rsidRPr="005B4738">
        <w:rPr>
          <w:lang w:val="en-GB"/>
        </w:rPr>
        <w:t>)</w:t>
      </w:r>
    </w:p>
    <w:p w14:paraId="29970D0E" w14:textId="77777777" w:rsidR="002655F7" w:rsidRPr="005B4738" w:rsidRDefault="002655F7" w:rsidP="00A21127">
      <w:pPr>
        <w:tabs>
          <w:tab w:val="left" w:pos="6781"/>
        </w:tabs>
        <w:suppressAutoHyphens/>
        <w:spacing w:before="240" w:after="240"/>
        <w:ind w:left="454"/>
        <w:jc w:val="left"/>
        <w:rPr>
          <w:lang w:val="en-GB"/>
        </w:rPr>
      </w:pPr>
      <w:r w:rsidRPr="00A21127">
        <w:rPr>
          <w:i/>
          <w:lang w:val="en-GB"/>
        </w:rPr>
        <w:t>B</w:t>
      </w:r>
      <w:r w:rsidRPr="005B4738">
        <w:rPr>
          <w:rFonts w:eastAsia="Times New Roman"/>
          <w:lang w:val="en-GB"/>
        </w:rPr>
        <w:t xml:space="preserve"> </w:t>
      </w:r>
      <w:proofErr w:type="spellStart"/>
      <w:r w:rsidRPr="005B4738">
        <w:rPr>
          <w:lang w:val="en-GB"/>
        </w:rPr>
        <w:t>subClassOf</w:t>
      </w:r>
      <w:proofErr w:type="spellEnd"/>
      <w:r w:rsidRPr="005B4738">
        <w:rPr>
          <w:rFonts w:eastAsia="Times New Roman"/>
          <w:lang w:val="en-GB"/>
        </w:rPr>
        <w:t xml:space="preserve"> </w:t>
      </w:r>
      <w:proofErr w:type="spellStart"/>
      <w:r w:rsidRPr="005B4738">
        <w:rPr>
          <w:b/>
          <w:lang w:val="en-GB"/>
        </w:rPr>
        <w:t>hasTemporalQualification</w:t>
      </w:r>
      <w:proofErr w:type="spellEnd"/>
      <w:r w:rsidRPr="005B4738">
        <w:rPr>
          <w:rFonts w:eastAsia="Times New Roman"/>
          <w:lang w:val="en-GB"/>
        </w:rPr>
        <w:t xml:space="preserve"> </w:t>
      </w:r>
      <w:r w:rsidRPr="005B4738">
        <w:rPr>
          <w:lang w:val="en-GB"/>
        </w:rPr>
        <w:t>some</w:t>
      </w:r>
      <w:r w:rsidRPr="005B4738">
        <w:rPr>
          <w:rFonts w:eastAsia="Times New Roman"/>
          <w:lang w:val="en-GB"/>
        </w:rPr>
        <w:t xml:space="preserve"> </w:t>
      </w:r>
      <w:r w:rsidRPr="005B4738">
        <w:rPr>
          <w:lang w:val="en-GB"/>
        </w:rPr>
        <w:t>(</w:t>
      </w:r>
      <w:proofErr w:type="spellStart"/>
      <w:r w:rsidRPr="005B4738">
        <w:rPr>
          <w:b/>
          <w:lang w:val="en-GB"/>
        </w:rPr>
        <w:t>rel</w:t>
      </w:r>
      <w:proofErr w:type="spellEnd"/>
      <w:r w:rsidRPr="005B4738">
        <w:rPr>
          <w:b/>
          <w:lang w:val="en-GB"/>
        </w:rPr>
        <w:t xml:space="preserve"> </w:t>
      </w:r>
      <w:r w:rsidRPr="005B4738">
        <w:rPr>
          <w:lang w:val="en-GB"/>
        </w:rPr>
        <w:t>some</w:t>
      </w:r>
      <w:r w:rsidRPr="005B4738">
        <w:rPr>
          <w:rFonts w:eastAsia="Times New Roman"/>
          <w:lang w:val="en-GB"/>
        </w:rPr>
        <w:t xml:space="preserve"> </w:t>
      </w:r>
      <w:r w:rsidRPr="00A21127">
        <w:rPr>
          <w:i/>
          <w:lang w:val="en-GB"/>
        </w:rPr>
        <w:t>C</w:t>
      </w:r>
      <w:r w:rsidRPr="005B4738">
        <w:rPr>
          <w:lang w:val="en-GB"/>
        </w:rPr>
        <w:t>)</w:t>
      </w:r>
    </w:p>
    <w:p w14:paraId="22DCACDD" w14:textId="77777777" w:rsidR="002655F7" w:rsidRPr="005B4738" w:rsidRDefault="002655F7" w:rsidP="002655F7">
      <w:pPr>
        <w:suppressAutoHyphens/>
        <w:rPr>
          <w:lang w:val="en-GB"/>
        </w:rPr>
      </w:pPr>
      <w:r w:rsidRPr="005B4738">
        <w:rPr>
          <w:lang w:val="en-GB"/>
        </w:rPr>
        <w:t>there</w:t>
      </w:r>
      <w:r w:rsidRPr="005B4738">
        <w:rPr>
          <w:rFonts w:eastAsia="Times New Roman"/>
          <w:lang w:val="en-GB"/>
        </w:rPr>
        <w:t xml:space="preserve"> </w:t>
      </w:r>
      <w:r w:rsidRPr="005B4738">
        <w:rPr>
          <w:lang w:val="en-GB"/>
        </w:rPr>
        <w:t>is</w:t>
      </w:r>
      <w:r w:rsidRPr="005B4738">
        <w:rPr>
          <w:rFonts w:eastAsia="Times New Roman"/>
          <w:lang w:val="en-GB"/>
        </w:rPr>
        <w:t xml:space="preserve"> now </w:t>
      </w:r>
      <w:r w:rsidRPr="005B4738">
        <w:rPr>
          <w:lang w:val="en-GB"/>
        </w:rPr>
        <w:t>no</w:t>
      </w:r>
      <w:r w:rsidRPr="005B4738">
        <w:rPr>
          <w:rFonts w:eastAsia="Times New Roman"/>
          <w:lang w:val="en-GB"/>
        </w:rPr>
        <w:t xml:space="preserve"> </w:t>
      </w:r>
      <w:r w:rsidRPr="005B4738">
        <w:rPr>
          <w:lang w:val="en-GB"/>
        </w:rPr>
        <w:t>way</w:t>
      </w:r>
      <w:r w:rsidRPr="005B4738">
        <w:rPr>
          <w:rFonts w:eastAsia="Times New Roman"/>
          <w:lang w:val="en-GB"/>
        </w:rPr>
        <w:t xml:space="preserve"> </w:t>
      </w:r>
      <w:r w:rsidRPr="005B4738">
        <w:rPr>
          <w:lang w:val="en-GB"/>
        </w:rPr>
        <w:t>to</w:t>
      </w:r>
      <w:r w:rsidRPr="005B4738">
        <w:rPr>
          <w:rFonts w:eastAsia="Times New Roman"/>
          <w:lang w:val="en-GB"/>
        </w:rPr>
        <w:t xml:space="preserve"> </w:t>
      </w:r>
      <w:r w:rsidRPr="005B4738">
        <w:rPr>
          <w:lang w:val="en-GB"/>
        </w:rPr>
        <w:t>infer:</w:t>
      </w:r>
    </w:p>
    <w:p w14:paraId="06E06328" w14:textId="77777777" w:rsidR="002655F7" w:rsidRPr="005B4738" w:rsidRDefault="002655F7" w:rsidP="002655F7">
      <w:pPr>
        <w:tabs>
          <w:tab w:val="left" w:pos="6781"/>
        </w:tabs>
        <w:suppressAutoHyphens/>
        <w:spacing w:before="240" w:after="240"/>
        <w:ind w:left="454"/>
        <w:rPr>
          <w:lang w:val="en-GB"/>
        </w:rPr>
      </w:pPr>
      <w:r w:rsidRPr="005B4738">
        <w:rPr>
          <w:lang w:val="en-GB"/>
        </w:rPr>
        <w:t>*</w:t>
      </w:r>
      <w:r w:rsidRPr="005B4738">
        <w:rPr>
          <w:rFonts w:eastAsia="Times New Roman"/>
          <w:lang w:val="en-GB"/>
        </w:rPr>
        <w:t xml:space="preserve"> </w:t>
      </w:r>
      <w:r w:rsidRPr="00A21127">
        <w:rPr>
          <w:i/>
          <w:lang w:val="en-GB"/>
        </w:rPr>
        <w:t>A</w:t>
      </w:r>
      <w:r w:rsidRPr="005B4738">
        <w:rPr>
          <w:rFonts w:eastAsia="Times New Roman"/>
          <w:lang w:val="en-GB"/>
        </w:rPr>
        <w:t xml:space="preserve"> </w:t>
      </w:r>
      <w:proofErr w:type="spellStart"/>
      <w:r w:rsidRPr="005B4738">
        <w:rPr>
          <w:lang w:val="en-GB"/>
        </w:rPr>
        <w:t>subClassOf</w:t>
      </w:r>
      <w:proofErr w:type="spellEnd"/>
      <w:r w:rsidRPr="005B4738">
        <w:rPr>
          <w:rFonts w:eastAsia="Times New Roman"/>
          <w:lang w:val="en-GB"/>
        </w:rPr>
        <w:t xml:space="preserve"> </w:t>
      </w:r>
      <w:proofErr w:type="spellStart"/>
      <w:r w:rsidRPr="005B4738">
        <w:rPr>
          <w:b/>
          <w:lang w:val="en-GB"/>
        </w:rPr>
        <w:t>hasTemporalQualification</w:t>
      </w:r>
      <w:proofErr w:type="spellEnd"/>
      <w:r w:rsidRPr="005B4738">
        <w:rPr>
          <w:rFonts w:eastAsia="Times New Roman"/>
          <w:lang w:val="en-GB"/>
        </w:rPr>
        <w:t xml:space="preserve"> </w:t>
      </w:r>
      <w:r w:rsidRPr="005B4738">
        <w:rPr>
          <w:lang w:val="en-GB"/>
        </w:rPr>
        <w:t>some</w:t>
      </w:r>
      <w:r w:rsidRPr="005B4738">
        <w:rPr>
          <w:rFonts w:eastAsia="Times New Roman"/>
          <w:lang w:val="en-GB"/>
        </w:rPr>
        <w:t xml:space="preserve"> </w:t>
      </w:r>
      <w:r w:rsidRPr="005B4738">
        <w:rPr>
          <w:lang w:val="en-GB"/>
        </w:rPr>
        <w:t>(</w:t>
      </w:r>
      <w:proofErr w:type="spellStart"/>
      <w:r w:rsidRPr="005B4738">
        <w:rPr>
          <w:b/>
          <w:lang w:val="en-GB"/>
        </w:rPr>
        <w:t>rel</w:t>
      </w:r>
      <w:proofErr w:type="spellEnd"/>
      <w:r w:rsidRPr="005B4738">
        <w:rPr>
          <w:rFonts w:eastAsia="Times New Roman"/>
          <w:b/>
          <w:lang w:val="en-GB"/>
        </w:rPr>
        <w:t xml:space="preserve"> </w:t>
      </w:r>
      <w:r w:rsidRPr="005B4738">
        <w:rPr>
          <w:lang w:val="en-GB"/>
        </w:rPr>
        <w:t>some</w:t>
      </w:r>
      <w:r w:rsidRPr="005B4738">
        <w:rPr>
          <w:rFonts w:eastAsia="Times New Roman"/>
          <w:lang w:val="en-GB"/>
        </w:rPr>
        <w:t xml:space="preserve"> </w:t>
      </w:r>
      <w:r w:rsidRPr="00A21127">
        <w:rPr>
          <w:i/>
          <w:lang w:val="en-GB"/>
        </w:rPr>
        <w:t>C</w:t>
      </w:r>
      <w:r w:rsidRPr="005B4738">
        <w:rPr>
          <w:lang w:val="en-GB"/>
        </w:rPr>
        <w:t>)</w:t>
      </w:r>
    </w:p>
    <w:p w14:paraId="6948AE96" w14:textId="77777777" w:rsidR="002655F7" w:rsidRPr="005B4738" w:rsidRDefault="002655F7" w:rsidP="002655F7">
      <w:pPr>
        <w:suppressAutoHyphens/>
        <w:rPr>
          <w:rFonts w:eastAsia="Times New Roman"/>
          <w:lang w:val="en-GB"/>
        </w:rPr>
      </w:pPr>
      <w:r w:rsidRPr="005B4738">
        <w:rPr>
          <w:lang w:val="en-GB"/>
        </w:rPr>
        <w:t>This</w:t>
      </w:r>
      <w:r w:rsidRPr="005B4738">
        <w:rPr>
          <w:rFonts w:eastAsia="Times New Roman"/>
          <w:lang w:val="en-GB"/>
        </w:rPr>
        <w:t xml:space="preserve"> </w:t>
      </w:r>
      <w:r w:rsidRPr="005B4738">
        <w:rPr>
          <w:lang w:val="en-GB"/>
        </w:rPr>
        <w:t>is</w:t>
      </w:r>
      <w:r w:rsidRPr="005B4738">
        <w:rPr>
          <w:rFonts w:eastAsia="Times New Roman"/>
          <w:lang w:val="en-GB"/>
        </w:rPr>
        <w:t xml:space="preserve"> </w:t>
      </w:r>
      <w:r w:rsidRPr="005B4738">
        <w:rPr>
          <w:lang w:val="en-GB"/>
        </w:rPr>
        <w:t>consistent</w:t>
      </w:r>
      <w:r w:rsidRPr="005B4738">
        <w:rPr>
          <w:rFonts w:eastAsia="Times New Roman"/>
          <w:lang w:val="en-GB"/>
        </w:rPr>
        <w:t xml:space="preserve"> </w:t>
      </w:r>
      <w:r w:rsidRPr="005B4738">
        <w:rPr>
          <w:lang w:val="en-GB"/>
        </w:rPr>
        <w:t>with</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fact</w:t>
      </w:r>
      <w:r w:rsidRPr="005B4738">
        <w:rPr>
          <w:rFonts w:eastAsia="Times New Roman"/>
          <w:lang w:val="en-GB"/>
        </w:rPr>
        <w:t xml:space="preserve"> </w:t>
      </w:r>
      <w:r w:rsidRPr="005B4738">
        <w:rPr>
          <w:lang w:val="en-GB"/>
        </w:rPr>
        <w:t>that,</w:t>
      </w:r>
      <w:r w:rsidRPr="005B4738">
        <w:rPr>
          <w:rFonts w:eastAsia="Times New Roman"/>
          <w:lang w:val="en-GB"/>
        </w:rPr>
        <w:t xml:space="preserve"> </w:t>
      </w:r>
      <w:r w:rsidRPr="005B4738">
        <w:rPr>
          <w:lang w:val="en-GB"/>
        </w:rPr>
        <w:t>e.g.</w:t>
      </w:r>
      <w:r w:rsidRPr="005B4738">
        <w:rPr>
          <w:rFonts w:eastAsia="Times New Roman"/>
          <w:lang w:val="en-GB"/>
        </w:rPr>
        <w:t xml:space="preserve"> </w:t>
      </w:r>
      <w:r w:rsidRPr="005B4738">
        <w:rPr>
          <w:lang w:val="en-GB"/>
        </w:rPr>
        <w:t>an</w:t>
      </w:r>
      <w:r w:rsidRPr="005B4738">
        <w:rPr>
          <w:rFonts w:eastAsia="Times New Roman"/>
          <w:lang w:val="en-GB"/>
        </w:rPr>
        <w:t xml:space="preserve"> </w:t>
      </w:r>
      <w:r w:rsidRPr="005B4738">
        <w:rPr>
          <w:lang w:val="en-GB"/>
        </w:rPr>
        <w:t>apple</w:t>
      </w:r>
      <w:r w:rsidRPr="005B4738">
        <w:rPr>
          <w:rFonts w:eastAsia="Times New Roman"/>
          <w:lang w:val="en-GB"/>
        </w:rPr>
        <w:t xml:space="preserve"> </w:t>
      </w:r>
      <w:r w:rsidRPr="005B4738">
        <w:rPr>
          <w:lang w:val="en-GB"/>
        </w:rPr>
        <w:t>a</w:t>
      </w:r>
      <w:r w:rsidRPr="005B4738">
        <w:rPr>
          <w:rFonts w:eastAsia="Times New Roman"/>
          <w:lang w:val="en-GB"/>
        </w:rPr>
        <w:t xml:space="preserve"> </w:t>
      </w:r>
      <w:r w:rsidRPr="005B4738">
        <w:rPr>
          <w:lang w:val="en-GB"/>
        </w:rPr>
        <w:t>is</w:t>
      </w:r>
      <w:r w:rsidRPr="005B4738">
        <w:rPr>
          <w:rFonts w:eastAsia="Times New Roman"/>
          <w:lang w:val="en-GB"/>
        </w:rPr>
        <w:t xml:space="preserve"> </w:t>
      </w:r>
      <w:r w:rsidRPr="005B4738">
        <w:rPr>
          <w:lang w:val="en-GB"/>
        </w:rPr>
        <w:t>part</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a</w:t>
      </w:r>
      <w:r w:rsidRPr="005B4738">
        <w:rPr>
          <w:rFonts w:eastAsia="Times New Roman"/>
          <w:lang w:val="en-GB"/>
        </w:rPr>
        <w:t xml:space="preserve"> </w:t>
      </w:r>
      <w:r w:rsidRPr="005B4738">
        <w:rPr>
          <w:lang w:val="en-GB"/>
        </w:rPr>
        <w:t>tree</w:t>
      </w:r>
      <w:r w:rsidRPr="005B4738">
        <w:rPr>
          <w:rFonts w:eastAsia="Times New Roman"/>
          <w:lang w:val="en-GB"/>
        </w:rPr>
        <w:t xml:space="preserve"> </w:t>
      </w:r>
      <w:r w:rsidRPr="005B4738">
        <w:rPr>
          <w:lang w:val="en-GB"/>
        </w:rPr>
        <w:t>t</w:t>
      </w:r>
      <w:r w:rsidRPr="005B4738">
        <w:rPr>
          <w:rFonts w:eastAsia="Times New Roman"/>
          <w:lang w:val="en-GB"/>
        </w:rPr>
        <w:t xml:space="preserve"> </w:t>
      </w:r>
      <w:r w:rsidRPr="005B4738">
        <w:rPr>
          <w:lang w:val="en-GB"/>
        </w:rPr>
        <w:t>at</w:t>
      </w:r>
      <w:r w:rsidRPr="005B4738">
        <w:rPr>
          <w:rFonts w:eastAsia="Times New Roman"/>
          <w:lang w:val="en-GB"/>
        </w:rPr>
        <w:t xml:space="preserve"> </w:t>
      </w:r>
      <w:r w:rsidRPr="005B4738">
        <w:rPr>
          <w:lang w:val="en-GB"/>
        </w:rPr>
        <w:t>t</w:t>
      </w:r>
      <w:r w:rsidRPr="005B4738">
        <w:rPr>
          <w:vertAlign w:val="subscript"/>
          <w:lang w:val="en-GB"/>
        </w:rPr>
        <w:t>1</w:t>
      </w:r>
      <w:r w:rsidRPr="005B4738">
        <w:rPr>
          <w:lang w:val="en-GB"/>
        </w:rPr>
        <w:t>,</w:t>
      </w:r>
      <w:r w:rsidRPr="005B4738">
        <w:rPr>
          <w:rFonts w:eastAsia="Times New Roman"/>
          <w:lang w:val="en-GB"/>
        </w:rPr>
        <w:t xml:space="preserve"> </w:t>
      </w:r>
      <w:r w:rsidRPr="005B4738">
        <w:rPr>
          <w:lang w:val="en-GB"/>
        </w:rPr>
        <w:t>and</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same</w:t>
      </w:r>
      <w:r w:rsidRPr="005B4738">
        <w:rPr>
          <w:rFonts w:eastAsia="Times New Roman"/>
          <w:lang w:val="en-GB"/>
        </w:rPr>
        <w:t xml:space="preserve"> </w:t>
      </w:r>
      <w:r w:rsidRPr="005B4738">
        <w:rPr>
          <w:lang w:val="en-GB"/>
        </w:rPr>
        <w:t>apple,</w:t>
      </w:r>
      <w:r w:rsidRPr="005B4738">
        <w:rPr>
          <w:rFonts w:eastAsia="Times New Roman"/>
          <w:lang w:val="en-GB"/>
        </w:rPr>
        <w:t xml:space="preserve"> </w:t>
      </w:r>
      <w:r w:rsidRPr="005B4738">
        <w:rPr>
          <w:lang w:val="en-GB"/>
        </w:rPr>
        <w:t>at</w:t>
      </w:r>
      <w:r w:rsidRPr="005B4738">
        <w:rPr>
          <w:rFonts w:eastAsia="Times New Roman"/>
          <w:lang w:val="en-GB"/>
        </w:rPr>
        <w:t xml:space="preserve"> </w:t>
      </w:r>
      <w:r w:rsidRPr="005B4738">
        <w:rPr>
          <w:lang w:val="en-GB"/>
        </w:rPr>
        <w:t>t</w:t>
      </w:r>
      <w:r w:rsidRPr="005B4738">
        <w:rPr>
          <w:vertAlign w:val="subscript"/>
          <w:lang w:val="en-GB"/>
        </w:rPr>
        <w:t>2</w:t>
      </w:r>
      <w:r w:rsidRPr="005B4738">
        <w:rPr>
          <w:lang w:val="en-GB"/>
        </w:rPr>
        <w:t>,</w:t>
      </w:r>
      <w:r w:rsidRPr="005B4738">
        <w:rPr>
          <w:rFonts w:eastAsia="Times New Roman"/>
          <w:lang w:val="en-GB"/>
        </w:rPr>
        <w:t xml:space="preserve"> </w:t>
      </w:r>
      <w:r w:rsidRPr="005B4738">
        <w:rPr>
          <w:lang w:val="en-GB"/>
        </w:rPr>
        <w:t>after</w:t>
      </w:r>
      <w:r w:rsidRPr="005B4738">
        <w:rPr>
          <w:rFonts w:eastAsia="Times New Roman"/>
          <w:lang w:val="en-GB"/>
        </w:rPr>
        <w:t xml:space="preserve"> </w:t>
      </w:r>
      <w:r w:rsidRPr="005B4738">
        <w:rPr>
          <w:lang w:val="en-GB"/>
        </w:rPr>
        <w:t>being</w:t>
      </w:r>
      <w:r w:rsidRPr="005B4738">
        <w:rPr>
          <w:rFonts w:eastAsia="Times New Roman"/>
          <w:lang w:val="en-GB"/>
        </w:rPr>
        <w:t xml:space="preserve"> </w:t>
      </w:r>
      <w:r w:rsidRPr="005B4738">
        <w:rPr>
          <w:lang w:val="en-GB"/>
        </w:rPr>
        <w:t>no</w:t>
      </w:r>
      <w:r w:rsidRPr="005B4738">
        <w:rPr>
          <w:rFonts w:eastAsia="Times New Roman"/>
          <w:lang w:val="en-GB"/>
        </w:rPr>
        <w:t xml:space="preserve"> </w:t>
      </w:r>
      <w:r w:rsidRPr="005B4738">
        <w:rPr>
          <w:lang w:val="en-GB"/>
        </w:rPr>
        <w:t>longer</w:t>
      </w:r>
      <w:r w:rsidRPr="005B4738">
        <w:rPr>
          <w:rFonts w:eastAsia="Times New Roman"/>
          <w:lang w:val="en-GB"/>
        </w:rPr>
        <w:t xml:space="preserve"> </w:t>
      </w:r>
      <w:r w:rsidRPr="005B4738">
        <w:rPr>
          <w:lang w:val="en-GB"/>
        </w:rPr>
        <w:t>part</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t</w:t>
      </w:r>
      <w:r w:rsidRPr="005B4738">
        <w:rPr>
          <w:rFonts w:eastAsia="Times New Roman"/>
          <w:lang w:val="en-GB"/>
        </w:rPr>
        <w:t xml:space="preserve"> </w:t>
      </w:r>
      <w:r w:rsidRPr="005B4738">
        <w:rPr>
          <w:lang w:val="en-GB"/>
        </w:rPr>
        <w:t>has</w:t>
      </w:r>
      <w:r w:rsidRPr="005B4738">
        <w:rPr>
          <w:rFonts w:eastAsia="Times New Roman"/>
          <w:lang w:val="en-GB"/>
        </w:rPr>
        <w:t xml:space="preserve"> </w:t>
      </w:r>
      <w:r w:rsidRPr="005B4738">
        <w:rPr>
          <w:lang w:val="en-GB"/>
        </w:rPr>
        <w:t>a</w:t>
      </w:r>
      <w:r w:rsidRPr="005B4738">
        <w:rPr>
          <w:rFonts w:eastAsia="Times New Roman"/>
          <w:lang w:val="en-GB"/>
        </w:rPr>
        <w:t xml:space="preserve"> </w:t>
      </w:r>
      <w:r w:rsidRPr="005B4738">
        <w:rPr>
          <w:lang w:val="en-GB"/>
        </w:rPr>
        <w:t>germ</w:t>
      </w:r>
      <w:r w:rsidRPr="005B4738">
        <w:rPr>
          <w:rFonts w:eastAsia="Times New Roman"/>
          <w:lang w:val="en-GB"/>
        </w:rPr>
        <w:t xml:space="preserve"> </w:t>
      </w:r>
      <w:r w:rsidRPr="005B4738">
        <w:rPr>
          <w:lang w:val="en-GB"/>
        </w:rPr>
        <w:t>g,</w:t>
      </w:r>
      <w:r w:rsidRPr="005B4738">
        <w:rPr>
          <w:rFonts w:eastAsia="Times New Roman"/>
          <w:lang w:val="en-GB"/>
        </w:rPr>
        <w:t xml:space="preserve"> </w:t>
      </w:r>
      <w:r w:rsidRPr="005B4738">
        <w:rPr>
          <w:lang w:val="en-GB"/>
        </w:rPr>
        <w:t>then</w:t>
      </w:r>
      <w:r w:rsidRPr="005B4738">
        <w:rPr>
          <w:rFonts w:eastAsia="Times New Roman"/>
          <w:lang w:val="en-GB"/>
        </w:rPr>
        <w:t xml:space="preserve"> </w:t>
      </w:r>
      <w:r w:rsidRPr="005B4738">
        <w:rPr>
          <w:lang w:val="en-GB"/>
        </w:rPr>
        <w:t>g</w:t>
      </w:r>
      <w:r w:rsidRPr="005B4738">
        <w:rPr>
          <w:rFonts w:eastAsia="Times New Roman"/>
          <w:lang w:val="en-GB"/>
        </w:rPr>
        <w:t xml:space="preserve"> </w:t>
      </w:r>
      <w:r w:rsidRPr="005B4738">
        <w:rPr>
          <w:lang w:val="en-GB"/>
        </w:rPr>
        <w:t>is</w:t>
      </w:r>
      <w:r w:rsidRPr="005B4738">
        <w:rPr>
          <w:rFonts w:eastAsia="Times New Roman"/>
          <w:lang w:val="en-GB"/>
        </w:rPr>
        <w:t xml:space="preserve"> </w:t>
      </w:r>
      <w:r w:rsidRPr="005B4738">
        <w:rPr>
          <w:lang w:val="en-GB"/>
        </w:rPr>
        <w:t>not</w:t>
      </w:r>
      <w:r w:rsidRPr="005B4738">
        <w:rPr>
          <w:rFonts w:eastAsia="Times New Roman"/>
          <w:lang w:val="en-GB"/>
        </w:rPr>
        <w:t xml:space="preserve"> </w:t>
      </w:r>
      <w:r w:rsidRPr="005B4738">
        <w:rPr>
          <w:lang w:val="en-GB"/>
        </w:rPr>
        <w:t>part</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t</w:t>
      </w:r>
      <w:r w:rsidRPr="005B4738">
        <w:rPr>
          <w:rFonts w:eastAsia="Times New Roman"/>
          <w:lang w:val="en-GB"/>
        </w:rPr>
        <w:t xml:space="preserve"> </w:t>
      </w:r>
      <w:r w:rsidRPr="005B4738">
        <w:rPr>
          <w:lang w:val="en-GB"/>
        </w:rPr>
        <w:t>at</w:t>
      </w:r>
      <w:r w:rsidRPr="005B4738">
        <w:rPr>
          <w:rFonts w:eastAsia="Times New Roman"/>
          <w:lang w:val="en-GB"/>
        </w:rPr>
        <w:t xml:space="preserve"> </w:t>
      </w:r>
      <w:r w:rsidRPr="005B4738">
        <w:rPr>
          <w:lang w:val="en-GB"/>
        </w:rPr>
        <w:t>any</w:t>
      </w:r>
      <w:r w:rsidRPr="005B4738">
        <w:rPr>
          <w:rFonts w:eastAsia="Times New Roman"/>
          <w:lang w:val="en-GB"/>
        </w:rPr>
        <w:t xml:space="preserve"> </w:t>
      </w:r>
      <w:r w:rsidRPr="005B4738">
        <w:rPr>
          <w:lang w:val="en-GB"/>
        </w:rPr>
        <w:t>time.</w:t>
      </w:r>
      <w:r w:rsidRPr="005B4738">
        <w:rPr>
          <w:rFonts w:eastAsia="Times New Roman"/>
          <w:lang w:val="en-GB"/>
        </w:rPr>
        <w:t xml:space="preserve"> </w:t>
      </w:r>
    </w:p>
    <w:p w14:paraId="245EA9C4" w14:textId="77777777" w:rsidR="002655F7" w:rsidRPr="005B4738" w:rsidRDefault="002655F7" w:rsidP="002655F7">
      <w:pPr>
        <w:pStyle w:val="berschrift2"/>
        <w:rPr>
          <w:lang w:val="en-GB"/>
        </w:rPr>
      </w:pPr>
      <w:r w:rsidRPr="005B4738">
        <w:rPr>
          <w:lang w:val="en-GB"/>
        </w:rPr>
        <w:t xml:space="preserve">Permanent </w:t>
      </w:r>
      <w:r w:rsidR="007419B2">
        <w:rPr>
          <w:lang w:val="en-GB"/>
        </w:rPr>
        <w:t>R</w:t>
      </w:r>
      <w:r w:rsidRPr="005B4738">
        <w:rPr>
          <w:lang w:val="en-GB"/>
        </w:rPr>
        <w:t>elatedness</w:t>
      </w:r>
    </w:p>
    <w:p w14:paraId="5EA38A56" w14:textId="77777777" w:rsidR="006E10DF" w:rsidRPr="005B4738" w:rsidRDefault="006E10DF" w:rsidP="006E10DF">
      <w:pPr>
        <w:suppressAutoHyphens/>
        <w:rPr>
          <w:lang w:val="en-GB"/>
        </w:rPr>
      </w:pPr>
      <w:r w:rsidRPr="005B4738">
        <w:rPr>
          <w:lang w:val="en-GB"/>
        </w:rPr>
        <w:t>Permanent</w:t>
      </w:r>
      <w:r w:rsidRPr="005B4738">
        <w:rPr>
          <w:rFonts w:eastAsia="Times New Roman"/>
          <w:lang w:val="en-GB"/>
        </w:rPr>
        <w:t xml:space="preserve"> </w:t>
      </w:r>
      <w:r w:rsidRPr="005B4738">
        <w:rPr>
          <w:lang w:val="en-GB"/>
        </w:rPr>
        <w:t>relatedness</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two</w:t>
      </w:r>
      <w:r w:rsidRPr="005B4738">
        <w:rPr>
          <w:rFonts w:eastAsia="Times New Roman"/>
          <w:lang w:val="en-GB"/>
        </w:rPr>
        <w:t xml:space="preserve"> </w:t>
      </w:r>
      <w:r w:rsidRPr="005B4738">
        <w:rPr>
          <w:lang w:val="en-GB"/>
        </w:rPr>
        <w:t>entities</w:t>
      </w:r>
      <w:r w:rsidRPr="005B4738">
        <w:rPr>
          <w:rFonts w:eastAsia="Times New Roman"/>
          <w:lang w:val="en-GB"/>
        </w:rPr>
        <w:t xml:space="preserve"> </w:t>
      </w:r>
      <w:r w:rsidRPr="005B4738">
        <w:rPr>
          <w:lang w:val="en-GB"/>
        </w:rPr>
        <w:t>can</w:t>
      </w:r>
      <w:r w:rsidRPr="005B4738">
        <w:rPr>
          <w:rFonts w:eastAsia="Times New Roman"/>
          <w:lang w:val="en-GB"/>
        </w:rPr>
        <w:t xml:space="preserve"> </w:t>
      </w:r>
      <w:r w:rsidRPr="005B4738">
        <w:rPr>
          <w:lang w:val="en-GB"/>
        </w:rPr>
        <w:t>be</w:t>
      </w:r>
      <w:r w:rsidRPr="005B4738">
        <w:rPr>
          <w:rFonts w:eastAsia="Times New Roman"/>
          <w:lang w:val="en-GB"/>
        </w:rPr>
        <w:t xml:space="preserve"> </w:t>
      </w:r>
      <w:r w:rsidRPr="005B4738">
        <w:rPr>
          <w:lang w:val="en-GB"/>
        </w:rPr>
        <w:t>formulated</w:t>
      </w:r>
      <w:r w:rsidRPr="005B4738">
        <w:rPr>
          <w:rFonts w:eastAsia="Times New Roman"/>
          <w:lang w:val="en-GB"/>
        </w:rPr>
        <w:t xml:space="preserve"> </w:t>
      </w:r>
      <w:r w:rsidRPr="005B4738">
        <w:rPr>
          <w:lang w:val="en-GB"/>
        </w:rPr>
        <w:t>both</w:t>
      </w:r>
      <w:r w:rsidRPr="005B4738">
        <w:rPr>
          <w:rFonts w:eastAsia="Times New Roman"/>
          <w:lang w:val="en-GB"/>
        </w:rPr>
        <w:t xml:space="preserve"> </w:t>
      </w:r>
      <w:r w:rsidRPr="005B4738">
        <w:rPr>
          <w:lang w:val="en-GB"/>
        </w:rPr>
        <w:t>from</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perspective</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their temporal qualifications</w:t>
      </w:r>
      <w:r w:rsidRPr="005B4738">
        <w:rPr>
          <w:rFonts w:eastAsia="Times New Roman"/>
          <w:lang w:val="en-GB"/>
        </w:rPr>
        <w:t xml:space="preserve"> </w:t>
      </w:r>
      <w:r w:rsidRPr="005B4738">
        <w:rPr>
          <w:lang w:val="en-GB"/>
        </w:rPr>
        <w:t>and</w:t>
      </w:r>
      <w:r w:rsidRPr="005B4738">
        <w:rPr>
          <w:rFonts w:eastAsia="Times New Roman"/>
          <w:lang w:val="en-GB"/>
        </w:rPr>
        <w:t xml:space="preserve"> </w:t>
      </w:r>
      <w:r w:rsidRPr="005B4738">
        <w:rPr>
          <w:lang w:val="en-GB"/>
        </w:rPr>
        <w:t>from</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vantage</w:t>
      </w:r>
      <w:r w:rsidRPr="005B4738">
        <w:rPr>
          <w:rFonts w:eastAsia="Times New Roman"/>
          <w:lang w:val="en-GB"/>
        </w:rPr>
        <w:t xml:space="preserve"> </w:t>
      </w:r>
      <w:r w:rsidRPr="005B4738">
        <w:rPr>
          <w:lang w:val="en-GB"/>
        </w:rPr>
        <w:t>point</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the</w:t>
      </w:r>
      <w:r w:rsidRPr="005B4738">
        <w:rPr>
          <w:rFonts w:eastAsia="Times New Roman"/>
          <w:lang w:val="en-GB"/>
        </w:rPr>
        <w:t xml:space="preserve"> entire </w:t>
      </w:r>
      <w:r w:rsidRPr="005B4738">
        <w:rPr>
          <w:lang w:val="en-GB"/>
        </w:rPr>
        <w:t>temporally</w:t>
      </w:r>
      <w:r w:rsidRPr="005B4738">
        <w:rPr>
          <w:rFonts w:eastAsia="Times New Roman"/>
          <w:lang w:val="en-GB"/>
        </w:rPr>
        <w:t xml:space="preserve"> </w:t>
      </w:r>
      <w:r w:rsidRPr="005B4738">
        <w:rPr>
          <w:lang w:val="en-GB"/>
        </w:rPr>
        <w:lastRenderedPageBreak/>
        <w:t>persisting</w:t>
      </w:r>
      <w:r w:rsidRPr="005B4738">
        <w:rPr>
          <w:rFonts w:eastAsia="Times New Roman"/>
          <w:lang w:val="en-GB"/>
        </w:rPr>
        <w:t xml:space="preserve"> </w:t>
      </w:r>
      <w:r w:rsidRPr="005B4738">
        <w:rPr>
          <w:lang w:val="en-GB"/>
        </w:rPr>
        <w:t>entities.</w:t>
      </w:r>
      <w:r w:rsidRPr="005B4738">
        <w:rPr>
          <w:rFonts w:eastAsia="Times New Roman"/>
          <w:lang w:val="en-GB"/>
        </w:rPr>
        <w:t xml:space="preserve"> </w:t>
      </w:r>
      <w:r w:rsidRPr="005B4738">
        <w:rPr>
          <w:lang w:val="en-GB"/>
        </w:rPr>
        <w:t>For</w:t>
      </w:r>
      <w:r w:rsidRPr="005B4738">
        <w:rPr>
          <w:rFonts w:eastAsia="Times New Roman"/>
          <w:lang w:val="en-GB"/>
        </w:rPr>
        <w:t xml:space="preserve"> </w:t>
      </w:r>
      <w:r w:rsidRPr="005B4738">
        <w:rPr>
          <w:lang w:val="en-GB"/>
        </w:rPr>
        <w:t>qualifications,</w:t>
      </w:r>
      <w:r w:rsidRPr="005B4738">
        <w:rPr>
          <w:rFonts w:eastAsia="Times New Roman"/>
          <w:lang w:val="en-GB"/>
        </w:rPr>
        <w:t xml:space="preserve"> </w:t>
      </w:r>
      <w:r w:rsidRPr="005B4738">
        <w:rPr>
          <w:lang w:val="en-GB"/>
        </w:rPr>
        <w:t>one</w:t>
      </w:r>
      <w:r w:rsidRPr="005B4738">
        <w:rPr>
          <w:rFonts w:eastAsia="Times New Roman"/>
          <w:lang w:val="en-GB"/>
        </w:rPr>
        <w:t xml:space="preserve"> </w:t>
      </w:r>
      <w:r w:rsidRPr="005B4738">
        <w:rPr>
          <w:lang w:val="en-GB"/>
        </w:rPr>
        <w:t>would</w:t>
      </w:r>
      <w:r w:rsidRPr="005B4738">
        <w:rPr>
          <w:rFonts w:eastAsia="Times New Roman"/>
          <w:lang w:val="en-GB"/>
        </w:rPr>
        <w:t xml:space="preserve"> </w:t>
      </w:r>
      <w:r w:rsidRPr="005B4738">
        <w:rPr>
          <w:lang w:val="en-GB"/>
        </w:rPr>
        <w:t>express</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fact</w:t>
      </w:r>
      <w:r w:rsidRPr="005B4738">
        <w:rPr>
          <w:rFonts w:eastAsia="Times New Roman"/>
          <w:lang w:val="en-GB"/>
        </w:rPr>
        <w:t xml:space="preserve"> </w:t>
      </w:r>
      <w:r w:rsidRPr="005B4738">
        <w:rPr>
          <w:lang w:val="en-GB"/>
        </w:rPr>
        <w:t>that</w:t>
      </w:r>
      <w:r w:rsidRPr="005B4738">
        <w:rPr>
          <w:rFonts w:eastAsia="Times New Roman"/>
          <w:lang w:val="en-GB"/>
        </w:rPr>
        <w:t xml:space="preserve"> </w:t>
      </w:r>
      <w:r w:rsidRPr="005B4738">
        <w:rPr>
          <w:lang w:val="en-GB"/>
        </w:rPr>
        <w:t>every</w:t>
      </w:r>
      <w:r w:rsidRPr="005B4738">
        <w:rPr>
          <w:rFonts w:eastAsia="Times New Roman"/>
          <w:lang w:val="en-GB"/>
        </w:rPr>
        <w:t xml:space="preserve"> </w:t>
      </w:r>
      <w:r w:rsidR="007419B2">
        <w:rPr>
          <w:lang w:val="en-GB"/>
        </w:rPr>
        <w:t>qualification</w:t>
      </w:r>
      <w:r w:rsidR="007419B2" w:rsidRPr="005B4738">
        <w:rPr>
          <w:rFonts w:eastAsia="Times New Roman"/>
          <w:lang w:val="en-GB"/>
        </w:rPr>
        <w:t xml:space="preserve"> </w:t>
      </w:r>
      <w:r w:rsidRPr="005B4738">
        <w:rPr>
          <w:lang w:val="en-GB"/>
        </w:rPr>
        <w:t>of</w:t>
      </w:r>
      <w:r w:rsidRPr="005B4738">
        <w:rPr>
          <w:rFonts w:eastAsia="Times New Roman"/>
          <w:lang w:val="en-GB"/>
        </w:rPr>
        <w:t xml:space="preserve"> </w:t>
      </w:r>
      <w:r w:rsidRPr="00A21127">
        <w:rPr>
          <w:i/>
          <w:lang w:val="en-GB"/>
        </w:rPr>
        <w:t>A</w:t>
      </w:r>
      <w:r w:rsidRPr="005B4738">
        <w:rPr>
          <w:rFonts w:eastAsia="Times New Roman"/>
          <w:lang w:val="en-GB"/>
        </w:rPr>
        <w:t xml:space="preserve"> </w:t>
      </w:r>
      <w:r w:rsidRPr="005B4738">
        <w:rPr>
          <w:lang w:val="en-GB"/>
        </w:rPr>
        <w:t>is</w:t>
      </w:r>
      <w:r w:rsidRPr="005B4738">
        <w:rPr>
          <w:rFonts w:eastAsia="Times New Roman"/>
          <w:lang w:val="en-GB"/>
        </w:rPr>
        <w:t xml:space="preserve"> </w:t>
      </w:r>
      <w:r w:rsidRPr="005B4738">
        <w:rPr>
          <w:lang w:val="en-GB"/>
        </w:rPr>
        <w:t>related</w:t>
      </w:r>
      <w:r w:rsidRPr="005B4738">
        <w:rPr>
          <w:rFonts w:eastAsia="Times New Roman"/>
          <w:lang w:val="en-GB"/>
        </w:rPr>
        <w:t xml:space="preserve"> </w:t>
      </w:r>
      <w:r w:rsidRPr="005B4738">
        <w:rPr>
          <w:lang w:val="en-GB"/>
        </w:rPr>
        <w:t>to</w:t>
      </w:r>
      <w:r w:rsidRPr="005B4738">
        <w:rPr>
          <w:rFonts w:eastAsia="Times New Roman"/>
          <w:lang w:val="en-GB"/>
        </w:rPr>
        <w:t xml:space="preserve"> </w:t>
      </w:r>
      <w:r w:rsidRPr="005B4738">
        <w:rPr>
          <w:lang w:val="en-GB"/>
        </w:rPr>
        <w:t>some</w:t>
      </w:r>
      <w:r w:rsidRPr="005B4738">
        <w:rPr>
          <w:rFonts w:eastAsia="Times New Roman"/>
          <w:lang w:val="en-GB"/>
        </w:rPr>
        <w:t xml:space="preserve"> </w:t>
      </w:r>
      <w:r w:rsidRPr="00A21127">
        <w:rPr>
          <w:i/>
          <w:lang w:val="en-GB"/>
        </w:rPr>
        <w:t>B</w:t>
      </w:r>
      <w:r w:rsidRPr="005B4738">
        <w:rPr>
          <w:lang w:val="en-GB"/>
        </w:rPr>
        <w:t>-</w:t>
      </w:r>
      <w:r w:rsidR="007419B2">
        <w:rPr>
          <w:lang w:val="en-GB"/>
        </w:rPr>
        <w:t>qualification</w:t>
      </w:r>
      <w:r w:rsidR="007419B2" w:rsidRPr="005B4738">
        <w:rPr>
          <w:rFonts w:eastAsia="Times New Roman"/>
          <w:lang w:val="en-GB"/>
        </w:rPr>
        <w:t xml:space="preserve"> </w:t>
      </w:r>
      <w:r w:rsidRPr="005B4738">
        <w:rPr>
          <w:lang w:val="en-GB"/>
        </w:rPr>
        <w:t>as</w:t>
      </w:r>
      <w:r w:rsidRPr="005B4738">
        <w:rPr>
          <w:rFonts w:eastAsia="Times New Roman"/>
          <w:lang w:val="en-GB"/>
        </w:rPr>
        <w:t xml:space="preserve"> </w:t>
      </w:r>
      <w:r w:rsidRPr="005B4738">
        <w:rPr>
          <w:lang w:val="en-GB"/>
        </w:rPr>
        <w:t>follows:</w:t>
      </w:r>
    </w:p>
    <w:p w14:paraId="42FEDFAE" w14:textId="77777777" w:rsidR="006E10DF" w:rsidRPr="005B4738" w:rsidRDefault="006E10DF" w:rsidP="00A21127">
      <w:pPr>
        <w:tabs>
          <w:tab w:val="left" w:pos="6781"/>
        </w:tabs>
        <w:suppressAutoHyphens/>
        <w:spacing w:before="240" w:after="240"/>
        <w:jc w:val="left"/>
        <w:rPr>
          <w:lang w:val="en-GB"/>
        </w:rPr>
      </w:pPr>
      <w:r w:rsidRPr="005B4738">
        <w:rPr>
          <w:rFonts w:ascii="Symbol" w:eastAsia="Symbol" w:hAnsi="Symbol" w:cs="Symbol"/>
          <w:lang w:val="en-GB"/>
        </w:rPr>
        <w:t></w:t>
      </w:r>
      <w:r w:rsidRPr="005B4738">
        <w:rPr>
          <w:lang w:val="en-GB"/>
        </w:rPr>
        <w:t>a,</w:t>
      </w:r>
      <w:r w:rsidRPr="005B4738">
        <w:rPr>
          <w:rFonts w:eastAsia="Times New Roman"/>
          <w:lang w:val="en-GB"/>
        </w:rPr>
        <w:t xml:space="preserve"> </w:t>
      </w:r>
      <w:r w:rsidRPr="005B4738">
        <w:rPr>
          <w:lang w:val="en-GB"/>
        </w:rPr>
        <w:t>p:</w:t>
      </w:r>
      <w:r w:rsidRPr="005B4738">
        <w:rPr>
          <w:rFonts w:eastAsia="Times New Roman"/>
          <w:lang w:val="en-GB"/>
        </w:rPr>
        <w:t xml:space="preserve"> </w:t>
      </w:r>
      <w:proofErr w:type="spellStart"/>
      <w:r w:rsidRPr="005B4738">
        <w:rPr>
          <w:b/>
          <w:lang w:val="en-GB"/>
        </w:rPr>
        <w:t>inst</w:t>
      </w:r>
      <w:proofErr w:type="spellEnd"/>
      <w:r w:rsidRPr="005B4738">
        <w:rPr>
          <w:rFonts w:eastAsia="Times New Roman"/>
          <w:lang w:val="en-GB"/>
        </w:rPr>
        <w:t xml:space="preserve"> </w:t>
      </w:r>
      <w:r w:rsidRPr="005B4738">
        <w:rPr>
          <w:lang w:val="en-GB"/>
        </w:rPr>
        <w:t>(a,</w:t>
      </w:r>
      <w:r w:rsidRPr="005B4738">
        <w:rPr>
          <w:rFonts w:eastAsia="Times New Roman"/>
          <w:lang w:val="en-GB"/>
        </w:rPr>
        <w:t xml:space="preserve"> </w:t>
      </w:r>
      <w:r w:rsidRPr="00A21127">
        <w:rPr>
          <w:i/>
          <w:lang w:val="en-GB"/>
        </w:rPr>
        <w:t>A</w:t>
      </w:r>
      <w:r w:rsidRPr="005B4738">
        <w:rPr>
          <w:lang w:val="en-GB"/>
        </w:rPr>
        <w:t>)</w:t>
      </w:r>
      <w:r w:rsidRPr="005B4738">
        <w:rPr>
          <w:rFonts w:eastAsia="Times New Roman"/>
          <w:lang w:val="en-GB"/>
        </w:rPr>
        <w:t xml:space="preserve"> </w:t>
      </w:r>
      <w:r w:rsidRPr="005B4738">
        <w:rPr>
          <w:rFonts w:ascii="Symbol" w:eastAsia="Symbol" w:hAnsi="Symbol" w:cs="Symbol"/>
          <w:lang w:val="en-GB"/>
        </w:rPr>
        <w:t></w:t>
      </w:r>
      <w:r w:rsidRPr="005B4738">
        <w:rPr>
          <w:rFonts w:eastAsia="Times New Roman"/>
          <w:lang w:val="en-GB"/>
        </w:rPr>
        <w:t xml:space="preserve"> </w:t>
      </w:r>
      <w:proofErr w:type="spellStart"/>
      <w:r w:rsidRPr="005B4738">
        <w:rPr>
          <w:b/>
          <w:lang w:val="en-GB"/>
        </w:rPr>
        <w:t>inst</w:t>
      </w:r>
      <w:proofErr w:type="spellEnd"/>
      <w:r w:rsidRPr="005B4738">
        <w:rPr>
          <w:rFonts w:eastAsia="Times New Roman"/>
          <w:lang w:val="en-GB"/>
        </w:rPr>
        <w:t xml:space="preserve"> </w:t>
      </w:r>
      <w:r w:rsidRPr="005B4738">
        <w:rPr>
          <w:lang w:val="en-GB"/>
        </w:rPr>
        <w:t>(p,</w:t>
      </w:r>
      <w:r w:rsidRPr="005B4738">
        <w:rPr>
          <w:rFonts w:eastAsia="Times New Roman"/>
          <w:lang w:val="en-GB"/>
        </w:rPr>
        <w:t xml:space="preserve"> </w:t>
      </w:r>
      <w:proofErr w:type="spellStart"/>
      <w:r w:rsidRPr="00A21127">
        <w:rPr>
          <w:i/>
          <w:lang w:val="en-GB"/>
        </w:rPr>
        <w:t>TemporalQualificationOfA</w:t>
      </w:r>
      <w:proofErr w:type="spellEnd"/>
      <w:r w:rsidRPr="005B4738">
        <w:rPr>
          <w:lang w:val="en-GB"/>
        </w:rPr>
        <w:t>)</w:t>
      </w:r>
      <w:r w:rsidRPr="005B4738">
        <w:rPr>
          <w:rFonts w:eastAsia="Times New Roman"/>
          <w:lang w:val="en-GB"/>
        </w:rPr>
        <w:t xml:space="preserve"> </w:t>
      </w:r>
      <w:r w:rsidRPr="005B4738">
        <w:rPr>
          <w:rFonts w:ascii="Symbol" w:eastAsia="Symbol" w:hAnsi="Symbol" w:cs="Symbol"/>
          <w:lang w:val="en-GB"/>
        </w:rPr>
        <w:t></w:t>
      </w:r>
      <w:r w:rsidRPr="005B4738">
        <w:rPr>
          <w:rFonts w:eastAsia="Times New Roman"/>
          <w:lang w:val="en-GB"/>
        </w:rPr>
        <w:t xml:space="preserve"> </w:t>
      </w:r>
      <w:r w:rsidR="00A85B9B" w:rsidRPr="005B4738">
        <w:rPr>
          <w:rFonts w:eastAsia="Times New Roman"/>
          <w:lang w:val="en-GB"/>
        </w:rPr>
        <w:br/>
        <w:t xml:space="preserve">                </w:t>
      </w:r>
      <w:proofErr w:type="spellStart"/>
      <w:r w:rsidRPr="005B4738">
        <w:rPr>
          <w:b/>
          <w:lang w:val="en-GB"/>
        </w:rPr>
        <w:t>temporalQualificationOf</w:t>
      </w:r>
      <w:proofErr w:type="spellEnd"/>
      <w:r w:rsidRPr="005B4738">
        <w:rPr>
          <w:rFonts w:eastAsia="Times New Roman"/>
          <w:lang w:val="en-GB"/>
        </w:rPr>
        <w:t xml:space="preserve"> </w:t>
      </w:r>
      <w:r w:rsidRPr="005B4738">
        <w:rPr>
          <w:lang w:val="en-GB"/>
        </w:rPr>
        <w:t>(p,</w:t>
      </w:r>
      <w:r w:rsidRPr="005B4738">
        <w:rPr>
          <w:rFonts w:eastAsia="Times New Roman"/>
          <w:lang w:val="en-GB"/>
        </w:rPr>
        <w:t xml:space="preserve"> </w:t>
      </w:r>
      <w:r w:rsidRPr="005B4738">
        <w:rPr>
          <w:lang w:val="en-GB"/>
        </w:rPr>
        <w:t>a)</w:t>
      </w:r>
      <w:r w:rsidRPr="005B4738">
        <w:rPr>
          <w:rFonts w:eastAsia="Times New Roman"/>
          <w:lang w:val="en-GB"/>
        </w:rPr>
        <w:t xml:space="preserve"> </w:t>
      </w:r>
      <w:r w:rsidRPr="005B4738">
        <w:rPr>
          <w:rFonts w:ascii="Symbol" w:eastAsia="Symbol" w:hAnsi="Symbol" w:cs="Symbol"/>
          <w:lang w:val="en-GB"/>
        </w:rPr>
        <w:t></w:t>
      </w:r>
      <w:r w:rsidR="00A85B9B" w:rsidRPr="005B4738">
        <w:rPr>
          <w:rFonts w:ascii="Symbol" w:eastAsia="Symbol" w:hAnsi="Symbol" w:cs="Symbol"/>
          <w:lang w:val="en-GB"/>
        </w:rPr>
        <w:br/>
      </w:r>
      <w:r w:rsidR="00A85B9B" w:rsidRPr="005B4738">
        <w:rPr>
          <w:rFonts w:ascii="Symbol" w:eastAsia="Symbol" w:hAnsi="Symbol" w:cs="Symbol"/>
          <w:lang w:val="en-GB"/>
        </w:rPr>
        <w:t></w:t>
      </w:r>
      <w:r w:rsidR="00A85B9B" w:rsidRPr="005B4738">
        <w:rPr>
          <w:rFonts w:ascii="Symbol" w:eastAsia="Symbol" w:hAnsi="Symbol" w:cs="Symbol"/>
          <w:lang w:val="en-GB"/>
        </w:rPr>
        <w:t></w:t>
      </w:r>
      <w:r w:rsidR="00A85B9B" w:rsidRPr="005B4738">
        <w:rPr>
          <w:rFonts w:ascii="Symbol" w:eastAsia="Symbol" w:hAnsi="Symbol" w:cs="Symbol"/>
          <w:lang w:val="en-GB"/>
        </w:rPr>
        <w:t></w:t>
      </w:r>
      <w:r w:rsidR="00A85B9B" w:rsidRPr="005B4738">
        <w:rPr>
          <w:rFonts w:ascii="Symbol" w:eastAsia="Symbol" w:hAnsi="Symbol" w:cs="Symbol"/>
          <w:lang w:val="en-GB"/>
        </w:rPr>
        <w:t></w:t>
      </w:r>
      <w:r w:rsidR="00A85B9B" w:rsidRPr="005B4738">
        <w:rPr>
          <w:rFonts w:ascii="Symbol" w:eastAsia="Symbol" w:hAnsi="Symbol" w:cs="Symbol"/>
          <w:lang w:val="en-GB"/>
        </w:rPr>
        <w:t></w:t>
      </w:r>
      <w:r w:rsidR="00A85B9B" w:rsidRPr="005B4738">
        <w:rPr>
          <w:rFonts w:ascii="Symbol" w:eastAsia="Symbol" w:hAnsi="Symbol" w:cs="Symbol"/>
          <w:lang w:val="en-GB"/>
        </w:rPr>
        <w:t></w:t>
      </w:r>
      <w:r w:rsidR="00A85B9B" w:rsidRPr="005B4738">
        <w:rPr>
          <w:rFonts w:ascii="Symbol" w:eastAsia="Symbol" w:hAnsi="Symbol" w:cs="Symbol"/>
          <w:lang w:val="en-GB"/>
        </w:rPr>
        <w:t></w:t>
      </w:r>
      <w:r w:rsidR="00A85B9B" w:rsidRPr="005B4738">
        <w:rPr>
          <w:rFonts w:ascii="Symbol" w:eastAsia="Symbol" w:hAnsi="Symbol" w:cs="Symbol"/>
          <w:lang w:val="en-GB"/>
        </w:rPr>
        <w:t></w:t>
      </w:r>
      <w:r w:rsidR="00A85B9B" w:rsidRPr="005B4738">
        <w:rPr>
          <w:rFonts w:ascii="Symbol" w:eastAsia="Symbol" w:hAnsi="Symbol" w:cs="Symbol"/>
          <w:lang w:val="en-GB"/>
        </w:rPr>
        <w:t></w:t>
      </w:r>
      <w:r w:rsidR="00A85B9B" w:rsidRPr="005B4738">
        <w:rPr>
          <w:rFonts w:ascii="Symbol" w:eastAsia="Symbol" w:hAnsi="Symbol" w:cs="Symbol"/>
          <w:lang w:val="en-GB"/>
        </w:rPr>
        <w:t></w:t>
      </w:r>
      <w:r w:rsidR="00A85B9B" w:rsidRPr="005B4738">
        <w:rPr>
          <w:rFonts w:ascii="Symbol" w:eastAsia="Symbol" w:hAnsi="Symbol" w:cs="Symbol"/>
          <w:lang w:val="en-GB"/>
        </w:rPr>
        <w:t></w:t>
      </w:r>
      <w:r w:rsidR="00A85B9B" w:rsidRPr="005B4738">
        <w:rPr>
          <w:rFonts w:ascii="Symbol" w:eastAsia="Symbol" w:hAnsi="Symbol" w:cs="Symbol"/>
          <w:lang w:val="en-GB"/>
        </w:rPr>
        <w:t></w:t>
      </w:r>
      <w:r w:rsidR="00A85B9B" w:rsidRPr="005B4738">
        <w:rPr>
          <w:rFonts w:ascii="Symbol" w:eastAsia="Symbol" w:hAnsi="Symbol" w:cs="Symbol"/>
          <w:lang w:val="en-GB"/>
        </w:rPr>
        <w:t></w:t>
      </w:r>
      <w:r w:rsidR="00A85B9B" w:rsidRPr="005B4738">
        <w:rPr>
          <w:rFonts w:ascii="Symbol" w:eastAsia="Symbol" w:hAnsi="Symbol" w:cs="Symbol"/>
          <w:lang w:val="en-GB"/>
        </w:rPr>
        <w:t></w:t>
      </w:r>
      <w:r w:rsidRPr="005B4738">
        <w:rPr>
          <w:rFonts w:ascii="Symbol" w:eastAsia="Symbol" w:hAnsi="Symbol" w:cs="Symbol"/>
          <w:lang w:val="en-GB"/>
        </w:rPr>
        <w:t></w:t>
      </w:r>
      <w:r w:rsidRPr="005B4738">
        <w:rPr>
          <w:lang w:val="en-GB"/>
        </w:rPr>
        <w:t>b,</w:t>
      </w:r>
      <w:r w:rsidRPr="005B4738">
        <w:rPr>
          <w:rFonts w:eastAsia="Times New Roman"/>
          <w:lang w:val="en-GB"/>
        </w:rPr>
        <w:t xml:space="preserve"> </w:t>
      </w:r>
      <w:r w:rsidRPr="005B4738">
        <w:rPr>
          <w:lang w:val="en-GB"/>
        </w:rPr>
        <w:t>q</w:t>
      </w:r>
      <w:r w:rsidRPr="005B4738">
        <w:rPr>
          <w:rFonts w:eastAsia="Times New Roman"/>
          <w:lang w:val="en-GB"/>
        </w:rPr>
        <w:t xml:space="preserve"> </w:t>
      </w:r>
      <w:r w:rsidRPr="005B4738">
        <w:rPr>
          <w:lang w:val="en-GB"/>
        </w:rPr>
        <w:t>:</w:t>
      </w:r>
      <w:r w:rsidRPr="005B4738">
        <w:rPr>
          <w:rFonts w:eastAsia="Times New Roman"/>
          <w:lang w:val="en-GB"/>
        </w:rPr>
        <w:t xml:space="preserve"> </w:t>
      </w:r>
      <w:proofErr w:type="spellStart"/>
      <w:r w:rsidRPr="005B4738">
        <w:rPr>
          <w:b/>
          <w:lang w:val="en-GB"/>
        </w:rPr>
        <w:t>inst</w:t>
      </w:r>
      <w:proofErr w:type="spellEnd"/>
      <w:r w:rsidRPr="005B4738">
        <w:rPr>
          <w:rFonts w:eastAsia="Times New Roman"/>
          <w:lang w:val="en-GB"/>
        </w:rPr>
        <w:t xml:space="preserve"> </w:t>
      </w:r>
      <w:r w:rsidRPr="005B4738">
        <w:rPr>
          <w:lang w:val="en-GB"/>
        </w:rPr>
        <w:t>(b,</w:t>
      </w:r>
      <w:r w:rsidRPr="005B4738">
        <w:rPr>
          <w:rFonts w:eastAsia="Times New Roman"/>
          <w:lang w:val="en-GB"/>
        </w:rPr>
        <w:t xml:space="preserve"> </w:t>
      </w:r>
      <w:r w:rsidRPr="00A21127">
        <w:rPr>
          <w:i/>
          <w:lang w:val="en-GB"/>
        </w:rPr>
        <w:t>B</w:t>
      </w:r>
      <w:r w:rsidRPr="005B4738">
        <w:rPr>
          <w:lang w:val="en-GB"/>
        </w:rPr>
        <w:t>)</w:t>
      </w:r>
      <w:r w:rsidRPr="005B4738">
        <w:rPr>
          <w:rFonts w:eastAsia="Times New Roman"/>
          <w:lang w:val="en-GB"/>
        </w:rPr>
        <w:t xml:space="preserve"> </w:t>
      </w:r>
      <w:r w:rsidRPr="005B4738">
        <w:rPr>
          <w:rFonts w:ascii="Symbol" w:eastAsia="Symbol" w:hAnsi="Symbol" w:cs="Symbol"/>
          <w:lang w:val="en-GB"/>
        </w:rPr>
        <w:t></w:t>
      </w:r>
      <w:r w:rsidRPr="005B4738">
        <w:rPr>
          <w:rFonts w:eastAsia="Times New Roman"/>
          <w:lang w:val="en-GB"/>
        </w:rPr>
        <w:t xml:space="preserve"> </w:t>
      </w:r>
      <w:proofErr w:type="spellStart"/>
      <w:r w:rsidRPr="005B4738">
        <w:rPr>
          <w:b/>
          <w:lang w:val="en-GB"/>
        </w:rPr>
        <w:t>inst</w:t>
      </w:r>
      <w:proofErr w:type="spellEnd"/>
      <w:r w:rsidRPr="005B4738">
        <w:rPr>
          <w:rFonts w:eastAsia="Times New Roman"/>
          <w:lang w:val="en-GB"/>
        </w:rPr>
        <w:t xml:space="preserve"> </w:t>
      </w:r>
      <w:r w:rsidRPr="005B4738">
        <w:rPr>
          <w:lang w:val="en-GB"/>
        </w:rPr>
        <w:t>(q,</w:t>
      </w:r>
      <w:r w:rsidRPr="005B4738">
        <w:rPr>
          <w:rFonts w:eastAsia="Times New Roman"/>
          <w:lang w:val="en-GB"/>
        </w:rPr>
        <w:t xml:space="preserve"> </w:t>
      </w:r>
      <w:proofErr w:type="spellStart"/>
      <w:r w:rsidRPr="00A21127">
        <w:rPr>
          <w:rFonts w:eastAsia="Times New Roman"/>
          <w:i/>
          <w:lang w:val="en-GB"/>
        </w:rPr>
        <w:t>TemporalQualificationOfB</w:t>
      </w:r>
      <w:proofErr w:type="spellEnd"/>
      <w:r w:rsidRPr="005B4738">
        <w:rPr>
          <w:lang w:val="en-GB"/>
        </w:rPr>
        <w:t>)</w:t>
      </w:r>
      <w:r w:rsidRPr="005B4738">
        <w:rPr>
          <w:rFonts w:eastAsia="Times New Roman"/>
          <w:lang w:val="en-GB"/>
        </w:rPr>
        <w:t xml:space="preserve"> </w:t>
      </w:r>
      <w:r w:rsidRPr="005B4738">
        <w:rPr>
          <w:rFonts w:ascii="Symbol" w:eastAsia="Symbol" w:hAnsi="Symbol" w:cs="Symbol"/>
          <w:lang w:val="en-GB"/>
        </w:rPr>
        <w:t></w:t>
      </w:r>
      <w:r w:rsidRPr="005B4738">
        <w:rPr>
          <w:rFonts w:eastAsia="Times New Roman"/>
          <w:lang w:val="en-GB"/>
        </w:rPr>
        <w:t xml:space="preserve"> </w:t>
      </w:r>
      <w:proofErr w:type="spellStart"/>
      <w:r w:rsidRPr="005B4738">
        <w:rPr>
          <w:b/>
          <w:lang w:val="en-GB"/>
        </w:rPr>
        <w:t>rel</w:t>
      </w:r>
      <w:proofErr w:type="spellEnd"/>
      <w:r w:rsidRPr="005B4738">
        <w:rPr>
          <w:rFonts w:eastAsia="Times New Roman"/>
          <w:lang w:val="en-GB"/>
        </w:rPr>
        <w:t xml:space="preserve"> </w:t>
      </w:r>
      <w:r w:rsidRPr="005B4738">
        <w:rPr>
          <w:lang w:val="en-GB"/>
        </w:rPr>
        <w:t>(p,</w:t>
      </w:r>
      <w:r w:rsidRPr="005B4738">
        <w:rPr>
          <w:rFonts w:eastAsia="Times New Roman"/>
          <w:lang w:val="en-GB"/>
        </w:rPr>
        <w:t xml:space="preserve"> </w:t>
      </w:r>
      <w:r w:rsidRPr="005B4738">
        <w:rPr>
          <w:lang w:val="en-GB"/>
        </w:rPr>
        <w:t>q)</w:t>
      </w:r>
      <w:r w:rsidRPr="005B4738">
        <w:rPr>
          <w:rFonts w:eastAsia="Times New Roman"/>
          <w:lang w:val="en-GB"/>
        </w:rPr>
        <w:t xml:space="preserve"> </w:t>
      </w:r>
      <w:r w:rsidRPr="005B4738">
        <w:rPr>
          <w:rFonts w:ascii="Symbol" w:eastAsia="Symbol" w:hAnsi="Symbol" w:cs="Symbol"/>
          <w:lang w:val="en-GB"/>
        </w:rPr>
        <w:t></w:t>
      </w:r>
      <w:r w:rsidR="00A85B9B" w:rsidRPr="005B4738">
        <w:rPr>
          <w:rFonts w:eastAsia="Times New Roman"/>
          <w:lang w:val="en-GB"/>
        </w:rPr>
        <w:br/>
        <w:t xml:space="preserve">                        </w:t>
      </w:r>
      <w:proofErr w:type="spellStart"/>
      <w:r w:rsidRPr="005B4738">
        <w:rPr>
          <w:b/>
          <w:lang w:val="en-GB"/>
        </w:rPr>
        <w:t>temporalQualificationOf</w:t>
      </w:r>
      <w:proofErr w:type="spellEnd"/>
      <w:r w:rsidRPr="005B4738">
        <w:rPr>
          <w:rFonts w:eastAsia="Times New Roman"/>
          <w:lang w:val="en-GB"/>
        </w:rPr>
        <w:t xml:space="preserve"> </w:t>
      </w:r>
      <w:r w:rsidRPr="005B4738">
        <w:rPr>
          <w:lang w:val="en-GB"/>
        </w:rPr>
        <w:t>(q,</w:t>
      </w:r>
      <w:r w:rsidRPr="005B4738">
        <w:rPr>
          <w:rFonts w:eastAsia="Times New Roman"/>
          <w:lang w:val="en-GB"/>
        </w:rPr>
        <w:t xml:space="preserve"> </w:t>
      </w:r>
      <w:r w:rsidRPr="005B4738">
        <w:rPr>
          <w:lang w:val="en-GB"/>
        </w:rPr>
        <w:t>b)</w:t>
      </w:r>
    </w:p>
    <w:p w14:paraId="46D7F944" w14:textId="77777777" w:rsidR="006E10DF" w:rsidRPr="005B4738" w:rsidRDefault="006E10DF" w:rsidP="006E10DF">
      <w:pPr>
        <w:suppressAutoHyphens/>
        <w:rPr>
          <w:lang w:val="en-GB"/>
        </w:rPr>
      </w:pPr>
      <w:r w:rsidRPr="005B4738">
        <w:rPr>
          <w:lang w:val="en-GB"/>
        </w:rPr>
        <w:t>Or,</w:t>
      </w:r>
      <w:r w:rsidRPr="005B4738">
        <w:rPr>
          <w:rFonts w:eastAsia="Times New Roman"/>
          <w:lang w:val="en-GB"/>
        </w:rPr>
        <w:t xml:space="preserve"> </w:t>
      </w:r>
      <w:r w:rsidRPr="005B4738">
        <w:rPr>
          <w:lang w:val="en-GB"/>
        </w:rPr>
        <w:t>in</w:t>
      </w:r>
      <w:r w:rsidRPr="005B4738">
        <w:rPr>
          <w:rFonts w:eastAsia="Times New Roman"/>
          <w:lang w:val="en-GB"/>
        </w:rPr>
        <w:t xml:space="preserve"> </w:t>
      </w:r>
      <w:r w:rsidR="00A85B9B" w:rsidRPr="005B4738">
        <w:rPr>
          <w:lang w:val="en-GB"/>
        </w:rPr>
        <w:t>description logics</w:t>
      </w:r>
      <w:r w:rsidRPr="005B4738">
        <w:rPr>
          <w:lang w:val="en-GB"/>
        </w:rPr>
        <w:t>:</w:t>
      </w:r>
    </w:p>
    <w:p w14:paraId="6682847C" w14:textId="77777777" w:rsidR="006E10DF" w:rsidRPr="005B4738" w:rsidRDefault="006E10DF" w:rsidP="00A21127">
      <w:pPr>
        <w:tabs>
          <w:tab w:val="left" w:pos="6781"/>
        </w:tabs>
        <w:suppressAutoHyphens/>
        <w:spacing w:before="240" w:after="240"/>
        <w:ind w:firstLine="426"/>
        <w:jc w:val="left"/>
        <w:rPr>
          <w:lang w:val="en-GB"/>
        </w:rPr>
      </w:pPr>
      <w:proofErr w:type="spellStart"/>
      <w:r w:rsidRPr="005B4738">
        <w:rPr>
          <w:b/>
          <w:lang w:val="en-GB"/>
        </w:rPr>
        <w:t>temporalQualificationOf</w:t>
      </w:r>
      <w:proofErr w:type="spellEnd"/>
      <w:r w:rsidRPr="005B4738">
        <w:rPr>
          <w:rFonts w:eastAsia="Times New Roman"/>
          <w:lang w:val="en-GB"/>
        </w:rPr>
        <w:t xml:space="preserve"> </w:t>
      </w:r>
      <w:r w:rsidRPr="005B4738">
        <w:rPr>
          <w:lang w:val="en-GB"/>
        </w:rPr>
        <w:t>some</w:t>
      </w:r>
      <w:r w:rsidRPr="005B4738">
        <w:rPr>
          <w:rFonts w:eastAsia="Times New Roman"/>
          <w:lang w:val="en-GB"/>
        </w:rPr>
        <w:t xml:space="preserve"> </w:t>
      </w:r>
      <w:r w:rsidRPr="00A21127">
        <w:rPr>
          <w:i/>
          <w:lang w:val="en-GB"/>
        </w:rPr>
        <w:t>A</w:t>
      </w:r>
      <w:r w:rsidR="00A85B9B" w:rsidRPr="005B4738">
        <w:rPr>
          <w:rFonts w:eastAsia="Times New Roman"/>
          <w:lang w:val="en-GB"/>
        </w:rPr>
        <w:t xml:space="preserve"> </w:t>
      </w:r>
      <w:proofErr w:type="spellStart"/>
      <w:r w:rsidRPr="005B4738">
        <w:rPr>
          <w:lang w:val="en-GB"/>
        </w:rPr>
        <w:t>subClassOf</w:t>
      </w:r>
      <w:proofErr w:type="spellEnd"/>
      <w:r w:rsidRPr="005B4738">
        <w:rPr>
          <w:rFonts w:eastAsia="Times New Roman"/>
          <w:lang w:val="en-GB"/>
        </w:rPr>
        <w:t xml:space="preserve"> </w:t>
      </w:r>
      <w:proofErr w:type="spellStart"/>
      <w:r w:rsidRPr="005B4738">
        <w:rPr>
          <w:b/>
          <w:lang w:val="en-GB"/>
        </w:rPr>
        <w:t>rel</w:t>
      </w:r>
      <w:proofErr w:type="spellEnd"/>
      <w:r w:rsidR="00A85B9B" w:rsidRPr="005B4738">
        <w:rPr>
          <w:b/>
          <w:lang w:val="en-GB"/>
        </w:rPr>
        <w:t xml:space="preserve"> </w:t>
      </w:r>
      <w:r w:rsidRPr="005B4738">
        <w:rPr>
          <w:lang w:val="en-GB"/>
        </w:rPr>
        <w:t>some</w:t>
      </w:r>
      <w:r w:rsidRPr="005B4738">
        <w:rPr>
          <w:rFonts w:eastAsia="Times New Roman"/>
          <w:lang w:val="en-GB"/>
        </w:rPr>
        <w:t xml:space="preserve"> </w:t>
      </w:r>
      <w:r w:rsidR="00A85B9B" w:rsidRPr="005B4738">
        <w:rPr>
          <w:lang w:val="en-GB"/>
        </w:rPr>
        <w:br/>
        <w:t xml:space="preserve">                                                                           (</w:t>
      </w:r>
      <w:proofErr w:type="spellStart"/>
      <w:r w:rsidRPr="005B4738">
        <w:rPr>
          <w:b/>
          <w:lang w:val="en-GB"/>
        </w:rPr>
        <w:t>temporalQualificationOf</w:t>
      </w:r>
      <w:proofErr w:type="spellEnd"/>
      <w:r w:rsidRPr="005B4738">
        <w:rPr>
          <w:rFonts w:eastAsia="Times New Roman"/>
          <w:lang w:val="en-GB"/>
        </w:rPr>
        <w:t xml:space="preserve"> </w:t>
      </w:r>
      <w:r w:rsidRPr="005B4738">
        <w:rPr>
          <w:lang w:val="en-GB"/>
        </w:rPr>
        <w:t>some</w:t>
      </w:r>
      <w:r w:rsidRPr="005B4738">
        <w:rPr>
          <w:rFonts w:eastAsia="Times New Roman"/>
          <w:lang w:val="en-GB"/>
        </w:rPr>
        <w:t xml:space="preserve"> </w:t>
      </w:r>
      <w:r w:rsidRPr="00A21127">
        <w:rPr>
          <w:i/>
          <w:lang w:val="en-GB"/>
        </w:rPr>
        <w:t>B</w:t>
      </w:r>
      <w:r w:rsidRPr="005B4738">
        <w:rPr>
          <w:rFonts w:eastAsia="Times New Roman"/>
          <w:lang w:val="en-GB"/>
        </w:rPr>
        <w:t>)</w:t>
      </w:r>
    </w:p>
    <w:p w14:paraId="382180A2" w14:textId="77777777" w:rsidR="006E10DF" w:rsidRPr="005B4738" w:rsidRDefault="006E10DF" w:rsidP="006E10DF">
      <w:pPr>
        <w:suppressAutoHyphens/>
        <w:rPr>
          <w:lang w:val="en-GB"/>
        </w:rPr>
      </w:pPr>
      <w:r w:rsidRPr="005B4738">
        <w:rPr>
          <w:lang w:val="en-GB"/>
        </w:rPr>
        <w:t>From</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perspective</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the unqualified</w:t>
      </w:r>
      <w:r w:rsidRPr="005B4738">
        <w:rPr>
          <w:rFonts w:eastAsia="Times New Roman"/>
          <w:lang w:val="en-GB"/>
        </w:rPr>
        <w:t xml:space="preserve"> </w:t>
      </w:r>
      <w:r w:rsidRPr="005B4738">
        <w:rPr>
          <w:lang w:val="en-GB"/>
        </w:rPr>
        <w:t>continuants,</w:t>
      </w:r>
      <w:r w:rsidRPr="005B4738">
        <w:rPr>
          <w:rFonts w:eastAsia="Times New Roman"/>
          <w:lang w:val="en-GB"/>
        </w:rPr>
        <w:t xml:space="preserve"> </w:t>
      </w:r>
      <w:r w:rsidRPr="005B4738">
        <w:rPr>
          <w:lang w:val="en-GB"/>
        </w:rPr>
        <w:t>we</w:t>
      </w:r>
      <w:r w:rsidRPr="005B4738">
        <w:rPr>
          <w:rFonts w:eastAsia="Times New Roman"/>
          <w:lang w:val="en-GB"/>
        </w:rPr>
        <w:t xml:space="preserve"> </w:t>
      </w:r>
      <w:r w:rsidRPr="005B4738">
        <w:rPr>
          <w:lang w:val="en-GB"/>
        </w:rPr>
        <w:t>want</w:t>
      </w:r>
      <w:r w:rsidRPr="005B4738">
        <w:rPr>
          <w:rFonts w:eastAsia="Times New Roman"/>
          <w:lang w:val="en-GB"/>
        </w:rPr>
        <w:t xml:space="preserve"> </w:t>
      </w:r>
      <w:r w:rsidRPr="005B4738">
        <w:rPr>
          <w:lang w:val="en-GB"/>
        </w:rPr>
        <w:t>to</w:t>
      </w:r>
      <w:r w:rsidRPr="005B4738">
        <w:rPr>
          <w:rFonts w:eastAsia="Times New Roman"/>
          <w:lang w:val="en-GB"/>
        </w:rPr>
        <w:t xml:space="preserve"> </w:t>
      </w:r>
      <w:r w:rsidRPr="005B4738">
        <w:rPr>
          <w:lang w:val="en-GB"/>
        </w:rPr>
        <w:t>claim</w:t>
      </w:r>
      <w:r w:rsidRPr="005B4738">
        <w:rPr>
          <w:rFonts w:eastAsia="Times New Roman"/>
          <w:lang w:val="en-GB"/>
        </w:rPr>
        <w:t xml:space="preserve"> </w:t>
      </w:r>
      <w:r w:rsidRPr="005B4738">
        <w:rPr>
          <w:lang w:val="en-GB"/>
        </w:rPr>
        <w:t>that</w:t>
      </w:r>
      <w:r w:rsidRPr="005B4738">
        <w:rPr>
          <w:rFonts w:eastAsia="Times New Roman"/>
          <w:lang w:val="en-GB"/>
        </w:rPr>
        <w:t xml:space="preserve"> </w:t>
      </w:r>
      <w:r w:rsidRPr="005B4738">
        <w:rPr>
          <w:lang w:val="en-GB"/>
        </w:rPr>
        <w:t>an</w:t>
      </w:r>
      <w:r w:rsidRPr="005B4738">
        <w:rPr>
          <w:rFonts w:eastAsia="Times New Roman"/>
          <w:lang w:val="en-GB"/>
        </w:rPr>
        <w:t xml:space="preserve"> </w:t>
      </w:r>
      <w:r w:rsidRPr="005B4738">
        <w:rPr>
          <w:lang w:val="en-GB"/>
        </w:rPr>
        <w:t>instance</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A21127">
        <w:rPr>
          <w:i/>
          <w:lang w:val="en-GB"/>
        </w:rPr>
        <w:t>A</w:t>
      </w:r>
      <w:r w:rsidRPr="005B4738">
        <w:rPr>
          <w:rFonts w:eastAsia="Times New Roman"/>
          <w:lang w:val="en-GB"/>
        </w:rPr>
        <w:t xml:space="preserve"> </w:t>
      </w:r>
      <w:r w:rsidRPr="005B4738">
        <w:rPr>
          <w:lang w:val="en-GB"/>
        </w:rPr>
        <w:t>has</w:t>
      </w:r>
      <w:r w:rsidRPr="005B4738">
        <w:rPr>
          <w:rFonts w:eastAsia="Times New Roman"/>
          <w:lang w:val="en-GB"/>
        </w:rPr>
        <w:t xml:space="preserve"> </w:t>
      </w:r>
      <w:r w:rsidRPr="005B4738">
        <w:rPr>
          <w:lang w:val="en-GB"/>
        </w:rPr>
        <w:t>only</w:t>
      </w:r>
      <w:r w:rsidRPr="005B4738">
        <w:rPr>
          <w:rFonts w:eastAsia="Times New Roman"/>
          <w:lang w:val="en-GB"/>
        </w:rPr>
        <w:t xml:space="preserve"> </w:t>
      </w:r>
      <w:r w:rsidRPr="005B4738">
        <w:rPr>
          <w:lang w:val="en-GB"/>
        </w:rPr>
        <w:t>qualifications</w:t>
      </w:r>
      <w:r w:rsidRPr="005B4738">
        <w:rPr>
          <w:rFonts w:eastAsia="Times New Roman"/>
          <w:lang w:val="en-GB"/>
        </w:rPr>
        <w:t xml:space="preserve"> </w:t>
      </w:r>
      <w:r w:rsidRPr="005B4738">
        <w:rPr>
          <w:lang w:val="en-GB"/>
        </w:rPr>
        <w:t>that</w:t>
      </w:r>
      <w:r w:rsidRPr="005B4738">
        <w:rPr>
          <w:rFonts w:eastAsia="Times New Roman"/>
          <w:lang w:val="en-GB"/>
        </w:rPr>
        <w:t xml:space="preserve"> </w:t>
      </w:r>
      <w:r w:rsidRPr="005B4738">
        <w:rPr>
          <w:lang w:val="en-GB"/>
        </w:rPr>
        <w:t>are</w:t>
      </w:r>
      <w:r w:rsidRPr="005B4738">
        <w:rPr>
          <w:rFonts w:eastAsia="Times New Roman"/>
          <w:lang w:val="en-GB"/>
        </w:rPr>
        <w:t xml:space="preserve"> </w:t>
      </w:r>
      <w:proofErr w:type="spellStart"/>
      <w:r w:rsidRPr="005B4738">
        <w:rPr>
          <w:b/>
          <w:bCs/>
          <w:lang w:val="en-GB"/>
        </w:rPr>
        <w:t>rel</w:t>
      </w:r>
      <w:proofErr w:type="spellEnd"/>
      <w:r w:rsidRPr="005B4738">
        <w:rPr>
          <w:lang w:val="en-GB"/>
        </w:rPr>
        <w:t>-related</w:t>
      </w:r>
      <w:r w:rsidRPr="005B4738">
        <w:rPr>
          <w:rFonts w:eastAsia="Times New Roman"/>
          <w:lang w:val="en-GB"/>
        </w:rPr>
        <w:t xml:space="preserve"> </w:t>
      </w:r>
      <w:r w:rsidRPr="005B4738">
        <w:rPr>
          <w:lang w:val="en-GB"/>
        </w:rPr>
        <w:t>to</w:t>
      </w:r>
      <w:r w:rsidRPr="005B4738">
        <w:rPr>
          <w:rFonts w:eastAsia="Times New Roman"/>
          <w:lang w:val="en-GB"/>
        </w:rPr>
        <w:t xml:space="preserve"> </w:t>
      </w:r>
      <w:r w:rsidRPr="005B4738">
        <w:rPr>
          <w:lang w:val="en-GB"/>
        </w:rPr>
        <w:t>instances</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A21127">
        <w:rPr>
          <w:i/>
          <w:lang w:val="en-GB"/>
        </w:rPr>
        <w:t>B</w:t>
      </w:r>
      <w:r w:rsidRPr="005B4738">
        <w:rPr>
          <w:lang w:val="en-GB"/>
        </w:rPr>
        <w:t>,</w:t>
      </w:r>
      <w:r w:rsidRPr="005B4738">
        <w:rPr>
          <w:rFonts w:eastAsia="Times New Roman"/>
          <w:lang w:val="en-GB"/>
        </w:rPr>
        <w:t xml:space="preserve"> </w:t>
      </w:r>
      <w:r w:rsidRPr="005B4738">
        <w:rPr>
          <w:lang w:val="en-GB"/>
        </w:rPr>
        <w:t>which</w:t>
      </w:r>
      <w:r w:rsidRPr="005B4738">
        <w:rPr>
          <w:rFonts w:eastAsia="Times New Roman"/>
          <w:lang w:val="en-GB"/>
        </w:rPr>
        <w:t xml:space="preserve"> </w:t>
      </w:r>
      <w:r w:rsidRPr="005B4738">
        <w:rPr>
          <w:lang w:val="en-GB"/>
        </w:rPr>
        <w:t>in</w:t>
      </w:r>
      <w:r w:rsidRPr="005B4738">
        <w:rPr>
          <w:rFonts w:eastAsia="Times New Roman"/>
          <w:lang w:val="en-GB"/>
        </w:rPr>
        <w:t xml:space="preserve"> </w:t>
      </w:r>
      <w:r w:rsidRPr="005B4738">
        <w:rPr>
          <w:lang w:val="en-GB"/>
        </w:rPr>
        <w:t>DL</w:t>
      </w:r>
      <w:r w:rsidRPr="005B4738">
        <w:rPr>
          <w:rFonts w:eastAsia="Times New Roman"/>
          <w:lang w:val="en-GB"/>
        </w:rPr>
        <w:t xml:space="preserve"> </w:t>
      </w:r>
      <w:r w:rsidRPr="005B4738">
        <w:rPr>
          <w:lang w:val="en-GB"/>
        </w:rPr>
        <w:t>notation</w:t>
      </w:r>
      <w:r w:rsidRPr="005B4738">
        <w:rPr>
          <w:rFonts w:eastAsia="Times New Roman"/>
          <w:lang w:val="en-GB"/>
        </w:rPr>
        <w:t xml:space="preserve"> </w:t>
      </w:r>
      <w:r w:rsidRPr="005B4738">
        <w:rPr>
          <w:lang w:val="en-GB"/>
        </w:rPr>
        <w:t>and</w:t>
      </w:r>
      <w:r w:rsidRPr="005B4738">
        <w:rPr>
          <w:rFonts w:eastAsia="Times New Roman"/>
          <w:lang w:val="en-GB"/>
        </w:rPr>
        <w:t xml:space="preserve"> </w:t>
      </w:r>
      <w:r w:rsidRPr="005B4738">
        <w:rPr>
          <w:lang w:val="en-GB"/>
        </w:rPr>
        <w:t>taking</w:t>
      </w:r>
      <w:r w:rsidRPr="005B4738">
        <w:rPr>
          <w:rFonts w:eastAsia="Times New Roman"/>
          <w:lang w:val="en-GB"/>
        </w:rPr>
        <w:t xml:space="preserve"> </w:t>
      </w:r>
      <w:r w:rsidRPr="005B4738">
        <w:rPr>
          <w:lang w:val="en-GB"/>
        </w:rPr>
        <w:t>into</w:t>
      </w:r>
      <w:r w:rsidRPr="005B4738">
        <w:rPr>
          <w:rFonts w:eastAsia="Times New Roman"/>
          <w:lang w:val="en-GB"/>
        </w:rPr>
        <w:t xml:space="preserve"> </w:t>
      </w:r>
      <w:r w:rsidRPr="005B4738">
        <w:rPr>
          <w:lang w:val="en-GB"/>
        </w:rPr>
        <w:t>account</w:t>
      </w:r>
      <w:r w:rsidRPr="005B4738">
        <w:rPr>
          <w:rFonts w:eastAsia="Times New Roman"/>
          <w:lang w:val="en-GB"/>
        </w:rPr>
        <w:t xml:space="preserve"> </w:t>
      </w:r>
      <w:r w:rsidRPr="005B4738">
        <w:rPr>
          <w:lang w:val="en-GB"/>
        </w:rPr>
        <w:t>possible</w:t>
      </w:r>
      <w:r w:rsidRPr="005B4738">
        <w:rPr>
          <w:rFonts w:eastAsia="Times New Roman"/>
          <w:lang w:val="en-GB"/>
        </w:rPr>
        <w:t xml:space="preserve"> </w:t>
      </w:r>
      <w:r w:rsidRPr="005B4738">
        <w:rPr>
          <w:lang w:val="en-GB"/>
        </w:rPr>
        <w:t>empty</w:t>
      </w:r>
      <w:r w:rsidRPr="005B4738">
        <w:rPr>
          <w:rFonts w:eastAsia="Times New Roman"/>
          <w:lang w:val="en-GB"/>
        </w:rPr>
        <w:t xml:space="preserve"> </w:t>
      </w:r>
      <w:r w:rsidRPr="005B4738">
        <w:rPr>
          <w:lang w:val="en-GB"/>
        </w:rPr>
        <w:t>universal</w:t>
      </w:r>
      <w:r w:rsidRPr="005B4738">
        <w:rPr>
          <w:rFonts w:eastAsia="Times New Roman"/>
          <w:lang w:val="en-GB"/>
        </w:rPr>
        <w:t xml:space="preserve"> </w:t>
      </w:r>
      <w:r w:rsidRPr="005B4738">
        <w:rPr>
          <w:lang w:val="en-GB"/>
        </w:rPr>
        <w:t>quantification</w:t>
      </w:r>
      <w:r w:rsidRPr="005B4738">
        <w:rPr>
          <w:rFonts w:eastAsia="Times New Roman"/>
          <w:lang w:val="en-GB"/>
        </w:rPr>
        <w:t xml:space="preserve"> </w:t>
      </w:r>
      <w:r w:rsidRPr="005B4738">
        <w:rPr>
          <w:lang w:val="en-GB"/>
        </w:rPr>
        <w:t>reads</w:t>
      </w:r>
      <w:r w:rsidRPr="005B4738">
        <w:rPr>
          <w:rFonts w:eastAsia="Times New Roman"/>
          <w:lang w:val="en-GB"/>
        </w:rPr>
        <w:t xml:space="preserve"> </w:t>
      </w:r>
      <w:r w:rsidRPr="005B4738">
        <w:rPr>
          <w:lang w:val="en-GB"/>
        </w:rPr>
        <w:t>as</w:t>
      </w:r>
      <w:r w:rsidRPr="005B4738">
        <w:rPr>
          <w:rFonts w:eastAsia="Times New Roman"/>
          <w:lang w:val="en-GB"/>
        </w:rPr>
        <w:t xml:space="preserve"> </w:t>
      </w:r>
      <w:r w:rsidRPr="005B4738">
        <w:rPr>
          <w:lang w:val="en-GB"/>
        </w:rPr>
        <w:t>follows</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last</w:t>
      </w:r>
      <w:r w:rsidRPr="005B4738">
        <w:rPr>
          <w:rFonts w:eastAsia="Times New Roman"/>
          <w:lang w:val="en-GB"/>
        </w:rPr>
        <w:t xml:space="preserve"> </w:t>
      </w:r>
      <w:r w:rsidRPr="005B4738">
        <w:rPr>
          <w:lang w:val="en-GB"/>
        </w:rPr>
        <w:t>conjunct</w:t>
      </w:r>
      <w:r w:rsidRPr="005B4738">
        <w:rPr>
          <w:rFonts w:eastAsia="Times New Roman"/>
          <w:lang w:val="en-GB"/>
        </w:rPr>
        <w:t xml:space="preserve"> </w:t>
      </w:r>
      <w:r w:rsidRPr="005B4738">
        <w:rPr>
          <w:lang w:val="en-GB"/>
        </w:rPr>
        <w:t>includes</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formula</w:t>
      </w:r>
      <w:r w:rsidRPr="005B4738">
        <w:rPr>
          <w:rFonts w:eastAsia="Times New Roman"/>
          <w:lang w:val="en-GB"/>
        </w:rPr>
        <w:t xml:space="preserve"> </w:t>
      </w:r>
      <w:r w:rsidRPr="005B4738">
        <w:rPr>
          <w:lang w:val="en-GB"/>
        </w:rPr>
        <w:t>above):</w:t>
      </w:r>
    </w:p>
    <w:p w14:paraId="78509CCB" w14:textId="77777777" w:rsidR="006E10DF" w:rsidRPr="005B4738" w:rsidRDefault="006E10DF" w:rsidP="00A21127">
      <w:pPr>
        <w:tabs>
          <w:tab w:val="left" w:pos="6781"/>
        </w:tabs>
        <w:suppressAutoHyphens/>
        <w:spacing w:before="240" w:after="240"/>
        <w:ind w:left="454"/>
        <w:jc w:val="left"/>
        <w:rPr>
          <w:lang w:val="en-GB"/>
        </w:rPr>
      </w:pPr>
      <w:r w:rsidRPr="005B4738">
        <w:rPr>
          <w:lang w:val="en-GB"/>
        </w:rPr>
        <w:t>A</w:t>
      </w:r>
      <w:r w:rsidRPr="005B4738">
        <w:rPr>
          <w:rFonts w:eastAsia="Times New Roman"/>
          <w:lang w:val="en-GB"/>
        </w:rPr>
        <w:t xml:space="preserve"> </w:t>
      </w:r>
      <w:proofErr w:type="spellStart"/>
      <w:r w:rsidRPr="005B4738">
        <w:rPr>
          <w:lang w:val="en-GB"/>
        </w:rPr>
        <w:t>subClassOf</w:t>
      </w:r>
      <w:proofErr w:type="spellEnd"/>
      <w:r w:rsidRPr="005B4738">
        <w:rPr>
          <w:rFonts w:eastAsia="Times New Roman"/>
          <w:lang w:val="en-GB"/>
        </w:rPr>
        <w:t xml:space="preserve"> </w:t>
      </w:r>
      <w:r w:rsidRPr="005B4738">
        <w:rPr>
          <w:lang w:val="en-GB"/>
        </w:rPr>
        <w:t>(</w:t>
      </w:r>
      <w:proofErr w:type="spellStart"/>
      <w:r w:rsidRPr="005B4738">
        <w:rPr>
          <w:b/>
          <w:bCs/>
          <w:lang w:val="en-GB"/>
        </w:rPr>
        <w:t>hasTemporalQualification</w:t>
      </w:r>
      <w:proofErr w:type="spellEnd"/>
      <w:r w:rsidRPr="005B4738">
        <w:rPr>
          <w:rFonts w:eastAsia="Times New Roman"/>
          <w:lang w:val="en-GB"/>
        </w:rPr>
        <w:t xml:space="preserve"> </w:t>
      </w:r>
      <w:r w:rsidRPr="005B4738">
        <w:rPr>
          <w:lang w:val="en-GB"/>
        </w:rPr>
        <w:t>only</w:t>
      </w:r>
      <w:r w:rsidRPr="005B4738">
        <w:rPr>
          <w:rFonts w:eastAsia="Times New Roman"/>
          <w:lang w:val="en-GB"/>
        </w:rPr>
        <w:t xml:space="preserve"> </w:t>
      </w:r>
      <w:r w:rsidRPr="005B4738">
        <w:rPr>
          <w:lang w:val="en-GB"/>
        </w:rPr>
        <w:t>(</w:t>
      </w:r>
      <w:proofErr w:type="spellStart"/>
      <w:r w:rsidRPr="005B4738">
        <w:rPr>
          <w:b/>
          <w:bCs/>
          <w:lang w:val="en-GB"/>
        </w:rPr>
        <w:t>rel</w:t>
      </w:r>
      <w:proofErr w:type="spellEnd"/>
      <w:r w:rsidRPr="005B4738">
        <w:rPr>
          <w:rFonts w:eastAsia="Times New Roman"/>
          <w:lang w:val="en-GB"/>
        </w:rPr>
        <w:t xml:space="preserve"> </w:t>
      </w:r>
      <w:r w:rsidRPr="005B4738">
        <w:rPr>
          <w:lang w:val="en-GB"/>
        </w:rPr>
        <w:t>some</w:t>
      </w:r>
      <w:r w:rsidR="00617DFE" w:rsidRPr="005B4738">
        <w:rPr>
          <w:rFonts w:eastAsia="Times New Roman"/>
          <w:lang w:val="en-GB"/>
        </w:rPr>
        <w:br/>
        <w:t xml:space="preserve">                                    </w:t>
      </w:r>
      <w:r w:rsidRPr="005B4738">
        <w:rPr>
          <w:lang w:val="en-GB"/>
        </w:rPr>
        <w:t>(</w:t>
      </w:r>
      <w:proofErr w:type="spellStart"/>
      <w:r w:rsidRPr="005B4738">
        <w:rPr>
          <w:b/>
          <w:bCs/>
          <w:lang w:val="en-GB"/>
        </w:rPr>
        <w:t>temporalQualificationOf</w:t>
      </w:r>
      <w:proofErr w:type="spellEnd"/>
      <w:r w:rsidRPr="005B4738">
        <w:rPr>
          <w:rFonts w:eastAsia="Times New Roman"/>
          <w:lang w:val="en-GB"/>
        </w:rPr>
        <w:t xml:space="preserve"> </w:t>
      </w:r>
      <w:r w:rsidRPr="005B4738">
        <w:rPr>
          <w:lang w:val="en-GB"/>
        </w:rPr>
        <w:t>some</w:t>
      </w:r>
      <w:r w:rsidRPr="005B4738">
        <w:rPr>
          <w:rFonts w:eastAsia="Times New Roman"/>
          <w:lang w:val="en-GB"/>
        </w:rPr>
        <w:t xml:space="preserve"> </w:t>
      </w:r>
      <w:r w:rsidRPr="005B4738">
        <w:rPr>
          <w:lang w:val="en-GB"/>
        </w:rPr>
        <w:t>B))</w:t>
      </w:r>
      <w:r w:rsidRPr="005B4738">
        <w:rPr>
          <w:rFonts w:eastAsia="Times New Roman"/>
          <w:lang w:val="en-GB"/>
        </w:rPr>
        <w:t xml:space="preserve"> </w:t>
      </w:r>
      <w:r w:rsidR="00617DFE" w:rsidRPr="005B4738">
        <w:rPr>
          <w:rFonts w:eastAsia="Times New Roman"/>
          <w:lang w:val="en-GB"/>
        </w:rPr>
        <w:t xml:space="preserve"> </w:t>
      </w:r>
      <w:r w:rsidRPr="005B4738">
        <w:rPr>
          <w:lang w:val="en-GB"/>
        </w:rPr>
        <w:t>and</w:t>
      </w:r>
      <w:r w:rsidR="00617DFE" w:rsidRPr="005B4738">
        <w:rPr>
          <w:lang w:val="en-GB"/>
        </w:rPr>
        <w:br/>
        <w:t xml:space="preserve">                              </w:t>
      </w:r>
      <w:r w:rsidRPr="005B4738">
        <w:rPr>
          <w:rFonts w:eastAsia="Times New Roman"/>
          <w:lang w:val="en-GB"/>
        </w:rPr>
        <w:t xml:space="preserve"> </w:t>
      </w:r>
      <w:r w:rsidRPr="005B4738">
        <w:rPr>
          <w:lang w:val="en-GB"/>
        </w:rPr>
        <w:t>(</w:t>
      </w:r>
      <w:proofErr w:type="spellStart"/>
      <w:r w:rsidRPr="005B4738">
        <w:rPr>
          <w:b/>
          <w:bCs/>
          <w:lang w:val="en-GB"/>
        </w:rPr>
        <w:t>hasTemporalQualification</w:t>
      </w:r>
      <w:proofErr w:type="spellEnd"/>
      <w:r w:rsidRPr="005B4738">
        <w:rPr>
          <w:rFonts w:eastAsia="Times New Roman"/>
          <w:lang w:val="en-GB"/>
        </w:rPr>
        <w:t xml:space="preserve"> </w:t>
      </w:r>
      <w:r w:rsidRPr="005B4738">
        <w:rPr>
          <w:lang w:val="en-GB"/>
        </w:rPr>
        <w:t>some</w:t>
      </w:r>
      <w:r w:rsidRPr="005B4738">
        <w:rPr>
          <w:rFonts w:eastAsia="Times New Roman"/>
          <w:lang w:val="en-GB"/>
        </w:rPr>
        <w:t xml:space="preserve"> </w:t>
      </w:r>
      <w:r w:rsidRPr="005B4738">
        <w:rPr>
          <w:lang w:val="en-GB"/>
        </w:rPr>
        <w:t>(</w:t>
      </w:r>
      <w:proofErr w:type="spellStart"/>
      <w:r w:rsidRPr="005B4738">
        <w:rPr>
          <w:b/>
          <w:bCs/>
          <w:lang w:val="en-GB"/>
        </w:rPr>
        <w:t>rel</w:t>
      </w:r>
      <w:proofErr w:type="spellEnd"/>
      <w:r w:rsidRPr="005B4738">
        <w:rPr>
          <w:rFonts w:eastAsia="Times New Roman"/>
          <w:lang w:val="en-GB"/>
        </w:rPr>
        <w:t xml:space="preserve"> </w:t>
      </w:r>
      <w:r w:rsidRPr="005B4738">
        <w:rPr>
          <w:lang w:val="en-GB"/>
        </w:rPr>
        <w:t>some</w:t>
      </w:r>
      <w:r w:rsidRPr="005B4738">
        <w:rPr>
          <w:rFonts w:eastAsia="Times New Roman"/>
          <w:lang w:val="en-GB"/>
        </w:rPr>
        <w:t xml:space="preserve"> </w:t>
      </w:r>
      <w:r w:rsidR="00617DFE" w:rsidRPr="005B4738">
        <w:rPr>
          <w:lang w:val="en-GB"/>
        </w:rPr>
        <w:br/>
        <w:t xml:space="preserve">                                     </w:t>
      </w:r>
      <w:proofErr w:type="spellStart"/>
      <w:r w:rsidRPr="005B4738">
        <w:rPr>
          <w:b/>
          <w:bCs/>
          <w:lang w:val="en-GB"/>
        </w:rPr>
        <w:t>temporalQualificationOf</w:t>
      </w:r>
      <w:proofErr w:type="spellEnd"/>
      <w:r w:rsidRPr="005B4738">
        <w:rPr>
          <w:rFonts w:eastAsia="Times New Roman"/>
          <w:lang w:val="en-GB"/>
        </w:rPr>
        <w:t xml:space="preserve"> </w:t>
      </w:r>
      <w:r w:rsidRPr="005B4738">
        <w:rPr>
          <w:lang w:val="en-GB"/>
        </w:rPr>
        <w:t>some</w:t>
      </w:r>
      <w:r w:rsidRPr="005B4738">
        <w:rPr>
          <w:rFonts w:eastAsia="Times New Roman"/>
          <w:lang w:val="en-GB"/>
        </w:rPr>
        <w:t xml:space="preserve"> </w:t>
      </w:r>
      <w:r w:rsidRPr="005B4738">
        <w:rPr>
          <w:lang w:val="en-GB"/>
        </w:rPr>
        <w:t>B)))</w:t>
      </w:r>
    </w:p>
    <w:p w14:paraId="479BFEB3" w14:textId="77777777" w:rsidR="006E10DF" w:rsidRPr="005B4738" w:rsidRDefault="006E10DF" w:rsidP="006E10DF">
      <w:pPr>
        <w:suppressAutoHyphens/>
        <w:rPr>
          <w:lang w:val="en-GB"/>
        </w:rPr>
      </w:pPr>
      <w:r w:rsidRPr="005B4738">
        <w:rPr>
          <w:lang w:val="en-GB"/>
        </w:rPr>
        <w:t>Either</w:t>
      </w:r>
      <w:r w:rsidRPr="005B4738">
        <w:rPr>
          <w:rFonts w:eastAsia="Times New Roman"/>
          <w:lang w:val="en-GB"/>
        </w:rPr>
        <w:t xml:space="preserve"> </w:t>
      </w:r>
      <w:r w:rsidRPr="005B4738">
        <w:rPr>
          <w:lang w:val="en-GB"/>
        </w:rPr>
        <w:t>formulation</w:t>
      </w:r>
      <w:r w:rsidRPr="005B4738">
        <w:rPr>
          <w:rFonts w:eastAsia="Times New Roman"/>
          <w:lang w:val="en-GB"/>
        </w:rPr>
        <w:t xml:space="preserve"> </w:t>
      </w:r>
      <w:r w:rsidRPr="005B4738">
        <w:rPr>
          <w:lang w:val="en-GB"/>
        </w:rPr>
        <w:t>preserves</w:t>
      </w:r>
      <w:r w:rsidRPr="005B4738">
        <w:rPr>
          <w:rFonts w:eastAsia="Times New Roman"/>
          <w:lang w:val="en-GB"/>
        </w:rPr>
        <w:t xml:space="preserve"> </w:t>
      </w:r>
      <w:r w:rsidRPr="005B4738">
        <w:rPr>
          <w:lang w:val="en-GB"/>
        </w:rPr>
        <w:t>transitivity</w:t>
      </w:r>
      <w:r w:rsidRPr="005B4738">
        <w:rPr>
          <w:rFonts w:eastAsia="Times New Roman"/>
          <w:lang w:val="en-GB"/>
        </w:rPr>
        <w:t xml:space="preserve"> </w:t>
      </w:r>
      <w:r w:rsidRPr="005B4738">
        <w:rPr>
          <w:lang w:val="en-GB"/>
        </w:rPr>
        <w:t>if</w:t>
      </w:r>
      <w:r w:rsidRPr="005B4738">
        <w:rPr>
          <w:rFonts w:eastAsia="Times New Roman"/>
          <w:lang w:val="en-GB"/>
        </w:rPr>
        <w:t xml:space="preserve"> </w:t>
      </w:r>
      <w:r w:rsidRPr="005B4738">
        <w:rPr>
          <w:lang w:val="en-GB"/>
        </w:rPr>
        <w:t>the</w:t>
      </w:r>
      <w:r w:rsidRPr="005B4738">
        <w:rPr>
          <w:rFonts w:eastAsia="Times New Roman"/>
          <w:lang w:val="en-GB"/>
        </w:rPr>
        <w:t xml:space="preserve"> basic </w:t>
      </w:r>
      <w:r w:rsidRPr="005B4738">
        <w:rPr>
          <w:lang w:val="en-GB"/>
        </w:rPr>
        <w:t>relation</w:t>
      </w:r>
      <w:r w:rsidRPr="005B4738">
        <w:rPr>
          <w:rFonts w:eastAsia="Times New Roman"/>
          <w:lang w:val="en-GB"/>
        </w:rPr>
        <w:t xml:space="preserve"> </w:t>
      </w:r>
      <w:proofErr w:type="spellStart"/>
      <w:r w:rsidRPr="005B4738">
        <w:rPr>
          <w:b/>
          <w:bCs/>
          <w:lang w:val="en-GB"/>
        </w:rPr>
        <w:t>rel_t</w:t>
      </w:r>
      <w:proofErr w:type="spellEnd"/>
      <w:r w:rsidRPr="005B4738">
        <w:rPr>
          <w:rFonts w:eastAsia="Times New Roman"/>
          <w:lang w:val="en-GB"/>
        </w:rPr>
        <w:t xml:space="preserve"> </w:t>
      </w:r>
      <w:r w:rsidRPr="005B4738">
        <w:rPr>
          <w:lang w:val="en-GB"/>
        </w:rPr>
        <w:t>is</w:t>
      </w:r>
      <w:r w:rsidRPr="005B4738">
        <w:rPr>
          <w:rFonts w:eastAsia="Times New Roman"/>
          <w:lang w:val="en-GB"/>
        </w:rPr>
        <w:t xml:space="preserve"> </w:t>
      </w:r>
      <w:r w:rsidRPr="005B4738">
        <w:rPr>
          <w:lang w:val="en-GB"/>
        </w:rPr>
        <w:t>transitive:</w:t>
      </w:r>
    </w:p>
    <w:p w14:paraId="4686E288" w14:textId="77777777" w:rsidR="00617DFE" w:rsidRPr="005B4738" w:rsidRDefault="006E10DF" w:rsidP="00A21127">
      <w:pPr>
        <w:tabs>
          <w:tab w:val="left" w:pos="6781"/>
        </w:tabs>
        <w:suppressAutoHyphens/>
        <w:spacing w:before="240" w:after="240"/>
        <w:ind w:left="454" w:hanging="28"/>
        <w:jc w:val="left"/>
        <w:rPr>
          <w:b/>
          <w:lang w:val="en-GB"/>
        </w:rPr>
      </w:pPr>
      <w:proofErr w:type="spellStart"/>
      <w:r w:rsidRPr="005B4738">
        <w:rPr>
          <w:b/>
          <w:lang w:val="en-GB"/>
        </w:rPr>
        <w:t>temporalQualificationOf</w:t>
      </w:r>
      <w:proofErr w:type="spellEnd"/>
      <w:r w:rsidRPr="005B4738">
        <w:rPr>
          <w:rFonts w:eastAsia="Times New Roman"/>
          <w:lang w:val="en-GB"/>
        </w:rPr>
        <w:t xml:space="preserve"> </w:t>
      </w:r>
      <w:r w:rsidRPr="005B4738">
        <w:rPr>
          <w:lang w:val="en-GB"/>
        </w:rPr>
        <w:t>some</w:t>
      </w:r>
      <w:r w:rsidRPr="005B4738">
        <w:rPr>
          <w:rFonts w:eastAsia="Times New Roman"/>
          <w:lang w:val="en-GB"/>
        </w:rPr>
        <w:t xml:space="preserve"> </w:t>
      </w:r>
      <w:r w:rsidRPr="00A21127">
        <w:rPr>
          <w:i/>
          <w:lang w:val="en-GB"/>
        </w:rPr>
        <w:t>A</w:t>
      </w:r>
      <w:r w:rsidRPr="005B4738">
        <w:rPr>
          <w:rFonts w:eastAsia="Times New Roman"/>
          <w:lang w:val="en-GB"/>
        </w:rPr>
        <w:t xml:space="preserve"> </w:t>
      </w:r>
      <w:proofErr w:type="spellStart"/>
      <w:r w:rsidRPr="005B4738">
        <w:rPr>
          <w:lang w:val="en-GB"/>
        </w:rPr>
        <w:t>subClassOf</w:t>
      </w:r>
      <w:proofErr w:type="spellEnd"/>
      <w:r w:rsidRPr="005B4738">
        <w:rPr>
          <w:rFonts w:eastAsia="Times New Roman"/>
          <w:lang w:val="en-GB"/>
        </w:rPr>
        <w:t xml:space="preserve"> </w:t>
      </w:r>
      <w:proofErr w:type="spellStart"/>
      <w:r w:rsidRPr="005B4738">
        <w:rPr>
          <w:b/>
          <w:bCs/>
          <w:lang w:val="en-GB"/>
        </w:rPr>
        <w:t>rel_t</w:t>
      </w:r>
      <w:proofErr w:type="spellEnd"/>
      <w:r w:rsidRPr="005B4738">
        <w:rPr>
          <w:rFonts w:eastAsia="Times New Roman"/>
          <w:lang w:val="en-GB"/>
        </w:rPr>
        <w:t xml:space="preserve"> </w:t>
      </w:r>
      <w:r w:rsidRPr="005B4738">
        <w:rPr>
          <w:lang w:val="en-GB"/>
        </w:rPr>
        <w:t>some</w:t>
      </w:r>
      <w:r w:rsidRPr="005B4738">
        <w:rPr>
          <w:rFonts w:eastAsia="Times New Roman"/>
          <w:lang w:val="en-GB"/>
        </w:rPr>
        <w:t xml:space="preserve"> </w:t>
      </w:r>
      <w:r w:rsidR="00617DFE" w:rsidRPr="005B4738">
        <w:rPr>
          <w:rFonts w:eastAsia="Times New Roman"/>
          <w:lang w:val="en-GB"/>
        </w:rPr>
        <w:br/>
      </w:r>
      <w:r w:rsidR="00617DFE" w:rsidRPr="005B4738">
        <w:rPr>
          <w:lang w:val="en-GB"/>
        </w:rPr>
        <w:t xml:space="preserve">                                                                    </w:t>
      </w:r>
      <w:r w:rsidRPr="005B4738">
        <w:rPr>
          <w:lang w:val="en-GB"/>
        </w:rPr>
        <w:t>(</w:t>
      </w:r>
      <w:proofErr w:type="spellStart"/>
      <w:r w:rsidRPr="005B4738">
        <w:rPr>
          <w:b/>
          <w:lang w:val="en-GB"/>
        </w:rPr>
        <w:t>temporalQualificationOf</w:t>
      </w:r>
      <w:proofErr w:type="spellEnd"/>
      <w:r w:rsidRPr="005B4738">
        <w:rPr>
          <w:rFonts w:eastAsia="Times New Roman"/>
          <w:lang w:val="en-GB"/>
        </w:rPr>
        <w:t xml:space="preserve"> </w:t>
      </w:r>
      <w:r w:rsidRPr="005B4738">
        <w:rPr>
          <w:lang w:val="en-GB"/>
        </w:rPr>
        <w:t>some</w:t>
      </w:r>
      <w:r w:rsidRPr="005B4738">
        <w:rPr>
          <w:rFonts w:eastAsia="Times New Roman"/>
          <w:lang w:val="en-GB"/>
        </w:rPr>
        <w:t xml:space="preserve"> </w:t>
      </w:r>
      <w:r w:rsidRPr="00A21127">
        <w:rPr>
          <w:i/>
          <w:lang w:val="en-GB"/>
        </w:rPr>
        <w:t>B</w:t>
      </w:r>
      <w:r w:rsidRPr="005B4738">
        <w:rPr>
          <w:lang w:val="en-GB"/>
        </w:rPr>
        <w:t>)</w:t>
      </w:r>
      <w:r w:rsidRPr="005B4738">
        <w:rPr>
          <w:rFonts w:eastAsia="Times New Roman"/>
          <w:lang w:val="en-GB"/>
        </w:rPr>
        <w:t xml:space="preserve"> </w:t>
      </w:r>
    </w:p>
    <w:p w14:paraId="3FAD5C83" w14:textId="77777777" w:rsidR="006E10DF" w:rsidRPr="005B4738" w:rsidRDefault="006E10DF" w:rsidP="00A21127">
      <w:pPr>
        <w:tabs>
          <w:tab w:val="left" w:pos="6781"/>
        </w:tabs>
        <w:suppressAutoHyphens/>
        <w:spacing w:before="240" w:after="240"/>
        <w:ind w:left="454" w:hanging="28"/>
        <w:jc w:val="left"/>
        <w:rPr>
          <w:lang w:val="en-GB"/>
        </w:rPr>
      </w:pPr>
      <w:proofErr w:type="spellStart"/>
      <w:r w:rsidRPr="005B4738">
        <w:rPr>
          <w:b/>
          <w:lang w:val="en-GB"/>
        </w:rPr>
        <w:t>temporalQualificationOf</w:t>
      </w:r>
      <w:proofErr w:type="spellEnd"/>
      <w:r w:rsidRPr="005B4738">
        <w:rPr>
          <w:rFonts w:eastAsia="Times New Roman"/>
          <w:lang w:val="en-GB"/>
        </w:rPr>
        <w:t xml:space="preserve"> </w:t>
      </w:r>
      <w:r w:rsidRPr="005B4738">
        <w:rPr>
          <w:lang w:val="en-GB"/>
        </w:rPr>
        <w:t>some</w:t>
      </w:r>
      <w:r w:rsidRPr="005B4738">
        <w:rPr>
          <w:rFonts w:eastAsia="Times New Roman"/>
          <w:lang w:val="en-GB"/>
        </w:rPr>
        <w:t xml:space="preserve"> </w:t>
      </w:r>
      <w:r w:rsidRPr="00A21127">
        <w:rPr>
          <w:i/>
          <w:lang w:val="en-GB"/>
        </w:rPr>
        <w:t>B</w:t>
      </w:r>
      <w:r w:rsidRPr="005B4738">
        <w:rPr>
          <w:rFonts w:eastAsia="Times New Roman"/>
          <w:lang w:val="en-GB"/>
        </w:rPr>
        <w:t xml:space="preserve"> </w:t>
      </w:r>
      <w:proofErr w:type="spellStart"/>
      <w:r w:rsidRPr="005B4738">
        <w:rPr>
          <w:lang w:val="en-GB"/>
        </w:rPr>
        <w:t>subClassOf</w:t>
      </w:r>
      <w:proofErr w:type="spellEnd"/>
      <w:r w:rsidRPr="005B4738">
        <w:rPr>
          <w:rFonts w:eastAsia="Times New Roman"/>
          <w:lang w:val="en-GB"/>
        </w:rPr>
        <w:t xml:space="preserve"> </w:t>
      </w:r>
      <w:proofErr w:type="spellStart"/>
      <w:r w:rsidRPr="005B4738">
        <w:rPr>
          <w:b/>
          <w:bCs/>
          <w:lang w:val="en-GB"/>
        </w:rPr>
        <w:t>rel_t</w:t>
      </w:r>
      <w:proofErr w:type="spellEnd"/>
      <w:r w:rsidRPr="005B4738">
        <w:rPr>
          <w:rFonts w:eastAsia="Times New Roman"/>
          <w:lang w:val="en-GB"/>
        </w:rPr>
        <w:t xml:space="preserve"> </w:t>
      </w:r>
      <w:r w:rsidRPr="005B4738">
        <w:rPr>
          <w:lang w:val="en-GB"/>
        </w:rPr>
        <w:t>some</w:t>
      </w:r>
      <w:r w:rsidRPr="005B4738">
        <w:rPr>
          <w:rFonts w:eastAsia="Times New Roman"/>
          <w:lang w:val="en-GB"/>
        </w:rPr>
        <w:t xml:space="preserve"> </w:t>
      </w:r>
      <w:r w:rsidR="00617DFE" w:rsidRPr="005B4738">
        <w:rPr>
          <w:rFonts w:eastAsia="Times New Roman"/>
          <w:lang w:val="en-GB"/>
        </w:rPr>
        <w:t xml:space="preserve">  </w:t>
      </w:r>
      <w:r w:rsidR="00617DFE" w:rsidRPr="005B4738">
        <w:rPr>
          <w:rFonts w:eastAsia="Times New Roman"/>
          <w:lang w:val="en-GB"/>
        </w:rPr>
        <w:br/>
        <w:t xml:space="preserve">                                                                    </w:t>
      </w:r>
      <w:r w:rsidRPr="005B4738">
        <w:rPr>
          <w:lang w:val="en-GB"/>
        </w:rPr>
        <w:t>(</w:t>
      </w:r>
      <w:proofErr w:type="spellStart"/>
      <w:r w:rsidRPr="005B4738">
        <w:rPr>
          <w:b/>
          <w:lang w:val="en-GB"/>
        </w:rPr>
        <w:t>temporalQualificationOf</w:t>
      </w:r>
      <w:proofErr w:type="spellEnd"/>
      <w:r w:rsidRPr="005B4738">
        <w:rPr>
          <w:rFonts w:eastAsia="Times New Roman"/>
          <w:lang w:val="en-GB"/>
        </w:rPr>
        <w:t xml:space="preserve"> </w:t>
      </w:r>
      <w:r w:rsidRPr="005B4738">
        <w:rPr>
          <w:lang w:val="en-GB"/>
        </w:rPr>
        <w:t>some</w:t>
      </w:r>
      <w:r w:rsidRPr="005B4738">
        <w:rPr>
          <w:rFonts w:eastAsia="Times New Roman"/>
          <w:lang w:val="en-GB"/>
        </w:rPr>
        <w:t xml:space="preserve"> </w:t>
      </w:r>
      <w:r w:rsidRPr="00A21127">
        <w:rPr>
          <w:i/>
          <w:lang w:val="en-GB"/>
        </w:rPr>
        <w:t>C</w:t>
      </w:r>
      <w:r w:rsidRPr="005B4738">
        <w:rPr>
          <w:lang w:val="en-GB"/>
        </w:rPr>
        <w:t>)</w:t>
      </w:r>
    </w:p>
    <w:p w14:paraId="78C2F703" w14:textId="77777777" w:rsidR="006E10DF" w:rsidRPr="005B4738" w:rsidRDefault="006E10DF" w:rsidP="00A21127">
      <w:pPr>
        <w:tabs>
          <w:tab w:val="left" w:pos="6781"/>
        </w:tabs>
        <w:suppressAutoHyphens/>
        <w:spacing w:before="240" w:after="240"/>
        <w:ind w:left="454" w:hanging="28"/>
        <w:jc w:val="left"/>
        <w:rPr>
          <w:lang w:val="en-GB"/>
        </w:rPr>
      </w:pPr>
      <w:r w:rsidRPr="005B4738">
        <w:rPr>
          <w:rFonts w:eastAsia="Times New Roman"/>
          <w:lang w:val="en-GB"/>
        </w:rPr>
        <w:t>——————————————————––––––––––––––––––––––––––––––</w:t>
      </w:r>
      <w:r w:rsidRPr="005B4738">
        <w:rPr>
          <w:lang w:val="en-GB"/>
        </w:rPr>
        <w:br/>
      </w:r>
      <w:proofErr w:type="spellStart"/>
      <w:r w:rsidRPr="005B4738">
        <w:rPr>
          <w:b/>
          <w:lang w:val="en-GB"/>
        </w:rPr>
        <w:t>temporalQualificationOf</w:t>
      </w:r>
      <w:proofErr w:type="spellEnd"/>
      <w:r w:rsidRPr="005B4738">
        <w:rPr>
          <w:rFonts w:eastAsia="Times New Roman"/>
          <w:lang w:val="en-GB"/>
        </w:rPr>
        <w:t xml:space="preserve"> </w:t>
      </w:r>
      <w:r w:rsidRPr="005B4738">
        <w:rPr>
          <w:lang w:val="en-GB"/>
        </w:rPr>
        <w:t>some</w:t>
      </w:r>
      <w:r w:rsidRPr="005B4738">
        <w:rPr>
          <w:rFonts w:eastAsia="Times New Roman"/>
          <w:lang w:val="en-GB"/>
        </w:rPr>
        <w:t xml:space="preserve"> </w:t>
      </w:r>
      <w:r w:rsidRPr="00A21127">
        <w:rPr>
          <w:i/>
          <w:lang w:val="en-GB"/>
        </w:rPr>
        <w:t>A</w:t>
      </w:r>
      <w:r w:rsidRPr="005B4738">
        <w:rPr>
          <w:rFonts w:eastAsia="Times New Roman"/>
          <w:lang w:val="en-GB"/>
        </w:rPr>
        <w:t xml:space="preserve"> </w:t>
      </w:r>
      <w:proofErr w:type="spellStart"/>
      <w:r w:rsidRPr="005B4738">
        <w:rPr>
          <w:lang w:val="en-GB"/>
        </w:rPr>
        <w:t>subClassOf</w:t>
      </w:r>
      <w:proofErr w:type="spellEnd"/>
      <w:r w:rsidRPr="005B4738">
        <w:rPr>
          <w:rFonts w:eastAsia="Times New Roman"/>
          <w:lang w:val="en-GB"/>
        </w:rPr>
        <w:t xml:space="preserve"> </w:t>
      </w:r>
      <w:proofErr w:type="spellStart"/>
      <w:r w:rsidRPr="005B4738">
        <w:rPr>
          <w:b/>
          <w:bCs/>
          <w:lang w:val="en-GB"/>
        </w:rPr>
        <w:t>rel_t</w:t>
      </w:r>
      <w:proofErr w:type="spellEnd"/>
      <w:r w:rsidRPr="005B4738">
        <w:rPr>
          <w:rFonts w:eastAsia="Times New Roman"/>
          <w:lang w:val="en-GB"/>
        </w:rPr>
        <w:t xml:space="preserve"> </w:t>
      </w:r>
      <w:r w:rsidRPr="005B4738">
        <w:rPr>
          <w:lang w:val="en-GB"/>
        </w:rPr>
        <w:t>some</w:t>
      </w:r>
      <w:r w:rsidRPr="005B4738">
        <w:rPr>
          <w:rFonts w:eastAsia="Times New Roman"/>
          <w:lang w:val="en-GB"/>
        </w:rPr>
        <w:t xml:space="preserve"> </w:t>
      </w:r>
      <w:r w:rsidR="00617DFE" w:rsidRPr="005B4738">
        <w:rPr>
          <w:rFonts w:eastAsia="Times New Roman"/>
          <w:lang w:val="en-GB"/>
        </w:rPr>
        <w:br/>
        <w:t xml:space="preserve">                                                                     </w:t>
      </w:r>
      <w:r w:rsidRPr="005B4738">
        <w:rPr>
          <w:lang w:val="en-GB"/>
        </w:rPr>
        <w:t>(</w:t>
      </w:r>
      <w:proofErr w:type="spellStart"/>
      <w:r w:rsidRPr="005B4738">
        <w:rPr>
          <w:b/>
          <w:lang w:val="en-GB"/>
        </w:rPr>
        <w:t>temporalQualificationOf</w:t>
      </w:r>
      <w:proofErr w:type="spellEnd"/>
      <w:r w:rsidRPr="005B4738">
        <w:rPr>
          <w:rFonts w:eastAsia="Times New Roman"/>
          <w:lang w:val="en-GB"/>
        </w:rPr>
        <w:t xml:space="preserve"> </w:t>
      </w:r>
      <w:r w:rsidRPr="005B4738">
        <w:rPr>
          <w:lang w:val="en-GB"/>
        </w:rPr>
        <w:t>some</w:t>
      </w:r>
      <w:r w:rsidRPr="005B4738">
        <w:rPr>
          <w:rFonts w:eastAsia="Times New Roman"/>
          <w:lang w:val="en-GB"/>
        </w:rPr>
        <w:t xml:space="preserve"> </w:t>
      </w:r>
      <w:r w:rsidRPr="00A21127">
        <w:rPr>
          <w:i/>
          <w:lang w:val="en-GB"/>
        </w:rPr>
        <w:t>C</w:t>
      </w:r>
      <w:r w:rsidRPr="005B4738">
        <w:rPr>
          <w:lang w:val="en-GB"/>
        </w:rPr>
        <w:t>)</w:t>
      </w:r>
    </w:p>
    <w:p w14:paraId="6A8B1DBB" w14:textId="77777777" w:rsidR="006E10DF" w:rsidRPr="005B4738" w:rsidRDefault="006E10DF" w:rsidP="006E10DF">
      <w:pPr>
        <w:suppressAutoHyphens/>
        <w:rPr>
          <w:lang w:val="en-GB"/>
        </w:rPr>
      </w:pPr>
      <w:r w:rsidRPr="005B4738">
        <w:rPr>
          <w:lang w:val="en-GB"/>
        </w:rPr>
        <w:t xml:space="preserve">Since permanent relatedness is considered to be the default in OWL 2 ontologies, having to formulate permanent relatedness this way is rather unfortunate. Not only </w:t>
      </w:r>
      <w:r w:rsidR="00E867F2">
        <w:rPr>
          <w:lang w:val="en-GB"/>
        </w:rPr>
        <w:t xml:space="preserve">does </w:t>
      </w:r>
      <w:r w:rsidRPr="005B4738">
        <w:rPr>
          <w:lang w:val="en-GB"/>
        </w:rPr>
        <w:t>it</w:t>
      </w:r>
      <w:r w:rsidR="00E867F2">
        <w:rPr>
          <w:lang w:val="en-GB"/>
        </w:rPr>
        <w:t xml:space="preserve"> place</w:t>
      </w:r>
      <w:r w:rsidRPr="005B4738">
        <w:rPr>
          <w:lang w:val="en-GB"/>
        </w:rPr>
        <w:t xml:space="preserve"> a large burden on the </w:t>
      </w:r>
      <w:r w:rsidR="00675E5E" w:rsidRPr="005B4738">
        <w:rPr>
          <w:lang w:val="en-GB"/>
        </w:rPr>
        <w:t>ontology engineer</w:t>
      </w:r>
      <w:r w:rsidRPr="005B4738">
        <w:rPr>
          <w:lang w:val="en-GB"/>
        </w:rPr>
        <w:t>, but it also breaks “upgrading” ontologies to new versions of the top-level that include an account of temporal qualifications. Thus, ideally, we want to impose restrictions on the potential temporal qualifications of a class of continuants based on the following axiom:</w:t>
      </w:r>
    </w:p>
    <w:p w14:paraId="7600817F" w14:textId="77777777" w:rsidR="006E10DF" w:rsidRPr="005B4738" w:rsidRDefault="006E10DF" w:rsidP="00A21127">
      <w:pPr>
        <w:tabs>
          <w:tab w:val="left" w:pos="6781"/>
        </w:tabs>
        <w:suppressAutoHyphens/>
        <w:spacing w:before="240" w:after="240"/>
        <w:ind w:firstLine="0"/>
        <w:jc w:val="center"/>
        <w:rPr>
          <w:lang w:val="en-GB"/>
        </w:rPr>
      </w:pPr>
      <w:r w:rsidRPr="00A21127">
        <w:rPr>
          <w:i/>
          <w:lang w:val="en-GB"/>
        </w:rPr>
        <w:t>A</w:t>
      </w:r>
      <w:r w:rsidRPr="005B4738">
        <w:rPr>
          <w:lang w:val="en-GB"/>
        </w:rPr>
        <w:t xml:space="preserve"> </w:t>
      </w:r>
      <w:proofErr w:type="spellStart"/>
      <w:r w:rsidRPr="005B4738">
        <w:rPr>
          <w:lang w:val="en-GB"/>
        </w:rPr>
        <w:t>subClassOf</w:t>
      </w:r>
      <w:proofErr w:type="spellEnd"/>
      <w:r w:rsidRPr="005B4738">
        <w:rPr>
          <w:lang w:val="en-GB"/>
        </w:rPr>
        <w:t xml:space="preserve"> </w:t>
      </w:r>
      <w:proofErr w:type="spellStart"/>
      <w:r w:rsidRPr="005B4738">
        <w:rPr>
          <w:b/>
          <w:bCs/>
          <w:lang w:val="en-GB"/>
        </w:rPr>
        <w:t>rel</w:t>
      </w:r>
      <w:proofErr w:type="spellEnd"/>
      <w:r w:rsidRPr="005B4738">
        <w:rPr>
          <w:lang w:val="en-GB"/>
        </w:rPr>
        <w:t xml:space="preserve"> some </w:t>
      </w:r>
      <w:r w:rsidRPr="00A21127">
        <w:rPr>
          <w:i/>
          <w:lang w:val="en-GB"/>
        </w:rPr>
        <w:t>B</w:t>
      </w:r>
    </w:p>
    <w:p w14:paraId="0C74DAED" w14:textId="77777777" w:rsidR="006E10DF" w:rsidRPr="005B4738" w:rsidRDefault="006E10DF" w:rsidP="006E10DF">
      <w:pPr>
        <w:suppressAutoHyphens/>
        <w:rPr>
          <w:lang w:val="en-GB"/>
        </w:rPr>
      </w:pPr>
      <w:r w:rsidRPr="005B4738">
        <w:rPr>
          <w:lang w:val="en-GB"/>
        </w:rPr>
        <w:t xml:space="preserve">This can be achieved by using axioms like the following for every relation </w:t>
      </w:r>
      <w:proofErr w:type="spellStart"/>
      <w:r w:rsidRPr="005B4738">
        <w:rPr>
          <w:b/>
          <w:bCs/>
          <w:lang w:val="en-GB"/>
        </w:rPr>
        <w:t>rel</w:t>
      </w:r>
      <w:proofErr w:type="spellEnd"/>
      <w:r w:rsidRPr="005B4738">
        <w:rPr>
          <w:lang w:val="en-GB"/>
        </w:rPr>
        <w:t xml:space="preserve"> as need be:</w:t>
      </w:r>
    </w:p>
    <w:p w14:paraId="79FF7E40" w14:textId="64FF43FA" w:rsidR="006E10DF" w:rsidRPr="005B4738" w:rsidRDefault="006E10DF" w:rsidP="00A21127">
      <w:pPr>
        <w:tabs>
          <w:tab w:val="left" w:pos="6781"/>
        </w:tabs>
        <w:suppressAutoHyphens/>
        <w:spacing w:before="240" w:after="240"/>
        <w:ind w:left="454" w:firstLine="0"/>
        <w:jc w:val="left"/>
        <w:rPr>
          <w:lang w:val="en-GB"/>
        </w:rPr>
      </w:pPr>
      <w:commentRangeStart w:id="369"/>
      <w:commentRangeStart w:id="370"/>
      <w:proofErr w:type="spellStart"/>
      <w:r w:rsidRPr="005B4738">
        <w:rPr>
          <w:b/>
          <w:bCs/>
          <w:lang w:val="en-GB"/>
        </w:rPr>
        <w:lastRenderedPageBreak/>
        <w:t>rel</w:t>
      </w:r>
      <w:proofErr w:type="spellEnd"/>
      <w:r w:rsidRPr="005B4738">
        <w:rPr>
          <w:lang w:val="en-GB"/>
        </w:rPr>
        <w:t xml:space="preserve"> some </w:t>
      </w:r>
      <w:proofErr w:type="spellStart"/>
      <w:r w:rsidRPr="005B4738">
        <w:rPr>
          <w:lang w:val="en-GB"/>
        </w:rPr>
        <w:t>owl:</w:t>
      </w:r>
      <w:r w:rsidRPr="00A21127">
        <w:rPr>
          <w:i/>
          <w:lang w:val="en-GB"/>
        </w:rPr>
        <w:t>Thing</w:t>
      </w:r>
      <w:proofErr w:type="spellEnd"/>
      <w:r w:rsidRPr="005B4738">
        <w:rPr>
          <w:lang w:val="en-GB"/>
        </w:rPr>
        <w:t xml:space="preserve"> </w:t>
      </w:r>
      <w:proofErr w:type="spellStart"/>
      <w:r w:rsidRPr="005B4738">
        <w:rPr>
          <w:lang w:val="en-GB"/>
        </w:rPr>
        <w:t>EquivalentTo</w:t>
      </w:r>
      <w:proofErr w:type="spellEnd"/>
      <w:r w:rsidRPr="005B4738">
        <w:rPr>
          <w:lang w:val="en-GB"/>
        </w:rPr>
        <w:t xml:space="preserve"> </w:t>
      </w:r>
      <w:r w:rsidR="00675E5E" w:rsidRPr="005B4738">
        <w:rPr>
          <w:lang w:val="en-GB"/>
        </w:rPr>
        <w:br/>
        <w:t xml:space="preserve">                                          </w:t>
      </w:r>
      <w:proofErr w:type="spellStart"/>
      <w:r w:rsidRPr="005B4738">
        <w:rPr>
          <w:b/>
          <w:bCs/>
          <w:lang w:val="en-GB"/>
        </w:rPr>
        <w:t>hasTemporalQualification</w:t>
      </w:r>
      <w:proofErr w:type="spellEnd"/>
      <w:r w:rsidRPr="005B4738">
        <w:rPr>
          <w:lang w:val="en-GB"/>
        </w:rPr>
        <w:t xml:space="preserve"> only (</w:t>
      </w:r>
      <w:proofErr w:type="spellStart"/>
      <w:r w:rsidRPr="005B4738">
        <w:rPr>
          <w:b/>
          <w:bCs/>
          <w:lang w:val="en-GB"/>
        </w:rPr>
        <w:t>rel</w:t>
      </w:r>
      <w:proofErr w:type="spellEnd"/>
      <w:r w:rsidRPr="005B4738">
        <w:rPr>
          <w:lang w:val="en-GB"/>
        </w:rPr>
        <w:t xml:space="preserve"> some </w:t>
      </w:r>
      <w:proofErr w:type="spellStart"/>
      <w:r w:rsidRPr="005B4738">
        <w:rPr>
          <w:lang w:val="en-GB"/>
        </w:rPr>
        <w:t>owl:</w:t>
      </w:r>
      <w:r w:rsidRPr="00A21127">
        <w:rPr>
          <w:i/>
          <w:lang w:val="en-GB"/>
        </w:rPr>
        <w:t>Thing</w:t>
      </w:r>
      <w:proofErr w:type="spellEnd"/>
      <w:r w:rsidRPr="005B4738">
        <w:rPr>
          <w:lang w:val="en-GB"/>
        </w:rPr>
        <w:t>)</w:t>
      </w:r>
      <w:commentRangeEnd w:id="369"/>
      <w:r w:rsidR="0038739C">
        <w:rPr>
          <w:rStyle w:val="Kommentarzeichen"/>
        </w:rPr>
        <w:commentReference w:id="369"/>
      </w:r>
      <w:commentRangeEnd w:id="370"/>
      <w:r w:rsidR="00A747A2">
        <w:rPr>
          <w:rStyle w:val="Kommentarzeichen"/>
        </w:rPr>
        <w:commentReference w:id="370"/>
      </w:r>
    </w:p>
    <w:p w14:paraId="599B5A61" w14:textId="17EE83F2" w:rsidR="006E10DF" w:rsidRPr="005B4738" w:rsidRDefault="006E10DF" w:rsidP="00C97330">
      <w:pPr>
        <w:suppressAutoHyphens/>
        <w:rPr>
          <w:lang w:val="en-GB"/>
        </w:rPr>
      </w:pPr>
      <w:bookmarkStart w:id="371" w:name="__RefNumPara__275_1988744107111111111111"/>
      <w:bookmarkEnd w:id="371"/>
      <w:r w:rsidRPr="005B4738">
        <w:rPr>
          <w:lang w:val="en-GB"/>
        </w:rPr>
        <w:t>This definition</w:t>
      </w:r>
      <w:ins w:id="372" w:author="Niels Grewe" w:date="2012-02-13T08:13:00Z">
        <w:r w:rsidR="009F2114">
          <w:rPr>
            <w:lang w:val="en-GB"/>
          </w:rPr>
          <w:t xml:space="preserve"> (where </w:t>
        </w:r>
        <w:proofErr w:type="spellStart"/>
        <w:r w:rsidR="009F2114">
          <w:rPr>
            <w:lang w:val="en-GB"/>
          </w:rPr>
          <w:t>owl:</w:t>
        </w:r>
        <w:r w:rsidR="009F2114" w:rsidRPr="00C97330">
          <w:rPr>
            <w:i/>
            <w:lang w:val="en-GB"/>
            <w:rPrChange w:id="373" w:author="Niels Grewe" w:date="2012-02-13T08:18:00Z">
              <w:rPr>
                <w:lang w:val="en-GB"/>
              </w:rPr>
            </w:rPrChange>
          </w:rPr>
          <w:t>Thing</w:t>
        </w:r>
        <w:proofErr w:type="spellEnd"/>
        <w:r w:rsidR="009F2114">
          <w:rPr>
            <w:lang w:val="en-GB"/>
          </w:rPr>
          <w:t xml:space="preserve"> should be substituted with the correct domain and range of </w:t>
        </w:r>
      </w:ins>
      <w:proofErr w:type="spellStart"/>
      <w:ins w:id="374" w:author="Niels Grewe" w:date="2012-02-13T08:15:00Z">
        <w:r w:rsidR="00C97330" w:rsidRPr="00C97330">
          <w:rPr>
            <w:b/>
            <w:lang w:val="en-GB"/>
            <w:rPrChange w:id="375" w:author="Niels Grewe" w:date="2012-02-13T08:15:00Z">
              <w:rPr>
                <w:lang w:val="en-GB"/>
              </w:rPr>
            </w:rPrChange>
          </w:rPr>
          <w:t>rel</w:t>
        </w:r>
      </w:ins>
      <w:proofErr w:type="spellEnd"/>
      <w:ins w:id="376" w:author="Niels Grewe" w:date="2012-02-13T08:13:00Z">
        <w:r w:rsidR="009F2114">
          <w:rPr>
            <w:lang w:val="en-GB"/>
          </w:rPr>
          <w:t>)</w:t>
        </w:r>
      </w:ins>
      <w:r w:rsidRPr="005B4738">
        <w:rPr>
          <w:lang w:val="en-GB"/>
        </w:rPr>
        <w:t xml:space="preserve"> ensures that the relation is</w:t>
      </w:r>
      <w:ins w:id="377" w:author="Niels Grewe" w:date="2012-02-13T20:27:00Z">
        <w:r w:rsidR="004D1E09">
          <w:rPr>
            <w:lang w:val="en-GB"/>
          </w:rPr>
          <w:t xml:space="preserve"> </w:t>
        </w:r>
      </w:ins>
      <w:del w:id="378" w:author="Niels Grewe" w:date="2012-02-13T20:27:00Z">
        <w:r w:rsidRPr="005B4738" w:rsidDel="004D1E09">
          <w:rPr>
            <w:lang w:val="en-GB"/>
          </w:rPr>
          <w:delText xml:space="preserve"> properly </w:delText>
        </w:r>
      </w:del>
      <w:r w:rsidRPr="005B4738">
        <w:rPr>
          <w:lang w:val="en-GB"/>
        </w:rPr>
        <w:t>inherited by all qualifications of a continuant, if it has any.</w:t>
      </w:r>
      <w:ins w:id="379" w:author="Niels Grewe" w:date="2012-02-13T08:24:00Z">
        <w:r w:rsidR="00C97330">
          <w:rPr>
            <w:lang w:val="en-GB"/>
          </w:rPr>
          <w:t xml:space="preserve"> </w:t>
        </w:r>
      </w:ins>
      <w:ins w:id="380" w:author="Niels Grewe" w:date="2012-02-13T20:24:00Z">
        <w:r w:rsidR="003010BC">
          <w:rPr>
            <w:lang w:val="en-GB"/>
          </w:rPr>
          <w:t>It</w:t>
        </w:r>
      </w:ins>
      <w:ins w:id="381" w:author="Niels Grewe" w:date="2012-02-13T20:21:00Z">
        <w:r w:rsidR="006C3912">
          <w:rPr>
            <w:lang w:val="en-GB"/>
          </w:rPr>
          <w:t xml:space="preserve"> prevents at least some potential errors.</w:t>
        </w:r>
      </w:ins>
      <w:ins w:id="382" w:author="Niels Grewe" w:date="2012-02-13T20:16:00Z">
        <w:r w:rsidR="006C3912">
          <w:rPr>
            <w:lang w:val="en-GB"/>
          </w:rPr>
          <w:t xml:space="preserve"> </w:t>
        </w:r>
      </w:ins>
      <w:del w:id="383" w:author="Niels Grewe" w:date="2012-02-13T08:20:00Z">
        <w:r w:rsidRPr="005B4738" w:rsidDel="00C97330">
          <w:rPr>
            <w:lang w:val="en-GB"/>
          </w:rPr>
          <w:delText xml:space="preserve"> </w:delText>
        </w:r>
      </w:del>
      <w:r w:rsidRPr="005B4738">
        <w:rPr>
          <w:lang w:val="en-GB"/>
        </w:rPr>
        <w:t>Since it is usually recommended to defi</w:t>
      </w:r>
      <w:bookmarkStart w:id="384" w:name="_GoBack"/>
      <w:bookmarkEnd w:id="384"/>
      <w:r w:rsidRPr="005B4738">
        <w:rPr>
          <w:lang w:val="en-GB"/>
        </w:rPr>
        <w:t>ne all necessary relations in a top-level ontology [</w:t>
      </w:r>
      <w:r w:rsidR="00977898">
        <w:rPr>
          <w:lang w:val="en-GB"/>
        </w:rPr>
        <w:t>11</w:t>
      </w:r>
      <w:r w:rsidRPr="005B4738">
        <w:rPr>
          <w:lang w:val="en-GB"/>
        </w:rPr>
        <w:t>], this work would only have to be done once and would not be a burden to users of the top-level.</w:t>
      </w:r>
    </w:p>
    <w:p w14:paraId="37E7221E" w14:textId="77777777" w:rsidR="00B32685" w:rsidRPr="00A21127" w:rsidRDefault="006E10DF" w:rsidP="006E10DF">
      <w:pPr>
        <w:pStyle w:val="berschrift1"/>
        <w:rPr>
          <w:lang w:val="en-GB"/>
        </w:rPr>
      </w:pPr>
      <w:r w:rsidRPr="00A21127">
        <w:rPr>
          <w:lang w:val="en-GB"/>
        </w:rPr>
        <w:t>Conclusion</w:t>
      </w:r>
    </w:p>
    <w:p w14:paraId="39149B6F" w14:textId="42FAA3DB" w:rsidR="006E10DF" w:rsidRPr="005B4738" w:rsidRDefault="006E10DF" w:rsidP="006E10DF">
      <w:pPr>
        <w:suppressAutoHyphens/>
        <w:rPr>
          <w:rFonts w:eastAsia="Times New Roman"/>
          <w:lang w:val="en-GB"/>
        </w:rPr>
      </w:pPr>
      <w:r w:rsidRPr="005B4738">
        <w:rPr>
          <w:lang w:val="en-GB"/>
        </w:rPr>
        <w:t>We</w:t>
      </w:r>
      <w:r w:rsidRPr="005B4738">
        <w:rPr>
          <w:rFonts w:eastAsia="Times New Roman"/>
          <w:lang w:val="en-GB"/>
        </w:rPr>
        <w:t xml:space="preserve"> </w:t>
      </w:r>
      <w:r w:rsidRPr="005B4738">
        <w:rPr>
          <w:lang w:val="en-GB"/>
        </w:rPr>
        <w:t>have</w:t>
      </w:r>
      <w:r w:rsidRPr="005B4738">
        <w:rPr>
          <w:rFonts w:eastAsia="Times New Roman"/>
          <w:lang w:val="en-GB"/>
        </w:rPr>
        <w:t xml:space="preserve"> </w:t>
      </w:r>
      <w:r w:rsidRPr="005B4738">
        <w:rPr>
          <w:lang w:val="en-GB"/>
        </w:rPr>
        <w:t>shown</w:t>
      </w:r>
      <w:r w:rsidRPr="005B4738">
        <w:rPr>
          <w:rFonts w:eastAsia="Times New Roman"/>
          <w:lang w:val="en-GB"/>
        </w:rPr>
        <w:t xml:space="preserve"> </w:t>
      </w:r>
      <w:r w:rsidRPr="005B4738">
        <w:rPr>
          <w:lang w:val="en-GB"/>
        </w:rPr>
        <w:t>that</w:t>
      </w:r>
      <w:r w:rsidRPr="005B4738">
        <w:rPr>
          <w:rFonts w:eastAsia="Times New Roman"/>
          <w:lang w:val="en-GB"/>
        </w:rPr>
        <w:t xml:space="preserve"> </w:t>
      </w:r>
      <w:r w:rsidRPr="005B4738">
        <w:rPr>
          <w:lang w:val="en-GB"/>
        </w:rPr>
        <w:t>when</w:t>
      </w:r>
      <w:r w:rsidRPr="005B4738">
        <w:rPr>
          <w:rFonts w:eastAsia="Times New Roman"/>
          <w:lang w:val="en-GB"/>
        </w:rPr>
        <w:t xml:space="preserve"> </w:t>
      </w:r>
      <w:r w:rsidR="00675E5E" w:rsidRPr="005B4738">
        <w:rPr>
          <w:lang w:val="en-GB"/>
        </w:rPr>
        <w:t>expressing</w:t>
      </w:r>
      <w:r w:rsidR="00675E5E" w:rsidRPr="005B4738">
        <w:rPr>
          <w:rFonts w:eastAsia="Times New Roman"/>
          <w:lang w:val="en-GB"/>
        </w:rPr>
        <w:t xml:space="preserve"> </w:t>
      </w:r>
      <w:r w:rsidRPr="005B4738">
        <w:rPr>
          <w:lang w:val="en-GB"/>
        </w:rPr>
        <w:t>relationships</w:t>
      </w:r>
      <w:r w:rsidRPr="005B4738">
        <w:rPr>
          <w:rFonts w:eastAsia="Times New Roman"/>
          <w:lang w:val="en-GB"/>
        </w:rPr>
        <w:t xml:space="preserve"> </w:t>
      </w:r>
      <w:r w:rsidRPr="005B4738">
        <w:rPr>
          <w:lang w:val="en-GB"/>
        </w:rPr>
        <w:t>between</w:t>
      </w:r>
      <w:r w:rsidRPr="005B4738">
        <w:rPr>
          <w:rFonts w:eastAsia="Times New Roman"/>
          <w:lang w:val="en-GB"/>
        </w:rPr>
        <w:t xml:space="preserve"> </w:t>
      </w:r>
      <w:r w:rsidRPr="005B4738">
        <w:rPr>
          <w:lang w:val="en-GB"/>
        </w:rPr>
        <w:t>continuants</w:t>
      </w:r>
      <w:r w:rsidR="00675E5E" w:rsidRPr="005B4738">
        <w:rPr>
          <w:lang w:val="en-GB"/>
        </w:rPr>
        <w:t xml:space="preserve">, ontology engineers </w:t>
      </w:r>
      <w:r w:rsidRPr="005B4738">
        <w:rPr>
          <w:lang w:val="en-GB"/>
        </w:rPr>
        <w:t>cannot</w:t>
      </w:r>
      <w:r w:rsidRPr="005B4738">
        <w:rPr>
          <w:rFonts w:eastAsia="Times New Roman"/>
          <w:lang w:val="en-GB"/>
        </w:rPr>
        <w:t xml:space="preserve"> </w:t>
      </w:r>
      <w:r w:rsidRPr="005B4738">
        <w:rPr>
          <w:lang w:val="en-GB"/>
        </w:rPr>
        <w:t>safely</w:t>
      </w:r>
      <w:r w:rsidRPr="005B4738">
        <w:rPr>
          <w:rFonts w:eastAsia="Times New Roman"/>
          <w:lang w:val="en-GB"/>
        </w:rPr>
        <w:t xml:space="preserve"> </w:t>
      </w:r>
      <w:r w:rsidRPr="005B4738">
        <w:rPr>
          <w:lang w:val="en-GB"/>
        </w:rPr>
        <w:t>ignore</w:t>
      </w:r>
      <w:r w:rsidRPr="005B4738">
        <w:rPr>
          <w:rFonts w:eastAsia="Times New Roman"/>
          <w:lang w:val="en-GB"/>
        </w:rPr>
        <w:t xml:space="preserve"> </w:t>
      </w:r>
      <w:r w:rsidRPr="005B4738">
        <w:rPr>
          <w:lang w:val="en-GB"/>
        </w:rPr>
        <w:t>the</w:t>
      </w:r>
      <w:r w:rsidRPr="005B4738">
        <w:rPr>
          <w:rFonts w:eastAsia="Times New Roman"/>
          <w:lang w:val="en-GB"/>
        </w:rPr>
        <w:t xml:space="preserve"> </w:t>
      </w:r>
      <w:r w:rsidRPr="005B4738">
        <w:rPr>
          <w:lang w:val="en-GB"/>
        </w:rPr>
        <w:t>dynamic</w:t>
      </w:r>
      <w:r w:rsidRPr="005B4738">
        <w:rPr>
          <w:rFonts w:eastAsia="Times New Roman"/>
          <w:lang w:val="en-GB"/>
        </w:rPr>
        <w:t xml:space="preserve"> </w:t>
      </w:r>
      <w:r w:rsidRPr="005B4738">
        <w:rPr>
          <w:lang w:val="en-GB"/>
        </w:rPr>
        <w:t>nature</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reality</w:t>
      </w:r>
      <w:r w:rsidRPr="005B4738">
        <w:rPr>
          <w:rFonts w:eastAsia="Times New Roman"/>
          <w:lang w:val="en-GB"/>
        </w:rPr>
        <w:t xml:space="preserve"> </w:t>
      </w:r>
      <w:r w:rsidRPr="005B4738">
        <w:rPr>
          <w:lang w:val="en-GB"/>
        </w:rPr>
        <w:t>without</w:t>
      </w:r>
      <w:r w:rsidRPr="005B4738">
        <w:rPr>
          <w:rFonts w:eastAsia="Times New Roman"/>
          <w:lang w:val="en-GB"/>
        </w:rPr>
        <w:t xml:space="preserve"> </w:t>
      </w:r>
      <w:r w:rsidRPr="005B4738">
        <w:rPr>
          <w:lang w:val="en-GB"/>
        </w:rPr>
        <w:t>introducing</w:t>
      </w:r>
      <w:r w:rsidRPr="005B4738">
        <w:rPr>
          <w:rFonts w:eastAsia="Times New Roman"/>
          <w:lang w:val="en-GB"/>
        </w:rPr>
        <w:t xml:space="preserve"> </w:t>
      </w:r>
      <w:r w:rsidRPr="005B4738">
        <w:rPr>
          <w:lang w:val="en-GB"/>
        </w:rPr>
        <w:t>unnecessary</w:t>
      </w:r>
      <w:r w:rsidRPr="005B4738">
        <w:rPr>
          <w:rFonts w:eastAsia="Times New Roman"/>
          <w:lang w:val="en-GB"/>
        </w:rPr>
        <w:t xml:space="preserve"> </w:t>
      </w:r>
      <w:r w:rsidRPr="005B4738">
        <w:rPr>
          <w:lang w:val="en-GB"/>
        </w:rPr>
        <w:t>ambiguity</w:t>
      </w:r>
      <w:r w:rsidRPr="005B4738">
        <w:rPr>
          <w:rFonts w:eastAsia="Times New Roman"/>
          <w:lang w:val="en-GB"/>
        </w:rPr>
        <w:t xml:space="preserve"> </w:t>
      </w:r>
      <w:r w:rsidRPr="005B4738">
        <w:rPr>
          <w:lang w:val="en-GB"/>
        </w:rPr>
        <w:t>or</w:t>
      </w:r>
      <w:r w:rsidRPr="005B4738">
        <w:rPr>
          <w:rFonts w:eastAsia="Times New Roman"/>
          <w:lang w:val="en-GB"/>
        </w:rPr>
        <w:t xml:space="preserve"> </w:t>
      </w:r>
      <w:r w:rsidRPr="005B4738">
        <w:rPr>
          <w:lang w:val="en-GB"/>
        </w:rPr>
        <w:t>even</w:t>
      </w:r>
      <w:r w:rsidRPr="005B4738">
        <w:rPr>
          <w:rFonts w:eastAsia="Times New Roman"/>
          <w:lang w:val="en-GB"/>
        </w:rPr>
        <w:t xml:space="preserve"> </w:t>
      </w:r>
      <w:r w:rsidRPr="005B4738">
        <w:rPr>
          <w:lang w:val="en-GB"/>
        </w:rPr>
        <w:t>factual</w:t>
      </w:r>
      <w:r w:rsidRPr="005B4738">
        <w:rPr>
          <w:rFonts w:eastAsia="Times New Roman"/>
          <w:lang w:val="en-GB"/>
        </w:rPr>
        <w:t xml:space="preserve"> </w:t>
      </w:r>
      <w:r w:rsidRPr="005B4738">
        <w:rPr>
          <w:lang w:val="en-GB"/>
        </w:rPr>
        <w:t>errors</w:t>
      </w:r>
      <w:r w:rsidRPr="005B4738">
        <w:rPr>
          <w:rFonts w:eastAsia="Times New Roman"/>
          <w:lang w:val="en-GB"/>
        </w:rPr>
        <w:t xml:space="preserve"> </w:t>
      </w:r>
      <w:r w:rsidRPr="005B4738">
        <w:rPr>
          <w:lang w:val="en-GB"/>
        </w:rPr>
        <w:t>into</w:t>
      </w:r>
      <w:r w:rsidRPr="005B4738">
        <w:rPr>
          <w:rFonts w:eastAsia="Times New Roman"/>
          <w:lang w:val="en-GB"/>
        </w:rPr>
        <w:t xml:space="preserve"> </w:t>
      </w:r>
      <w:r w:rsidRPr="005B4738">
        <w:rPr>
          <w:lang w:val="en-GB"/>
        </w:rPr>
        <w:t>ontologies.</w:t>
      </w:r>
      <w:r w:rsidRPr="005B4738">
        <w:rPr>
          <w:rFonts w:eastAsia="Times New Roman"/>
          <w:lang w:val="en-GB"/>
        </w:rPr>
        <w:t xml:space="preserve"> </w:t>
      </w:r>
      <w:commentRangeStart w:id="385"/>
      <w:r w:rsidRPr="005B4738">
        <w:rPr>
          <w:rFonts w:eastAsia="Times New Roman"/>
          <w:lang w:val="en-GB"/>
        </w:rPr>
        <w:t>Since we acknowledge the importance of temporary relatedness, we cannot simply accept an informal reinterpr</w:t>
      </w:r>
      <w:r w:rsidR="00675E5E" w:rsidRPr="005B4738">
        <w:rPr>
          <w:rFonts w:eastAsia="Times New Roman"/>
          <w:lang w:val="en-GB"/>
        </w:rPr>
        <w:t>et</w:t>
      </w:r>
      <w:r w:rsidRPr="005B4738">
        <w:rPr>
          <w:rFonts w:eastAsia="Times New Roman"/>
          <w:lang w:val="en-GB"/>
        </w:rPr>
        <w:t xml:space="preserve">ation </w:t>
      </w:r>
      <w:r w:rsidR="00C655D8">
        <w:rPr>
          <w:rFonts w:eastAsia="Times New Roman"/>
          <w:lang w:val="en-GB"/>
        </w:rPr>
        <w:t>that all</w:t>
      </w:r>
      <w:r w:rsidR="00C655D8" w:rsidRPr="005B4738">
        <w:rPr>
          <w:rFonts w:eastAsia="Times New Roman"/>
          <w:lang w:val="en-GB"/>
        </w:rPr>
        <w:t xml:space="preserve"> </w:t>
      </w:r>
      <w:r w:rsidRPr="005B4738">
        <w:rPr>
          <w:rFonts w:eastAsia="Times New Roman"/>
          <w:lang w:val="en-GB"/>
        </w:rPr>
        <w:t>OWL 2</w:t>
      </w:r>
      <w:r w:rsidR="00C655D8">
        <w:rPr>
          <w:rFonts w:eastAsia="Times New Roman"/>
          <w:lang w:val="en-GB"/>
        </w:rPr>
        <w:t xml:space="preserve"> relations imply permanent relatedness.</w:t>
      </w:r>
      <w:r w:rsidRPr="005B4738">
        <w:rPr>
          <w:rFonts w:eastAsia="Times New Roman"/>
          <w:lang w:val="en-GB"/>
        </w:rPr>
        <w:t xml:space="preserve"> </w:t>
      </w:r>
      <w:commentRangeEnd w:id="385"/>
      <w:r w:rsidR="0038739C">
        <w:rPr>
          <w:rStyle w:val="Kommentarzeichen"/>
        </w:rPr>
        <w:commentReference w:id="385"/>
      </w:r>
      <w:r w:rsidR="00C655D8">
        <w:rPr>
          <w:rFonts w:eastAsia="Times New Roman"/>
          <w:lang w:val="en-GB"/>
        </w:rPr>
        <w:t>I</w:t>
      </w:r>
      <w:r w:rsidR="00C655D8" w:rsidRPr="005B4738">
        <w:rPr>
          <w:rFonts w:eastAsia="Times New Roman"/>
          <w:lang w:val="en-GB"/>
        </w:rPr>
        <w:t>nstead</w:t>
      </w:r>
      <w:r w:rsidR="00C655D8">
        <w:rPr>
          <w:rFonts w:eastAsia="Times New Roman"/>
          <w:lang w:val="en-GB"/>
        </w:rPr>
        <w:t>, we</w:t>
      </w:r>
      <w:r w:rsidR="00C655D8" w:rsidRPr="005B4738">
        <w:rPr>
          <w:rFonts w:eastAsia="Times New Roman"/>
          <w:lang w:val="en-GB"/>
        </w:rPr>
        <w:t xml:space="preserve"> </w:t>
      </w:r>
      <w:r w:rsidRPr="005B4738">
        <w:rPr>
          <w:rFonts w:eastAsia="Times New Roman"/>
          <w:lang w:val="en-GB"/>
        </w:rPr>
        <w:t xml:space="preserve">provide a formalisation that relies on making assertions about temporally qualified continuants, </w:t>
      </w:r>
      <w:r w:rsidR="00675E5E" w:rsidRPr="005B4738">
        <w:rPr>
          <w:rFonts w:eastAsia="Times New Roman"/>
          <w:lang w:val="en-GB"/>
        </w:rPr>
        <w:t xml:space="preserve">representing </w:t>
      </w:r>
      <w:r w:rsidRPr="005B4738">
        <w:rPr>
          <w:rFonts w:eastAsia="Times New Roman"/>
          <w:lang w:val="en-GB"/>
        </w:rPr>
        <w:t xml:space="preserve">continuants as </w:t>
      </w:r>
      <w:r w:rsidR="00C655D8">
        <w:rPr>
          <w:rFonts w:eastAsia="Times New Roman"/>
          <w:lang w:val="en-GB"/>
        </w:rPr>
        <w:t xml:space="preserve">they are </w:t>
      </w:r>
      <w:r w:rsidRPr="005B4738">
        <w:rPr>
          <w:rFonts w:eastAsia="Times New Roman"/>
          <w:lang w:val="en-GB"/>
        </w:rPr>
        <w:t xml:space="preserve">viewed </w:t>
      </w:r>
      <w:r w:rsidR="00C655D8">
        <w:rPr>
          <w:rFonts w:eastAsia="Times New Roman"/>
          <w:lang w:val="en-GB"/>
        </w:rPr>
        <w:t>with</w:t>
      </w:r>
      <w:r w:rsidRPr="005B4738">
        <w:rPr>
          <w:rFonts w:eastAsia="Times New Roman"/>
          <w:lang w:val="en-GB"/>
        </w:rPr>
        <w:t>in a restricted temporal context. This introduces a</w:t>
      </w:r>
      <w:r w:rsidR="00C655D8">
        <w:rPr>
          <w:rFonts w:eastAsia="Times New Roman"/>
          <w:lang w:val="en-GB"/>
        </w:rPr>
        <w:t>n element of</w:t>
      </w:r>
      <w:r w:rsidRPr="005B4738">
        <w:rPr>
          <w:rFonts w:eastAsia="Times New Roman"/>
          <w:lang w:val="en-GB"/>
        </w:rPr>
        <w:t xml:space="preserve"> reification into the ontology, where some individuals in the OWL models do not correspond to proper entities of ontological value. Still, it does operate within the confines of the ontological framework of BFO, where both </w:t>
      </w:r>
      <w:proofErr w:type="spellStart"/>
      <w:r w:rsidRPr="005B4738">
        <w:rPr>
          <w:rFonts w:eastAsia="Times New Roman"/>
          <w:lang w:val="en-GB"/>
        </w:rPr>
        <w:t>occurrents</w:t>
      </w:r>
      <w:proofErr w:type="spellEnd"/>
      <w:r w:rsidRPr="005B4738">
        <w:rPr>
          <w:rFonts w:eastAsia="Times New Roman"/>
          <w:lang w:val="en-GB"/>
        </w:rPr>
        <w:t xml:space="preserve"> and continuants are useful and irreducible entities.</w:t>
      </w:r>
    </w:p>
    <w:p w14:paraId="669BD68D" w14:textId="77777777" w:rsidR="006E10DF" w:rsidRPr="005B4738" w:rsidRDefault="006E10DF" w:rsidP="006E10DF">
      <w:pPr>
        <w:suppressAutoHyphens/>
        <w:rPr>
          <w:rFonts w:eastAsia="Times New Roman"/>
          <w:lang w:val="en-GB"/>
        </w:rPr>
      </w:pPr>
      <w:r w:rsidRPr="005B4738">
        <w:rPr>
          <w:rFonts w:eastAsia="Times New Roman"/>
          <w:lang w:val="en-GB"/>
        </w:rPr>
        <w:t xml:space="preserve">Unlike other reification schemes </w:t>
      </w:r>
      <w:r w:rsidR="00AA2BA6">
        <w:rPr>
          <w:rFonts w:eastAsia="Times New Roman"/>
          <w:lang w:val="en-GB"/>
        </w:rPr>
        <w:t>our proposal</w:t>
      </w:r>
      <w:r w:rsidR="00675E5E" w:rsidRPr="005B4738">
        <w:rPr>
          <w:rFonts w:eastAsia="Times New Roman"/>
          <w:lang w:val="en-GB"/>
        </w:rPr>
        <w:t xml:space="preserve"> </w:t>
      </w:r>
      <w:r w:rsidRPr="005B4738">
        <w:rPr>
          <w:rFonts w:eastAsia="Times New Roman"/>
          <w:lang w:val="en-GB"/>
        </w:rPr>
        <w:t xml:space="preserve">does not impose unnecessary complexity on the </w:t>
      </w:r>
      <w:r w:rsidR="00824CB7">
        <w:rPr>
          <w:rFonts w:eastAsia="Times New Roman"/>
          <w:lang w:val="en-GB"/>
        </w:rPr>
        <w:t>ontology engineer</w:t>
      </w:r>
      <w:r w:rsidRPr="005B4738">
        <w:rPr>
          <w:rFonts w:eastAsia="Times New Roman"/>
          <w:lang w:val="en-GB"/>
        </w:rPr>
        <w:t xml:space="preserve">, since it </w:t>
      </w:r>
      <w:r w:rsidR="0098413A">
        <w:rPr>
          <w:rFonts w:eastAsia="Times New Roman"/>
          <w:lang w:val="en-GB"/>
        </w:rPr>
        <w:t>allows</w:t>
      </w:r>
      <w:r w:rsidR="0098413A" w:rsidRPr="005B4738">
        <w:rPr>
          <w:rFonts w:eastAsia="Times New Roman"/>
          <w:lang w:val="en-GB"/>
        </w:rPr>
        <w:t xml:space="preserve"> </w:t>
      </w:r>
      <w:r w:rsidRPr="005B4738">
        <w:rPr>
          <w:rFonts w:eastAsia="Times New Roman"/>
          <w:lang w:val="en-GB"/>
        </w:rPr>
        <w:t xml:space="preserve">the user to use the </w:t>
      </w:r>
      <w:r w:rsidR="00AA2BA6">
        <w:rPr>
          <w:rFonts w:eastAsia="Times New Roman"/>
          <w:lang w:val="en-GB"/>
        </w:rPr>
        <w:t>unqualified</w:t>
      </w:r>
      <w:r w:rsidR="0098413A">
        <w:rPr>
          <w:rFonts w:eastAsia="Times New Roman"/>
          <w:lang w:val="en-GB"/>
        </w:rPr>
        <w:t xml:space="preserve"> </w:t>
      </w:r>
      <w:r w:rsidRPr="005B4738">
        <w:rPr>
          <w:rFonts w:eastAsia="Times New Roman"/>
          <w:lang w:val="en-GB"/>
        </w:rPr>
        <w:t xml:space="preserve">object property (e.g. </w:t>
      </w:r>
      <w:proofErr w:type="spellStart"/>
      <w:r w:rsidRPr="005B4738">
        <w:rPr>
          <w:rFonts w:eastAsia="Times New Roman"/>
          <w:b/>
          <w:lang w:val="en-GB"/>
        </w:rPr>
        <w:t>rel</w:t>
      </w:r>
      <w:proofErr w:type="spellEnd"/>
      <w:r w:rsidRPr="005B4738">
        <w:rPr>
          <w:rFonts w:eastAsia="Times New Roman"/>
          <w:lang w:val="en-GB"/>
        </w:rPr>
        <w:t>) for permanent relatedness</w:t>
      </w:r>
      <w:r w:rsidR="00675E5E" w:rsidRPr="005B4738">
        <w:rPr>
          <w:rFonts w:eastAsia="Times New Roman"/>
          <w:lang w:val="en-GB"/>
        </w:rPr>
        <w:t>,</w:t>
      </w:r>
      <w:r w:rsidRPr="005B4738">
        <w:rPr>
          <w:rFonts w:eastAsia="Times New Roman"/>
          <w:lang w:val="en-GB"/>
        </w:rPr>
        <w:t xml:space="preserve"> and</w:t>
      </w:r>
      <w:r w:rsidR="0098413A">
        <w:rPr>
          <w:rFonts w:eastAsia="Times New Roman"/>
          <w:lang w:val="en-GB"/>
        </w:rPr>
        <w:t xml:space="preserve"> </w:t>
      </w:r>
      <w:r w:rsidR="00AA2BA6">
        <w:rPr>
          <w:rFonts w:eastAsia="Times New Roman"/>
          <w:lang w:val="en-GB"/>
        </w:rPr>
        <w:t>the combination of</w:t>
      </w:r>
      <w:r w:rsidRPr="005B4738">
        <w:rPr>
          <w:rFonts w:eastAsia="Times New Roman"/>
          <w:lang w:val="en-GB"/>
        </w:rPr>
        <w:t xml:space="preserve"> </w:t>
      </w:r>
      <w:proofErr w:type="spellStart"/>
      <w:r w:rsidRPr="005B4738">
        <w:rPr>
          <w:b/>
          <w:lang w:val="en-GB"/>
        </w:rPr>
        <w:t>hasTemporalQualification</w:t>
      </w:r>
      <w:proofErr w:type="spellEnd"/>
      <w:r w:rsidRPr="005B4738">
        <w:rPr>
          <w:b/>
          <w:lang w:val="en-GB"/>
        </w:rPr>
        <w:t xml:space="preserve"> </w:t>
      </w:r>
      <w:r w:rsidR="00AA2BA6">
        <w:rPr>
          <w:lang w:val="en-GB"/>
        </w:rPr>
        <w:t xml:space="preserve">and </w:t>
      </w:r>
      <w:r w:rsidRPr="005B4738">
        <w:rPr>
          <w:lang w:val="en-GB"/>
        </w:rPr>
        <w:t xml:space="preserve">the property </w:t>
      </w:r>
      <w:r w:rsidR="00AA2BA6">
        <w:rPr>
          <w:lang w:val="en-GB"/>
        </w:rPr>
        <w:t xml:space="preserve">in question </w:t>
      </w:r>
      <w:r w:rsidR="0098413A">
        <w:rPr>
          <w:lang w:val="en-GB"/>
        </w:rPr>
        <w:t xml:space="preserve">to express </w:t>
      </w:r>
      <w:r w:rsidRPr="005B4738">
        <w:rPr>
          <w:lang w:val="en-GB"/>
        </w:rPr>
        <w:t>temporary relatedness</w:t>
      </w:r>
      <w:r w:rsidRPr="005B4738">
        <w:rPr>
          <w:rFonts w:eastAsia="Times New Roman"/>
          <w:lang w:val="en-GB"/>
        </w:rPr>
        <w:t xml:space="preserve">. </w:t>
      </w:r>
      <w:r w:rsidR="0098413A">
        <w:rPr>
          <w:rFonts w:eastAsia="Times New Roman"/>
          <w:lang w:val="en-GB"/>
        </w:rPr>
        <w:t>Thereby, i</w:t>
      </w:r>
      <w:r w:rsidR="0098413A" w:rsidRPr="005B4738">
        <w:rPr>
          <w:rFonts w:eastAsia="Times New Roman"/>
          <w:lang w:val="en-GB"/>
        </w:rPr>
        <w:t xml:space="preserve">t </w:t>
      </w:r>
      <w:r w:rsidRPr="005B4738">
        <w:rPr>
          <w:rFonts w:eastAsia="Times New Roman"/>
          <w:lang w:val="en-GB"/>
        </w:rPr>
        <w:t>provides a compelling trade</w:t>
      </w:r>
      <w:r w:rsidR="00675E5E" w:rsidRPr="005B4738">
        <w:rPr>
          <w:rFonts w:eastAsia="Times New Roman"/>
          <w:lang w:val="en-GB"/>
        </w:rPr>
        <w:t>-</w:t>
      </w:r>
      <w:r w:rsidRPr="005B4738">
        <w:rPr>
          <w:rFonts w:eastAsia="Times New Roman"/>
          <w:lang w:val="en-GB"/>
        </w:rPr>
        <w:t>off between semantic accuracy and complexity</w:t>
      </w:r>
      <w:r w:rsidR="00AA2BA6">
        <w:rPr>
          <w:rFonts w:eastAsia="Times New Roman"/>
          <w:lang w:val="en-GB"/>
        </w:rPr>
        <w:t xml:space="preserve">. </w:t>
      </w:r>
      <w:r w:rsidR="0098413A">
        <w:rPr>
          <w:rFonts w:eastAsia="Times New Roman"/>
          <w:lang w:val="en-GB"/>
        </w:rPr>
        <w:t>W</w:t>
      </w:r>
      <w:r w:rsidRPr="005B4738">
        <w:rPr>
          <w:rFonts w:eastAsia="Times New Roman"/>
          <w:lang w:val="en-GB"/>
        </w:rPr>
        <w:t xml:space="preserve">ith regard to </w:t>
      </w:r>
      <w:r w:rsidR="00AA2BA6">
        <w:rPr>
          <w:rFonts w:eastAsia="Times New Roman"/>
          <w:lang w:val="en-GB"/>
        </w:rPr>
        <w:t xml:space="preserve">its </w:t>
      </w:r>
      <w:r w:rsidRPr="005B4738">
        <w:rPr>
          <w:rFonts w:eastAsia="Times New Roman"/>
          <w:lang w:val="en-GB"/>
        </w:rPr>
        <w:t xml:space="preserve">complexity and efficiency two points </w:t>
      </w:r>
      <w:r w:rsidR="0098413A">
        <w:rPr>
          <w:rFonts w:eastAsia="Times New Roman"/>
          <w:lang w:val="en-GB"/>
        </w:rPr>
        <w:t xml:space="preserve">still need </w:t>
      </w:r>
      <w:r w:rsidRPr="005B4738">
        <w:rPr>
          <w:rFonts w:eastAsia="Times New Roman"/>
          <w:lang w:val="en-GB"/>
        </w:rPr>
        <w:t>to be evaluated:</w:t>
      </w:r>
    </w:p>
    <w:p w14:paraId="0382C847" w14:textId="77777777" w:rsidR="006E10DF" w:rsidRPr="005B4738" w:rsidRDefault="006E10DF" w:rsidP="00A21127">
      <w:pPr>
        <w:numPr>
          <w:ilvl w:val="0"/>
          <w:numId w:val="17"/>
        </w:numPr>
        <w:suppressAutoHyphens/>
        <w:snapToGrid w:val="0"/>
        <w:rPr>
          <w:lang w:val="en-GB"/>
        </w:rPr>
      </w:pPr>
      <w:r w:rsidRPr="005B4738">
        <w:rPr>
          <w:lang w:val="en-GB"/>
        </w:rPr>
        <w:t>We include</w:t>
      </w:r>
      <w:r w:rsidRPr="005B4738">
        <w:rPr>
          <w:rFonts w:eastAsia="Times New Roman"/>
          <w:lang w:val="en-GB"/>
        </w:rPr>
        <w:t xml:space="preserve"> </w:t>
      </w:r>
      <w:proofErr w:type="spellStart"/>
      <w:r w:rsidRPr="005B4738">
        <w:rPr>
          <w:b/>
          <w:bCs/>
          <w:lang w:val="en-GB"/>
        </w:rPr>
        <w:t>temporalQualificationOf</w:t>
      </w:r>
      <w:proofErr w:type="spellEnd"/>
      <w:r w:rsidRPr="005B4738">
        <w:rPr>
          <w:rFonts w:eastAsia="Times New Roman"/>
          <w:lang w:val="en-GB"/>
        </w:rPr>
        <w:t xml:space="preserve"> </w:t>
      </w:r>
      <w:r w:rsidRPr="005B4738">
        <w:rPr>
          <w:lang w:val="en-GB"/>
        </w:rPr>
        <w:t>and</w:t>
      </w:r>
      <w:r w:rsidRPr="005B4738">
        <w:rPr>
          <w:rFonts w:eastAsia="Times New Roman"/>
          <w:lang w:val="en-GB"/>
        </w:rPr>
        <w:t xml:space="preserve"> </w:t>
      </w:r>
      <w:proofErr w:type="spellStart"/>
      <w:r w:rsidRPr="005B4738">
        <w:rPr>
          <w:b/>
          <w:bCs/>
          <w:lang w:val="en-GB"/>
        </w:rPr>
        <w:t>hasTemporalQualification</w:t>
      </w:r>
      <w:proofErr w:type="spellEnd"/>
      <w:r w:rsidRPr="005B4738">
        <w:rPr>
          <w:rFonts w:eastAsia="Times New Roman"/>
          <w:lang w:val="en-GB"/>
        </w:rPr>
        <w:t xml:space="preserve"> </w:t>
      </w:r>
      <w:r w:rsidRPr="005B4738">
        <w:rPr>
          <w:lang w:val="en-GB"/>
        </w:rPr>
        <w:t>as</w:t>
      </w:r>
      <w:r w:rsidRPr="005B4738">
        <w:rPr>
          <w:rFonts w:eastAsia="Times New Roman"/>
          <w:lang w:val="en-GB"/>
        </w:rPr>
        <w:t xml:space="preserve"> </w:t>
      </w:r>
      <w:r w:rsidRPr="005B4738">
        <w:rPr>
          <w:lang w:val="en-GB"/>
        </w:rPr>
        <w:t>object</w:t>
      </w:r>
      <w:r w:rsidRPr="005B4738">
        <w:rPr>
          <w:rFonts w:eastAsia="Times New Roman"/>
          <w:lang w:val="en-GB"/>
        </w:rPr>
        <w:t xml:space="preserve"> </w:t>
      </w:r>
      <w:r w:rsidRPr="005B4738">
        <w:rPr>
          <w:lang w:val="en-GB"/>
        </w:rPr>
        <w:t>properties</w:t>
      </w:r>
      <w:r w:rsidRPr="005B4738">
        <w:rPr>
          <w:rFonts w:eastAsia="Times New Roman"/>
          <w:lang w:val="en-GB"/>
        </w:rPr>
        <w:t xml:space="preserve"> </w:t>
      </w:r>
      <w:r w:rsidRPr="005B4738">
        <w:rPr>
          <w:lang w:val="en-GB"/>
        </w:rPr>
        <w:t>which</w:t>
      </w:r>
      <w:r w:rsidRPr="005B4738">
        <w:rPr>
          <w:rFonts w:eastAsia="Times New Roman"/>
          <w:lang w:val="en-GB"/>
        </w:rPr>
        <w:t xml:space="preserve"> </w:t>
      </w:r>
      <w:r w:rsidRPr="005B4738">
        <w:rPr>
          <w:lang w:val="en-GB"/>
        </w:rPr>
        <w:t>are</w:t>
      </w:r>
      <w:r w:rsidRPr="005B4738">
        <w:rPr>
          <w:rFonts w:eastAsia="Times New Roman"/>
          <w:lang w:val="en-GB"/>
        </w:rPr>
        <w:t xml:space="preserve"> </w:t>
      </w:r>
      <w:r w:rsidRPr="005B4738">
        <w:rPr>
          <w:lang w:val="en-GB"/>
        </w:rPr>
        <w:t>marked</w:t>
      </w:r>
      <w:r w:rsidRPr="005B4738">
        <w:rPr>
          <w:rFonts w:eastAsia="Times New Roman"/>
          <w:lang w:val="en-GB"/>
        </w:rPr>
        <w:t xml:space="preserve"> </w:t>
      </w:r>
      <w:r w:rsidRPr="005B4738">
        <w:rPr>
          <w:lang w:val="en-GB"/>
        </w:rPr>
        <w:t>as</w:t>
      </w:r>
      <w:r w:rsidRPr="005B4738">
        <w:rPr>
          <w:rFonts w:eastAsia="Times New Roman"/>
          <w:lang w:val="en-GB"/>
        </w:rPr>
        <w:t xml:space="preserve"> </w:t>
      </w:r>
      <w:r w:rsidRPr="005B4738">
        <w:rPr>
          <w:lang w:val="en-GB"/>
        </w:rPr>
        <w:t>functional</w:t>
      </w:r>
      <w:r w:rsidRPr="005B4738">
        <w:rPr>
          <w:rFonts w:eastAsia="Times New Roman"/>
          <w:lang w:val="en-GB"/>
        </w:rPr>
        <w:t xml:space="preserve"> </w:t>
      </w:r>
      <w:r w:rsidRPr="005B4738">
        <w:rPr>
          <w:lang w:val="en-GB"/>
        </w:rPr>
        <w:t>or</w:t>
      </w:r>
      <w:r w:rsidRPr="005B4738">
        <w:rPr>
          <w:rFonts w:eastAsia="Times New Roman"/>
          <w:lang w:val="en-GB"/>
        </w:rPr>
        <w:t xml:space="preserve"> </w:t>
      </w:r>
      <w:r w:rsidRPr="005B4738">
        <w:rPr>
          <w:lang w:val="en-GB"/>
        </w:rPr>
        <w:t>inverse</w:t>
      </w:r>
      <w:r w:rsidRPr="005B4738">
        <w:rPr>
          <w:rFonts w:eastAsia="Times New Roman"/>
          <w:lang w:val="en-GB"/>
        </w:rPr>
        <w:t xml:space="preserve"> </w:t>
      </w:r>
      <w:r w:rsidRPr="005B4738">
        <w:rPr>
          <w:lang w:val="en-GB"/>
        </w:rPr>
        <w:t>functional</w:t>
      </w:r>
      <w:r w:rsidRPr="005B4738">
        <w:rPr>
          <w:rFonts w:eastAsia="Times New Roman"/>
          <w:lang w:val="en-GB"/>
        </w:rPr>
        <w:t xml:space="preserve"> </w:t>
      </w:r>
      <w:r w:rsidRPr="005B4738">
        <w:rPr>
          <w:lang w:val="en-GB"/>
        </w:rPr>
        <w:t>respectively. In an application ontology, these will be used extensively,</w:t>
      </w:r>
      <w:r w:rsidRPr="005B4738">
        <w:rPr>
          <w:rFonts w:eastAsia="Times New Roman"/>
          <w:lang w:val="en-GB"/>
        </w:rPr>
        <w:t xml:space="preserve"> </w:t>
      </w:r>
      <w:r w:rsidRPr="005B4738">
        <w:rPr>
          <w:lang w:val="en-GB"/>
        </w:rPr>
        <w:t>which</w:t>
      </w:r>
      <w:r w:rsidRPr="005B4738">
        <w:rPr>
          <w:rFonts w:eastAsia="Times New Roman"/>
          <w:lang w:val="en-GB"/>
        </w:rPr>
        <w:t xml:space="preserve"> </w:t>
      </w:r>
      <w:r w:rsidRPr="005B4738">
        <w:rPr>
          <w:lang w:val="en-GB"/>
        </w:rPr>
        <w:t>might</w:t>
      </w:r>
      <w:r w:rsidRPr="005B4738">
        <w:rPr>
          <w:rFonts w:eastAsia="Times New Roman"/>
          <w:lang w:val="en-GB"/>
        </w:rPr>
        <w:t xml:space="preserve"> </w:t>
      </w:r>
      <w:r w:rsidRPr="005B4738">
        <w:rPr>
          <w:lang w:val="en-GB"/>
        </w:rPr>
        <w:t>cause</w:t>
      </w:r>
      <w:r w:rsidRPr="005B4738">
        <w:rPr>
          <w:rFonts w:eastAsia="Times New Roman"/>
          <w:lang w:val="en-GB"/>
        </w:rPr>
        <w:t xml:space="preserve"> </w:t>
      </w:r>
      <w:r w:rsidRPr="005B4738">
        <w:rPr>
          <w:lang w:val="en-GB"/>
        </w:rPr>
        <w:t>some</w:t>
      </w:r>
      <w:r w:rsidRPr="005B4738">
        <w:rPr>
          <w:rFonts w:eastAsia="Times New Roman"/>
          <w:lang w:val="en-GB"/>
        </w:rPr>
        <w:t xml:space="preserve"> </w:t>
      </w:r>
      <w:r w:rsidRPr="005B4738">
        <w:rPr>
          <w:lang w:val="en-GB"/>
        </w:rPr>
        <w:t>performance</w:t>
      </w:r>
      <w:r w:rsidRPr="005B4738">
        <w:rPr>
          <w:rFonts w:eastAsia="Times New Roman"/>
          <w:lang w:val="en-GB"/>
        </w:rPr>
        <w:t xml:space="preserve"> </w:t>
      </w:r>
      <w:r w:rsidRPr="005B4738">
        <w:rPr>
          <w:lang w:val="en-GB"/>
        </w:rPr>
        <w:t>penalty</w:t>
      </w:r>
      <w:r w:rsidRPr="005B4738">
        <w:rPr>
          <w:rFonts w:eastAsia="Times New Roman"/>
          <w:lang w:val="en-GB"/>
        </w:rPr>
        <w:t xml:space="preserve"> </w:t>
      </w:r>
      <w:r w:rsidRPr="005B4738">
        <w:rPr>
          <w:lang w:val="en-GB"/>
        </w:rPr>
        <w:t>for</w:t>
      </w:r>
      <w:r w:rsidRPr="005B4738">
        <w:rPr>
          <w:rFonts w:eastAsia="Times New Roman"/>
          <w:lang w:val="en-GB"/>
        </w:rPr>
        <w:t xml:space="preserve"> </w:t>
      </w:r>
      <w:r w:rsidRPr="005B4738">
        <w:rPr>
          <w:lang w:val="en-GB"/>
        </w:rPr>
        <w:t>reasoning.</w:t>
      </w:r>
    </w:p>
    <w:p w14:paraId="4B49F23B" w14:textId="77777777" w:rsidR="006E10DF" w:rsidRPr="005B4738" w:rsidRDefault="006E10DF" w:rsidP="00A21127">
      <w:pPr>
        <w:numPr>
          <w:ilvl w:val="0"/>
          <w:numId w:val="17"/>
        </w:numPr>
        <w:suppressAutoHyphens/>
        <w:snapToGrid w:val="0"/>
        <w:rPr>
          <w:rFonts w:eastAsia="Times New Roman"/>
          <w:lang w:val="en-GB"/>
        </w:rPr>
      </w:pPr>
      <w:r w:rsidRPr="005B4738">
        <w:rPr>
          <w:rFonts w:eastAsia="Times New Roman"/>
          <w:lang w:val="en-GB"/>
        </w:rPr>
        <w:t>We specify property chains for all relations included in the ontology. This effectively turns them into composite properties as per section 11 of the OWL 2 structural specification, which also imposes the restriction that composite properties are not to be used in cardinality restrictions [1</w:t>
      </w:r>
      <w:r w:rsidR="00977898">
        <w:rPr>
          <w:rFonts w:eastAsia="Times New Roman"/>
          <w:lang w:val="en-GB"/>
        </w:rPr>
        <w:t>0</w:t>
      </w:r>
      <w:r w:rsidRPr="005B4738">
        <w:rPr>
          <w:rFonts w:eastAsia="Times New Roman"/>
          <w:lang w:val="en-GB"/>
        </w:rPr>
        <w:t>]. Since the pattern described here is suggested for inclusion into a top-level ontology, this imposes a significant additional expressivity limit on unsuspecting users, the impact of which should be carefully evaluated.</w:t>
      </w:r>
    </w:p>
    <w:p w14:paraId="6EDEA23D" w14:textId="77777777" w:rsidR="006E10DF" w:rsidRDefault="006E10DF" w:rsidP="00A21127">
      <w:pPr>
        <w:suppressAutoHyphens/>
        <w:ind w:firstLine="0"/>
        <w:rPr>
          <w:rFonts w:eastAsia="Times New Roman"/>
          <w:lang w:val="en-GB"/>
        </w:rPr>
      </w:pPr>
      <w:r w:rsidRPr="005B4738">
        <w:rPr>
          <w:rFonts w:eastAsia="Times New Roman"/>
          <w:lang w:val="en-GB"/>
        </w:rPr>
        <w:t xml:space="preserve">Still, it was possible to show that support for temporary relatedness can be layered upon existing OWL 2 semantics in a user-friendly and ontologically minimally offensive way. In the present paper, we have presented the crucial relation </w:t>
      </w:r>
      <w:proofErr w:type="spellStart"/>
      <w:r w:rsidRPr="005B4738">
        <w:rPr>
          <w:rFonts w:eastAsia="Times New Roman"/>
          <w:b/>
          <w:bCs/>
          <w:lang w:val="en-GB"/>
        </w:rPr>
        <w:t>hasTemporalQualification</w:t>
      </w:r>
      <w:proofErr w:type="spellEnd"/>
      <w:r w:rsidRPr="005B4738">
        <w:rPr>
          <w:rFonts w:eastAsia="Times New Roman"/>
          <w:lang w:val="en-GB"/>
        </w:rPr>
        <w:t xml:space="preserve"> as primitive and only given an informal explanation of its meaning. </w:t>
      </w:r>
      <w:r w:rsidR="00AA2BA6">
        <w:rPr>
          <w:rFonts w:eastAsia="Times New Roman"/>
          <w:lang w:val="en-GB"/>
        </w:rPr>
        <w:t xml:space="preserve">It would be desirable </w:t>
      </w:r>
      <w:r w:rsidRPr="005B4738">
        <w:rPr>
          <w:rFonts w:eastAsia="Times New Roman"/>
          <w:lang w:val="en-GB"/>
        </w:rPr>
        <w:t>to give a more specific account of it in the future</w:t>
      </w:r>
      <w:r w:rsidR="00AA2BA6">
        <w:rPr>
          <w:rFonts w:eastAsia="Times New Roman"/>
          <w:lang w:val="en-GB"/>
        </w:rPr>
        <w:t>, by, for example, using the formal tools provided by BFO.</w:t>
      </w:r>
    </w:p>
    <w:p w14:paraId="6E02F212" w14:textId="77777777" w:rsidR="00974AF4" w:rsidRDefault="00974AF4" w:rsidP="00A21127">
      <w:pPr>
        <w:pStyle w:val="HeadingUnn1"/>
        <w:rPr>
          <w:lang w:val="en-GB"/>
        </w:rPr>
      </w:pPr>
      <w:r>
        <w:rPr>
          <w:lang w:val="en-GB"/>
        </w:rPr>
        <w:lastRenderedPageBreak/>
        <w:t>Acknowledgements</w:t>
      </w:r>
    </w:p>
    <w:p w14:paraId="020D9CBF" w14:textId="77777777" w:rsidR="00974AF4" w:rsidRPr="00974AF4" w:rsidRDefault="00974AF4" w:rsidP="00A21127">
      <w:pPr>
        <w:pStyle w:val="NoindentNormal"/>
        <w:rPr>
          <w:lang w:val="en-GB"/>
        </w:rPr>
      </w:pPr>
      <w:r>
        <w:rPr>
          <w:lang w:val="en-GB"/>
        </w:rPr>
        <w:t xml:space="preserve">NG, LJ and </w:t>
      </w:r>
      <w:proofErr w:type="spellStart"/>
      <w:r>
        <w:rPr>
          <w:lang w:val="en-GB"/>
        </w:rPr>
        <w:t>StS</w:t>
      </w:r>
      <w:proofErr w:type="spellEnd"/>
      <w:r>
        <w:rPr>
          <w:lang w:val="en-GB"/>
        </w:rPr>
        <w:t xml:space="preserve"> are supported by the German Science Foundation (DFG), grant JA 1904/2-1, SCHU 2515/1-1 as part of the research project “Good Ontology Design”.</w:t>
      </w:r>
    </w:p>
    <w:p w14:paraId="5F42F6C5" w14:textId="77777777" w:rsidR="006E10DF" w:rsidRPr="00A21127" w:rsidRDefault="006E10DF" w:rsidP="006E10DF">
      <w:pPr>
        <w:pStyle w:val="HeadingUnn1"/>
        <w:rPr>
          <w:lang w:val="en-GB"/>
        </w:rPr>
      </w:pPr>
      <w:r w:rsidRPr="00A21127">
        <w:rPr>
          <w:lang w:val="en-GB"/>
        </w:rPr>
        <w:t>References</w:t>
      </w:r>
    </w:p>
    <w:p w14:paraId="2701C3EE" w14:textId="77777777" w:rsidR="002D7F11" w:rsidRDefault="002D7F11" w:rsidP="002D7F11">
      <w:pPr>
        <w:pStyle w:val="References"/>
        <w:rPr>
          <w:lang w:val="en-GB"/>
        </w:rPr>
      </w:pPr>
      <w:proofErr w:type="spellStart"/>
      <w:r>
        <w:rPr>
          <w:lang w:val="en-GB"/>
        </w:rPr>
        <w:t>Grenon</w:t>
      </w:r>
      <w:proofErr w:type="spellEnd"/>
      <w:r>
        <w:rPr>
          <w:lang w:val="en-GB"/>
        </w:rPr>
        <w:t xml:space="preserve"> P</w:t>
      </w:r>
      <w:r w:rsidR="0027088A" w:rsidRPr="00A21127">
        <w:rPr>
          <w:lang w:val="en-GB"/>
        </w:rPr>
        <w:t>,</w:t>
      </w:r>
      <w:r w:rsidRPr="00A21127">
        <w:rPr>
          <w:i/>
          <w:lang w:val="en-GB"/>
        </w:rPr>
        <w:t xml:space="preserve"> BFO in a Nutshell: A Bi-</w:t>
      </w:r>
      <w:proofErr w:type="spellStart"/>
      <w:r w:rsidRPr="00A21127">
        <w:rPr>
          <w:i/>
          <w:lang w:val="en-GB"/>
        </w:rPr>
        <w:t>categorial</w:t>
      </w:r>
      <w:proofErr w:type="spellEnd"/>
      <w:r w:rsidRPr="00A21127">
        <w:rPr>
          <w:i/>
          <w:lang w:val="en-GB"/>
        </w:rPr>
        <w:t xml:space="preserve"> </w:t>
      </w:r>
      <w:proofErr w:type="spellStart"/>
      <w:r w:rsidRPr="00A21127">
        <w:rPr>
          <w:i/>
          <w:lang w:val="en-GB"/>
        </w:rPr>
        <w:t>Axiomatization</w:t>
      </w:r>
      <w:proofErr w:type="spellEnd"/>
      <w:r w:rsidRPr="00A21127">
        <w:rPr>
          <w:i/>
          <w:lang w:val="en-GB"/>
        </w:rPr>
        <w:t xml:space="preserve"> of BFO and Comparison with DOLCE</w:t>
      </w:r>
      <w:r>
        <w:rPr>
          <w:lang w:val="en-GB"/>
        </w:rPr>
        <w:t xml:space="preserve">, </w:t>
      </w:r>
      <w:r w:rsidR="00977898">
        <w:rPr>
          <w:lang w:val="en-GB"/>
        </w:rPr>
        <w:t xml:space="preserve"> IFOMIS-Report </w:t>
      </w:r>
      <w:r>
        <w:rPr>
          <w:lang w:val="en-GB"/>
        </w:rPr>
        <w:t>6/2003</w:t>
      </w:r>
      <w:r w:rsidR="0027088A">
        <w:rPr>
          <w:lang w:val="en-GB"/>
        </w:rPr>
        <w:t>, University of Leipzig, 2003.</w:t>
      </w:r>
    </w:p>
    <w:p w14:paraId="09C63C35" w14:textId="77777777" w:rsidR="002D7F11" w:rsidRDefault="002D7F11" w:rsidP="00154D66">
      <w:pPr>
        <w:pStyle w:val="References"/>
        <w:rPr>
          <w:lang w:val="en-GB"/>
        </w:rPr>
      </w:pPr>
      <w:proofErr w:type="spellStart"/>
      <w:r>
        <w:rPr>
          <w:lang w:val="en-GB"/>
        </w:rPr>
        <w:t>Masolo</w:t>
      </w:r>
      <w:proofErr w:type="spellEnd"/>
      <w:r>
        <w:rPr>
          <w:lang w:val="en-GB"/>
        </w:rPr>
        <w:t xml:space="preserve"> C et al. (200</w:t>
      </w:r>
      <w:r w:rsidR="00154D66">
        <w:rPr>
          <w:lang w:val="en-GB"/>
        </w:rPr>
        <w:t xml:space="preserve">3). </w:t>
      </w:r>
      <w:proofErr w:type="spellStart"/>
      <w:r w:rsidR="00154D66" w:rsidRPr="00A21127">
        <w:rPr>
          <w:i/>
          <w:lang w:val="en-GB"/>
        </w:rPr>
        <w:t>WonderW</w:t>
      </w:r>
      <w:r w:rsidRPr="00A21127">
        <w:rPr>
          <w:i/>
          <w:lang w:val="en-GB"/>
        </w:rPr>
        <w:t>eb</w:t>
      </w:r>
      <w:proofErr w:type="spellEnd"/>
      <w:r w:rsidRPr="00A21127">
        <w:rPr>
          <w:i/>
          <w:lang w:val="en-GB"/>
        </w:rPr>
        <w:t xml:space="preserve"> Deliverable D17. </w:t>
      </w:r>
      <w:r w:rsidR="00154D66" w:rsidRPr="00A21127">
        <w:rPr>
          <w:i/>
          <w:lang w:val="en-GB"/>
        </w:rPr>
        <w:t xml:space="preserve">The </w:t>
      </w:r>
      <w:proofErr w:type="spellStart"/>
      <w:r w:rsidR="00154D66" w:rsidRPr="00A21127">
        <w:rPr>
          <w:i/>
          <w:lang w:val="en-GB"/>
        </w:rPr>
        <w:t>WonderWeb</w:t>
      </w:r>
      <w:proofErr w:type="spellEnd"/>
      <w:r w:rsidR="00154D66" w:rsidRPr="00A21127">
        <w:rPr>
          <w:i/>
          <w:lang w:val="en-GB"/>
        </w:rPr>
        <w:t xml:space="preserve"> Library of Foundational Ontologies Preliminary Report</w:t>
      </w:r>
      <w:r w:rsidR="0027088A">
        <w:rPr>
          <w:lang w:val="en-GB"/>
        </w:rPr>
        <w:t>, ISTC-CNR, 2003.</w:t>
      </w:r>
    </w:p>
    <w:p w14:paraId="15008051" w14:textId="77777777" w:rsidR="00154D66" w:rsidRPr="00154D66" w:rsidRDefault="00154D66" w:rsidP="00154D66">
      <w:pPr>
        <w:pStyle w:val="References"/>
        <w:rPr>
          <w:lang w:val="en-GB"/>
        </w:rPr>
      </w:pPr>
      <w:proofErr w:type="spellStart"/>
      <w:r w:rsidRPr="005B4738">
        <w:rPr>
          <w:lang w:val="en-GB"/>
        </w:rPr>
        <w:t>Herre</w:t>
      </w:r>
      <w:proofErr w:type="spellEnd"/>
      <w:r w:rsidRPr="005B4738">
        <w:rPr>
          <w:lang w:val="en-GB"/>
        </w:rPr>
        <w:t>,</w:t>
      </w:r>
      <w:r w:rsidRPr="005B4738">
        <w:rPr>
          <w:rFonts w:eastAsia="Times New Roman"/>
          <w:lang w:val="en-GB"/>
        </w:rPr>
        <w:t xml:space="preserve"> </w:t>
      </w:r>
      <w:r w:rsidRPr="005B4738">
        <w:rPr>
          <w:lang w:val="en-GB"/>
        </w:rPr>
        <w:t>H</w:t>
      </w:r>
      <w:r w:rsidRPr="005B4738">
        <w:rPr>
          <w:rFonts w:eastAsia="Times New Roman"/>
          <w:lang w:val="en-GB"/>
        </w:rPr>
        <w:t xml:space="preserve"> </w:t>
      </w:r>
      <w:r w:rsidRPr="005B4738">
        <w:rPr>
          <w:lang w:val="en-GB"/>
        </w:rPr>
        <w:t>et</w:t>
      </w:r>
      <w:r w:rsidRPr="005B4738">
        <w:rPr>
          <w:rFonts w:eastAsia="Times New Roman"/>
          <w:lang w:val="en-GB"/>
        </w:rPr>
        <w:t xml:space="preserve"> </w:t>
      </w:r>
      <w:r w:rsidRPr="005B4738">
        <w:rPr>
          <w:lang w:val="en-GB"/>
        </w:rPr>
        <w:t>al.</w:t>
      </w:r>
      <w:r w:rsidR="0027088A">
        <w:rPr>
          <w:rFonts w:eastAsia="Times New Roman"/>
          <w:lang w:val="en-GB"/>
        </w:rPr>
        <w:t>,</w:t>
      </w:r>
      <w:r w:rsidRPr="005B4738">
        <w:rPr>
          <w:rFonts w:eastAsia="Times New Roman"/>
          <w:lang w:val="en-GB"/>
        </w:rPr>
        <w:t xml:space="preserve"> </w:t>
      </w:r>
      <w:r w:rsidRPr="00A21127">
        <w:rPr>
          <w:i/>
          <w:lang w:val="en-GB"/>
        </w:rPr>
        <w:t>General</w:t>
      </w:r>
      <w:r w:rsidRPr="00A21127">
        <w:rPr>
          <w:rFonts w:eastAsia="Times New Roman"/>
          <w:i/>
          <w:lang w:val="en-GB"/>
        </w:rPr>
        <w:t xml:space="preserve"> </w:t>
      </w:r>
      <w:r w:rsidRPr="00A21127">
        <w:rPr>
          <w:i/>
          <w:lang w:val="en-GB"/>
        </w:rPr>
        <w:t>Formal</w:t>
      </w:r>
      <w:r w:rsidRPr="00A21127">
        <w:rPr>
          <w:rFonts w:eastAsia="Times New Roman"/>
          <w:i/>
          <w:lang w:val="en-GB"/>
        </w:rPr>
        <w:t xml:space="preserve"> </w:t>
      </w:r>
      <w:r w:rsidRPr="00A21127">
        <w:rPr>
          <w:i/>
          <w:lang w:val="en-GB"/>
        </w:rPr>
        <w:t>Ontology</w:t>
      </w:r>
      <w:r w:rsidRPr="00A21127">
        <w:rPr>
          <w:rFonts w:eastAsia="Times New Roman"/>
          <w:i/>
          <w:lang w:val="en-GB"/>
        </w:rPr>
        <w:t xml:space="preserve"> </w:t>
      </w:r>
      <w:r w:rsidRPr="00A21127">
        <w:rPr>
          <w:i/>
          <w:lang w:val="en-GB"/>
        </w:rPr>
        <w:t>(GFO):</w:t>
      </w:r>
      <w:r w:rsidRPr="00A21127">
        <w:rPr>
          <w:rFonts w:eastAsia="Times New Roman"/>
          <w:i/>
          <w:lang w:val="en-GB"/>
        </w:rPr>
        <w:t xml:space="preserve"> </w:t>
      </w:r>
      <w:r w:rsidRPr="00A21127">
        <w:rPr>
          <w:i/>
          <w:lang w:val="en-GB"/>
        </w:rPr>
        <w:t>A</w:t>
      </w:r>
      <w:r w:rsidRPr="00A21127">
        <w:rPr>
          <w:rFonts w:eastAsia="Times New Roman"/>
          <w:i/>
          <w:lang w:val="en-GB"/>
        </w:rPr>
        <w:t xml:space="preserve"> </w:t>
      </w:r>
      <w:r w:rsidRPr="00A21127">
        <w:rPr>
          <w:i/>
          <w:lang w:val="en-GB"/>
        </w:rPr>
        <w:t>Foundational</w:t>
      </w:r>
      <w:r w:rsidRPr="00A21127">
        <w:rPr>
          <w:rFonts w:eastAsia="Times New Roman"/>
          <w:i/>
          <w:lang w:val="en-GB"/>
        </w:rPr>
        <w:t xml:space="preserve"> </w:t>
      </w:r>
      <w:r w:rsidRPr="00A21127">
        <w:rPr>
          <w:i/>
          <w:lang w:val="en-GB"/>
        </w:rPr>
        <w:t>Ontology</w:t>
      </w:r>
      <w:r w:rsidRPr="00A21127">
        <w:rPr>
          <w:rFonts w:eastAsia="Times New Roman"/>
          <w:i/>
          <w:lang w:val="en-GB"/>
        </w:rPr>
        <w:t xml:space="preserve"> </w:t>
      </w:r>
      <w:r w:rsidRPr="00A21127">
        <w:rPr>
          <w:i/>
          <w:lang w:val="en-GB"/>
        </w:rPr>
        <w:t>Integrating</w:t>
      </w:r>
      <w:r w:rsidRPr="00A21127">
        <w:rPr>
          <w:rFonts w:eastAsia="Times New Roman"/>
          <w:i/>
          <w:lang w:val="en-GB"/>
        </w:rPr>
        <w:t xml:space="preserve"> </w:t>
      </w:r>
      <w:r w:rsidRPr="00A21127">
        <w:rPr>
          <w:i/>
          <w:lang w:val="en-GB"/>
        </w:rPr>
        <w:t>Objects</w:t>
      </w:r>
      <w:r w:rsidRPr="00A21127">
        <w:rPr>
          <w:rFonts w:eastAsia="Times New Roman"/>
          <w:i/>
          <w:lang w:val="en-GB"/>
        </w:rPr>
        <w:t xml:space="preserve"> </w:t>
      </w:r>
      <w:r w:rsidRPr="00A21127">
        <w:rPr>
          <w:i/>
          <w:lang w:val="en-GB"/>
        </w:rPr>
        <w:t>and</w:t>
      </w:r>
      <w:r w:rsidRPr="00A21127">
        <w:rPr>
          <w:rFonts w:eastAsia="Times New Roman"/>
          <w:i/>
          <w:lang w:val="en-GB"/>
        </w:rPr>
        <w:t xml:space="preserve"> </w:t>
      </w:r>
      <w:r w:rsidRPr="00A21127">
        <w:rPr>
          <w:i/>
          <w:lang w:val="en-GB"/>
        </w:rPr>
        <w:t>Processes.</w:t>
      </w:r>
      <w:r w:rsidRPr="00A21127">
        <w:rPr>
          <w:rFonts w:eastAsia="Times New Roman"/>
          <w:i/>
          <w:lang w:val="en-GB"/>
        </w:rPr>
        <w:t xml:space="preserve"> </w:t>
      </w:r>
      <w:r w:rsidRPr="00A21127">
        <w:rPr>
          <w:i/>
          <w:lang w:val="en-GB"/>
        </w:rPr>
        <w:t>Part</w:t>
      </w:r>
      <w:r w:rsidRPr="00A21127">
        <w:rPr>
          <w:rFonts w:eastAsia="Times New Roman"/>
          <w:i/>
          <w:lang w:val="en-GB"/>
        </w:rPr>
        <w:t xml:space="preserve"> </w:t>
      </w:r>
      <w:r w:rsidRPr="00A21127">
        <w:rPr>
          <w:i/>
          <w:lang w:val="en-GB"/>
        </w:rPr>
        <w:t>I:</w:t>
      </w:r>
      <w:r w:rsidRPr="00A21127">
        <w:rPr>
          <w:rFonts w:eastAsia="Times New Roman"/>
          <w:i/>
          <w:lang w:val="en-GB"/>
        </w:rPr>
        <w:t xml:space="preserve"> </w:t>
      </w:r>
      <w:r w:rsidRPr="00A21127">
        <w:rPr>
          <w:i/>
          <w:lang w:val="en-GB"/>
        </w:rPr>
        <w:t>Basic</w:t>
      </w:r>
      <w:r w:rsidRPr="00A21127">
        <w:rPr>
          <w:rFonts w:eastAsia="Times New Roman"/>
          <w:i/>
          <w:lang w:val="en-GB"/>
        </w:rPr>
        <w:t xml:space="preserve"> </w:t>
      </w:r>
      <w:r w:rsidRPr="00A21127">
        <w:rPr>
          <w:i/>
          <w:lang w:val="en-GB"/>
        </w:rPr>
        <w:t>Principles</w:t>
      </w:r>
      <w:r w:rsidRPr="005B4738">
        <w:rPr>
          <w:lang w:val="en-GB"/>
        </w:rPr>
        <w:t>.</w:t>
      </w:r>
      <w:r w:rsidRPr="005B4738">
        <w:rPr>
          <w:rFonts w:eastAsia="Times New Roman"/>
          <w:lang w:val="en-GB"/>
        </w:rPr>
        <w:t xml:space="preserve"> </w:t>
      </w:r>
      <w:r w:rsidRPr="005B4738">
        <w:rPr>
          <w:lang w:val="en-GB"/>
        </w:rPr>
        <w:t>Version</w:t>
      </w:r>
      <w:r w:rsidRPr="005B4738">
        <w:rPr>
          <w:rFonts w:eastAsia="Times New Roman"/>
          <w:lang w:val="en-GB"/>
        </w:rPr>
        <w:t xml:space="preserve"> </w:t>
      </w:r>
      <w:r w:rsidRPr="005B4738">
        <w:rPr>
          <w:lang w:val="en-GB"/>
        </w:rPr>
        <w:t>1.0,</w:t>
      </w:r>
      <w:r w:rsidRPr="005B4738">
        <w:rPr>
          <w:rFonts w:eastAsia="Times New Roman"/>
          <w:lang w:val="en-GB"/>
        </w:rPr>
        <w:t xml:space="preserve"> </w:t>
      </w:r>
      <w:r w:rsidRPr="005B4738">
        <w:rPr>
          <w:lang w:val="en-GB"/>
        </w:rPr>
        <w:t>Onto-Med</w:t>
      </w:r>
      <w:r w:rsidRPr="005B4738">
        <w:rPr>
          <w:rFonts w:eastAsia="Times New Roman"/>
          <w:lang w:val="en-GB"/>
        </w:rPr>
        <w:t xml:space="preserve"> </w:t>
      </w:r>
      <w:r w:rsidRPr="005B4738">
        <w:rPr>
          <w:lang w:val="en-GB"/>
        </w:rPr>
        <w:t>Report</w:t>
      </w:r>
      <w:r w:rsidRPr="005B4738">
        <w:rPr>
          <w:rFonts w:eastAsia="Times New Roman"/>
          <w:lang w:val="en-GB"/>
        </w:rPr>
        <w:t xml:space="preserve"> </w:t>
      </w:r>
      <w:r w:rsidRPr="005B4738">
        <w:rPr>
          <w:lang w:val="en-GB"/>
        </w:rPr>
        <w:t>Nr.</w:t>
      </w:r>
      <w:r w:rsidRPr="005B4738">
        <w:rPr>
          <w:rFonts w:eastAsia="Times New Roman"/>
          <w:lang w:val="en-GB"/>
        </w:rPr>
        <w:t xml:space="preserve"> </w:t>
      </w:r>
      <w:r w:rsidRPr="005B4738">
        <w:rPr>
          <w:lang w:val="en-GB"/>
        </w:rPr>
        <w:t>8.</w:t>
      </w:r>
      <w:r w:rsidRPr="005B4738">
        <w:rPr>
          <w:rFonts w:eastAsia="Times New Roman"/>
          <w:lang w:val="en-GB"/>
        </w:rPr>
        <w:t xml:space="preserve"> </w:t>
      </w:r>
      <w:r w:rsidRPr="005B4738">
        <w:rPr>
          <w:lang w:val="en-GB"/>
        </w:rPr>
        <w:t>Research</w:t>
      </w:r>
      <w:r w:rsidRPr="005B4738">
        <w:rPr>
          <w:rFonts w:eastAsia="Times New Roman"/>
          <w:lang w:val="en-GB"/>
        </w:rPr>
        <w:t xml:space="preserve"> </w:t>
      </w:r>
      <w:r w:rsidRPr="005B4738">
        <w:rPr>
          <w:lang w:val="en-GB"/>
        </w:rPr>
        <w:t>Group</w:t>
      </w:r>
      <w:r w:rsidRPr="005B4738">
        <w:rPr>
          <w:rFonts w:eastAsia="Times New Roman"/>
          <w:lang w:val="en-GB"/>
        </w:rPr>
        <w:t xml:space="preserve"> </w:t>
      </w:r>
      <w:r w:rsidRPr="005B4738">
        <w:rPr>
          <w:lang w:val="en-GB"/>
        </w:rPr>
        <w:t>Ontologies</w:t>
      </w:r>
      <w:r w:rsidRPr="005B4738">
        <w:rPr>
          <w:rFonts w:eastAsia="Times New Roman"/>
          <w:lang w:val="en-GB"/>
        </w:rPr>
        <w:t xml:space="preserve"> </w:t>
      </w:r>
      <w:r w:rsidRPr="005B4738">
        <w:rPr>
          <w:lang w:val="en-GB"/>
        </w:rPr>
        <w:t>in</w:t>
      </w:r>
      <w:r w:rsidRPr="005B4738">
        <w:rPr>
          <w:rFonts w:eastAsia="Times New Roman"/>
          <w:lang w:val="en-GB"/>
        </w:rPr>
        <w:t xml:space="preserve"> </w:t>
      </w:r>
      <w:r w:rsidRPr="005B4738">
        <w:rPr>
          <w:lang w:val="en-GB"/>
        </w:rPr>
        <w:t>Medicine</w:t>
      </w:r>
      <w:r w:rsidRPr="005B4738">
        <w:rPr>
          <w:rFonts w:eastAsia="Times New Roman"/>
          <w:lang w:val="en-GB"/>
        </w:rPr>
        <w:t xml:space="preserve"> </w:t>
      </w:r>
      <w:r w:rsidRPr="005B4738">
        <w:rPr>
          <w:lang w:val="en-GB"/>
        </w:rPr>
        <w:t>(Onto-Med),</w:t>
      </w:r>
      <w:r w:rsidRPr="005B4738">
        <w:rPr>
          <w:rFonts w:eastAsia="Times New Roman"/>
          <w:lang w:val="en-GB"/>
        </w:rPr>
        <w:t xml:space="preserve"> </w:t>
      </w:r>
      <w:r w:rsidRPr="005B4738">
        <w:rPr>
          <w:lang w:val="en-GB"/>
        </w:rPr>
        <w:t>University</w:t>
      </w:r>
      <w:r w:rsidRPr="005B4738">
        <w:rPr>
          <w:rFonts w:eastAsia="Times New Roman"/>
          <w:lang w:val="en-GB"/>
        </w:rPr>
        <w:t xml:space="preserve"> </w:t>
      </w:r>
      <w:r w:rsidRPr="005B4738">
        <w:rPr>
          <w:lang w:val="en-GB"/>
        </w:rPr>
        <w:t>of</w:t>
      </w:r>
      <w:r w:rsidRPr="005B4738">
        <w:rPr>
          <w:rFonts w:eastAsia="Times New Roman"/>
          <w:lang w:val="en-GB"/>
        </w:rPr>
        <w:t xml:space="preserve"> </w:t>
      </w:r>
      <w:r w:rsidR="0027088A">
        <w:rPr>
          <w:lang w:val="en-GB"/>
        </w:rPr>
        <w:t>Leipzig, 2006.</w:t>
      </w:r>
    </w:p>
    <w:p w14:paraId="4F476CB4" w14:textId="77777777" w:rsidR="006E10DF" w:rsidRPr="005B4738" w:rsidRDefault="006E10DF" w:rsidP="006E10DF">
      <w:pPr>
        <w:pStyle w:val="References"/>
        <w:rPr>
          <w:lang w:val="en-GB"/>
        </w:rPr>
      </w:pPr>
      <w:proofErr w:type="spellStart"/>
      <w:r w:rsidRPr="005B4738">
        <w:rPr>
          <w:lang w:val="en-GB"/>
        </w:rPr>
        <w:t>Calvanese</w:t>
      </w:r>
      <w:proofErr w:type="spellEnd"/>
      <w:r w:rsidRPr="005B4738">
        <w:rPr>
          <w:rFonts w:eastAsia="Times New Roman"/>
          <w:lang w:val="en-GB"/>
        </w:rPr>
        <w:t xml:space="preserve"> </w:t>
      </w:r>
      <w:r w:rsidRPr="005B4738">
        <w:rPr>
          <w:lang w:val="en-GB"/>
        </w:rPr>
        <w:t>D,</w:t>
      </w:r>
      <w:r w:rsidRPr="005B4738">
        <w:rPr>
          <w:rFonts w:eastAsia="Times New Roman"/>
          <w:lang w:val="en-GB"/>
        </w:rPr>
        <w:t xml:space="preserve"> </w:t>
      </w:r>
      <w:r w:rsidRPr="005B4738">
        <w:rPr>
          <w:lang w:val="en-GB"/>
        </w:rPr>
        <w:t>De</w:t>
      </w:r>
      <w:r w:rsidRPr="005B4738">
        <w:rPr>
          <w:rFonts w:eastAsia="Times New Roman"/>
          <w:lang w:val="en-GB"/>
        </w:rPr>
        <w:t xml:space="preserve"> </w:t>
      </w:r>
      <w:proofErr w:type="spellStart"/>
      <w:r w:rsidRPr="005B4738">
        <w:rPr>
          <w:lang w:val="en-GB"/>
        </w:rPr>
        <w:t>Giacomo</w:t>
      </w:r>
      <w:proofErr w:type="spellEnd"/>
      <w:r w:rsidRPr="005B4738">
        <w:rPr>
          <w:rFonts w:eastAsia="Times New Roman"/>
          <w:lang w:val="en-GB"/>
        </w:rPr>
        <w:t xml:space="preserve"> </w:t>
      </w:r>
      <w:r w:rsidRPr="005B4738">
        <w:rPr>
          <w:lang w:val="en-GB"/>
        </w:rPr>
        <w:t>G</w:t>
      </w:r>
      <w:r w:rsidRPr="005B4738">
        <w:rPr>
          <w:rFonts w:eastAsia="Times New Roman"/>
          <w:lang w:val="en-GB"/>
        </w:rPr>
        <w:t xml:space="preserve"> </w:t>
      </w:r>
      <w:r w:rsidRPr="005B4738">
        <w:rPr>
          <w:lang w:val="en-GB"/>
        </w:rPr>
        <w:t>and</w:t>
      </w:r>
      <w:r w:rsidRPr="005B4738">
        <w:rPr>
          <w:rFonts w:eastAsia="Times New Roman"/>
          <w:lang w:val="en-GB"/>
        </w:rPr>
        <w:t xml:space="preserve"> </w:t>
      </w:r>
      <w:proofErr w:type="spellStart"/>
      <w:r w:rsidRPr="005B4738">
        <w:rPr>
          <w:lang w:val="en-GB"/>
        </w:rPr>
        <w:t>Lenzerini</w:t>
      </w:r>
      <w:proofErr w:type="spellEnd"/>
      <w:r w:rsidRPr="005B4738">
        <w:rPr>
          <w:rFonts w:eastAsia="Times New Roman"/>
          <w:lang w:val="en-GB"/>
        </w:rPr>
        <w:t xml:space="preserve"> </w:t>
      </w:r>
      <w:r w:rsidRPr="005B4738">
        <w:rPr>
          <w:lang w:val="en-GB"/>
        </w:rPr>
        <w:t>M</w:t>
      </w:r>
      <w:r w:rsidR="0027088A">
        <w:rPr>
          <w:lang w:val="en-GB"/>
        </w:rPr>
        <w:t>,</w:t>
      </w:r>
      <w:r w:rsidRPr="005B4738">
        <w:rPr>
          <w:rFonts w:eastAsia="Times New Roman"/>
          <w:lang w:val="en-GB"/>
        </w:rPr>
        <w:t xml:space="preserve"> ‘</w:t>
      </w:r>
      <w:r w:rsidRPr="005B4738">
        <w:rPr>
          <w:lang w:val="en-GB"/>
        </w:rPr>
        <w:t>Conjunctive</w:t>
      </w:r>
      <w:r w:rsidRPr="005B4738">
        <w:rPr>
          <w:rFonts w:eastAsia="Times New Roman"/>
          <w:lang w:val="en-GB"/>
        </w:rPr>
        <w:t xml:space="preserve"> </w:t>
      </w:r>
      <w:r w:rsidRPr="005B4738">
        <w:rPr>
          <w:lang w:val="en-GB"/>
        </w:rPr>
        <w:t>Query</w:t>
      </w:r>
      <w:r w:rsidRPr="005B4738">
        <w:rPr>
          <w:rFonts w:eastAsia="Times New Roman"/>
          <w:lang w:val="en-GB"/>
        </w:rPr>
        <w:t xml:space="preserve"> </w:t>
      </w:r>
      <w:r w:rsidRPr="005B4738">
        <w:rPr>
          <w:lang w:val="en-GB"/>
        </w:rPr>
        <w:t>Containment</w:t>
      </w:r>
      <w:r w:rsidRPr="005B4738">
        <w:rPr>
          <w:rFonts w:eastAsia="Times New Roman"/>
          <w:lang w:val="en-GB"/>
        </w:rPr>
        <w:t xml:space="preserve"> </w:t>
      </w:r>
      <w:r w:rsidRPr="005B4738">
        <w:rPr>
          <w:lang w:val="en-GB"/>
        </w:rPr>
        <w:t>in</w:t>
      </w:r>
      <w:r w:rsidRPr="005B4738">
        <w:rPr>
          <w:rFonts w:eastAsia="Times New Roman"/>
          <w:lang w:val="en-GB"/>
        </w:rPr>
        <w:t xml:space="preserve"> </w:t>
      </w:r>
      <w:r w:rsidRPr="005B4738">
        <w:rPr>
          <w:lang w:val="en-GB"/>
        </w:rPr>
        <w:t>Description</w:t>
      </w:r>
      <w:r w:rsidRPr="005B4738">
        <w:rPr>
          <w:rFonts w:eastAsia="Times New Roman"/>
          <w:lang w:val="en-GB"/>
        </w:rPr>
        <w:t xml:space="preserve"> </w:t>
      </w:r>
      <w:r w:rsidRPr="005B4738">
        <w:rPr>
          <w:lang w:val="en-GB"/>
        </w:rPr>
        <w:t>Logics</w:t>
      </w:r>
      <w:r w:rsidRPr="005B4738">
        <w:rPr>
          <w:rFonts w:eastAsia="Times New Roman"/>
          <w:lang w:val="en-GB"/>
        </w:rPr>
        <w:t xml:space="preserve"> </w:t>
      </w:r>
      <w:r w:rsidRPr="005B4738">
        <w:rPr>
          <w:lang w:val="en-GB"/>
        </w:rPr>
        <w:t>with</w:t>
      </w:r>
      <w:r w:rsidRPr="005B4738">
        <w:rPr>
          <w:rFonts w:eastAsia="Times New Roman"/>
          <w:lang w:val="en-GB"/>
        </w:rPr>
        <w:t xml:space="preserve"> </w:t>
      </w:r>
      <w:r w:rsidRPr="005B4738">
        <w:rPr>
          <w:lang w:val="en-GB"/>
        </w:rPr>
        <w:t>n-</w:t>
      </w:r>
      <w:proofErr w:type="spellStart"/>
      <w:r w:rsidRPr="005B4738">
        <w:rPr>
          <w:lang w:val="en-GB"/>
        </w:rPr>
        <w:t>ary</w:t>
      </w:r>
      <w:proofErr w:type="spellEnd"/>
      <w:r w:rsidRPr="005B4738">
        <w:rPr>
          <w:rFonts w:eastAsia="Times New Roman"/>
          <w:lang w:val="en-GB"/>
        </w:rPr>
        <w:t xml:space="preserve"> </w:t>
      </w:r>
      <w:r w:rsidRPr="005B4738">
        <w:rPr>
          <w:lang w:val="en-GB"/>
        </w:rPr>
        <w:t>Relations</w:t>
      </w:r>
      <w:r w:rsidRPr="005B4738">
        <w:rPr>
          <w:rFonts w:eastAsia="Times New Roman"/>
          <w:lang w:val="en-GB"/>
        </w:rPr>
        <w:t>’</w:t>
      </w:r>
      <w:r w:rsidRPr="005B4738">
        <w:rPr>
          <w:lang w:val="en-GB"/>
        </w:rPr>
        <w:t>.</w:t>
      </w:r>
      <w:r w:rsidRPr="005B4738">
        <w:rPr>
          <w:rFonts w:eastAsia="Times New Roman"/>
          <w:lang w:val="en-GB"/>
        </w:rPr>
        <w:t xml:space="preserve"> </w:t>
      </w:r>
      <w:r w:rsidRPr="005B4738">
        <w:rPr>
          <w:lang w:val="en-GB"/>
        </w:rPr>
        <w:t>In:</w:t>
      </w:r>
      <w:r w:rsidRPr="005B4738">
        <w:rPr>
          <w:rFonts w:eastAsia="Times New Roman"/>
          <w:lang w:val="en-GB"/>
        </w:rPr>
        <w:t xml:space="preserve"> </w:t>
      </w:r>
      <w:proofErr w:type="spellStart"/>
      <w:r w:rsidRPr="005B4738">
        <w:rPr>
          <w:lang w:val="en-GB"/>
        </w:rPr>
        <w:t>Brachman</w:t>
      </w:r>
      <w:proofErr w:type="spellEnd"/>
      <w:r w:rsidRPr="005B4738">
        <w:rPr>
          <w:lang w:val="en-GB"/>
        </w:rPr>
        <w:t>,</w:t>
      </w:r>
      <w:r w:rsidRPr="005B4738">
        <w:rPr>
          <w:rFonts w:eastAsia="Times New Roman"/>
          <w:lang w:val="en-GB"/>
        </w:rPr>
        <w:t xml:space="preserve"> </w:t>
      </w:r>
      <w:r w:rsidRPr="005B4738">
        <w:rPr>
          <w:lang w:val="en-GB"/>
        </w:rPr>
        <w:t>R</w:t>
      </w:r>
      <w:r w:rsidRPr="005B4738">
        <w:rPr>
          <w:rFonts w:eastAsia="Times New Roman"/>
          <w:lang w:val="en-GB"/>
        </w:rPr>
        <w:t xml:space="preserve"> </w:t>
      </w:r>
      <w:r w:rsidRPr="005B4738">
        <w:rPr>
          <w:lang w:val="en-GB"/>
        </w:rPr>
        <w:t>et</w:t>
      </w:r>
      <w:r w:rsidRPr="005B4738">
        <w:rPr>
          <w:rFonts w:eastAsia="Times New Roman"/>
          <w:lang w:val="en-GB"/>
        </w:rPr>
        <w:t xml:space="preserve"> </w:t>
      </w:r>
      <w:r w:rsidRPr="005B4738">
        <w:rPr>
          <w:lang w:val="en-GB"/>
        </w:rPr>
        <w:t>al.</w:t>
      </w:r>
      <w:r w:rsidRPr="005B4738">
        <w:rPr>
          <w:rFonts w:eastAsia="Times New Roman"/>
          <w:lang w:val="en-GB"/>
        </w:rPr>
        <w:t xml:space="preserve"> </w:t>
      </w:r>
      <w:r w:rsidRPr="005B4738">
        <w:rPr>
          <w:lang w:val="en-GB"/>
        </w:rPr>
        <w:t>(ed.)</w:t>
      </w:r>
      <w:r w:rsidRPr="005B4738">
        <w:rPr>
          <w:rFonts w:eastAsia="Times New Roman"/>
          <w:lang w:val="en-GB"/>
        </w:rPr>
        <w:t xml:space="preserve"> </w:t>
      </w:r>
      <w:r w:rsidRPr="00A21127">
        <w:rPr>
          <w:i/>
          <w:lang w:val="en-GB"/>
        </w:rPr>
        <w:t>Proceedings</w:t>
      </w:r>
      <w:r w:rsidRPr="00A21127">
        <w:rPr>
          <w:rFonts w:eastAsia="Times New Roman"/>
          <w:i/>
          <w:lang w:val="en-GB"/>
        </w:rPr>
        <w:t xml:space="preserve"> </w:t>
      </w:r>
      <w:r w:rsidRPr="00A21127">
        <w:rPr>
          <w:i/>
          <w:lang w:val="en-GB"/>
        </w:rPr>
        <w:t>of</w:t>
      </w:r>
      <w:r w:rsidRPr="00A21127">
        <w:rPr>
          <w:rFonts w:eastAsia="Times New Roman"/>
          <w:i/>
          <w:lang w:val="en-GB"/>
        </w:rPr>
        <w:t xml:space="preserve"> </w:t>
      </w:r>
      <w:r w:rsidRPr="00A21127">
        <w:rPr>
          <w:i/>
          <w:lang w:val="en-GB"/>
        </w:rPr>
        <w:t>the</w:t>
      </w:r>
      <w:r w:rsidRPr="00A21127">
        <w:rPr>
          <w:rFonts w:eastAsia="Times New Roman"/>
          <w:i/>
          <w:lang w:val="en-GB"/>
        </w:rPr>
        <w:t xml:space="preserve"> </w:t>
      </w:r>
      <w:r w:rsidRPr="00A21127">
        <w:rPr>
          <w:i/>
          <w:lang w:val="en-GB"/>
        </w:rPr>
        <w:t>1997</w:t>
      </w:r>
      <w:r w:rsidRPr="00A21127">
        <w:rPr>
          <w:rFonts w:eastAsia="Times New Roman"/>
          <w:i/>
          <w:lang w:val="en-GB"/>
        </w:rPr>
        <w:t xml:space="preserve"> </w:t>
      </w:r>
      <w:r w:rsidRPr="00A21127">
        <w:rPr>
          <w:i/>
          <w:lang w:val="en-GB"/>
        </w:rPr>
        <w:t>Description</w:t>
      </w:r>
      <w:r w:rsidRPr="00A21127">
        <w:rPr>
          <w:rFonts w:eastAsia="Times New Roman"/>
          <w:i/>
          <w:lang w:val="en-GB"/>
        </w:rPr>
        <w:t xml:space="preserve"> </w:t>
      </w:r>
      <w:r w:rsidRPr="00A21127">
        <w:rPr>
          <w:i/>
          <w:lang w:val="en-GB"/>
        </w:rPr>
        <w:t>Logic</w:t>
      </w:r>
      <w:r w:rsidRPr="00A21127">
        <w:rPr>
          <w:rFonts w:eastAsia="Times New Roman"/>
          <w:i/>
          <w:lang w:val="en-GB"/>
        </w:rPr>
        <w:t xml:space="preserve"> </w:t>
      </w:r>
      <w:r w:rsidRPr="00A21127">
        <w:rPr>
          <w:i/>
          <w:lang w:val="en-GB"/>
        </w:rPr>
        <w:t>Workshop</w:t>
      </w:r>
      <w:r w:rsidRPr="00A21127">
        <w:rPr>
          <w:rFonts w:eastAsia="Times New Roman"/>
          <w:i/>
          <w:lang w:val="en-GB"/>
        </w:rPr>
        <w:t xml:space="preserve"> </w:t>
      </w:r>
      <w:r w:rsidRPr="00A21127">
        <w:rPr>
          <w:i/>
          <w:lang w:val="en-GB"/>
        </w:rPr>
        <w:t>(DL</w:t>
      </w:r>
      <w:r w:rsidRPr="00A21127">
        <w:rPr>
          <w:rFonts w:eastAsia="Times New Roman"/>
          <w:i/>
          <w:lang w:val="en-GB"/>
        </w:rPr>
        <w:t>’</w:t>
      </w:r>
      <w:r w:rsidRPr="00A21127">
        <w:rPr>
          <w:i/>
          <w:lang w:val="en-GB"/>
        </w:rPr>
        <w:t>97)</w:t>
      </w:r>
      <w:r w:rsidRPr="005B4738">
        <w:rPr>
          <w:lang w:val="en-GB"/>
        </w:rPr>
        <w:t>,</w:t>
      </w:r>
      <w:r w:rsidR="0027088A">
        <w:rPr>
          <w:lang w:val="en-GB"/>
        </w:rPr>
        <w:t xml:space="preserve"> 1997, </w:t>
      </w:r>
      <w:r w:rsidRPr="005B4738">
        <w:rPr>
          <w:rFonts w:eastAsia="Times New Roman"/>
          <w:lang w:val="en-GB"/>
        </w:rPr>
        <w:t xml:space="preserve"> </w:t>
      </w:r>
      <w:proofErr w:type="spellStart"/>
      <w:r w:rsidRPr="005B4738">
        <w:rPr>
          <w:lang w:val="en-GB"/>
        </w:rPr>
        <w:t>pp</w:t>
      </w:r>
      <w:proofErr w:type="spellEnd"/>
      <w:r w:rsidRPr="005B4738">
        <w:rPr>
          <w:rFonts w:eastAsia="Times New Roman"/>
          <w:lang w:val="en-GB"/>
        </w:rPr>
        <w:t xml:space="preserve"> </w:t>
      </w:r>
      <w:r w:rsidRPr="005B4738">
        <w:rPr>
          <w:lang w:val="en-GB"/>
        </w:rPr>
        <w:t>5</w:t>
      </w:r>
      <w:r w:rsidRPr="005B4738">
        <w:rPr>
          <w:rFonts w:eastAsia="Times New Roman"/>
          <w:lang w:val="en-GB"/>
        </w:rPr>
        <w:t>–</w:t>
      </w:r>
      <w:r w:rsidRPr="005B4738">
        <w:rPr>
          <w:lang w:val="en-GB"/>
        </w:rPr>
        <w:t>9.</w:t>
      </w:r>
    </w:p>
    <w:p w14:paraId="022227F6" w14:textId="77777777" w:rsidR="006E10DF" w:rsidRPr="005B4738" w:rsidRDefault="006E10DF" w:rsidP="006E10DF">
      <w:pPr>
        <w:pStyle w:val="References"/>
        <w:rPr>
          <w:rFonts w:eastAsia="Times New Roman"/>
          <w:color w:val="000000"/>
          <w:szCs w:val="16"/>
          <w:lang w:val="en-GB"/>
        </w:rPr>
      </w:pPr>
      <w:proofErr w:type="spellStart"/>
      <w:r w:rsidRPr="005B4738">
        <w:rPr>
          <w:lang w:val="en-GB"/>
        </w:rPr>
        <w:t>Wolter</w:t>
      </w:r>
      <w:proofErr w:type="spellEnd"/>
      <w:r w:rsidRPr="005B4738">
        <w:rPr>
          <w:lang w:val="en-GB"/>
        </w:rPr>
        <w:t xml:space="preserve"> F, </w:t>
      </w:r>
      <w:proofErr w:type="spellStart"/>
      <w:r w:rsidRPr="005B4738">
        <w:rPr>
          <w:lang w:val="en-GB"/>
        </w:rPr>
        <w:t>Zakharyashev</w:t>
      </w:r>
      <w:proofErr w:type="spellEnd"/>
      <w:r w:rsidRPr="005B4738">
        <w:rPr>
          <w:lang w:val="en-GB"/>
        </w:rPr>
        <w:t xml:space="preserve"> M and </w:t>
      </w:r>
      <w:proofErr w:type="spellStart"/>
      <w:r w:rsidRPr="005B4738">
        <w:rPr>
          <w:lang w:val="en-GB"/>
        </w:rPr>
        <w:t>Mosurovicz</w:t>
      </w:r>
      <w:proofErr w:type="spellEnd"/>
      <w:r w:rsidRPr="005B4738">
        <w:rPr>
          <w:lang w:val="en-GB"/>
        </w:rPr>
        <w:t xml:space="preserve"> M</w:t>
      </w:r>
      <w:r w:rsidR="0027088A">
        <w:rPr>
          <w:lang w:val="en-GB"/>
        </w:rPr>
        <w:t>,</w:t>
      </w:r>
      <w:r w:rsidRPr="005B4738">
        <w:rPr>
          <w:lang w:val="en-GB"/>
        </w:rPr>
        <w:t xml:space="preserve"> </w:t>
      </w:r>
      <w:r w:rsidR="0027088A" w:rsidRPr="005B4738">
        <w:rPr>
          <w:rFonts w:eastAsia="Times New Roman"/>
          <w:lang w:val="en-GB"/>
        </w:rPr>
        <w:t>‘</w:t>
      </w:r>
      <w:r w:rsidRPr="005B4738">
        <w:rPr>
          <w:lang w:val="en-GB"/>
        </w:rPr>
        <w:t>Temporalizing Description Logic: a point based approach</w:t>
      </w:r>
      <w:r w:rsidR="0027088A" w:rsidRPr="005B4738">
        <w:rPr>
          <w:rFonts w:eastAsia="Times New Roman"/>
          <w:lang w:val="en-GB"/>
        </w:rPr>
        <w:t>’</w:t>
      </w:r>
      <w:r w:rsidRPr="005B4738">
        <w:rPr>
          <w:lang w:val="en-GB"/>
        </w:rPr>
        <w:t xml:space="preserve">. In: </w:t>
      </w:r>
      <w:r w:rsidRPr="00A21127">
        <w:rPr>
          <w:i/>
          <w:lang w:val="en-GB"/>
        </w:rPr>
        <w:t>Bulletin of the Italian Association for Artificial</w:t>
      </w:r>
      <w:r w:rsidRPr="005B4738">
        <w:rPr>
          <w:lang w:val="en-GB"/>
        </w:rPr>
        <w:t xml:space="preserve"> Intelligence </w:t>
      </w:r>
      <w:r w:rsidRPr="00A21127">
        <w:rPr>
          <w:b/>
          <w:lang w:val="en-GB"/>
        </w:rPr>
        <w:t>14</w:t>
      </w:r>
      <w:r w:rsidR="0027088A">
        <w:rPr>
          <w:lang w:val="en-GB"/>
        </w:rPr>
        <w:t xml:space="preserve"> (2001)</w:t>
      </w:r>
      <w:r w:rsidRPr="005B4738">
        <w:rPr>
          <w:lang w:val="en-GB"/>
        </w:rPr>
        <w:t xml:space="preserve">, </w:t>
      </w:r>
      <w:proofErr w:type="spellStart"/>
      <w:r w:rsidRPr="005B4738">
        <w:rPr>
          <w:lang w:val="en-GB"/>
        </w:rPr>
        <w:t>pp</w:t>
      </w:r>
      <w:proofErr w:type="spellEnd"/>
      <w:r w:rsidRPr="005B4738">
        <w:rPr>
          <w:lang w:val="en-GB"/>
        </w:rPr>
        <w:t xml:space="preserve"> 16</w:t>
      </w:r>
      <w:r w:rsidRPr="005B4738">
        <w:rPr>
          <w:rFonts w:eastAsia="Times New Roman"/>
          <w:color w:val="000000"/>
          <w:szCs w:val="16"/>
          <w:lang w:val="en-GB"/>
        </w:rPr>
        <w:t>–20.</w:t>
      </w:r>
    </w:p>
    <w:p w14:paraId="7363B16D" w14:textId="77777777" w:rsidR="006E10DF" w:rsidRPr="00A21127" w:rsidRDefault="006E10DF" w:rsidP="006E10DF">
      <w:pPr>
        <w:pStyle w:val="References"/>
        <w:rPr>
          <w:lang w:val="en-GB"/>
        </w:rPr>
      </w:pPr>
      <w:r w:rsidRPr="005B4738">
        <w:rPr>
          <w:lang w:val="en-GB"/>
        </w:rPr>
        <w:t xml:space="preserve">Welty C and </w:t>
      </w:r>
      <w:proofErr w:type="spellStart"/>
      <w:r w:rsidRPr="005B4738">
        <w:rPr>
          <w:lang w:val="en-GB"/>
        </w:rPr>
        <w:t>Fikes</w:t>
      </w:r>
      <w:proofErr w:type="spellEnd"/>
      <w:r w:rsidRPr="005B4738">
        <w:rPr>
          <w:lang w:val="en-GB"/>
        </w:rPr>
        <w:t xml:space="preserve"> R (2006). ‘A </w:t>
      </w:r>
      <w:proofErr w:type="spellStart"/>
      <w:r w:rsidRPr="005B4738">
        <w:rPr>
          <w:lang w:val="en-GB"/>
        </w:rPr>
        <w:t>Resuable</w:t>
      </w:r>
      <w:proofErr w:type="spellEnd"/>
      <w:r w:rsidRPr="005B4738">
        <w:rPr>
          <w:lang w:val="en-GB"/>
        </w:rPr>
        <w:t xml:space="preserve"> Ontology for </w:t>
      </w:r>
      <w:proofErr w:type="spellStart"/>
      <w:r w:rsidRPr="005B4738">
        <w:rPr>
          <w:lang w:val="en-GB"/>
        </w:rPr>
        <w:t>Fluents</w:t>
      </w:r>
      <w:proofErr w:type="spellEnd"/>
      <w:r w:rsidRPr="005B4738">
        <w:rPr>
          <w:lang w:val="en-GB"/>
        </w:rPr>
        <w:t xml:space="preserve"> in OWL’ In: </w:t>
      </w:r>
      <w:r w:rsidRPr="005B4738">
        <w:rPr>
          <w:color w:val="404040"/>
          <w:lang w:val="en-GB"/>
        </w:rPr>
        <w:t xml:space="preserve">Bennett B and </w:t>
      </w:r>
      <w:proofErr w:type="spellStart"/>
      <w:r w:rsidRPr="005B4738">
        <w:rPr>
          <w:color w:val="404040"/>
          <w:lang w:val="en-GB"/>
        </w:rPr>
        <w:t>Fellbaum</w:t>
      </w:r>
      <w:proofErr w:type="spellEnd"/>
      <w:r w:rsidRPr="005B4738">
        <w:rPr>
          <w:lang w:val="en-GB"/>
        </w:rPr>
        <w:t xml:space="preserve"> C (ed</w:t>
      </w:r>
      <w:r w:rsidRPr="00A21127">
        <w:rPr>
          <w:i/>
          <w:lang w:val="en-GB"/>
        </w:rPr>
        <w:t>.</w:t>
      </w:r>
      <w:r w:rsidRPr="0027088A">
        <w:rPr>
          <w:lang w:val="en-GB"/>
        </w:rPr>
        <w:t>):</w:t>
      </w:r>
      <w:r w:rsidRPr="00A21127">
        <w:rPr>
          <w:i/>
          <w:lang w:val="en-GB"/>
        </w:rPr>
        <w:t xml:space="preserve"> </w:t>
      </w:r>
      <w:r w:rsidRPr="00A21127">
        <w:rPr>
          <w:i/>
          <w:color w:val="000000"/>
          <w:lang w:val="en-GB"/>
        </w:rPr>
        <w:t>Proceedings of FOIS-2006</w:t>
      </w:r>
      <w:r w:rsidRPr="005B4738">
        <w:rPr>
          <w:color w:val="000000"/>
          <w:lang w:val="en-GB"/>
        </w:rPr>
        <w:t xml:space="preserve">, IOS Press, </w:t>
      </w:r>
      <w:proofErr w:type="spellStart"/>
      <w:r w:rsidRPr="005B4738">
        <w:rPr>
          <w:color w:val="000000"/>
          <w:lang w:val="en-GB"/>
        </w:rPr>
        <w:t>pp</w:t>
      </w:r>
      <w:proofErr w:type="spellEnd"/>
      <w:r w:rsidRPr="005B4738">
        <w:rPr>
          <w:color w:val="000000"/>
          <w:lang w:val="en-GB"/>
        </w:rPr>
        <w:t xml:space="preserve"> 226–236.</w:t>
      </w:r>
    </w:p>
    <w:p w14:paraId="529A911E" w14:textId="77777777" w:rsidR="00154D66" w:rsidRPr="005B4738" w:rsidRDefault="00154D66" w:rsidP="00154D66">
      <w:pPr>
        <w:pStyle w:val="References"/>
        <w:rPr>
          <w:lang w:val="en-GB"/>
        </w:rPr>
      </w:pPr>
      <w:r>
        <w:t>Horridge</w:t>
      </w:r>
      <w:r w:rsidR="0027088A">
        <w:t xml:space="preserve"> M and Patel-Schneider PF,</w:t>
      </w:r>
      <w:r>
        <w:t xml:space="preserve"> </w:t>
      </w:r>
      <w:r w:rsidRPr="00A21127">
        <w:rPr>
          <w:i/>
        </w:rPr>
        <w:t>OWL 2 Web Ontol</w:t>
      </w:r>
      <w:r w:rsidR="0027088A" w:rsidRPr="00A21127">
        <w:rPr>
          <w:i/>
        </w:rPr>
        <w:t xml:space="preserve">ogy Language </w:t>
      </w:r>
      <w:r w:rsidR="0027088A" w:rsidRPr="00A21127">
        <w:rPr>
          <w:i/>
        </w:rPr>
        <w:br/>
        <w:t>Manchester Syntax</w:t>
      </w:r>
      <w:r w:rsidR="0027088A">
        <w:t>, 2009.</w:t>
      </w:r>
      <w:r>
        <w:t xml:space="preserve"> URL: </w:t>
      </w:r>
      <w:r w:rsidRPr="00154D66">
        <w:t>http://www.w3.org/TR/owl2-manchester-syntax/</w:t>
      </w:r>
    </w:p>
    <w:p w14:paraId="0EBE19AC" w14:textId="77777777" w:rsidR="006E10DF" w:rsidRPr="005B4738" w:rsidRDefault="006E10DF" w:rsidP="006E10DF">
      <w:pPr>
        <w:pStyle w:val="References"/>
        <w:rPr>
          <w:rFonts w:eastAsia="Times New Roman"/>
          <w:lang w:val="en-GB"/>
        </w:rPr>
      </w:pPr>
      <w:proofErr w:type="spellStart"/>
      <w:r w:rsidRPr="005B4738">
        <w:rPr>
          <w:lang w:val="en-GB"/>
        </w:rPr>
        <w:t>Grenon</w:t>
      </w:r>
      <w:proofErr w:type="spellEnd"/>
      <w:r w:rsidRPr="005B4738">
        <w:rPr>
          <w:rFonts w:eastAsia="Times New Roman"/>
          <w:lang w:val="en-GB"/>
        </w:rPr>
        <w:t xml:space="preserve"> </w:t>
      </w:r>
      <w:r w:rsidRPr="005B4738">
        <w:rPr>
          <w:lang w:val="en-GB"/>
        </w:rPr>
        <w:t>P,</w:t>
      </w:r>
      <w:r w:rsidRPr="005B4738">
        <w:rPr>
          <w:rFonts w:eastAsia="Times New Roman"/>
          <w:lang w:val="en-GB"/>
        </w:rPr>
        <w:t xml:space="preserve"> </w:t>
      </w:r>
      <w:r w:rsidRPr="005B4738">
        <w:rPr>
          <w:lang w:val="en-GB"/>
        </w:rPr>
        <w:t>Smith</w:t>
      </w:r>
      <w:r w:rsidRPr="005B4738">
        <w:rPr>
          <w:rFonts w:eastAsia="Times New Roman"/>
          <w:lang w:val="en-GB"/>
        </w:rPr>
        <w:t xml:space="preserve"> </w:t>
      </w:r>
      <w:r w:rsidRPr="005B4738">
        <w:rPr>
          <w:lang w:val="en-GB"/>
        </w:rPr>
        <w:t>B</w:t>
      </w:r>
      <w:r w:rsidR="0027088A">
        <w:rPr>
          <w:lang w:val="en-GB"/>
        </w:rPr>
        <w:t>,</w:t>
      </w:r>
      <w:r w:rsidRPr="005B4738">
        <w:rPr>
          <w:rFonts w:eastAsia="Times New Roman"/>
          <w:lang w:val="en-GB"/>
        </w:rPr>
        <w:t xml:space="preserve"> ‘</w:t>
      </w:r>
      <w:r w:rsidRPr="005B4738">
        <w:rPr>
          <w:lang w:val="en-GB"/>
        </w:rPr>
        <w:t>SNAP</w:t>
      </w:r>
      <w:r w:rsidRPr="005B4738">
        <w:rPr>
          <w:rFonts w:eastAsia="Times New Roman"/>
          <w:lang w:val="en-GB"/>
        </w:rPr>
        <w:t xml:space="preserve"> </w:t>
      </w:r>
      <w:r w:rsidRPr="005B4738">
        <w:rPr>
          <w:lang w:val="en-GB"/>
        </w:rPr>
        <w:t>and</w:t>
      </w:r>
      <w:r w:rsidRPr="005B4738">
        <w:rPr>
          <w:rFonts w:eastAsia="Times New Roman"/>
          <w:lang w:val="en-GB"/>
        </w:rPr>
        <w:t xml:space="preserve"> </w:t>
      </w:r>
      <w:r w:rsidRPr="005B4738">
        <w:rPr>
          <w:lang w:val="en-GB"/>
        </w:rPr>
        <w:t>SPAN:</w:t>
      </w:r>
      <w:r w:rsidRPr="005B4738">
        <w:rPr>
          <w:rFonts w:eastAsia="Times New Roman"/>
          <w:lang w:val="en-GB"/>
        </w:rPr>
        <w:t xml:space="preserve"> </w:t>
      </w:r>
      <w:r w:rsidRPr="005B4738">
        <w:rPr>
          <w:lang w:val="en-GB"/>
        </w:rPr>
        <w:t>Towards</w:t>
      </w:r>
      <w:r w:rsidRPr="005B4738">
        <w:rPr>
          <w:rFonts w:eastAsia="Times New Roman"/>
          <w:lang w:val="en-GB"/>
        </w:rPr>
        <w:t xml:space="preserve"> </w:t>
      </w:r>
      <w:r w:rsidRPr="005B4738">
        <w:rPr>
          <w:lang w:val="en-GB"/>
        </w:rPr>
        <w:t>Dynamic</w:t>
      </w:r>
      <w:r w:rsidRPr="005B4738">
        <w:rPr>
          <w:rFonts w:eastAsia="Times New Roman"/>
          <w:lang w:val="en-GB"/>
        </w:rPr>
        <w:t xml:space="preserve"> </w:t>
      </w:r>
      <w:r w:rsidRPr="005B4738">
        <w:rPr>
          <w:lang w:val="en-GB"/>
        </w:rPr>
        <w:t>Spatial</w:t>
      </w:r>
      <w:r w:rsidRPr="005B4738">
        <w:rPr>
          <w:rFonts w:eastAsia="Times New Roman"/>
          <w:lang w:val="en-GB"/>
        </w:rPr>
        <w:t xml:space="preserve"> </w:t>
      </w:r>
      <w:r w:rsidRPr="005B4738">
        <w:rPr>
          <w:lang w:val="en-GB"/>
        </w:rPr>
        <w:t>Ontology</w:t>
      </w:r>
      <w:r w:rsidRPr="005B4738">
        <w:rPr>
          <w:rFonts w:eastAsia="Times New Roman"/>
          <w:lang w:val="en-GB"/>
        </w:rPr>
        <w:t>’</w:t>
      </w:r>
      <w:r w:rsidRPr="005B4738">
        <w:rPr>
          <w:lang w:val="en-GB"/>
        </w:rPr>
        <w:t>.</w:t>
      </w:r>
      <w:r w:rsidRPr="005B4738">
        <w:rPr>
          <w:rFonts w:eastAsia="Times New Roman"/>
          <w:lang w:val="en-GB"/>
        </w:rPr>
        <w:t xml:space="preserve"> </w:t>
      </w:r>
      <w:r w:rsidRPr="005B4738">
        <w:rPr>
          <w:lang w:val="en-GB"/>
        </w:rPr>
        <w:t>In</w:t>
      </w:r>
      <w:r w:rsidRPr="00A21127">
        <w:rPr>
          <w:i/>
          <w:lang w:val="en-GB"/>
        </w:rPr>
        <w:t>:</w:t>
      </w:r>
      <w:r w:rsidRPr="00A21127">
        <w:rPr>
          <w:rFonts w:eastAsia="Times New Roman"/>
          <w:i/>
          <w:lang w:val="en-GB"/>
        </w:rPr>
        <w:t xml:space="preserve"> </w:t>
      </w:r>
      <w:r w:rsidRPr="00A21127">
        <w:rPr>
          <w:i/>
          <w:lang w:val="en-GB"/>
        </w:rPr>
        <w:t>Spatial</w:t>
      </w:r>
      <w:r w:rsidRPr="00A21127">
        <w:rPr>
          <w:rFonts w:eastAsia="Times New Roman"/>
          <w:i/>
          <w:lang w:val="en-GB"/>
        </w:rPr>
        <w:t xml:space="preserve"> </w:t>
      </w:r>
      <w:r w:rsidRPr="00A21127">
        <w:rPr>
          <w:i/>
          <w:lang w:val="en-GB"/>
        </w:rPr>
        <w:t>Cognition</w:t>
      </w:r>
      <w:r w:rsidRPr="00A21127">
        <w:rPr>
          <w:rFonts w:eastAsia="Times New Roman"/>
          <w:i/>
          <w:lang w:val="en-GB"/>
        </w:rPr>
        <w:t xml:space="preserve"> </w:t>
      </w:r>
      <w:r w:rsidRPr="00A21127">
        <w:rPr>
          <w:i/>
          <w:lang w:val="en-GB"/>
        </w:rPr>
        <w:t>And</w:t>
      </w:r>
      <w:r w:rsidRPr="00A21127">
        <w:rPr>
          <w:rFonts w:eastAsia="Times New Roman"/>
          <w:i/>
          <w:lang w:val="en-GB"/>
        </w:rPr>
        <w:t xml:space="preserve"> </w:t>
      </w:r>
      <w:r w:rsidRPr="00A21127">
        <w:rPr>
          <w:i/>
          <w:lang w:val="en-GB"/>
        </w:rPr>
        <w:t>Computation</w:t>
      </w:r>
      <w:r w:rsidRPr="00A21127">
        <w:rPr>
          <w:rFonts w:eastAsia="Times New Roman"/>
          <w:b/>
          <w:lang w:val="en-GB"/>
        </w:rPr>
        <w:t xml:space="preserve"> </w:t>
      </w:r>
      <w:r w:rsidRPr="00A21127">
        <w:rPr>
          <w:b/>
          <w:lang w:val="en-GB"/>
        </w:rPr>
        <w:t>4:</w:t>
      </w:r>
      <w:r w:rsidRPr="00A21127">
        <w:rPr>
          <w:rFonts w:eastAsia="Times New Roman"/>
          <w:b/>
          <w:lang w:val="en-GB"/>
        </w:rPr>
        <w:t xml:space="preserve"> </w:t>
      </w:r>
      <w:r w:rsidRPr="00A21127">
        <w:rPr>
          <w:b/>
          <w:lang w:val="en-GB"/>
        </w:rPr>
        <w:t>1</w:t>
      </w:r>
      <w:r w:rsidR="0027088A" w:rsidRPr="00A21127">
        <w:rPr>
          <w:lang w:val="en-GB"/>
        </w:rPr>
        <w:t xml:space="preserve"> (2004)</w:t>
      </w:r>
      <w:r w:rsidRPr="005B4738">
        <w:rPr>
          <w:lang w:val="en-GB"/>
        </w:rPr>
        <w:t>,</w:t>
      </w:r>
      <w:r w:rsidRPr="005B4738">
        <w:rPr>
          <w:rFonts w:eastAsia="Times New Roman"/>
          <w:lang w:val="en-GB"/>
        </w:rPr>
        <w:t xml:space="preserve"> </w:t>
      </w:r>
      <w:proofErr w:type="spellStart"/>
      <w:r w:rsidRPr="005B4738">
        <w:rPr>
          <w:lang w:val="en-GB"/>
        </w:rPr>
        <w:t>pp</w:t>
      </w:r>
      <w:proofErr w:type="spellEnd"/>
      <w:r w:rsidRPr="005B4738">
        <w:rPr>
          <w:lang w:val="en-GB"/>
        </w:rPr>
        <w:t xml:space="preserve"> 69</w:t>
      </w:r>
      <w:r w:rsidRPr="005B4738">
        <w:rPr>
          <w:rFonts w:eastAsia="Times New Roman"/>
          <w:lang w:val="en-GB"/>
        </w:rPr>
        <w:t>–</w:t>
      </w:r>
      <w:r w:rsidRPr="005B4738">
        <w:rPr>
          <w:lang w:val="en-GB"/>
        </w:rPr>
        <w:t>103.</w:t>
      </w:r>
      <w:r w:rsidRPr="005B4738">
        <w:rPr>
          <w:rFonts w:eastAsia="Times New Roman"/>
          <w:lang w:val="en-GB"/>
        </w:rPr>
        <w:t xml:space="preserve"> </w:t>
      </w:r>
    </w:p>
    <w:p w14:paraId="2DEB92EF" w14:textId="77777777" w:rsidR="006E10DF" w:rsidRDefault="006E10DF" w:rsidP="006E10DF">
      <w:pPr>
        <w:pStyle w:val="References"/>
        <w:rPr>
          <w:lang w:val="en-GB"/>
        </w:rPr>
      </w:pPr>
      <w:r w:rsidRPr="005B4738">
        <w:rPr>
          <w:lang w:val="en-GB"/>
        </w:rPr>
        <w:t>[</w:t>
      </w:r>
      <w:proofErr w:type="spellStart"/>
      <w:r w:rsidRPr="005B4738">
        <w:rPr>
          <w:lang w:val="en-GB"/>
        </w:rPr>
        <w:t>Motik</w:t>
      </w:r>
      <w:proofErr w:type="spellEnd"/>
      <w:r w:rsidRPr="005B4738">
        <w:rPr>
          <w:lang w:val="en-GB"/>
        </w:rPr>
        <w:t xml:space="preserve"> B, Patel-Schneider, PF and Cuenca </w:t>
      </w:r>
      <w:proofErr w:type="spellStart"/>
      <w:r w:rsidRPr="005B4738">
        <w:rPr>
          <w:lang w:val="en-GB"/>
        </w:rPr>
        <w:t>Grau</w:t>
      </w:r>
      <w:proofErr w:type="spellEnd"/>
      <w:r w:rsidRPr="005B4738">
        <w:rPr>
          <w:lang w:val="en-GB"/>
        </w:rPr>
        <w:t xml:space="preserve"> B</w:t>
      </w:r>
      <w:r w:rsidR="0027088A" w:rsidRPr="00A21127">
        <w:rPr>
          <w:i/>
          <w:lang w:val="en-GB"/>
        </w:rPr>
        <w:t>,</w:t>
      </w:r>
      <w:r w:rsidRPr="00A21127">
        <w:rPr>
          <w:i/>
          <w:lang w:val="en-GB"/>
        </w:rPr>
        <w:t xml:space="preserve"> OWL 2 Web Ontology Language Direct Semantics</w:t>
      </w:r>
      <w:r w:rsidR="0027088A">
        <w:rPr>
          <w:lang w:val="en-GB"/>
        </w:rPr>
        <w:t>, 2009.</w:t>
      </w:r>
      <w:r w:rsidRPr="005B4738">
        <w:rPr>
          <w:lang w:val="en-GB"/>
        </w:rPr>
        <w:t xml:space="preserve"> URL: </w:t>
      </w:r>
      <w:r w:rsidR="00E86A03">
        <w:rPr>
          <w:rPrChange w:id="386" w:author="Alan Ruttenberg" w:date="2012-02-13T07:50:00Z">
            <w:rPr>
              <w:lang w:val="en-GB"/>
            </w:rPr>
          </w:rPrChange>
        </w:rPr>
        <w:fldChar w:fldCharType="begin"/>
      </w:r>
      <w:r w:rsidR="00E86A03">
        <w:rPr>
          <w:rPrChange w:id="387" w:author="Alan Ruttenberg" w:date="2012-02-13T07:50:00Z">
            <w:rPr>
              <w:lang w:val="en-GB"/>
            </w:rPr>
          </w:rPrChange>
        </w:rPr>
        <w:instrText xml:space="preserve"> HYPERLINK "http://www.w3.org/TR/2009/REC-owl2-direct-semantics-20091027/" </w:instrText>
      </w:r>
      <w:r w:rsidR="00E86A03">
        <w:rPr>
          <w:rPrChange w:id="388" w:author="Alan Ruttenberg" w:date="2012-02-13T07:50:00Z">
            <w:rPr>
              <w:lang w:val="en-GB"/>
            </w:rPr>
          </w:rPrChange>
        </w:rPr>
        <w:fldChar w:fldCharType="separate"/>
      </w:r>
      <w:r w:rsidR="00E86A03" w:rsidRPr="00977898">
        <w:rPr>
          <w:rStyle w:val="Hyperlink"/>
          <w:color w:val="auto"/>
          <w:u w:val="none"/>
          <w:lang w:val="en-GB"/>
        </w:rPr>
        <w:t>http://www.w3.org/TR/2009/REC-owl2-direct-semantics-20091027/</w:t>
      </w:r>
      <w:r w:rsidR="00E86A03">
        <w:rPr>
          <w:rStyle w:val="Hyperlink"/>
          <w:color w:val="auto"/>
          <w:u w:val="none"/>
          <w:lang w:val="en-GB"/>
          <w:rPrChange w:id="389" w:author="Alan Ruttenberg" w:date="2012-02-13T07:50:00Z">
            <w:rPr>
              <w:lang w:val="en-GB"/>
            </w:rPr>
          </w:rPrChange>
        </w:rPr>
        <w:fldChar w:fldCharType="end"/>
      </w:r>
    </w:p>
    <w:p w14:paraId="41709E2F" w14:textId="77777777" w:rsidR="00E86A03" w:rsidRPr="0027088A" w:rsidRDefault="00E86A03" w:rsidP="0027088A">
      <w:pPr>
        <w:pStyle w:val="References"/>
        <w:rPr>
          <w:lang w:val="en-GB"/>
        </w:rPr>
      </w:pPr>
      <w:r w:rsidRPr="00A21127">
        <w:t>Motik</w:t>
      </w:r>
      <w:r w:rsidRPr="00A21127">
        <w:rPr>
          <w:rFonts w:eastAsia="Times New Roman"/>
        </w:rPr>
        <w:t xml:space="preserve"> </w:t>
      </w:r>
      <w:r w:rsidRPr="00A21127">
        <w:t>B,</w:t>
      </w:r>
      <w:r w:rsidRPr="00A21127">
        <w:rPr>
          <w:rFonts w:eastAsia="Times New Roman"/>
        </w:rPr>
        <w:t xml:space="preserve"> </w:t>
      </w:r>
      <w:r w:rsidRPr="00A21127">
        <w:t>Patel-Schneider</w:t>
      </w:r>
      <w:r w:rsidRPr="00A21127">
        <w:rPr>
          <w:rFonts w:eastAsia="Times New Roman"/>
        </w:rPr>
        <w:t xml:space="preserve"> </w:t>
      </w:r>
      <w:r w:rsidRPr="00A21127">
        <w:t>PF,</w:t>
      </w:r>
      <w:r w:rsidRPr="00A21127">
        <w:rPr>
          <w:rFonts w:eastAsia="Times New Roman"/>
        </w:rPr>
        <w:t xml:space="preserve"> </w:t>
      </w:r>
      <w:r w:rsidRPr="00A21127">
        <w:t>Parsia</w:t>
      </w:r>
      <w:r w:rsidRPr="00A21127">
        <w:rPr>
          <w:rFonts w:eastAsia="Times New Roman"/>
        </w:rPr>
        <w:t xml:space="preserve"> </w:t>
      </w:r>
      <w:r w:rsidRPr="00A21127">
        <w:t>B</w:t>
      </w:r>
      <w:r w:rsidR="0027088A" w:rsidRPr="00A21127">
        <w:rPr>
          <w:rFonts w:eastAsia="Times New Roman"/>
          <w:i/>
        </w:rPr>
        <w:t>,</w:t>
      </w:r>
      <w:r w:rsidRPr="00A21127">
        <w:rPr>
          <w:rFonts w:eastAsia="Times New Roman"/>
          <w:i/>
        </w:rPr>
        <w:t xml:space="preserve"> </w:t>
      </w:r>
      <w:r w:rsidRPr="00A21127">
        <w:rPr>
          <w:i/>
          <w:lang w:val="en-GB"/>
        </w:rPr>
        <w:t>OWL</w:t>
      </w:r>
      <w:r w:rsidRPr="00A21127">
        <w:rPr>
          <w:rFonts w:eastAsia="Times New Roman"/>
          <w:i/>
          <w:lang w:val="en-GB"/>
        </w:rPr>
        <w:t xml:space="preserve"> </w:t>
      </w:r>
      <w:r w:rsidRPr="00A21127">
        <w:rPr>
          <w:i/>
          <w:lang w:val="en-GB"/>
        </w:rPr>
        <w:t>2</w:t>
      </w:r>
      <w:r w:rsidRPr="00A21127">
        <w:rPr>
          <w:rFonts w:eastAsia="Times New Roman"/>
          <w:i/>
          <w:lang w:val="en-GB"/>
        </w:rPr>
        <w:t xml:space="preserve"> </w:t>
      </w:r>
      <w:r w:rsidRPr="00A21127">
        <w:rPr>
          <w:i/>
          <w:lang w:val="en-GB"/>
        </w:rPr>
        <w:t>Web</w:t>
      </w:r>
      <w:r w:rsidRPr="00A21127">
        <w:rPr>
          <w:rFonts w:eastAsia="Times New Roman"/>
          <w:i/>
          <w:lang w:val="en-GB"/>
        </w:rPr>
        <w:t xml:space="preserve"> </w:t>
      </w:r>
      <w:r w:rsidRPr="00A21127">
        <w:rPr>
          <w:i/>
          <w:lang w:val="en-GB"/>
        </w:rPr>
        <w:t>Ontology</w:t>
      </w:r>
      <w:r w:rsidRPr="00A21127">
        <w:rPr>
          <w:rFonts w:eastAsia="Times New Roman"/>
          <w:i/>
          <w:lang w:val="en-GB"/>
        </w:rPr>
        <w:t xml:space="preserve"> </w:t>
      </w:r>
      <w:r w:rsidRPr="00A21127">
        <w:rPr>
          <w:i/>
          <w:lang w:val="en-GB"/>
        </w:rPr>
        <w:t>Language</w:t>
      </w:r>
      <w:r w:rsidRPr="00A21127">
        <w:rPr>
          <w:rFonts w:eastAsia="Times New Roman"/>
          <w:i/>
          <w:lang w:val="en-GB"/>
        </w:rPr>
        <w:t xml:space="preserve"> </w:t>
      </w:r>
      <w:r w:rsidRPr="00A21127">
        <w:rPr>
          <w:i/>
          <w:lang w:val="en-GB"/>
        </w:rPr>
        <w:t>Structural</w:t>
      </w:r>
      <w:r w:rsidRPr="00A21127">
        <w:rPr>
          <w:rFonts w:eastAsia="Times New Roman"/>
          <w:i/>
          <w:lang w:val="en-GB"/>
        </w:rPr>
        <w:t xml:space="preserve"> </w:t>
      </w:r>
      <w:r w:rsidRPr="00A21127">
        <w:rPr>
          <w:i/>
          <w:lang w:val="en-GB"/>
        </w:rPr>
        <w:t>Specification</w:t>
      </w:r>
      <w:r w:rsidRPr="00A21127">
        <w:rPr>
          <w:rFonts w:eastAsia="Times New Roman"/>
          <w:i/>
          <w:lang w:val="en-GB"/>
        </w:rPr>
        <w:t xml:space="preserve"> </w:t>
      </w:r>
      <w:r w:rsidRPr="00A21127">
        <w:rPr>
          <w:i/>
          <w:lang w:val="en-GB"/>
        </w:rPr>
        <w:t>and</w:t>
      </w:r>
      <w:r w:rsidRPr="00A21127">
        <w:rPr>
          <w:rFonts w:eastAsia="Times New Roman"/>
          <w:i/>
          <w:lang w:val="en-GB"/>
        </w:rPr>
        <w:t xml:space="preserve"> </w:t>
      </w:r>
      <w:r w:rsidRPr="00A21127">
        <w:rPr>
          <w:i/>
          <w:lang w:val="en-GB"/>
        </w:rPr>
        <w:t>Functional-Style</w:t>
      </w:r>
      <w:r w:rsidRPr="00A21127">
        <w:rPr>
          <w:rFonts w:eastAsia="Times New Roman"/>
          <w:i/>
          <w:lang w:val="en-GB"/>
        </w:rPr>
        <w:t xml:space="preserve"> </w:t>
      </w:r>
      <w:r w:rsidR="0027088A" w:rsidRPr="00A21127">
        <w:rPr>
          <w:i/>
          <w:lang w:val="en-GB"/>
        </w:rPr>
        <w:t>Syntax</w:t>
      </w:r>
      <w:r w:rsidR="0027088A">
        <w:rPr>
          <w:lang w:val="en-GB"/>
        </w:rPr>
        <w:t>, 2009.</w:t>
      </w:r>
      <w:r w:rsidRPr="005B4738">
        <w:rPr>
          <w:rFonts w:ascii="Courier New" w:eastAsia="Courier New" w:hAnsi="Courier New" w:cs="Courier New"/>
          <w:lang w:val="en-GB"/>
        </w:rPr>
        <w:t xml:space="preserve"> </w:t>
      </w:r>
      <w:r w:rsidRPr="005B4738">
        <w:rPr>
          <w:rFonts w:eastAsia="Courier New"/>
          <w:lang w:val="en-GB"/>
        </w:rPr>
        <w:t>URL:</w:t>
      </w:r>
      <w:r w:rsidRPr="005B4738">
        <w:rPr>
          <w:rFonts w:eastAsia="Times New Roman"/>
          <w:lang w:val="en-GB"/>
        </w:rPr>
        <w:t xml:space="preserve"> </w:t>
      </w:r>
      <w:r w:rsidRPr="005B4738">
        <w:rPr>
          <w:lang w:val="en-GB"/>
        </w:rPr>
        <w:t>http://www.w3.org/TR/2009/REC-owl2-syntax-20091027/</w:t>
      </w:r>
    </w:p>
    <w:p w14:paraId="1871563B" w14:textId="77777777" w:rsidR="006E10DF" w:rsidRPr="005B4738" w:rsidRDefault="006E10DF" w:rsidP="0027088A">
      <w:pPr>
        <w:pStyle w:val="References"/>
        <w:rPr>
          <w:lang w:val="en-GB"/>
        </w:rPr>
      </w:pPr>
      <w:r w:rsidRPr="005B4738">
        <w:rPr>
          <w:lang w:val="en-GB"/>
        </w:rPr>
        <w:t>Smith</w:t>
      </w:r>
      <w:r w:rsidRPr="005B4738">
        <w:rPr>
          <w:rFonts w:eastAsia="Times New Roman"/>
          <w:lang w:val="en-GB"/>
        </w:rPr>
        <w:t xml:space="preserve"> </w:t>
      </w:r>
      <w:r w:rsidRPr="005B4738">
        <w:rPr>
          <w:lang w:val="en-GB"/>
        </w:rPr>
        <w:t>B</w:t>
      </w:r>
      <w:r w:rsidR="0027088A">
        <w:rPr>
          <w:lang w:val="en-GB"/>
        </w:rPr>
        <w:t xml:space="preserve"> et al</w:t>
      </w:r>
      <w:r w:rsidRPr="005B4738">
        <w:rPr>
          <w:lang w:val="en-GB"/>
        </w:rPr>
        <w:t>.</w:t>
      </w:r>
      <w:r w:rsidR="0027088A">
        <w:rPr>
          <w:lang w:val="en-GB"/>
        </w:rPr>
        <w:t>,</w:t>
      </w:r>
      <w:r w:rsidRPr="005B4738">
        <w:rPr>
          <w:rFonts w:eastAsia="Times New Roman"/>
          <w:lang w:val="en-GB"/>
        </w:rPr>
        <w:t xml:space="preserve"> </w:t>
      </w:r>
      <w:r w:rsidR="0027088A" w:rsidRPr="005B4738">
        <w:rPr>
          <w:rFonts w:eastAsia="Times New Roman"/>
          <w:lang w:val="en-GB"/>
        </w:rPr>
        <w:t>‘</w:t>
      </w:r>
      <w:r w:rsidRPr="005B4738">
        <w:rPr>
          <w:lang w:val="en-GB"/>
        </w:rPr>
        <w:t>Relations</w:t>
      </w:r>
      <w:r w:rsidRPr="005B4738">
        <w:rPr>
          <w:rFonts w:eastAsia="Times New Roman"/>
          <w:lang w:val="en-GB"/>
        </w:rPr>
        <w:t xml:space="preserve"> </w:t>
      </w:r>
      <w:r w:rsidRPr="005B4738">
        <w:rPr>
          <w:lang w:val="en-GB"/>
        </w:rPr>
        <w:t>in</w:t>
      </w:r>
      <w:r w:rsidRPr="005B4738">
        <w:rPr>
          <w:rFonts w:eastAsia="Times New Roman"/>
          <w:lang w:val="en-GB"/>
        </w:rPr>
        <w:t xml:space="preserve"> </w:t>
      </w:r>
      <w:r w:rsidRPr="005B4738">
        <w:rPr>
          <w:lang w:val="en-GB"/>
        </w:rPr>
        <w:t>biomedical</w:t>
      </w:r>
      <w:r w:rsidRPr="005B4738">
        <w:rPr>
          <w:rFonts w:eastAsia="Times New Roman"/>
          <w:lang w:val="en-GB"/>
        </w:rPr>
        <w:t xml:space="preserve"> </w:t>
      </w:r>
      <w:r w:rsidRPr="005B4738">
        <w:rPr>
          <w:lang w:val="en-GB"/>
        </w:rPr>
        <w:t>ontologies</w:t>
      </w:r>
      <w:r w:rsidR="0027088A" w:rsidRPr="005B4738">
        <w:rPr>
          <w:rFonts w:eastAsia="Times New Roman"/>
          <w:lang w:val="en-GB"/>
        </w:rPr>
        <w:t>’</w:t>
      </w:r>
      <w:r w:rsidR="0027088A">
        <w:rPr>
          <w:lang w:val="en-GB"/>
        </w:rPr>
        <w:t xml:space="preserve"> In:</w:t>
      </w:r>
      <w:r w:rsidRPr="005B4738">
        <w:rPr>
          <w:rFonts w:eastAsia="Times New Roman"/>
          <w:lang w:val="en-GB"/>
        </w:rPr>
        <w:t xml:space="preserve"> </w:t>
      </w:r>
      <w:r w:rsidRPr="00A21127">
        <w:rPr>
          <w:i/>
          <w:lang w:val="en-GB"/>
        </w:rPr>
        <w:t>Genome</w:t>
      </w:r>
      <w:r w:rsidRPr="00A21127">
        <w:rPr>
          <w:rFonts w:eastAsia="Times New Roman"/>
          <w:i/>
          <w:lang w:val="en-GB"/>
        </w:rPr>
        <w:t xml:space="preserve"> </w:t>
      </w:r>
      <w:r w:rsidRPr="00A21127">
        <w:rPr>
          <w:i/>
          <w:lang w:val="en-GB"/>
        </w:rPr>
        <w:t>Biology</w:t>
      </w:r>
      <w:r w:rsidRPr="00A21127">
        <w:rPr>
          <w:rFonts w:eastAsia="Times New Roman"/>
          <w:b/>
          <w:lang w:val="en-GB"/>
        </w:rPr>
        <w:t xml:space="preserve"> </w:t>
      </w:r>
      <w:r w:rsidRPr="00A21127">
        <w:rPr>
          <w:b/>
          <w:lang w:val="en-GB"/>
        </w:rPr>
        <w:t>6</w:t>
      </w:r>
      <w:r w:rsidRPr="00A21127">
        <w:rPr>
          <w:rFonts w:eastAsia="Times New Roman"/>
          <w:b/>
          <w:lang w:val="en-GB"/>
        </w:rPr>
        <w:t xml:space="preserve"> </w:t>
      </w:r>
      <w:r w:rsidRPr="00A21127">
        <w:rPr>
          <w:b/>
          <w:lang w:val="en-GB"/>
        </w:rPr>
        <w:t>(5):R46</w:t>
      </w:r>
      <w:r w:rsidR="0027088A">
        <w:rPr>
          <w:rFonts w:eastAsia="Times New Roman"/>
          <w:lang w:val="en-GB"/>
        </w:rPr>
        <w:t xml:space="preserve"> (</w:t>
      </w:r>
      <w:r w:rsidRPr="005B4738">
        <w:rPr>
          <w:lang w:val="en-GB"/>
        </w:rPr>
        <w:t>2005</w:t>
      </w:r>
      <w:r w:rsidR="0027088A">
        <w:rPr>
          <w:lang w:val="en-GB"/>
        </w:rPr>
        <w:t xml:space="preserve">). URL: </w:t>
      </w:r>
      <w:r w:rsidR="0027088A" w:rsidRPr="0027088A">
        <w:rPr>
          <w:lang w:val="en-GB"/>
        </w:rPr>
        <w:t>http://genomebiology.com/2005/6/5/R46</w:t>
      </w:r>
    </w:p>
    <w:p w14:paraId="4F05D127" w14:textId="7F89BC7C" w:rsidR="006E10DF" w:rsidRPr="005B4738" w:rsidRDefault="006E10DF" w:rsidP="006E10DF">
      <w:pPr>
        <w:pStyle w:val="References"/>
        <w:rPr>
          <w:lang w:val="en-GB"/>
        </w:rPr>
      </w:pPr>
      <w:proofErr w:type="spellStart"/>
      <w:r w:rsidRPr="005B4738">
        <w:rPr>
          <w:lang w:val="en-GB"/>
        </w:rPr>
        <w:t>Aranguren</w:t>
      </w:r>
      <w:proofErr w:type="spellEnd"/>
      <w:r w:rsidRPr="005B4738">
        <w:rPr>
          <w:lang w:val="en-GB"/>
        </w:rPr>
        <w:t>,</w:t>
      </w:r>
      <w:r w:rsidRPr="005B4738">
        <w:rPr>
          <w:rFonts w:eastAsia="Times New Roman"/>
          <w:lang w:val="en-GB"/>
        </w:rPr>
        <w:t xml:space="preserve"> </w:t>
      </w:r>
      <w:r w:rsidRPr="005B4738">
        <w:rPr>
          <w:lang w:val="en-GB"/>
        </w:rPr>
        <w:t>ME</w:t>
      </w:r>
      <w:r w:rsidRPr="005B4738">
        <w:rPr>
          <w:rFonts w:eastAsia="Times New Roman"/>
          <w:lang w:val="en-GB"/>
        </w:rPr>
        <w:t xml:space="preserve"> </w:t>
      </w:r>
      <w:r w:rsidRPr="005B4738">
        <w:rPr>
          <w:lang w:val="en-GB"/>
        </w:rPr>
        <w:t>et</w:t>
      </w:r>
      <w:r w:rsidRPr="005B4738">
        <w:rPr>
          <w:rFonts w:eastAsia="Times New Roman"/>
          <w:lang w:val="en-GB"/>
        </w:rPr>
        <w:t xml:space="preserve"> </w:t>
      </w:r>
      <w:r w:rsidRPr="005B4738">
        <w:rPr>
          <w:lang w:val="en-GB"/>
        </w:rPr>
        <w:t>al.</w:t>
      </w:r>
      <w:r w:rsidR="0027088A">
        <w:rPr>
          <w:rFonts w:eastAsia="Times New Roman"/>
          <w:lang w:val="en-GB"/>
        </w:rPr>
        <w:t>,</w:t>
      </w:r>
      <w:r w:rsidRPr="005B4738">
        <w:rPr>
          <w:rFonts w:eastAsia="Times New Roman"/>
          <w:lang w:val="en-GB"/>
        </w:rPr>
        <w:t xml:space="preserve"> ‘</w:t>
      </w:r>
      <w:r w:rsidRPr="005B4738">
        <w:rPr>
          <w:lang w:val="en-GB"/>
        </w:rPr>
        <w:t>Nary</w:t>
      </w:r>
      <w:r w:rsidRPr="005B4738">
        <w:rPr>
          <w:rFonts w:eastAsia="Times New Roman"/>
          <w:lang w:val="en-GB"/>
        </w:rPr>
        <w:t xml:space="preserve"> </w:t>
      </w:r>
      <w:r w:rsidRPr="005B4738">
        <w:rPr>
          <w:lang w:val="en-GB"/>
        </w:rPr>
        <w:t>Relationship</w:t>
      </w:r>
      <w:r w:rsidRPr="005B4738">
        <w:rPr>
          <w:rFonts w:eastAsia="Times New Roman"/>
          <w:lang w:val="en-GB"/>
        </w:rPr>
        <w:t>’</w:t>
      </w:r>
      <w:r w:rsidRPr="005B4738">
        <w:rPr>
          <w:lang w:val="en-GB"/>
        </w:rPr>
        <w:t>.</w:t>
      </w:r>
      <w:r w:rsidRPr="005B4738">
        <w:rPr>
          <w:rFonts w:eastAsia="Times New Roman"/>
          <w:lang w:val="en-GB"/>
        </w:rPr>
        <w:t xml:space="preserve"> </w:t>
      </w:r>
      <w:r w:rsidRPr="005B4738">
        <w:rPr>
          <w:lang w:val="en-GB"/>
        </w:rPr>
        <w:t>In</w:t>
      </w:r>
      <w:r w:rsidRPr="00A21127">
        <w:rPr>
          <w:i/>
          <w:lang w:val="en-GB"/>
        </w:rPr>
        <w:t>:</w:t>
      </w:r>
      <w:r w:rsidRPr="00A21127">
        <w:rPr>
          <w:rFonts w:eastAsia="Times New Roman"/>
          <w:i/>
          <w:lang w:val="en-GB"/>
        </w:rPr>
        <w:t xml:space="preserve"> </w:t>
      </w:r>
      <w:r w:rsidRPr="00A21127">
        <w:rPr>
          <w:i/>
          <w:lang w:val="en-GB"/>
        </w:rPr>
        <w:t>Ontology</w:t>
      </w:r>
      <w:r w:rsidRPr="00A21127">
        <w:rPr>
          <w:rFonts w:eastAsia="Times New Roman"/>
          <w:i/>
          <w:lang w:val="en-GB"/>
        </w:rPr>
        <w:t xml:space="preserve"> </w:t>
      </w:r>
      <w:r w:rsidRPr="00A21127">
        <w:rPr>
          <w:i/>
          <w:lang w:val="en-GB"/>
        </w:rPr>
        <w:t>Design</w:t>
      </w:r>
      <w:r w:rsidRPr="00A21127">
        <w:rPr>
          <w:rFonts w:eastAsia="Times New Roman"/>
          <w:i/>
          <w:lang w:val="en-GB"/>
        </w:rPr>
        <w:t xml:space="preserve"> </w:t>
      </w:r>
      <w:r w:rsidRPr="00A21127">
        <w:rPr>
          <w:i/>
          <w:lang w:val="en-GB"/>
        </w:rPr>
        <w:t>Pattern</w:t>
      </w:r>
      <w:r w:rsidRPr="00A21127">
        <w:rPr>
          <w:rFonts w:eastAsia="Times New Roman"/>
          <w:i/>
          <w:lang w:val="en-GB"/>
        </w:rPr>
        <w:t xml:space="preserve"> </w:t>
      </w:r>
      <w:r w:rsidRPr="00A21127">
        <w:rPr>
          <w:i/>
          <w:lang w:val="en-GB"/>
        </w:rPr>
        <w:t>Public</w:t>
      </w:r>
      <w:r w:rsidRPr="00A21127">
        <w:rPr>
          <w:rFonts w:eastAsia="Times New Roman"/>
          <w:i/>
          <w:lang w:val="en-GB"/>
        </w:rPr>
        <w:t xml:space="preserve"> </w:t>
      </w:r>
      <w:proofErr w:type="spellStart"/>
      <w:r w:rsidRPr="00A21127">
        <w:rPr>
          <w:i/>
          <w:lang w:val="en-GB"/>
        </w:rPr>
        <w:t>Catalo</w:t>
      </w:r>
      <w:r w:rsidR="0027088A" w:rsidRPr="00A21127">
        <w:rPr>
          <w:i/>
          <w:lang w:val="en-GB"/>
        </w:rPr>
        <w:t>g</w:t>
      </w:r>
      <w:proofErr w:type="spellEnd"/>
      <w:r w:rsidR="0027088A">
        <w:rPr>
          <w:lang w:val="en-GB"/>
        </w:rPr>
        <w:t>, 2009.</w:t>
      </w:r>
      <w:r w:rsidRPr="005B4738">
        <w:rPr>
          <w:rFonts w:eastAsia="Times New Roman"/>
          <w:lang w:val="en-GB"/>
        </w:rPr>
        <w:t xml:space="preserve"> </w:t>
      </w:r>
      <w:r w:rsidRPr="005B4738">
        <w:rPr>
          <w:lang w:val="en-GB"/>
        </w:rPr>
        <w:t>URL:</w:t>
      </w:r>
      <w:r w:rsidRPr="005B4738">
        <w:rPr>
          <w:rFonts w:eastAsia="Times New Roman"/>
          <w:lang w:val="en-GB"/>
        </w:rPr>
        <w:t xml:space="preserve"> </w:t>
      </w:r>
      <w:ins w:id="390" w:author="Alan Ruttenberg" w:date="2012-02-13T07:50:00Z">
        <w:r w:rsidR="009F2114">
          <w:fldChar w:fldCharType="begin"/>
        </w:r>
        <w:r w:rsidR="009F2114">
          <w:instrText xml:space="preserve"> HYPERLINK "http://www.gong.manchester.ac.uk/odp/html/Nary_Relationship.html" </w:instrText>
        </w:r>
        <w:r w:rsidR="009F2114">
          <w:fldChar w:fldCharType="separate"/>
        </w:r>
        <w:r w:rsidRPr="00A21127">
          <w:rPr>
            <w:lang w:val="en-GB"/>
          </w:rPr>
          <w:t>http://www.gong.manchester.ac.uk/odp/html/Nary_Relationship.html</w:t>
        </w:r>
        <w:r w:rsidR="009F2114">
          <w:rPr>
            <w:lang w:val="en-GB"/>
          </w:rPr>
          <w:fldChar w:fldCharType="end"/>
        </w:r>
      </w:ins>
      <w:del w:id="391" w:author="Alan Ruttenberg" w:date="2012-02-13T07:50:00Z">
        <w:r w:rsidRPr="0027088A">
          <w:rPr>
            <w:lang w:val="en-GB"/>
          </w:rPr>
          <w:fldChar w:fldCharType="begin"/>
        </w:r>
        <w:r w:rsidRPr="0027088A">
          <w:rPr>
            <w:lang w:val="en-GB"/>
          </w:rPr>
          <w:delInstrText xml:space="preserve"> HYPERLINK "http://www.gong.manchester.ac.uk/odp/html/Nary_Relationship.html"</w:delInstrText>
        </w:r>
        <w:r w:rsidRPr="0027088A">
          <w:rPr>
            <w:lang w:val="en-GB"/>
          </w:rPr>
        </w:r>
        <w:r w:rsidRPr="0027088A">
          <w:rPr>
            <w:lang w:val="en-GB"/>
          </w:rPr>
          <w:fldChar w:fldCharType="separate"/>
        </w:r>
        <w:r w:rsidRPr="00A21127">
          <w:rPr>
            <w:lang w:val="en-GB"/>
          </w:rPr>
          <w:delText>http://www.gong.manchester.ac.uk/odp/html/Nary_Relationship.html</w:delText>
        </w:r>
        <w:r w:rsidRPr="0027088A">
          <w:rPr>
            <w:lang w:val="en-GB"/>
          </w:rPr>
          <w:fldChar w:fldCharType="end"/>
        </w:r>
      </w:del>
    </w:p>
    <w:p w14:paraId="2D359618" w14:textId="77777777" w:rsidR="006E10DF" w:rsidRPr="005B4738" w:rsidRDefault="006E10DF" w:rsidP="006E10DF">
      <w:pPr>
        <w:pStyle w:val="References"/>
        <w:rPr>
          <w:lang w:val="en-GB"/>
        </w:rPr>
      </w:pPr>
      <w:proofErr w:type="spellStart"/>
      <w:r w:rsidRPr="005B4738">
        <w:rPr>
          <w:lang w:val="en-GB"/>
        </w:rPr>
        <w:t>Grewe</w:t>
      </w:r>
      <w:proofErr w:type="spellEnd"/>
      <w:r w:rsidRPr="005B4738">
        <w:rPr>
          <w:lang w:val="en-GB"/>
        </w:rPr>
        <w:t>,</w:t>
      </w:r>
      <w:r w:rsidRPr="005B4738">
        <w:rPr>
          <w:rFonts w:eastAsia="Times New Roman"/>
          <w:lang w:val="en-GB"/>
        </w:rPr>
        <w:t xml:space="preserve"> </w:t>
      </w:r>
      <w:r w:rsidRPr="005B4738">
        <w:rPr>
          <w:lang w:val="en-GB"/>
        </w:rPr>
        <w:t>N</w:t>
      </w:r>
      <w:r w:rsidR="0027088A">
        <w:rPr>
          <w:lang w:val="en-GB"/>
        </w:rPr>
        <w:t>,</w:t>
      </w:r>
      <w:r w:rsidRPr="005B4738">
        <w:rPr>
          <w:rFonts w:eastAsia="Times New Roman"/>
          <w:lang w:val="en-GB"/>
        </w:rPr>
        <w:t xml:space="preserve"> ‘</w:t>
      </w:r>
      <w:r w:rsidRPr="005B4738">
        <w:rPr>
          <w:lang w:val="en-GB"/>
        </w:rPr>
        <w:t>A</w:t>
      </w:r>
      <w:r w:rsidRPr="005B4738">
        <w:rPr>
          <w:rFonts w:eastAsia="Times New Roman"/>
          <w:lang w:val="en-GB"/>
        </w:rPr>
        <w:t xml:space="preserve"> </w:t>
      </w:r>
      <w:r w:rsidRPr="005B4738">
        <w:rPr>
          <w:lang w:val="en-GB"/>
        </w:rPr>
        <w:t>generic</w:t>
      </w:r>
      <w:r w:rsidRPr="005B4738">
        <w:rPr>
          <w:rFonts w:eastAsia="Times New Roman"/>
          <w:lang w:val="en-GB"/>
        </w:rPr>
        <w:t xml:space="preserve"> </w:t>
      </w:r>
      <w:r w:rsidRPr="005B4738">
        <w:rPr>
          <w:lang w:val="en-GB"/>
        </w:rPr>
        <w:t>reiﬁcation</w:t>
      </w:r>
      <w:r w:rsidRPr="005B4738">
        <w:rPr>
          <w:rFonts w:eastAsia="Times New Roman"/>
          <w:lang w:val="en-GB"/>
        </w:rPr>
        <w:t xml:space="preserve"> </w:t>
      </w:r>
      <w:r w:rsidRPr="005B4738">
        <w:rPr>
          <w:lang w:val="en-GB"/>
        </w:rPr>
        <w:t>strategy</w:t>
      </w:r>
      <w:r w:rsidRPr="005B4738">
        <w:rPr>
          <w:rFonts w:eastAsia="Times New Roman"/>
          <w:lang w:val="en-GB"/>
        </w:rPr>
        <w:t xml:space="preserve"> </w:t>
      </w:r>
      <w:r w:rsidRPr="005B4738">
        <w:rPr>
          <w:lang w:val="en-GB"/>
        </w:rPr>
        <w:t>for</w:t>
      </w:r>
      <w:r w:rsidRPr="005B4738">
        <w:rPr>
          <w:rFonts w:eastAsia="Times New Roman"/>
          <w:lang w:val="en-GB"/>
        </w:rPr>
        <w:t xml:space="preserve"> </w:t>
      </w:r>
      <w:r w:rsidRPr="005B4738">
        <w:rPr>
          <w:lang w:val="en-GB"/>
        </w:rPr>
        <w:t>n-</w:t>
      </w:r>
      <w:proofErr w:type="spellStart"/>
      <w:r w:rsidRPr="005B4738">
        <w:rPr>
          <w:lang w:val="en-GB"/>
        </w:rPr>
        <w:t>ary</w:t>
      </w:r>
      <w:proofErr w:type="spellEnd"/>
      <w:r w:rsidRPr="005B4738">
        <w:rPr>
          <w:rFonts w:eastAsia="Times New Roman"/>
          <w:lang w:val="en-GB"/>
        </w:rPr>
        <w:t xml:space="preserve"> </w:t>
      </w:r>
      <w:r w:rsidRPr="005B4738">
        <w:rPr>
          <w:lang w:val="en-GB"/>
        </w:rPr>
        <w:t>relations</w:t>
      </w:r>
      <w:r w:rsidRPr="005B4738">
        <w:rPr>
          <w:rFonts w:eastAsia="Times New Roman"/>
          <w:lang w:val="en-GB"/>
        </w:rPr>
        <w:t xml:space="preserve"> </w:t>
      </w:r>
      <w:r w:rsidRPr="005B4738">
        <w:rPr>
          <w:lang w:val="en-GB"/>
        </w:rPr>
        <w:t>in</w:t>
      </w:r>
      <w:r w:rsidRPr="005B4738">
        <w:rPr>
          <w:rFonts w:eastAsia="Times New Roman"/>
          <w:lang w:val="en-GB"/>
        </w:rPr>
        <w:t xml:space="preserve"> </w:t>
      </w:r>
      <w:r w:rsidRPr="005B4738">
        <w:rPr>
          <w:lang w:val="en-GB"/>
        </w:rPr>
        <w:t>DL</w:t>
      </w:r>
      <w:r w:rsidRPr="005B4738">
        <w:rPr>
          <w:rFonts w:eastAsia="Times New Roman"/>
          <w:lang w:val="en-GB"/>
        </w:rPr>
        <w:t>’</w:t>
      </w:r>
      <w:r w:rsidRPr="005B4738">
        <w:rPr>
          <w:lang w:val="en-GB"/>
        </w:rPr>
        <w:t>,</w:t>
      </w:r>
      <w:r w:rsidRPr="005B4738">
        <w:rPr>
          <w:rFonts w:eastAsia="Times New Roman"/>
          <w:lang w:val="en-GB"/>
        </w:rPr>
        <w:t xml:space="preserve"> </w:t>
      </w:r>
      <w:r w:rsidRPr="005B4738">
        <w:rPr>
          <w:lang w:val="en-GB"/>
        </w:rPr>
        <w:t>In:</w:t>
      </w:r>
      <w:r w:rsidRPr="005B4738">
        <w:rPr>
          <w:rFonts w:eastAsia="Times New Roman"/>
          <w:lang w:val="en-GB"/>
        </w:rPr>
        <w:t xml:space="preserve"> </w:t>
      </w:r>
      <w:proofErr w:type="spellStart"/>
      <w:r w:rsidRPr="005B4738">
        <w:rPr>
          <w:lang w:val="en-GB"/>
        </w:rPr>
        <w:t>Herre</w:t>
      </w:r>
      <w:proofErr w:type="spellEnd"/>
      <w:r w:rsidRPr="005B4738">
        <w:rPr>
          <w:lang w:val="en-GB"/>
        </w:rPr>
        <w:t>,</w:t>
      </w:r>
      <w:r w:rsidRPr="005B4738">
        <w:rPr>
          <w:rFonts w:eastAsia="Times New Roman"/>
          <w:lang w:val="en-GB"/>
        </w:rPr>
        <w:t xml:space="preserve"> </w:t>
      </w:r>
      <w:r w:rsidRPr="005B4738">
        <w:rPr>
          <w:lang w:val="en-GB"/>
        </w:rPr>
        <w:t>H.</w:t>
      </w:r>
      <w:r w:rsidRPr="005B4738">
        <w:rPr>
          <w:rFonts w:eastAsia="Times New Roman"/>
          <w:lang w:val="en-GB"/>
        </w:rPr>
        <w:t xml:space="preserve"> </w:t>
      </w:r>
      <w:r w:rsidRPr="005B4738">
        <w:rPr>
          <w:lang w:val="en-GB"/>
        </w:rPr>
        <w:t>et</w:t>
      </w:r>
      <w:r w:rsidRPr="005B4738">
        <w:rPr>
          <w:rFonts w:eastAsia="Times New Roman"/>
          <w:lang w:val="en-GB"/>
        </w:rPr>
        <w:t xml:space="preserve"> </w:t>
      </w:r>
      <w:r w:rsidRPr="005B4738">
        <w:rPr>
          <w:lang w:val="en-GB"/>
        </w:rPr>
        <w:t>al.</w:t>
      </w:r>
      <w:r w:rsidRPr="005B4738">
        <w:rPr>
          <w:rFonts w:eastAsia="Times New Roman"/>
          <w:lang w:val="en-GB"/>
        </w:rPr>
        <w:t xml:space="preserve"> </w:t>
      </w:r>
      <w:r w:rsidRPr="005B4738">
        <w:rPr>
          <w:lang w:val="en-GB"/>
        </w:rPr>
        <w:t>(ed.):</w:t>
      </w:r>
      <w:r w:rsidRPr="005B4738">
        <w:rPr>
          <w:rFonts w:eastAsia="Times New Roman"/>
          <w:lang w:val="en-GB"/>
        </w:rPr>
        <w:t xml:space="preserve"> </w:t>
      </w:r>
      <w:r w:rsidRPr="00A21127">
        <w:rPr>
          <w:i/>
          <w:lang w:val="en-GB"/>
        </w:rPr>
        <w:t>Proceedings</w:t>
      </w:r>
      <w:r w:rsidRPr="00A21127">
        <w:rPr>
          <w:rFonts w:eastAsia="Times New Roman"/>
          <w:i/>
          <w:lang w:val="en-GB"/>
        </w:rPr>
        <w:t xml:space="preserve"> </w:t>
      </w:r>
      <w:r w:rsidRPr="00A21127">
        <w:rPr>
          <w:i/>
          <w:lang w:val="en-GB"/>
        </w:rPr>
        <w:t>of</w:t>
      </w:r>
      <w:r w:rsidRPr="00A21127">
        <w:rPr>
          <w:rFonts w:eastAsia="Times New Roman"/>
          <w:i/>
          <w:lang w:val="en-GB"/>
        </w:rPr>
        <w:t xml:space="preserve"> </w:t>
      </w:r>
      <w:r w:rsidRPr="00A21127">
        <w:rPr>
          <w:i/>
          <w:lang w:val="en-GB"/>
        </w:rPr>
        <w:t>the</w:t>
      </w:r>
      <w:r w:rsidRPr="00A21127">
        <w:rPr>
          <w:rFonts w:eastAsia="Times New Roman"/>
          <w:i/>
          <w:lang w:val="en-GB"/>
        </w:rPr>
        <w:t xml:space="preserve"> </w:t>
      </w:r>
      <w:r w:rsidRPr="00A21127">
        <w:rPr>
          <w:i/>
          <w:lang w:val="en-GB"/>
        </w:rPr>
        <w:t>2</w:t>
      </w:r>
      <w:r w:rsidRPr="00A21127">
        <w:rPr>
          <w:i/>
          <w:vertAlign w:val="superscript"/>
          <w:lang w:val="en-GB"/>
        </w:rPr>
        <w:t>nd</w:t>
      </w:r>
      <w:r w:rsidRPr="00A21127">
        <w:rPr>
          <w:rFonts w:eastAsia="Times New Roman"/>
          <w:i/>
          <w:lang w:val="en-GB"/>
        </w:rPr>
        <w:t xml:space="preserve"> </w:t>
      </w:r>
      <w:r w:rsidRPr="00A21127">
        <w:rPr>
          <w:i/>
          <w:lang w:val="en-GB"/>
        </w:rPr>
        <w:t>workshop</w:t>
      </w:r>
      <w:r w:rsidRPr="00A21127">
        <w:rPr>
          <w:rFonts w:eastAsia="Times New Roman"/>
          <w:i/>
          <w:lang w:val="en-GB"/>
        </w:rPr>
        <w:t xml:space="preserve"> </w:t>
      </w:r>
      <w:r w:rsidRPr="00A21127">
        <w:rPr>
          <w:i/>
          <w:lang w:val="en-GB"/>
        </w:rPr>
        <w:t>of</w:t>
      </w:r>
      <w:r w:rsidRPr="00A21127">
        <w:rPr>
          <w:rFonts w:eastAsia="Times New Roman"/>
          <w:i/>
          <w:lang w:val="en-GB"/>
        </w:rPr>
        <w:t xml:space="preserve"> </w:t>
      </w:r>
      <w:r w:rsidRPr="00A21127">
        <w:rPr>
          <w:i/>
          <w:lang w:val="en-GB"/>
        </w:rPr>
        <w:t>the</w:t>
      </w:r>
      <w:r w:rsidRPr="00A21127">
        <w:rPr>
          <w:rFonts w:eastAsia="Times New Roman"/>
          <w:i/>
          <w:lang w:val="en-GB"/>
        </w:rPr>
        <w:t xml:space="preserve"> </w:t>
      </w:r>
      <w:r w:rsidRPr="00A21127">
        <w:rPr>
          <w:i/>
          <w:lang w:val="en-GB"/>
        </w:rPr>
        <w:t>GI-</w:t>
      </w:r>
      <w:proofErr w:type="spellStart"/>
      <w:r w:rsidRPr="00A21127">
        <w:rPr>
          <w:i/>
          <w:lang w:val="en-GB"/>
        </w:rPr>
        <w:t>Fachgruppe</w:t>
      </w:r>
      <w:proofErr w:type="spellEnd"/>
      <w:r w:rsidRPr="00A21127">
        <w:rPr>
          <w:rFonts w:eastAsia="Times New Roman"/>
          <w:i/>
          <w:lang w:val="en-GB"/>
        </w:rPr>
        <w:t xml:space="preserve"> “</w:t>
      </w:r>
      <w:proofErr w:type="spellStart"/>
      <w:r w:rsidRPr="00A21127">
        <w:rPr>
          <w:i/>
          <w:lang w:val="en-GB"/>
        </w:rPr>
        <w:t>Ontologien</w:t>
      </w:r>
      <w:proofErr w:type="spellEnd"/>
      <w:r w:rsidRPr="00A21127">
        <w:rPr>
          <w:rFonts w:eastAsia="Times New Roman"/>
          <w:i/>
          <w:lang w:val="en-GB"/>
        </w:rPr>
        <w:t xml:space="preserve"> </w:t>
      </w:r>
      <w:r w:rsidRPr="00A21127">
        <w:rPr>
          <w:i/>
          <w:lang w:val="en-GB"/>
        </w:rPr>
        <w:t>in</w:t>
      </w:r>
      <w:r w:rsidRPr="00A21127">
        <w:rPr>
          <w:rFonts w:eastAsia="Times New Roman"/>
          <w:i/>
          <w:lang w:val="en-GB"/>
        </w:rPr>
        <w:t xml:space="preserve"> </w:t>
      </w:r>
      <w:proofErr w:type="spellStart"/>
      <w:r w:rsidRPr="00A21127">
        <w:rPr>
          <w:i/>
          <w:lang w:val="en-GB"/>
        </w:rPr>
        <w:t>Biomedizin</w:t>
      </w:r>
      <w:proofErr w:type="spellEnd"/>
      <w:r w:rsidRPr="00A21127">
        <w:rPr>
          <w:rFonts w:eastAsia="Times New Roman"/>
          <w:i/>
          <w:lang w:val="en-GB"/>
        </w:rPr>
        <w:t xml:space="preserve"> </w:t>
      </w:r>
      <w:r w:rsidRPr="00A21127">
        <w:rPr>
          <w:i/>
          <w:lang w:val="en-GB"/>
        </w:rPr>
        <w:t>und</w:t>
      </w:r>
      <w:r w:rsidRPr="00A21127">
        <w:rPr>
          <w:rFonts w:eastAsia="Times New Roman"/>
          <w:i/>
          <w:lang w:val="en-GB"/>
        </w:rPr>
        <w:t xml:space="preserve"> </w:t>
      </w:r>
      <w:proofErr w:type="spellStart"/>
      <w:r w:rsidRPr="00A21127">
        <w:rPr>
          <w:i/>
          <w:lang w:val="en-GB"/>
        </w:rPr>
        <w:t>Lebenswissenschaften</w:t>
      </w:r>
      <w:proofErr w:type="spellEnd"/>
      <w:r w:rsidRPr="00A21127">
        <w:rPr>
          <w:rFonts w:eastAsia="Times New Roman"/>
          <w:i/>
          <w:lang w:val="en-GB"/>
        </w:rPr>
        <w:t xml:space="preserve">” </w:t>
      </w:r>
      <w:r w:rsidRPr="00A21127">
        <w:rPr>
          <w:i/>
          <w:lang w:val="en-GB"/>
        </w:rPr>
        <w:t>(OBML)</w:t>
      </w:r>
      <w:r w:rsidRPr="005B4738">
        <w:rPr>
          <w:lang w:val="en-GB"/>
        </w:rPr>
        <w:t>:</w:t>
      </w:r>
      <w:r w:rsidRPr="005B4738">
        <w:rPr>
          <w:rFonts w:eastAsia="Times New Roman"/>
          <w:lang w:val="en-GB"/>
        </w:rPr>
        <w:t xml:space="preserve"> </w:t>
      </w:r>
      <w:r w:rsidRPr="005B4738">
        <w:rPr>
          <w:lang w:val="en-GB"/>
        </w:rPr>
        <w:t>Mannheim,</w:t>
      </w:r>
      <w:r w:rsidRPr="005B4738">
        <w:rPr>
          <w:rFonts w:eastAsia="Times New Roman"/>
          <w:lang w:val="en-GB"/>
        </w:rPr>
        <w:t xml:space="preserve"> </w:t>
      </w:r>
      <w:r w:rsidRPr="005B4738">
        <w:rPr>
          <w:lang w:val="en-GB"/>
        </w:rPr>
        <w:t>Germany,</w:t>
      </w:r>
      <w:r w:rsidRPr="005B4738">
        <w:rPr>
          <w:rFonts w:eastAsia="Times New Roman"/>
          <w:lang w:val="en-GB"/>
        </w:rPr>
        <w:t xml:space="preserve"> </w:t>
      </w:r>
      <w:r w:rsidRPr="005B4738">
        <w:rPr>
          <w:lang w:val="en-GB"/>
        </w:rPr>
        <w:t>Sep</w:t>
      </w:r>
      <w:r w:rsidRPr="005B4738">
        <w:rPr>
          <w:rFonts w:eastAsia="Times New Roman"/>
          <w:lang w:val="en-GB"/>
        </w:rPr>
        <w:t xml:space="preserve"> </w:t>
      </w:r>
      <w:r w:rsidRPr="005B4738">
        <w:rPr>
          <w:lang w:val="en-GB"/>
        </w:rPr>
        <w:t>9</w:t>
      </w:r>
      <w:r w:rsidRPr="005B4738">
        <w:rPr>
          <w:rFonts w:eastAsia="Times New Roman"/>
          <w:lang w:val="en-GB"/>
        </w:rPr>
        <w:t>–</w:t>
      </w:r>
      <w:r w:rsidRPr="005B4738">
        <w:rPr>
          <w:lang w:val="en-GB"/>
        </w:rPr>
        <w:t>10.</w:t>
      </w:r>
      <w:r w:rsidRPr="005B4738">
        <w:rPr>
          <w:rFonts w:eastAsia="Times New Roman"/>
          <w:lang w:val="en-GB"/>
        </w:rPr>
        <w:t xml:space="preserve"> </w:t>
      </w:r>
      <w:r w:rsidRPr="005B4738">
        <w:rPr>
          <w:lang w:val="en-GB"/>
        </w:rPr>
        <w:t>IMISE</w:t>
      </w:r>
      <w:r w:rsidRPr="005B4738">
        <w:rPr>
          <w:rFonts w:eastAsia="Times New Roman"/>
          <w:lang w:val="en-GB"/>
        </w:rPr>
        <w:t xml:space="preserve"> </w:t>
      </w:r>
      <w:r w:rsidRPr="005B4738">
        <w:rPr>
          <w:lang w:val="en-GB"/>
        </w:rPr>
        <w:t>Report</w:t>
      </w:r>
      <w:r w:rsidRPr="005B4738">
        <w:rPr>
          <w:rFonts w:eastAsia="Times New Roman"/>
          <w:lang w:val="en-GB"/>
        </w:rPr>
        <w:t xml:space="preserve"> </w:t>
      </w:r>
      <w:r w:rsidRPr="005B4738">
        <w:rPr>
          <w:lang w:val="en-GB"/>
        </w:rPr>
        <w:t>2/2010,</w:t>
      </w:r>
      <w:r w:rsidRPr="005B4738">
        <w:rPr>
          <w:rFonts w:eastAsia="Times New Roman"/>
          <w:lang w:val="en-GB"/>
        </w:rPr>
        <w:t xml:space="preserve"> </w:t>
      </w:r>
      <w:r w:rsidRPr="005B4738">
        <w:rPr>
          <w:lang w:val="en-GB"/>
        </w:rPr>
        <w:t>IMISE,</w:t>
      </w:r>
      <w:r w:rsidRPr="005B4738">
        <w:rPr>
          <w:rFonts w:eastAsia="Times New Roman"/>
          <w:lang w:val="en-GB"/>
        </w:rPr>
        <w:t xml:space="preserve"> </w:t>
      </w:r>
      <w:r w:rsidRPr="005B4738">
        <w:rPr>
          <w:lang w:val="en-GB"/>
        </w:rPr>
        <w:t>University</w:t>
      </w:r>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Leipzig,</w:t>
      </w:r>
      <w:r w:rsidRPr="005B4738">
        <w:rPr>
          <w:rFonts w:eastAsia="Times New Roman"/>
          <w:lang w:val="en-GB"/>
        </w:rPr>
        <w:t xml:space="preserve"> </w:t>
      </w:r>
      <w:r w:rsidRPr="005B4738">
        <w:rPr>
          <w:lang w:val="en-GB"/>
        </w:rPr>
        <w:t>Germany,</w:t>
      </w:r>
      <w:r w:rsidRPr="005B4738">
        <w:rPr>
          <w:rFonts w:eastAsia="Times New Roman"/>
          <w:lang w:val="en-GB"/>
        </w:rPr>
        <w:t xml:space="preserve"> </w:t>
      </w:r>
      <w:r w:rsidRPr="005B4738">
        <w:rPr>
          <w:lang w:val="en-GB"/>
        </w:rPr>
        <w:t>Sep</w:t>
      </w:r>
      <w:r w:rsidRPr="005B4738">
        <w:rPr>
          <w:rFonts w:eastAsia="Times New Roman"/>
          <w:lang w:val="en-GB"/>
        </w:rPr>
        <w:t xml:space="preserve"> </w:t>
      </w:r>
      <w:r w:rsidRPr="005B4738">
        <w:rPr>
          <w:lang w:val="en-GB"/>
        </w:rPr>
        <w:t>2010,</w:t>
      </w:r>
      <w:r w:rsidRPr="005B4738">
        <w:rPr>
          <w:rFonts w:eastAsia="Times New Roman"/>
          <w:lang w:val="en-GB"/>
        </w:rPr>
        <w:t xml:space="preserve"> </w:t>
      </w:r>
      <w:proofErr w:type="spellStart"/>
      <w:r w:rsidRPr="005B4738">
        <w:rPr>
          <w:lang w:val="en-GB"/>
        </w:rPr>
        <w:t>pp</w:t>
      </w:r>
      <w:proofErr w:type="spellEnd"/>
      <w:r w:rsidRPr="005B4738">
        <w:rPr>
          <w:rFonts w:eastAsia="Times New Roman"/>
          <w:lang w:val="en-GB"/>
        </w:rPr>
        <w:t xml:space="preserve"> </w:t>
      </w:r>
      <w:r w:rsidRPr="005B4738">
        <w:rPr>
          <w:lang w:val="en-GB"/>
        </w:rPr>
        <w:t>N1</w:t>
      </w:r>
      <w:r w:rsidRPr="005B4738">
        <w:rPr>
          <w:rFonts w:eastAsia="Times New Roman"/>
          <w:lang w:val="en-GB"/>
        </w:rPr>
        <w:t>–</w:t>
      </w:r>
      <w:r w:rsidRPr="005B4738">
        <w:rPr>
          <w:lang w:val="en-GB"/>
        </w:rPr>
        <w:t>5.</w:t>
      </w:r>
    </w:p>
    <w:p w14:paraId="7BCBD0C9" w14:textId="77777777" w:rsidR="006E10DF" w:rsidRPr="005B4738" w:rsidRDefault="006E10DF" w:rsidP="006E10DF">
      <w:pPr>
        <w:pStyle w:val="References"/>
        <w:rPr>
          <w:lang w:val="en-GB"/>
        </w:rPr>
      </w:pPr>
      <w:proofErr w:type="spellStart"/>
      <w:r w:rsidRPr="005B4738">
        <w:rPr>
          <w:lang w:val="en-GB"/>
        </w:rPr>
        <w:t>Severi</w:t>
      </w:r>
      <w:proofErr w:type="spellEnd"/>
      <w:r w:rsidRPr="005B4738">
        <w:rPr>
          <w:lang w:val="en-GB"/>
        </w:rPr>
        <w:t>,</w:t>
      </w:r>
      <w:r w:rsidRPr="005B4738">
        <w:rPr>
          <w:rFonts w:eastAsia="Times New Roman"/>
          <w:lang w:val="en-GB"/>
        </w:rPr>
        <w:t xml:space="preserve"> </w:t>
      </w:r>
      <w:r w:rsidRPr="005B4738">
        <w:rPr>
          <w:lang w:val="en-GB"/>
        </w:rPr>
        <w:t>P,</w:t>
      </w:r>
      <w:r w:rsidRPr="005B4738">
        <w:rPr>
          <w:rFonts w:eastAsia="Times New Roman"/>
          <w:lang w:val="en-GB"/>
        </w:rPr>
        <w:t xml:space="preserve"> </w:t>
      </w:r>
      <w:proofErr w:type="spellStart"/>
      <w:r w:rsidRPr="005B4738">
        <w:rPr>
          <w:lang w:val="en-GB"/>
        </w:rPr>
        <w:t>Fiadeiro</w:t>
      </w:r>
      <w:proofErr w:type="spellEnd"/>
      <w:r w:rsidRPr="005B4738">
        <w:rPr>
          <w:lang w:val="en-GB"/>
        </w:rPr>
        <w:t>,</w:t>
      </w:r>
      <w:r w:rsidRPr="005B4738">
        <w:rPr>
          <w:rFonts w:eastAsia="Times New Roman"/>
          <w:lang w:val="en-GB"/>
        </w:rPr>
        <w:t xml:space="preserve"> </w:t>
      </w:r>
      <w:r w:rsidRPr="005B4738">
        <w:rPr>
          <w:lang w:val="en-GB"/>
        </w:rPr>
        <w:t>J</w:t>
      </w:r>
      <w:r w:rsidRPr="005B4738">
        <w:rPr>
          <w:rFonts w:eastAsia="Times New Roman"/>
          <w:lang w:val="en-GB"/>
        </w:rPr>
        <w:t xml:space="preserve"> </w:t>
      </w:r>
      <w:r w:rsidRPr="005B4738">
        <w:rPr>
          <w:lang w:val="en-GB"/>
        </w:rPr>
        <w:t>and</w:t>
      </w:r>
      <w:r w:rsidRPr="005B4738">
        <w:rPr>
          <w:rFonts w:eastAsia="Times New Roman"/>
          <w:lang w:val="en-GB"/>
        </w:rPr>
        <w:t xml:space="preserve"> </w:t>
      </w:r>
      <w:proofErr w:type="spellStart"/>
      <w:r w:rsidRPr="005B4738">
        <w:rPr>
          <w:lang w:val="en-GB"/>
        </w:rPr>
        <w:t>Ekserdjian</w:t>
      </w:r>
      <w:proofErr w:type="spellEnd"/>
      <w:r w:rsidRPr="005B4738">
        <w:rPr>
          <w:lang w:val="en-GB"/>
        </w:rPr>
        <w:t>,</w:t>
      </w:r>
      <w:r w:rsidRPr="005B4738">
        <w:rPr>
          <w:rFonts w:eastAsia="Times New Roman"/>
          <w:lang w:val="en-GB"/>
        </w:rPr>
        <w:t xml:space="preserve"> </w:t>
      </w:r>
      <w:r w:rsidRPr="005B4738">
        <w:rPr>
          <w:lang w:val="en-GB"/>
        </w:rPr>
        <w:t>D</w:t>
      </w:r>
      <w:r w:rsidR="0027088A">
        <w:rPr>
          <w:lang w:val="en-GB"/>
        </w:rPr>
        <w:t>,</w:t>
      </w:r>
      <w:r w:rsidRPr="005B4738">
        <w:rPr>
          <w:rFonts w:eastAsia="Times New Roman"/>
          <w:lang w:val="en-GB"/>
        </w:rPr>
        <w:t xml:space="preserve"> ‘</w:t>
      </w:r>
      <w:r w:rsidRPr="005B4738">
        <w:rPr>
          <w:lang w:val="en-GB"/>
        </w:rPr>
        <w:t>Guiding</w:t>
      </w:r>
      <w:r w:rsidRPr="005B4738">
        <w:rPr>
          <w:rFonts w:eastAsia="Times New Roman"/>
          <w:lang w:val="en-GB"/>
        </w:rPr>
        <w:t xml:space="preserve"> </w:t>
      </w:r>
      <w:r w:rsidRPr="005B4738">
        <w:rPr>
          <w:lang w:val="en-GB"/>
        </w:rPr>
        <w:t>Reification</w:t>
      </w:r>
      <w:r w:rsidRPr="005B4738">
        <w:rPr>
          <w:rFonts w:eastAsia="Times New Roman"/>
          <w:lang w:val="en-GB"/>
        </w:rPr>
        <w:t xml:space="preserve"> </w:t>
      </w:r>
      <w:r w:rsidRPr="005B4738">
        <w:rPr>
          <w:lang w:val="en-GB"/>
        </w:rPr>
        <w:t>in</w:t>
      </w:r>
      <w:r w:rsidRPr="005B4738">
        <w:rPr>
          <w:rFonts w:eastAsia="Times New Roman"/>
          <w:lang w:val="en-GB"/>
        </w:rPr>
        <w:t xml:space="preserve"> </w:t>
      </w:r>
      <w:r w:rsidRPr="005B4738">
        <w:rPr>
          <w:lang w:val="en-GB"/>
        </w:rPr>
        <w:t>OWL</w:t>
      </w:r>
      <w:r w:rsidRPr="005B4738">
        <w:rPr>
          <w:rFonts w:eastAsia="Times New Roman"/>
          <w:lang w:val="en-GB"/>
        </w:rPr>
        <w:t xml:space="preserve"> </w:t>
      </w:r>
      <w:r w:rsidRPr="005B4738">
        <w:rPr>
          <w:lang w:val="en-GB"/>
        </w:rPr>
        <w:t>through</w:t>
      </w:r>
      <w:r w:rsidRPr="005B4738">
        <w:rPr>
          <w:rFonts w:eastAsia="Times New Roman"/>
          <w:lang w:val="en-GB"/>
        </w:rPr>
        <w:t xml:space="preserve"> </w:t>
      </w:r>
      <w:r w:rsidRPr="005B4738">
        <w:rPr>
          <w:lang w:val="en-GB"/>
        </w:rPr>
        <w:t>Aggregation</w:t>
      </w:r>
      <w:r w:rsidRPr="005B4738">
        <w:rPr>
          <w:rFonts w:eastAsia="Times New Roman"/>
          <w:lang w:val="en-GB"/>
        </w:rPr>
        <w:t>’</w:t>
      </w:r>
      <w:r w:rsidRPr="005B4738">
        <w:rPr>
          <w:lang w:val="en-GB"/>
        </w:rPr>
        <w:t>,</w:t>
      </w:r>
      <w:r w:rsidRPr="005B4738">
        <w:rPr>
          <w:rFonts w:eastAsia="Times New Roman"/>
          <w:lang w:val="en-GB"/>
        </w:rPr>
        <w:t xml:space="preserve"> </w:t>
      </w:r>
      <w:r w:rsidRPr="005B4738">
        <w:rPr>
          <w:lang w:val="en-GB"/>
        </w:rPr>
        <w:t>In:</w:t>
      </w:r>
      <w:r w:rsidRPr="005B4738">
        <w:rPr>
          <w:rFonts w:eastAsia="Times New Roman"/>
          <w:lang w:val="en-GB"/>
        </w:rPr>
        <w:t xml:space="preserve"> </w:t>
      </w:r>
      <w:proofErr w:type="spellStart"/>
      <w:r w:rsidRPr="005B4738">
        <w:rPr>
          <w:lang w:val="en-GB"/>
        </w:rPr>
        <w:t>Haarslev</w:t>
      </w:r>
      <w:proofErr w:type="spellEnd"/>
      <w:r w:rsidRPr="005B4738">
        <w:rPr>
          <w:lang w:val="en-GB"/>
        </w:rPr>
        <w:t>,</w:t>
      </w:r>
      <w:r w:rsidRPr="005B4738">
        <w:rPr>
          <w:rFonts w:eastAsia="Times New Roman"/>
          <w:lang w:val="en-GB"/>
        </w:rPr>
        <w:t xml:space="preserve"> </w:t>
      </w:r>
      <w:r w:rsidRPr="005B4738">
        <w:rPr>
          <w:lang w:val="en-GB"/>
        </w:rPr>
        <w:t>V,</w:t>
      </w:r>
      <w:r w:rsidRPr="005B4738">
        <w:rPr>
          <w:rFonts w:eastAsia="Times New Roman"/>
          <w:lang w:val="en-GB"/>
        </w:rPr>
        <w:t xml:space="preserve"> </w:t>
      </w:r>
      <w:proofErr w:type="spellStart"/>
      <w:r w:rsidRPr="005B4738">
        <w:rPr>
          <w:lang w:val="en-GB"/>
        </w:rPr>
        <w:t>Toman</w:t>
      </w:r>
      <w:proofErr w:type="spellEnd"/>
      <w:r w:rsidRPr="005B4738">
        <w:rPr>
          <w:lang w:val="en-GB"/>
        </w:rPr>
        <w:t>,</w:t>
      </w:r>
      <w:r w:rsidRPr="005B4738">
        <w:rPr>
          <w:rFonts w:eastAsia="Times New Roman"/>
          <w:lang w:val="en-GB"/>
        </w:rPr>
        <w:t xml:space="preserve"> </w:t>
      </w:r>
      <w:r w:rsidRPr="005B4738">
        <w:rPr>
          <w:lang w:val="en-GB"/>
        </w:rPr>
        <w:t>D</w:t>
      </w:r>
      <w:r w:rsidRPr="005B4738">
        <w:rPr>
          <w:rFonts w:eastAsia="Times New Roman"/>
          <w:lang w:val="en-GB"/>
        </w:rPr>
        <w:t xml:space="preserve"> </w:t>
      </w:r>
      <w:r w:rsidRPr="005B4738">
        <w:rPr>
          <w:lang w:val="en-GB"/>
        </w:rPr>
        <w:t>and</w:t>
      </w:r>
      <w:r w:rsidRPr="005B4738">
        <w:rPr>
          <w:rFonts w:eastAsia="Times New Roman"/>
          <w:lang w:val="en-GB"/>
        </w:rPr>
        <w:t xml:space="preserve"> </w:t>
      </w:r>
      <w:r w:rsidRPr="005B4738">
        <w:rPr>
          <w:lang w:val="en-GB"/>
        </w:rPr>
        <w:t>Weddell,</w:t>
      </w:r>
      <w:r w:rsidRPr="005B4738">
        <w:rPr>
          <w:rFonts w:eastAsia="Times New Roman"/>
          <w:lang w:val="en-GB"/>
        </w:rPr>
        <w:t xml:space="preserve"> </w:t>
      </w:r>
      <w:r w:rsidRPr="005B4738">
        <w:rPr>
          <w:lang w:val="en-GB"/>
        </w:rPr>
        <w:t>G</w:t>
      </w:r>
      <w:r w:rsidRPr="005B4738">
        <w:rPr>
          <w:rFonts w:eastAsia="Times New Roman"/>
          <w:lang w:val="en-GB"/>
        </w:rPr>
        <w:t xml:space="preserve"> </w:t>
      </w:r>
      <w:r w:rsidRPr="005B4738">
        <w:rPr>
          <w:lang w:val="en-GB"/>
        </w:rPr>
        <w:t>(ed.):</w:t>
      </w:r>
      <w:r w:rsidRPr="005B4738">
        <w:rPr>
          <w:rFonts w:eastAsia="Times New Roman"/>
          <w:lang w:val="en-GB"/>
        </w:rPr>
        <w:t xml:space="preserve"> </w:t>
      </w:r>
      <w:r w:rsidRPr="00A21127">
        <w:rPr>
          <w:i/>
          <w:lang w:val="en-GB"/>
        </w:rPr>
        <w:t>Proceedings</w:t>
      </w:r>
      <w:r w:rsidRPr="00A21127">
        <w:rPr>
          <w:rFonts w:eastAsia="Times New Roman"/>
          <w:i/>
          <w:lang w:val="en-GB"/>
        </w:rPr>
        <w:t xml:space="preserve"> </w:t>
      </w:r>
      <w:r w:rsidRPr="00A21127">
        <w:rPr>
          <w:i/>
          <w:lang w:val="en-GB"/>
        </w:rPr>
        <w:t>of</w:t>
      </w:r>
      <w:r w:rsidRPr="00A21127">
        <w:rPr>
          <w:rFonts w:eastAsia="Times New Roman"/>
          <w:i/>
          <w:lang w:val="en-GB"/>
        </w:rPr>
        <w:t xml:space="preserve"> </w:t>
      </w:r>
      <w:r w:rsidRPr="00A21127">
        <w:rPr>
          <w:i/>
          <w:lang w:val="en-GB"/>
        </w:rPr>
        <w:t>the</w:t>
      </w:r>
      <w:r w:rsidRPr="00A21127">
        <w:rPr>
          <w:rFonts w:eastAsia="Times New Roman"/>
          <w:i/>
          <w:lang w:val="en-GB"/>
        </w:rPr>
        <w:t xml:space="preserve"> </w:t>
      </w:r>
      <w:r w:rsidRPr="00A21127">
        <w:rPr>
          <w:i/>
          <w:lang w:val="en-GB"/>
        </w:rPr>
        <w:t>2010</w:t>
      </w:r>
      <w:r w:rsidRPr="00A21127">
        <w:rPr>
          <w:rFonts w:eastAsia="Times New Roman"/>
          <w:i/>
          <w:lang w:val="en-GB"/>
        </w:rPr>
        <w:t xml:space="preserve"> </w:t>
      </w:r>
      <w:r w:rsidRPr="00A21127">
        <w:rPr>
          <w:i/>
          <w:lang w:val="en-GB"/>
        </w:rPr>
        <w:t>Description</w:t>
      </w:r>
      <w:r w:rsidRPr="00A21127">
        <w:rPr>
          <w:rFonts w:eastAsia="Times New Roman"/>
          <w:i/>
          <w:lang w:val="en-GB"/>
        </w:rPr>
        <w:t xml:space="preserve"> </w:t>
      </w:r>
      <w:r w:rsidRPr="00A21127">
        <w:rPr>
          <w:i/>
          <w:lang w:val="en-GB"/>
        </w:rPr>
        <w:t>Logic</w:t>
      </w:r>
      <w:r w:rsidRPr="00A21127">
        <w:rPr>
          <w:rFonts w:eastAsia="Times New Roman"/>
          <w:i/>
          <w:lang w:val="en-GB"/>
        </w:rPr>
        <w:t xml:space="preserve"> </w:t>
      </w:r>
      <w:r w:rsidRPr="00A21127">
        <w:rPr>
          <w:i/>
          <w:lang w:val="en-GB"/>
        </w:rPr>
        <w:t>Workshop</w:t>
      </w:r>
      <w:r w:rsidRPr="00A21127">
        <w:rPr>
          <w:rFonts w:eastAsia="Times New Roman"/>
          <w:i/>
          <w:lang w:val="en-GB"/>
        </w:rPr>
        <w:t xml:space="preserve"> </w:t>
      </w:r>
      <w:r w:rsidRPr="00A21127">
        <w:rPr>
          <w:i/>
          <w:lang w:val="en-GB"/>
        </w:rPr>
        <w:t>(DL2010)</w:t>
      </w:r>
      <w:r w:rsidRPr="005B4738">
        <w:rPr>
          <w:lang w:val="en-GB"/>
        </w:rPr>
        <w:t>,</w:t>
      </w:r>
      <w:r w:rsidR="0027088A">
        <w:rPr>
          <w:lang w:val="en-GB"/>
        </w:rPr>
        <w:t xml:space="preserve">2010, </w:t>
      </w:r>
      <w:r w:rsidRPr="005B4738">
        <w:rPr>
          <w:rFonts w:eastAsia="Times New Roman"/>
          <w:lang w:val="en-GB"/>
        </w:rPr>
        <w:t xml:space="preserve"> </w:t>
      </w:r>
      <w:proofErr w:type="spellStart"/>
      <w:r w:rsidRPr="005B4738">
        <w:rPr>
          <w:lang w:val="en-GB"/>
        </w:rPr>
        <w:t>pp</w:t>
      </w:r>
      <w:proofErr w:type="spellEnd"/>
      <w:r w:rsidRPr="005B4738">
        <w:rPr>
          <w:lang w:val="en-GB"/>
        </w:rPr>
        <w:t xml:space="preserve"> 416</w:t>
      </w:r>
      <w:r w:rsidRPr="005B4738">
        <w:rPr>
          <w:rFonts w:eastAsia="Times New Roman"/>
          <w:lang w:val="en-GB"/>
        </w:rPr>
        <w:t>–</w:t>
      </w:r>
      <w:r w:rsidRPr="005B4738">
        <w:rPr>
          <w:lang w:val="en-GB"/>
        </w:rPr>
        <w:t>427.</w:t>
      </w:r>
    </w:p>
    <w:p w14:paraId="5515A674" w14:textId="77777777" w:rsidR="006E10DF" w:rsidRPr="005B4738" w:rsidRDefault="006E10DF" w:rsidP="006E10DF">
      <w:pPr>
        <w:pStyle w:val="References"/>
        <w:rPr>
          <w:lang w:val="en-GB"/>
        </w:rPr>
      </w:pPr>
      <w:r w:rsidRPr="005B4738">
        <w:rPr>
          <w:lang w:val="en-GB"/>
        </w:rPr>
        <w:t>Bittner,</w:t>
      </w:r>
      <w:r w:rsidRPr="005B4738">
        <w:rPr>
          <w:rFonts w:eastAsia="Times New Roman"/>
          <w:lang w:val="en-GB"/>
        </w:rPr>
        <w:t xml:space="preserve"> </w:t>
      </w:r>
      <w:r w:rsidRPr="005B4738">
        <w:rPr>
          <w:lang w:val="en-GB"/>
        </w:rPr>
        <w:t>T</w:t>
      </w:r>
      <w:r w:rsidRPr="005B4738">
        <w:rPr>
          <w:rFonts w:eastAsia="Times New Roman"/>
          <w:lang w:val="en-GB"/>
        </w:rPr>
        <w:t xml:space="preserve"> </w:t>
      </w:r>
      <w:r w:rsidRPr="005B4738">
        <w:rPr>
          <w:lang w:val="en-GB"/>
        </w:rPr>
        <w:t>and</w:t>
      </w:r>
      <w:r w:rsidRPr="005B4738">
        <w:rPr>
          <w:rFonts w:eastAsia="Times New Roman"/>
          <w:lang w:val="en-GB"/>
        </w:rPr>
        <w:t xml:space="preserve"> </w:t>
      </w:r>
      <w:r w:rsidRPr="005B4738">
        <w:rPr>
          <w:lang w:val="en-GB"/>
        </w:rPr>
        <w:t>Donnelly,</w:t>
      </w:r>
      <w:r w:rsidRPr="005B4738">
        <w:rPr>
          <w:rFonts w:eastAsia="Times New Roman"/>
          <w:lang w:val="en-GB"/>
        </w:rPr>
        <w:t xml:space="preserve"> </w:t>
      </w:r>
      <w:r w:rsidR="00AA2BA6">
        <w:rPr>
          <w:lang w:val="en-GB"/>
        </w:rPr>
        <w:t>M,</w:t>
      </w:r>
      <w:r w:rsidRPr="005B4738">
        <w:rPr>
          <w:rFonts w:eastAsia="Times New Roman"/>
          <w:lang w:val="en-GB"/>
        </w:rPr>
        <w:t xml:space="preserve"> ‘</w:t>
      </w:r>
      <w:r w:rsidRPr="005B4738">
        <w:rPr>
          <w:lang w:val="en-GB"/>
        </w:rPr>
        <w:t>The</w:t>
      </w:r>
      <w:r w:rsidRPr="005B4738">
        <w:rPr>
          <w:rFonts w:eastAsia="Times New Roman"/>
          <w:lang w:val="en-GB"/>
        </w:rPr>
        <w:t xml:space="preserve"> </w:t>
      </w:r>
      <w:proofErr w:type="spellStart"/>
      <w:r w:rsidRPr="005B4738">
        <w:rPr>
          <w:lang w:val="en-GB"/>
        </w:rPr>
        <w:t>mereology</w:t>
      </w:r>
      <w:proofErr w:type="spellEnd"/>
      <w:r w:rsidRPr="005B4738">
        <w:rPr>
          <w:rFonts w:eastAsia="Times New Roman"/>
          <w:lang w:val="en-GB"/>
        </w:rPr>
        <w:t xml:space="preserve"> </w:t>
      </w:r>
      <w:r w:rsidRPr="005B4738">
        <w:rPr>
          <w:lang w:val="en-GB"/>
        </w:rPr>
        <w:t>of</w:t>
      </w:r>
      <w:r w:rsidRPr="005B4738">
        <w:rPr>
          <w:rFonts w:eastAsia="Times New Roman"/>
          <w:lang w:val="en-GB"/>
        </w:rPr>
        <w:t xml:space="preserve"> </w:t>
      </w:r>
      <w:r w:rsidRPr="005B4738">
        <w:rPr>
          <w:lang w:val="en-GB"/>
        </w:rPr>
        <w:t>stages</w:t>
      </w:r>
      <w:r w:rsidRPr="005B4738">
        <w:rPr>
          <w:rFonts w:eastAsia="Times New Roman"/>
          <w:lang w:val="en-GB"/>
        </w:rPr>
        <w:t xml:space="preserve"> </w:t>
      </w:r>
      <w:r w:rsidRPr="005B4738">
        <w:rPr>
          <w:lang w:val="en-GB"/>
        </w:rPr>
        <w:t>and</w:t>
      </w:r>
      <w:r w:rsidRPr="005B4738">
        <w:rPr>
          <w:rFonts w:eastAsia="Times New Roman"/>
          <w:lang w:val="en-GB"/>
        </w:rPr>
        <w:t xml:space="preserve"> </w:t>
      </w:r>
      <w:r w:rsidRPr="005B4738">
        <w:rPr>
          <w:lang w:val="en-GB"/>
        </w:rPr>
        <w:t>persistent</w:t>
      </w:r>
      <w:r w:rsidRPr="005B4738">
        <w:rPr>
          <w:rFonts w:eastAsia="Times New Roman"/>
          <w:lang w:val="en-GB"/>
        </w:rPr>
        <w:t xml:space="preserve"> </w:t>
      </w:r>
      <w:r w:rsidRPr="005B4738">
        <w:rPr>
          <w:lang w:val="en-GB"/>
        </w:rPr>
        <w:t>entities</w:t>
      </w:r>
      <w:r w:rsidRPr="005B4738">
        <w:rPr>
          <w:rFonts w:eastAsia="Times New Roman"/>
          <w:lang w:val="en-GB"/>
        </w:rPr>
        <w:t>’</w:t>
      </w:r>
      <w:r w:rsidRPr="005B4738">
        <w:rPr>
          <w:lang w:val="en-GB"/>
        </w:rPr>
        <w:t>,</w:t>
      </w:r>
      <w:r w:rsidRPr="005B4738">
        <w:rPr>
          <w:rFonts w:eastAsia="Times New Roman"/>
          <w:lang w:val="en-GB"/>
        </w:rPr>
        <w:t xml:space="preserve"> </w:t>
      </w:r>
      <w:r w:rsidRPr="005B4738">
        <w:rPr>
          <w:lang w:val="en-GB"/>
        </w:rPr>
        <w:t>In:</w:t>
      </w:r>
      <w:r w:rsidRPr="005B4738">
        <w:rPr>
          <w:rFonts w:eastAsia="Times New Roman"/>
          <w:lang w:val="en-GB"/>
        </w:rPr>
        <w:t xml:space="preserve"> </w:t>
      </w:r>
      <w:r w:rsidRPr="005B4738">
        <w:rPr>
          <w:lang w:val="en-GB"/>
        </w:rPr>
        <w:t>Lopez</w:t>
      </w:r>
      <w:r w:rsidRPr="005B4738">
        <w:rPr>
          <w:rFonts w:eastAsia="Times New Roman"/>
          <w:lang w:val="en-GB"/>
        </w:rPr>
        <w:t xml:space="preserve"> </w:t>
      </w:r>
      <w:r w:rsidRPr="005B4738">
        <w:rPr>
          <w:lang w:val="en-GB"/>
        </w:rPr>
        <w:t>de</w:t>
      </w:r>
      <w:r w:rsidRPr="005B4738">
        <w:rPr>
          <w:rFonts w:eastAsia="Times New Roman"/>
          <w:lang w:val="en-GB"/>
        </w:rPr>
        <w:t xml:space="preserve"> </w:t>
      </w:r>
      <w:proofErr w:type="spellStart"/>
      <w:r w:rsidRPr="005B4738">
        <w:rPr>
          <w:lang w:val="en-GB"/>
        </w:rPr>
        <w:t>Mantaras</w:t>
      </w:r>
      <w:proofErr w:type="spellEnd"/>
      <w:r w:rsidRPr="005B4738">
        <w:rPr>
          <w:lang w:val="en-GB"/>
        </w:rPr>
        <w:t>,</w:t>
      </w:r>
      <w:r w:rsidRPr="005B4738">
        <w:rPr>
          <w:rFonts w:eastAsia="Times New Roman"/>
          <w:lang w:val="en-GB"/>
        </w:rPr>
        <w:t xml:space="preserve"> </w:t>
      </w:r>
      <w:r w:rsidRPr="005B4738">
        <w:rPr>
          <w:lang w:val="en-GB"/>
        </w:rPr>
        <w:t>R.</w:t>
      </w:r>
      <w:r w:rsidRPr="005B4738">
        <w:rPr>
          <w:rFonts w:eastAsia="Times New Roman"/>
          <w:lang w:val="en-GB"/>
        </w:rPr>
        <w:t xml:space="preserve"> </w:t>
      </w:r>
      <w:r w:rsidRPr="005B4738">
        <w:rPr>
          <w:lang w:val="en-GB"/>
        </w:rPr>
        <w:t>and</w:t>
      </w:r>
      <w:r w:rsidRPr="005B4738">
        <w:rPr>
          <w:rFonts w:eastAsia="Times New Roman"/>
          <w:lang w:val="en-GB"/>
        </w:rPr>
        <w:t xml:space="preserve"> </w:t>
      </w:r>
      <w:proofErr w:type="spellStart"/>
      <w:r w:rsidRPr="005B4738">
        <w:rPr>
          <w:lang w:val="en-GB"/>
        </w:rPr>
        <w:t>Saitta</w:t>
      </w:r>
      <w:proofErr w:type="spellEnd"/>
      <w:r w:rsidRPr="005B4738">
        <w:rPr>
          <w:lang w:val="en-GB"/>
        </w:rPr>
        <w:t>,</w:t>
      </w:r>
      <w:r w:rsidRPr="005B4738">
        <w:rPr>
          <w:rFonts w:eastAsia="Times New Roman"/>
          <w:lang w:val="en-GB"/>
        </w:rPr>
        <w:t xml:space="preserve"> </w:t>
      </w:r>
      <w:r w:rsidRPr="005B4738">
        <w:rPr>
          <w:lang w:val="en-GB"/>
        </w:rPr>
        <w:t>L.</w:t>
      </w:r>
      <w:r w:rsidRPr="005B4738">
        <w:rPr>
          <w:rFonts w:eastAsia="Times New Roman"/>
          <w:lang w:val="en-GB"/>
        </w:rPr>
        <w:t xml:space="preserve"> </w:t>
      </w:r>
      <w:r w:rsidRPr="005B4738">
        <w:rPr>
          <w:lang w:val="en-GB"/>
        </w:rPr>
        <w:t>(ed.):</w:t>
      </w:r>
      <w:r w:rsidRPr="005B4738">
        <w:rPr>
          <w:rFonts w:eastAsia="Times New Roman"/>
          <w:lang w:val="en-GB"/>
        </w:rPr>
        <w:t xml:space="preserve"> </w:t>
      </w:r>
      <w:r w:rsidRPr="00A21127">
        <w:rPr>
          <w:i/>
          <w:lang w:val="en-GB"/>
        </w:rPr>
        <w:t>Proceedings</w:t>
      </w:r>
      <w:r w:rsidRPr="00A21127">
        <w:rPr>
          <w:rFonts w:eastAsia="Times New Roman"/>
          <w:i/>
          <w:lang w:val="en-GB"/>
        </w:rPr>
        <w:t xml:space="preserve"> </w:t>
      </w:r>
      <w:r w:rsidRPr="00A21127">
        <w:rPr>
          <w:i/>
          <w:lang w:val="en-GB"/>
        </w:rPr>
        <w:t>of</w:t>
      </w:r>
      <w:r w:rsidRPr="00A21127">
        <w:rPr>
          <w:rFonts w:eastAsia="Times New Roman"/>
          <w:i/>
          <w:lang w:val="en-GB"/>
        </w:rPr>
        <w:t xml:space="preserve"> </w:t>
      </w:r>
      <w:r w:rsidRPr="00A21127">
        <w:rPr>
          <w:i/>
          <w:lang w:val="en-GB"/>
        </w:rPr>
        <w:t>the</w:t>
      </w:r>
      <w:r w:rsidRPr="00A21127">
        <w:rPr>
          <w:rFonts w:eastAsia="Times New Roman"/>
          <w:i/>
          <w:lang w:val="en-GB"/>
        </w:rPr>
        <w:t xml:space="preserve"> </w:t>
      </w:r>
      <w:r w:rsidRPr="00A21127">
        <w:rPr>
          <w:i/>
          <w:lang w:val="en-GB"/>
        </w:rPr>
        <w:t>European</w:t>
      </w:r>
      <w:r w:rsidRPr="00A21127">
        <w:rPr>
          <w:rFonts w:eastAsia="Times New Roman"/>
          <w:i/>
          <w:lang w:val="en-GB"/>
        </w:rPr>
        <w:t xml:space="preserve"> </w:t>
      </w:r>
      <w:r w:rsidRPr="00A21127">
        <w:rPr>
          <w:i/>
          <w:lang w:val="en-GB"/>
        </w:rPr>
        <w:t>Conference</w:t>
      </w:r>
      <w:r w:rsidRPr="00A21127">
        <w:rPr>
          <w:rFonts w:eastAsia="Times New Roman"/>
          <w:i/>
          <w:lang w:val="en-GB"/>
        </w:rPr>
        <w:t xml:space="preserve"> </w:t>
      </w:r>
      <w:r w:rsidRPr="00A21127">
        <w:rPr>
          <w:i/>
          <w:lang w:val="en-GB"/>
        </w:rPr>
        <w:t>of</w:t>
      </w:r>
      <w:r w:rsidRPr="00A21127">
        <w:rPr>
          <w:rFonts w:eastAsia="Times New Roman"/>
          <w:i/>
          <w:lang w:val="en-GB"/>
        </w:rPr>
        <w:t xml:space="preserve"> </w:t>
      </w:r>
      <w:r w:rsidRPr="00A21127">
        <w:rPr>
          <w:i/>
          <w:lang w:val="en-GB"/>
        </w:rPr>
        <w:t>Artificial</w:t>
      </w:r>
      <w:r w:rsidRPr="00A21127">
        <w:rPr>
          <w:rFonts w:eastAsia="Times New Roman"/>
          <w:i/>
          <w:lang w:val="en-GB"/>
        </w:rPr>
        <w:t xml:space="preserve"> </w:t>
      </w:r>
      <w:r w:rsidRPr="00A21127">
        <w:rPr>
          <w:i/>
          <w:lang w:val="en-GB"/>
        </w:rPr>
        <w:t>Intelligence</w:t>
      </w:r>
      <w:r w:rsidRPr="00A21127">
        <w:rPr>
          <w:rFonts w:eastAsia="Times New Roman"/>
          <w:i/>
          <w:lang w:val="en-GB"/>
        </w:rPr>
        <w:t xml:space="preserve"> </w:t>
      </w:r>
      <w:r w:rsidRPr="00A21127">
        <w:rPr>
          <w:i/>
          <w:lang w:val="en-GB"/>
        </w:rPr>
        <w:t>(ECAI04)</w:t>
      </w:r>
      <w:r w:rsidRPr="005B4738">
        <w:rPr>
          <w:lang w:val="en-GB"/>
        </w:rPr>
        <w:t>,</w:t>
      </w:r>
      <w:r w:rsidRPr="005B4738">
        <w:rPr>
          <w:rFonts w:eastAsia="Times New Roman"/>
          <w:lang w:val="en-GB"/>
        </w:rPr>
        <w:t xml:space="preserve"> </w:t>
      </w:r>
      <w:r w:rsidRPr="005B4738">
        <w:rPr>
          <w:lang w:val="en-GB"/>
        </w:rPr>
        <w:t>IOS</w:t>
      </w:r>
      <w:r w:rsidRPr="005B4738">
        <w:rPr>
          <w:rFonts w:eastAsia="Times New Roman"/>
          <w:lang w:val="en-GB"/>
        </w:rPr>
        <w:t xml:space="preserve"> </w:t>
      </w:r>
      <w:r w:rsidRPr="005B4738">
        <w:rPr>
          <w:lang w:val="en-GB"/>
        </w:rPr>
        <w:t>Press,</w:t>
      </w:r>
      <w:r w:rsidR="00AA2BA6">
        <w:rPr>
          <w:lang w:val="en-GB"/>
        </w:rPr>
        <w:t xml:space="preserve"> Baltimore, 2004,</w:t>
      </w:r>
      <w:r w:rsidRPr="005B4738">
        <w:rPr>
          <w:rFonts w:eastAsia="Times New Roman"/>
          <w:lang w:val="en-GB"/>
        </w:rPr>
        <w:t xml:space="preserve"> </w:t>
      </w:r>
      <w:proofErr w:type="spellStart"/>
      <w:r w:rsidRPr="005B4738">
        <w:rPr>
          <w:rFonts w:eastAsia="Times New Roman"/>
          <w:lang w:val="en-GB"/>
        </w:rPr>
        <w:t>pp</w:t>
      </w:r>
      <w:proofErr w:type="spellEnd"/>
      <w:r w:rsidRPr="005B4738">
        <w:rPr>
          <w:rFonts w:eastAsia="Times New Roman"/>
          <w:lang w:val="en-GB"/>
        </w:rPr>
        <w:t xml:space="preserve"> </w:t>
      </w:r>
      <w:r w:rsidRPr="005B4738">
        <w:rPr>
          <w:lang w:val="en-GB"/>
        </w:rPr>
        <w:t>283</w:t>
      </w:r>
      <w:r w:rsidRPr="005B4738">
        <w:rPr>
          <w:rFonts w:eastAsia="Times New Roman"/>
          <w:lang w:val="en-GB"/>
        </w:rPr>
        <w:t>–</w:t>
      </w:r>
      <w:r w:rsidRPr="005B4738">
        <w:rPr>
          <w:lang w:val="en-GB"/>
        </w:rPr>
        <w:t>287.</w:t>
      </w:r>
    </w:p>
    <w:p w14:paraId="3A9F9E83" w14:textId="77777777" w:rsidR="006E10DF" w:rsidRPr="005B4738" w:rsidRDefault="00154D66" w:rsidP="006E10DF">
      <w:pPr>
        <w:pStyle w:val="References"/>
        <w:rPr>
          <w:rFonts w:eastAsia="Times New Roman"/>
          <w:lang w:val="en-GB"/>
        </w:rPr>
      </w:pPr>
      <w:r w:rsidRPr="005B4738" w:rsidDel="00154D66">
        <w:rPr>
          <w:lang w:val="en-GB"/>
        </w:rPr>
        <w:t xml:space="preserve"> </w:t>
      </w:r>
      <w:r w:rsidR="006E10DF" w:rsidRPr="005B4738">
        <w:rPr>
          <w:lang w:val="en-GB"/>
        </w:rPr>
        <w:t>Armstrong,</w:t>
      </w:r>
      <w:r w:rsidR="006E10DF" w:rsidRPr="005B4738">
        <w:rPr>
          <w:rFonts w:eastAsia="Times New Roman"/>
          <w:lang w:val="en-GB"/>
        </w:rPr>
        <w:t xml:space="preserve"> </w:t>
      </w:r>
      <w:r w:rsidR="006E10DF" w:rsidRPr="005B4738">
        <w:rPr>
          <w:lang w:val="en-GB"/>
        </w:rPr>
        <w:t>DM</w:t>
      </w:r>
      <w:r w:rsidR="00AA2BA6">
        <w:rPr>
          <w:lang w:val="en-GB"/>
        </w:rPr>
        <w:t>,</w:t>
      </w:r>
      <w:r w:rsidR="006E10DF" w:rsidRPr="005B4738">
        <w:rPr>
          <w:rFonts w:eastAsia="Times New Roman"/>
          <w:lang w:val="en-GB"/>
        </w:rPr>
        <w:t xml:space="preserve"> </w:t>
      </w:r>
      <w:r w:rsidR="006E10DF" w:rsidRPr="00A21127">
        <w:rPr>
          <w:i/>
          <w:lang w:val="en-GB"/>
        </w:rPr>
        <w:t>Universals</w:t>
      </w:r>
      <w:r w:rsidR="006E10DF" w:rsidRPr="00A21127">
        <w:rPr>
          <w:rFonts w:eastAsia="Times New Roman"/>
          <w:i/>
          <w:lang w:val="en-GB"/>
        </w:rPr>
        <w:t xml:space="preserve"> </w:t>
      </w:r>
      <w:r w:rsidR="006E10DF" w:rsidRPr="00A21127">
        <w:rPr>
          <w:i/>
          <w:lang w:val="en-GB"/>
        </w:rPr>
        <w:t>and</w:t>
      </w:r>
      <w:r w:rsidR="006E10DF" w:rsidRPr="00A21127">
        <w:rPr>
          <w:rFonts w:eastAsia="Times New Roman"/>
          <w:i/>
          <w:lang w:val="en-GB"/>
        </w:rPr>
        <w:t xml:space="preserve"> </w:t>
      </w:r>
      <w:r w:rsidR="006E10DF" w:rsidRPr="00A21127">
        <w:rPr>
          <w:i/>
          <w:lang w:val="en-GB"/>
        </w:rPr>
        <w:t>Scientific</w:t>
      </w:r>
      <w:r w:rsidR="006E10DF" w:rsidRPr="00A21127">
        <w:rPr>
          <w:rFonts w:eastAsia="Times New Roman"/>
          <w:i/>
          <w:lang w:val="en-GB"/>
        </w:rPr>
        <w:t xml:space="preserve"> </w:t>
      </w:r>
      <w:r w:rsidR="006E10DF" w:rsidRPr="00A21127">
        <w:rPr>
          <w:i/>
          <w:lang w:val="en-GB"/>
        </w:rPr>
        <w:t>Realism.</w:t>
      </w:r>
      <w:r w:rsidR="006E10DF" w:rsidRPr="00A21127">
        <w:rPr>
          <w:rFonts w:eastAsia="Times New Roman"/>
          <w:i/>
          <w:lang w:val="en-GB"/>
        </w:rPr>
        <w:t xml:space="preserve"> </w:t>
      </w:r>
      <w:r w:rsidR="006E10DF" w:rsidRPr="00A21127">
        <w:rPr>
          <w:i/>
          <w:lang w:val="en-GB"/>
        </w:rPr>
        <w:t>Vol.</w:t>
      </w:r>
      <w:r w:rsidR="006E10DF" w:rsidRPr="00A21127">
        <w:rPr>
          <w:rFonts w:eastAsia="Times New Roman"/>
          <w:i/>
          <w:lang w:val="en-GB"/>
        </w:rPr>
        <w:t xml:space="preserve"> </w:t>
      </w:r>
      <w:r w:rsidR="006E10DF" w:rsidRPr="00A21127">
        <w:rPr>
          <w:i/>
          <w:lang w:val="en-GB"/>
        </w:rPr>
        <w:t>2:</w:t>
      </w:r>
      <w:r w:rsidR="006E10DF" w:rsidRPr="00A21127">
        <w:rPr>
          <w:rFonts w:eastAsia="Times New Roman"/>
          <w:i/>
          <w:lang w:val="en-GB"/>
        </w:rPr>
        <w:t xml:space="preserve"> </w:t>
      </w:r>
      <w:r w:rsidR="006E10DF" w:rsidRPr="00A21127">
        <w:rPr>
          <w:i/>
          <w:lang w:val="en-GB"/>
        </w:rPr>
        <w:t>A</w:t>
      </w:r>
      <w:r w:rsidR="006E10DF" w:rsidRPr="00A21127">
        <w:rPr>
          <w:rFonts w:eastAsia="Times New Roman"/>
          <w:i/>
          <w:lang w:val="en-GB"/>
        </w:rPr>
        <w:t xml:space="preserve"> </w:t>
      </w:r>
      <w:r w:rsidR="006E10DF" w:rsidRPr="00A21127">
        <w:rPr>
          <w:i/>
          <w:lang w:val="en-GB"/>
        </w:rPr>
        <w:t>Theory</w:t>
      </w:r>
      <w:r w:rsidR="006E10DF" w:rsidRPr="00A21127">
        <w:rPr>
          <w:rFonts w:eastAsia="Times New Roman"/>
          <w:i/>
          <w:lang w:val="en-GB"/>
        </w:rPr>
        <w:t xml:space="preserve"> </w:t>
      </w:r>
      <w:r w:rsidR="006E10DF" w:rsidRPr="00A21127">
        <w:rPr>
          <w:i/>
          <w:lang w:val="en-GB"/>
        </w:rPr>
        <w:t>of</w:t>
      </w:r>
      <w:r w:rsidR="006E10DF" w:rsidRPr="00A21127">
        <w:rPr>
          <w:rFonts w:eastAsia="Times New Roman"/>
          <w:i/>
          <w:lang w:val="en-GB"/>
        </w:rPr>
        <w:t xml:space="preserve"> </w:t>
      </w:r>
      <w:r w:rsidR="006E10DF" w:rsidRPr="00A21127">
        <w:rPr>
          <w:i/>
          <w:lang w:val="en-GB"/>
        </w:rPr>
        <w:t>Universals</w:t>
      </w:r>
      <w:r w:rsidR="006E10DF" w:rsidRPr="005B4738">
        <w:rPr>
          <w:lang w:val="en-GB"/>
        </w:rPr>
        <w:t>.</w:t>
      </w:r>
      <w:r w:rsidR="006E10DF" w:rsidRPr="005B4738">
        <w:rPr>
          <w:rFonts w:eastAsia="Times New Roman"/>
          <w:lang w:val="en-GB"/>
        </w:rPr>
        <w:t xml:space="preserve"> </w:t>
      </w:r>
      <w:r w:rsidR="006E10DF" w:rsidRPr="005B4738">
        <w:rPr>
          <w:lang w:val="en-GB"/>
        </w:rPr>
        <w:t>Cambridge</w:t>
      </w:r>
      <w:r w:rsidR="006E10DF" w:rsidRPr="005B4738">
        <w:rPr>
          <w:rFonts w:eastAsia="Times New Roman"/>
          <w:lang w:val="en-GB"/>
        </w:rPr>
        <w:t xml:space="preserve"> </w:t>
      </w:r>
      <w:r w:rsidR="006E10DF" w:rsidRPr="005B4738">
        <w:rPr>
          <w:lang w:val="en-GB"/>
        </w:rPr>
        <w:t>University</w:t>
      </w:r>
      <w:r w:rsidR="006E10DF" w:rsidRPr="005B4738">
        <w:rPr>
          <w:rFonts w:eastAsia="Times New Roman"/>
          <w:lang w:val="en-GB"/>
        </w:rPr>
        <w:t xml:space="preserve"> </w:t>
      </w:r>
      <w:r w:rsidR="006E10DF" w:rsidRPr="005B4738">
        <w:rPr>
          <w:lang w:val="en-GB"/>
        </w:rPr>
        <w:t>Press,</w:t>
      </w:r>
      <w:r w:rsidR="006E10DF" w:rsidRPr="005B4738">
        <w:rPr>
          <w:rFonts w:eastAsia="Times New Roman"/>
          <w:lang w:val="en-GB"/>
        </w:rPr>
        <w:t xml:space="preserve"> </w:t>
      </w:r>
      <w:r w:rsidR="006E10DF" w:rsidRPr="005B4738">
        <w:rPr>
          <w:lang w:val="en-GB"/>
        </w:rPr>
        <w:t>Cambridge</w:t>
      </w:r>
      <w:r w:rsidR="00AA2BA6">
        <w:rPr>
          <w:lang w:val="en-GB"/>
        </w:rPr>
        <w:t>, 1978</w:t>
      </w:r>
      <w:r w:rsidR="006E10DF" w:rsidRPr="005B4738">
        <w:rPr>
          <w:lang w:val="en-GB"/>
        </w:rPr>
        <w:t>.</w:t>
      </w:r>
      <w:r w:rsidR="006E10DF" w:rsidRPr="005B4738">
        <w:rPr>
          <w:rFonts w:eastAsia="Times New Roman"/>
          <w:lang w:val="en-GB"/>
        </w:rPr>
        <w:t xml:space="preserve"> </w:t>
      </w:r>
    </w:p>
    <w:p w14:paraId="1890D06C" w14:textId="77777777" w:rsidR="006E10DF" w:rsidRPr="005B4738" w:rsidRDefault="006E10DF" w:rsidP="006E10DF">
      <w:pPr>
        <w:pStyle w:val="References"/>
        <w:rPr>
          <w:szCs w:val="16"/>
          <w:lang w:val="en-GB"/>
        </w:rPr>
      </w:pPr>
      <w:proofErr w:type="spellStart"/>
      <w:r w:rsidRPr="005B4738">
        <w:rPr>
          <w:lang w:val="en-GB"/>
        </w:rPr>
        <w:t>Loebe</w:t>
      </w:r>
      <w:proofErr w:type="spellEnd"/>
      <w:r w:rsidRPr="005B4738">
        <w:rPr>
          <w:lang w:val="en-GB"/>
        </w:rPr>
        <w:t>,</w:t>
      </w:r>
      <w:r w:rsidRPr="005B4738">
        <w:rPr>
          <w:rFonts w:eastAsia="Times New Roman"/>
          <w:lang w:val="en-GB"/>
        </w:rPr>
        <w:t xml:space="preserve"> </w:t>
      </w:r>
      <w:r w:rsidRPr="005B4738">
        <w:rPr>
          <w:lang w:val="en-GB"/>
        </w:rPr>
        <w:t>F</w:t>
      </w:r>
      <w:r w:rsidR="00AA2BA6">
        <w:rPr>
          <w:lang w:val="en-GB"/>
        </w:rPr>
        <w:t>,</w:t>
      </w:r>
      <w:r w:rsidRPr="005B4738">
        <w:rPr>
          <w:rFonts w:eastAsia="Times New Roman"/>
          <w:lang w:val="en-GB"/>
        </w:rPr>
        <w:t xml:space="preserve"> ‘</w:t>
      </w:r>
      <w:r w:rsidRPr="005B4738">
        <w:rPr>
          <w:lang w:val="en-GB"/>
        </w:rPr>
        <w:t>Abstract</w:t>
      </w:r>
      <w:r w:rsidRPr="005B4738">
        <w:rPr>
          <w:rFonts w:eastAsia="Times New Roman"/>
          <w:lang w:val="en-GB"/>
        </w:rPr>
        <w:t xml:space="preserve"> </w:t>
      </w:r>
      <w:r w:rsidRPr="005B4738">
        <w:rPr>
          <w:lang w:val="en-GB"/>
        </w:rPr>
        <w:t>vs.</w:t>
      </w:r>
      <w:r w:rsidRPr="005B4738">
        <w:rPr>
          <w:rFonts w:eastAsia="Times New Roman"/>
          <w:lang w:val="en-GB"/>
        </w:rPr>
        <w:t xml:space="preserve"> </w:t>
      </w:r>
      <w:r w:rsidRPr="005B4738">
        <w:rPr>
          <w:lang w:val="en-GB"/>
        </w:rPr>
        <w:t>social</w:t>
      </w:r>
      <w:r w:rsidRPr="005B4738">
        <w:rPr>
          <w:rFonts w:eastAsia="Times New Roman"/>
          <w:lang w:val="en-GB"/>
        </w:rPr>
        <w:t xml:space="preserve"> </w:t>
      </w:r>
      <w:r w:rsidRPr="005B4738">
        <w:rPr>
          <w:lang w:val="en-GB"/>
        </w:rPr>
        <w:t>roles</w:t>
      </w:r>
      <w:r w:rsidRPr="005B4738">
        <w:rPr>
          <w:rFonts w:eastAsia="Times New Roman"/>
          <w:lang w:val="en-GB"/>
        </w:rPr>
        <w:t xml:space="preserve"> — </w:t>
      </w:r>
      <w:r w:rsidRPr="005B4738">
        <w:rPr>
          <w:lang w:val="en-GB"/>
        </w:rPr>
        <w:t>Towards</w:t>
      </w:r>
      <w:r w:rsidRPr="005B4738">
        <w:rPr>
          <w:rFonts w:eastAsia="Times New Roman"/>
          <w:lang w:val="en-GB"/>
        </w:rPr>
        <w:t xml:space="preserve"> </w:t>
      </w:r>
      <w:r w:rsidRPr="005B4738">
        <w:rPr>
          <w:lang w:val="en-GB"/>
        </w:rPr>
        <w:t>a</w:t>
      </w:r>
      <w:r w:rsidRPr="005B4738">
        <w:rPr>
          <w:rFonts w:eastAsia="Times New Roman"/>
          <w:lang w:val="en-GB"/>
        </w:rPr>
        <w:t xml:space="preserve"> </w:t>
      </w:r>
      <w:r w:rsidRPr="005B4738">
        <w:rPr>
          <w:lang w:val="en-GB"/>
        </w:rPr>
        <w:t>general</w:t>
      </w:r>
      <w:r w:rsidRPr="005B4738">
        <w:rPr>
          <w:rFonts w:eastAsia="Times New Roman"/>
          <w:lang w:val="en-GB"/>
        </w:rPr>
        <w:t xml:space="preserve"> </w:t>
      </w:r>
      <w:r w:rsidRPr="005B4738">
        <w:rPr>
          <w:lang w:val="en-GB"/>
        </w:rPr>
        <w:t>theo</w:t>
      </w:r>
      <w:r w:rsidRPr="005B4738">
        <w:rPr>
          <w:szCs w:val="16"/>
          <w:lang w:val="en-GB"/>
        </w:rPr>
        <w:t>retical</w:t>
      </w:r>
      <w:r w:rsidRPr="005B4738">
        <w:rPr>
          <w:rFonts w:eastAsia="Times New Roman"/>
          <w:szCs w:val="16"/>
          <w:lang w:val="en-GB"/>
        </w:rPr>
        <w:t xml:space="preserve"> </w:t>
      </w:r>
      <w:r w:rsidRPr="005B4738">
        <w:rPr>
          <w:szCs w:val="16"/>
          <w:lang w:val="en-GB"/>
        </w:rPr>
        <w:t>account</w:t>
      </w:r>
      <w:r w:rsidRPr="005B4738">
        <w:rPr>
          <w:rFonts w:eastAsia="Times New Roman"/>
          <w:szCs w:val="16"/>
          <w:lang w:val="en-GB"/>
        </w:rPr>
        <w:t xml:space="preserve"> </w:t>
      </w:r>
      <w:r w:rsidRPr="005B4738">
        <w:rPr>
          <w:szCs w:val="16"/>
          <w:lang w:val="en-GB"/>
        </w:rPr>
        <w:t>of</w:t>
      </w:r>
      <w:r w:rsidRPr="005B4738">
        <w:rPr>
          <w:rFonts w:eastAsia="Times New Roman"/>
          <w:szCs w:val="16"/>
          <w:lang w:val="en-GB"/>
        </w:rPr>
        <w:t xml:space="preserve"> </w:t>
      </w:r>
      <w:r w:rsidRPr="005B4738">
        <w:rPr>
          <w:szCs w:val="16"/>
          <w:lang w:val="en-GB"/>
        </w:rPr>
        <w:t>roles.</w:t>
      </w:r>
      <w:r w:rsidRPr="005B4738">
        <w:rPr>
          <w:rFonts w:eastAsia="Times New Roman"/>
          <w:szCs w:val="16"/>
          <w:lang w:val="en-GB"/>
        </w:rPr>
        <w:t xml:space="preserve">’ </w:t>
      </w:r>
      <w:r w:rsidRPr="005B4738">
        <w:rPr>
          <w:szCs w:val="16"/>
          <w:lang w:val="en-GB"/>
        </w:rPr>
        <w:t>In</w:t>
      </w:r>
      <w:r w:rsidR="00AA2BA6">
        <w:rPr>
          <w:rFonts w:eastAsia="Times New Roman"/>
          <w:szCs w:val="16"/>
          <w:lang w:val="en-GB"/>
        </w:rPr>
        <w:t xml:space="preserve">: </w:t>
      </w:r>
      <w:r w:rsidRPr="00A21127">
        <w:rPr>
          <w:i/>
          <w:szCs w:val="16"/>
          <w:lang w:val="en-GB"/>
        </w:rPr>
        <w:t>Applied</w:t>
      </w:r>
      <w:r w:rsidRPr="00A21127">
        <w:rPr>
          <w:rFonts w:eastAsia="Times New Roman"/>
          <w:i/>
          <w:szCs w:val="16"/>
          <w:lang w:val="en-GB"/>
        </w:rPr>
        <w:t xml:space="preserve"> </w:t>
      </w:r>
      <w:r w:rsidRPr="00A21127">
        <w:rPr>
          <w:i/>
          <w:szCs w:val="16"/>
          <w:lang w:val="en-GB"/>
        </w:rPr>
        <w:t>Ontology</w:t>
      </w:r>
      <w:r w:rsidRPr="005B4738">
        <w:rPr>
          <w:rFonts w:eastAsia="Times New Roman"/>
          <w:szCs w:val="16"/>
          <w:lang w:val="en-GB"/>
        </w:rPr>
        <w:t xml:space="preserve"> </w:t>
      </w:r>
      <w:r w:rsidRPr="00A21127">
        <w:rPr>
          <w:b/>
          <w:szCs w:val="16"/>
          <w:lang w:val="en-GB"/>
        </w:rPr>
        <w:t>2</w:t>
      </w:r>
      <w:r w:rsidR="00AA2BA6">
        <w:rPr>
          <w:szCs w:val="16"/>
          <w:lang w:val="en-GB"/>
        </w:rPr>
        <w:t xml:space="preserve"> (2007)</w:t>
      </w:r>
      <w:r w:rsidRPr="005B4738">
        <w:rPr>
          <w:szCs w:val="16"/>
          <w:lang w:val="en-GB"/>
        </w:rPr>
        <w:t>,</w:t>
      </w:r>
      <w:r w:rsidRPr="005B4738">
        <w:rPr>
          <w:rFonts w:eastAsia="Times New Roman"/>
          <w:szCs w:val="16"/>
          <w:lang w:val="en-GB"/>
        </w:rPr>
        <w:t xml:space="preserve"> </w:t>
      </w:r>
      <w:proofErr w:type="spellStart"/>
      <w:r w:rsidRPr="005B4738">
        <w:rPr>
          <w:szCs w:val="16"/>
          <w:lang w:val="en-GB"/>
        </w:rPr>
        <w:t>pp</w:t>
      </w:r>
      <w:proofErr w:type="spellEnd"/>
      <w:r w:rsidRPr="005B4738">
        <w:rPr>
          <w:rFonts w:eastAsia="Times New Roman"/>
          <w:szCs w:val="16"/>
          <w:lang w:val="en-GB"/>
        </w:rPr>
        <w:t xml:space="preserve"> </w:t>
      </w:r>
      <w:r w:rsidRPr="005B4738">
        <w:rPr>
          <w:szCs w:val="16"/>
          <w:lang w:val="en-GB"/>
        </w:rPr>
        <w:t>127</w:t>
      </w:r>
      <w:r w:rsidRPr="005B4738">
        <w:rPr>
          <w:rFonts w:eastAsia="Times New Roman"/>
          <w:szCs w:val="16"/>
          <w:lang w:val="en-GB"/>
        </w:rPr>
        <w:t>–</w:t>
      </w:r>
      <w:r w:rsidRPr="005B4738">
        <w:rPr>
          <w:szCs w:val="16"/>
          <w:lang w:val="en-GB"/>
        </w:rPr>
        <w:t>158.</w:t>
      </w:r>
    </w:p>
    <w:p w14:paraId="069887FE" w14:textId="6210CB85" w:rsidR="006E10DF" w:rsidRPr="005B4738" w:rsidRDefault="006E10DF" w:rsidP="006E10DF">
      <w:pPr>
        <w:pStyle w:val="References"/>
        <w:rPr>
          <w:rFonts w:eastAsia="Times New Roman"/>
          <w:szCs w:val="16"/>
          <w:lang w:val="en-GB"/>
        </w:rPr>
      </w:pPr>
      <w:proofErr w:type="spellStart"/>
      <w:r w:rsidRPr="005B4738">
        <w:rPr>
          <w:rFonts w:eastAsia="Times New Roman"/>
          <w:szCs w:val="16"/>
          <w:lang w:val="en-GB"/>
        </w:rPr>
        <w:t>Grandy</w:t>
      </w:r>
      <w:proofErr w:type="spellEnd"/>
      <w:r w:rsidRPr="005B4738">
        <w:rPr>
          <w:rFonts w:eastAsia="Times New Roman"/>
          <w:szCs w:val="16"/>
          <w:lang w:val="en-GB"/>
        </w:rPr>
        <w:t>, RE</w:t>
      </w:r>
      <w:r w:rsidR="00AA2BA6">
        <w:rPr>
          <w:rFonts w:eastAsia="Times New Roman"/>
          <w:szCs w:val="16"/>
          <w:lang w:val="en-GB"/>
        </w:rPr>
        <w:t>,</w:t>
      </w:r>
      <w:r w:rsidRPr="005B4738">
        <w:rPr>
          <w:rFonts w:eastAsia="Times New Roman"/>
          <w:szCs w:val="16"/>
          <w:lang w:val="en-GB"/>
        </w:rPr>
        <w:t xml:space="preserve"> ‘</w:t>
      </w:r>
      <w:proofErr w:type="spellStart"/>
      <w:r w:rsidRPr="005B4738">
        <w:rPr>
          <w:rFonts w:eastAsia="Times New Roman"/>
          <w:szCs w:val="16"/>
          <w:lang w:val="en-GB"/>
        </w:rPr>
        <w:t>Sortals</w:t>
      </w:r>
      <w:proofErr w:type="spellEnd"/>
      <w:r w:rsidRPr="005B4738">
        <w:rPr>
          <w:rFonts w:eastAsia="Times New Roman"/>
          <w:szCs w:val="16"/>
          <w:lang w:val="en-GB"/>
        </w:rPr>
        <w:t>’ In</w:t>
      </w:r>
      <w:r w:rsidR="00AA2BA6">
        <w:rPr>
          <w:rFonts w:eastAsia="Times New Roman"/>
          <w:szCs w:val="16"/>
          <w:lang w:val="en-GB"/>
        </w:rPr>
        <w:t>:</w:t>
      </w:r>
      <w:r w:rsidRPr="005B4738">
        <w:rPr>
          <w:rFonts w:eastAsia="Times New Roman"/>
          <w:szCs w:val="16"/>
          <w:lang w:val="en-GB"/>
        </w:rPr>
        <w:t xml:space="preserve"> </w:t>
      </w:r>
      <w:proofErr w:type="spellStart"/>
      <w:r w:rsidRPr="005B4738">
        <w:rPr>
          <w:rFonts w:eastAsia="Times New Roman"/>
          <w:szCs w:val="16"/>
          <w:lang w:val="en-GB"/>
        </w:rPr>
        <w:t>Zalta,EN</w:t>
      </w:r>
      <w:proofErr w:type="spellEnd"/>
      <w:r w:rsidRPr="005B4738">
        <w:rPr>
          <w:rFonts w:eastAsia="Times New Roman"/>
          <w:szCs w:val="16"/>
          <w:lang w:val="en-GB"/>
        </w:rPr>
        <w:t xml:space="preserve"> (ed</w:t>
      </w:r>
      <w:r w:rsidRPr="00A21127">
        <w:rPr>
          <w:rFonts w:eastAsia="Times New Roman"/>
          <w:i/>
          <w:szCs w:val="16"/>
          <w:lang w:val="en-GB"/>
        </w:rPr>
        <w:t>.): </w:t>
      </w:r>
      <w:r w:rsidRPr="00A21127">
        <w:rPr>
          <w:rFonts w:eastAsia="Times New Roman"/>
          <w:i/>
          <w:lang w:val="en-GB"/>
        </w:rPr>
        <w:t xml:space="preserve">The Stanford </w:t>
      </w:r>
      <w:proofErr w:type="spellStart"/>
      <w:r w:rsidRPr="00A21127">
        <w:rPr>
          <w:rFonts w:eastAsia="Times New Roman"/>
          <w:i/>
          <w:lang w:val="en-GB"/>
        </w:rPr>
        <w:t>Encyclopedia</w:t>
      </w:r>
      <w:proofErr w:type="spellEnd"/>
      <w:r w:rsidRPr="00A21127">
        <w:rPr>
          <w:rFonts w:eastAsia="Times New Roman"/>
          <w:i/>
          <w:lang w:val="en-GB"/>
        </w:rPr>
        <w:t xml:space="preserve"> of Philosophy</w:t>
      </w:r>
      <w:r w:rsidR="00AA2BA6">
        <w:rPr>
          <w:rFonts w:eastAsia="Times New Roman"/>
          <w:lang w:val="en-GB"/>
        </w:rPr>
        <w:t>, 2008.</w:t>
      </w:r>
      <w:r w:rsidRPr="005B4738">
        <w:rPr>
          <w:rFonts w:eastAsia="Times New Roman"/>
          <w:lang w:val="en-GB"/>
        </w:rPr>
        <w:t xml:space="preserve"> </w:t>
      </w:r>
      <w:r w:rsidRPr="005B4738">
        <w:rPr>
          <w:rFonts w:eastAsia="Times New Roman"/>
          <w:szCs w:val="16"/>
          <w:lang w:val="en-GB"/>
        </w:rPr>
        <w:t xml:space="preserve">URL: </w:t>
      </w:r>
      <w:ins w:id="392" w:author="Alan Ruttenberg" w:date="2012-02-13T07:50:00Z">
        <w:r w:rsidR="009F2114">
          <w:fldChar w:fldCharType="begin"/>
        </w:r>
        <w:r w:rsidR="009F2114">
          <w:instrText xml:space="preserve"> HYPERLINK "http://plato.stanford.edu/archives/fall2008/entries/sortals/" </w:instrText>
        </w:r>
        <w:r w:rsidR="009F2114">
          <w:fldChar w:fldCharType="separate"/>
        </w:r>
        <w:r w:rsidRPr="00A21127">
          <w:rPr>
            <w:lang w:val="en-GB"/>
          </w:rPr>
          <w:t>http://plato.stanford.edu/archives/fall2008/entries/sortals/</w:t>
        </w:r>
        <w:r w:rsidR="009F2114">
          <w:rPr>
            <w:lang w:val="en-GB"/>
          </w:rPr>
          <w:fldChar w:fldCharType="end"/>
        </w:r>
      </w:ins>
      <w:del w:id="393" w:author="Alan Ruttenberg" w:date="2012-02-13T07:50:00Z">
        <w:r w:rsidRPr="0027088A">
          <w:rPr>
            <w:lang w:val="en-GB"/>
          </w:rPr>
          <w:fldChar w:fldCharType="begin"/>
        </w:r>
        <w:r w:rsidRPr="0027088A">
          <w:rPr>
            <w:lang w:val="en-GB"/>
          </w:rPr>
          <w:delInstrText xml:space="preserve"> HYPERLINK "http://plato.stanford.edu/archives/fall2008/entries/sortals/"</w:delInstrText>
        </w:r>
        <w:r w:rsidRPr="0027088A">
          <w:rPr>
            <w:lang w:val="en-GB"/>
          </w:rPr>
        </w:r>
        <w:r w:rsidRPr="0027088A">
          <w:rPr>
            <w:lang w:val="en-GB"/>
          </w:rPr>
          <w:fldChar w:fldCharType="separate"/>
        </w:r>
        <w:r w:rsidRPr="00A21127">
          <w:rPr>
            <w:lang w:val="en-GB"/>
          </w:rPr>
          <w:delText>http://plato.stanford.edu/archives/fall2008/entries/sortals/</w:delText>
        </w:r>
        <w:r w:rsidRPr="0027088A">
          <w:rPr>
            <w:lang w:val="en-GB"/>
          </w:rPr>
          <w:fldChar w:fldCharType="end"/>
        </w:r>
      </w:del>
    </w:p>
    <w:p w14:paraId="24A5DD10" w14:textId="4A0F30F0" w:rsidR="006E10DF" w:rsidRPr="005B4738" w:rsidRDefault="009F2114" w:rsidP="006E10DF">
      <w:pPr>
        <w:pStyle w:val="References"/>
        <w:rPr>
          <w:lang w:val="en-GB"/>
        </w:rPr>
      </w:pPr>
      <w:ins w:id="394" w:author="Alan Ruttenberg" w:date="2012-02-13T07:50:00Z">
        <w:r>
          <w:fldChar w:fldCharType="begin"/>
        </w:r>
        <w:r>
          <w:instrText xml:space="preserve"> HYPERLINK "http://philpapers.org/s/Barry%20Smith" </w:instrText>
        </w:r>
        <w:r>
          <w:fldChar w:fldCharType="separate"/>
        </w:r>
        <w:r w:rsidR="006E10DF" w:rsidRPr="0027088A">
          <w:rPr>
            <w:lang w:val="en-GB"/>
          </w:rPr>
          <w:t>Smith</w:t>
        </w:r>
        <w:r>
          <w:rPr>
            <w:lang w:val="en-GB"/>
          </w:rPr>
          <w:fldChar w:fldCharType="end"/>
        </w:r>
      </w:ins>
      <w:del w:id="395" w:author="Alan Ruttenberg" w:date="2012-02-13T07:50:00Z">
        <w:r w:rsidR="006E10DF" w:rsidRPr="0027088A">
          <w:rPr>
            <w:lang w:val="en-GB"/>
          </w:rPr>
          <w:fldChar w:fldCharType="begin"/>
        </w:r>
        <w:r w:rsidR="006E10DF" w:rsidRPr="0027088A">
          <w:rPr>
            <w:lang w:val="en-GB"/>
          </w:rPr>
          <w:delInstrText xml:space="preserve"> HYPERLINK "http://philpapers.org/s/Barry Smith"</w:delInstrText>
        </w:r>
        <w:r w:rsidR="006E10DF" w:rsidRPr="0027088A">
          <w:rPr>
            <w:lang w:val="en-GB"/>
          </w:rPr>
        </w:r>
        <w:r w:rsidR="006E10DF" w:rsidRPr="0027088A">
          <w:rPr>
            <w:lang w:val="en-GB"/>
          </w:rPr>
          <w:fldChar w:fldCharType="separate"/>
        </w:r>
        <w:r w:rsidR="006E10DF" w:rsidRPr="0027088A">
          <w:rPr>
            <w:lang w:val="en-GB"/>
          </w:rPr>
          <w:delText>Smith</w:delText>
        </w:r>
        <w:r w:rsidR="006E10DF" w:rsidRPr="0027088A">
          <w:rPr>
            <w:lang w:val="en-GB"/>
          </w:rPr>
          <w:fldChar w:fldCharType="end"/>
        </w:r>
      </w:del>
      <w:r w:rsidR="006E10DF" w:rsidRPr="0027088A">
        <w:rPr>
          <w:lang w:val="en-GB"/>
        </w:rPr>
        <w:t xml:space="preserve">, B and </w:t>
      </w:r>
      <w:ins w:id="396" w:author="Alan Ruttenberg" w:date="2012-02-13T07:50:00Z">
        <w:r>
          <w:fldChar w:fldCharType="begin"/>
        </w:r>
        <w:r>
          <w:instrText xml:space="preserve"> HYPERLINK "http://philpapers.org/s/Pierre%20Grenon" </w:instrText>
        </w:r>
        <w:r>
          <w:fldChar w:fldCharType="separate"/>
        </w:r>
        <w:proofErr w:type="spellStart"/>
        <w:r w:rsidR="006E10DF" w:rsidRPr="00A21127">
          <w:rPr>
            <w:lang w:val="en-GB"/>
          </w:rPr>
          <w:t>Grenon</w:t>
        </w:r>
        <w:proofErr w:type="spellEnd"/>
        <w:r>
          <w:rPr>
            <w:lang w:val="en-GB"/>
          </w:rPr>
          <w:fldChar w:fldCharType="end"/>
        </w:r>
      </w:ins>
      <w:del w:id="397" w:author="Alan Ruttenberg" w:date="2012-02-13T07:50:00Z">
        <w:r w:rsidR="006E10DF" w:rsidRPr="0027088A">
          <w:rPr>
            <w:lang w:val="en-GB"/>
          </w:rPr>
          <w:fldChar w:fldCharType="begin"/>
        </w:r>
        <w:r w:rsidR="006E10DF" w:rsidRPr="0027088A">
          <w:rPr>
            <w:lang w:val="en-GB"/>
          </w:rPr>
          <w:delInstrText xml:space="preserve"> HYPERLINK "http://philpapers.org/s/Pierre Grenon"</w:delInstrText>
        </w:r>
        <w:r w:rsidR="006E10DF" w:rsidRPr="0027088A">
          <w:rPr>
            <w:lang w:val="en-GB"/>
          </w:rPr>
        </w:r>
        <w:r w:rsidR="006E10DF" w:rsidRPr="0027088A">
          <w:rPr>
            <w:lang w:val="en-GB"/>
          </w:rPr>
          <w:fldChar w:fldCharType="separate"/>
        </w:r>
        <w:r w:rsidR="006E10DF" w:rsidRPr="00A21127">
          <w:rPr>
            <w:lang w:val="en-GB"/>
          </w:rPr>
          <w:delText>Grenon</w:delText>
        </w:r>
        <w:r w:rsidR="006E10DF" w:rsidRPr="0027088A">
          <w:rPr>
            <w:lang w:val="en-GB"/>
          </w:rPr>
          <w:fldChar w:fldCharType="end"/>
        </w:r>
      </w:del>
      <w:r w:rsidR="006E10DF" w:rsidRPr="0027088A">
        <w:rPr>
          <w:rFonts w:eastAsia="Times New Roman"/>
          <w:szCs w:val="16"/>
          <w:lang w:val="en-GB"/>
        </w:rPr>
        <w:t xml:space="preserve">, </w:t>
      </w:r>
      <w:r w:rsidR="00AA2BA6" w:rsidRPr="0027088A">
        <w:rPr>
          <w:rFonts w:eastAsia="Times New Roman"/>
          <w:szCs w:val="16"/>
          <w:lang w:val="en-GB"/>
        </w:rPr>
        <w:t>P,</w:t>
      </w:r>
      <w:r w:rsidR="006E10DF" w:rsidRPr="0027088A">
        <w:rPr>
          <w:rFonts w:eastAsia="Times New Roman"/>
          <w:szCs w:val="16"/>
          <w:lang w:val="en-GB"/>
        </w:rPr>
        <w:t xml:space="preserve"> ‘</w:t>
      </w:r>
      <w:ins w:id="398" w:author="Alan Ruttenberg" w:date="2012-02-13T07:50:00Z">
        <w:r>
          <w:fldChar w:fldCharType="begin"/>
        </w:r>
        <w:r>
          <w:instrText xml:space="preserve"> HYPERLINK "http://ontology.buffalo.edu/smith/articles/cornucopia.pdf" \l "_blank" </w:instrText>
        </w:r>
        <w:r>
          <w:fldChar w:fldCharType="separate"/>
        </w:r>
        <w:r w:rsidR="006E10DF" w:rsidRPr="00A21127">
          <w:rPr>
            <w:lang w:val="en-GB"/>
          </w:rPr>
          <w:t>The Cornucopia of Formal-Ontological Relations’.</w:t>
        </w:r>
        <w:r>
          <w:rPr>
            <w:lang w:val="en-GB"/>
          </w:rPr>
          <w:fldChar w:fldCharType="end"/>
        </w:r>
      </w:ins>
      <w:del w:id="399" w:author="Alan Ruttenberg" w:date="2012-02-13T07:50:00Z">
        <w:r w:rsidR="006E10DF" w:rsidRPr="0027088A">
          <w:rPr>
            <w:lang w:val="en-GB"/>
          </w:rPr>
          <w:fldChar w:fldCharType="begin"/>
        </w:r>
        <w:r w:rsidR="006E10DF" w:rsidRPr="0027088A">
          <w:rPr>
            <w:lang w:val="en-GB"/>
          </w:rPr>
          <w:delInstrText xml:space="preserve"> HYPERLINK "http://ontology.buffalo.edu/smith/articles/cornucopia.pdf" \n _blank</w:delInstrText>
        </w:r>
        <w:r w:rsidR="006E10DF" w:rsidRPr="0027088A">
          <w:rPr>
            <w:lang w:val="en-GB"/>
          </w:rPr>
        </w:r>
        <w:r w:rsidR="006E10DF" w:rsidRPr="0027088A">
          <w:rPr>
            <w:lang w:val="en-GB"/>
          </w:rPr>
          <w:fldChar w:fldCharType="separate"/>
        </w:r>
        <w:r w:rsidR="006E10DF" w:rsidRPr="00A21127">
          <w:rPr>
            <w:lang w:val="en-GB"/>
          </w:rPr>
          <w:delText>The Cornucopia of Formal-Ontological Relations’.</w:delText>
        </w:r>
        <w:r w:rsidR="006E10DF" w:rsidRPr="0027088A">
          <w:rPr>
            <w:lang w:val="en-GB"/>
          </w:rPr>
          <w:fldChar w:fldCharType="end"/>
        </w:r>
      </w:del>
      <w:r w:rsidR="006E10DF" w:rsidRPr="0027088A">
        <w:rPr>
          <w:rFonts w:eastAsia="Times New Roman"/>
          <w:szCs w:val="16"/>
          <w:lang w:val="en-GB"/>
        </w:rPr>
        <w:t xml:space="preserve"> In:</w:t>
      </w:r>
      <w:r w:rsidR="006E10DF" w:rsidRPr="005B4738">
        <w:rPr>
          <w:rFonts w:eastAsia="Times New Roman"/>
          <w:szCs w:val="16"/>
          <w:lang w:val="en-GB"/>
        </w:rPr>
        <w:t xml:space="preserve">  </w:t>
      </w:r>
      <w:proofErr w:type="spellStart"/>
      <w:r w:rsidR="006E10DF" w:rsidRPr="005B4738">
        <w:rPr>
          <w:rFonts w:eastAsia="Times New Roman"/>
          <w:i/>
          <w:iCs/>
          <w:lang w:val="en-GB"/>
        </w:rPr>
        <w:t>Dialectica</w:t>
      </w:r>
      <w:proofErr w:type="spellEnd"/>
      <w:r w:rsidR="006E10DF" w:rsidRPr="005B4738">
        <w:rPr>
          <w:rFonts w:eastAsia="Times New Roman"/>
          <w:szCs w:val="16"/>
          <w:lang w:val="en-GB"/>
        </w:rPr>
        <w:t> </w:t>
      </w:r>
      <w:r w:rsidR="006E10DF" w:rsidRPr="00A21127">
        <w:rPr>
          <w:rFonts w:eastAsia="Times New Roman"/>
          <w:b/>
          <w:szCs w:val="16"/>
          <w:lang w:val="en-GB"/>
        </w:rPr>
        <w:t>58</w:t>
      </w:r>
      <w:r w:rsidR="00AA2BA6">
        <w:rPr>
          <w:rFonts w:eastAsia="Times New Roman"/>
          <w:szCs w:val="16"/>
          <w:lang w:val="en-GB"/>
        </w:rPr>
        <w:t>:</w:t>
      </w:r>
      <w:r w:rsidR="006E10DF" w:rsidRPr="005B4738">
        <w:rPr>
          <w:rFonts w:eastAsia="Times New Roman"/>
          <w:szCs w:val="16"/>
          <w:lang w:val="en-GB"/>
        </w:rPr>
        <w:t>3</w:t>
      </w:r>
      <w:r w:rsidR="00AA2BA6">
        <w:rPr>
          <w:rFonts w:eastAsia="Times New Roman"/>
          <w:szCs w:val="16"/>
          <w:lang w:val="en-GB"/>
        </w:rPr>
        <w:t xml:space="preserve"> (2004)</w:t>
      </w:r>
      <w:r w:rsidR="006E10DF" w:rsidRPr="005B4738">
        <w:rPr>
          <w:rFonts w:eastAsia="Times New Roman"/>
          <w:szCs w:val="16"/>
          <w:lang w:val="en-GB"/>
        </w:rPr>
        <w:t xml:space="preserve">, </w:t>
      </w:r>
      <w:proofErr w:type="spellStart"/>
      <w:r w:rsidR="006E10DF" w:rsidRPr="005B4738">
        <w:rPr>
          <w:rFonts w:eastAsia="Times New Roman"/>
          <w:szCs w:val="16"/>
          <w:lang w:val="en-GB"/>
        </w:rPr>
        <w:t>pp</w:t>
      </w:r>
      <w:proofErr w:type="spellEnd"/>
      <w:r w:rsidR="006E10DF" w:rsidRPr="005B4738">
        <w:rPr>
          <w:rFonts w:eastAsia="Times New Roman"/>
          <w:szCs w:val="16"/>
          <w:lang w:val="en-GB"/>
        </w:rPr>
        <w:t xml:space="preserve"> 279–296.</w:t>
      </w:r>
    </w:p>
    <w:p w14:paraId="0A1E74B9" w14:textId="77777777" w:rsidR="006E10DF" w:rsidRPr="00A21127" w:rsidRDefault="006E10DF" w:rsidP="00A21127">
      <w:pPr>
        <w:pStyle w:val="References"/>
        <w:numPr>
          <w:ilvl w:val="0"/>
          <w:numId w:val="0"/>
        </w:numPr>
        <w:ind w:left="357"/>
        <w:rPr>
          <w:lang w:val="en-GB"/>
        </w:rPr>
      </w:pPr>
    </w:p>
    <w:p w14:paraId="4D70A2BD" w14:textId="77777777" w:rsidR="00631672" w:rsidRPr="00A21127" w:rsidRDefault="00631672" w:rsidP="00A21127">
      <w:pPr>
        <w:pStyle w:val="References"/>
        <w:numPr>
          <w:ilvl w:val="0"/>
          <w:numId w:val="0"/>
        </w:numPr>
        <w:tabs>
          <w:tab w:val="clear" w:pos="85"/>
        </w:tabs>
        <w:spacing w:before="120"/>
        <w:ind w:left="737"/>
        <w:rPr>
          <w:lang w:val="en-GB"/>
        </w:rPr>
      </w:pPr>
    </w:p>
    <w:sectPr w:rsidR="00631672" w:rsidRPr="00A21127">
      <w:headerReference w:type="default" r:id="rId11"/>
      <w:footerReference w:type="default" r:id="rId12"/>
      <w:pgSz w:w="11907" w:h="16840" w:code="9"/>
      <w:pgMar w:top="3119" w:right="2438" w:bottom="2381" w:left="2438" w:header="851" w:footer="1134"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9" w:author="schulz" w:date="2012-02-13T08:04:00Z" w:initials="s">
    <w:p w14:paraId="75201C13" w14:textId="77777777" w:rsidR="00C97330" w:rsidRDefault="00C97330" w:rsidP="00B32685">
      <w:pPr>
        <w:pStyle w:val="Kommentartext"/>
      </w:pPr>
      <w:r>
        <w:rPr>
          <w:rStyle w:val="Kommentarzeichen"/>
        </w:rPr>
        <w:annotationRef/>
      </w:r>
      <w:r>
        <w:t>cite !</w:t>
      </w:r>
    </w:p>
  </w:comment>
  <w:comment w:id="90" w:author="Alan Ruttenberg" w:date="2012-02-13T08:04:00Z" w:initials="AR">
    <w:p w14:paraId="6BE208EC" w14:textId="77777777" w:rsidR="00C97330" w:rsidRDefault="00C97330">
      <w:pPr>
        <w:pStyle w:val="Kommentartext"/>
      </w:pPr>
      <w:r>
        <w:rPr>
          <w:rStyle w:val="Kommentarzeichen"/>
        </w:rPr>
        <w:annotationRef/>
      </w:r>
      <w:r>
        <w:t xml:space="preserve">It isn’t the case that </w:t>
      </w:r>
      <w:r w:rsidRPr="00425304">
        <w:rPr>
          <w:b/>
          <w:bCs/>
        </w:rPr>
        <w:t>all</w:t>
      </w:r>
      <w:r>
        <w:t xml:space="preserve"> relations involving independent continuants need to be time indexed. For example, the transformation relation in BFO does not, nor the derives from relationships. </w:t>
      </w:r>
    </w:p>
  </w:comment>
  <w:comment w:id="106" w:author="Alan Ruttenberg" w:date="2012-02-13T08:04:00Z" w:initials="AR">
    <w:p w14:paraId="597D47E2" w14:textId="77777777" w:rsidR="00C97330" w:rsidRDefault="00C97330">
      <w:pPr>
        <w:pStyle w:val="Kommentartext"/>
      </w:pPr>
      <w:r>
        <w:rPr>
          <w:rStyle w:val="Kommentarzeichen"/>
        </w:rPr>
        <w:annotationRef/>
      </w:r>
      <w:r>
        <w:t>I soften this. We don’t need absolute statement (which are subject to easy refutation) to make our point.</w:t>
      </w:r>
    </w:p>
  </w:comment>
  <w:comment w:id="155" w:author="Alan Ruttenberg" w:date="2012-02-13T08:04:00Z" w:initials="AR">
    <w:p w14:paraId="363B9693" w14:textId="77777777" w:rsidR="00C97330" w:rsidRDefault="00C97330">
      <w:pPr>
        <w:pStyle w:val="Kommentartext"/>
      </w:pPr>
      <w:r>
        <w:rPr>
          <w:rStyle w:val="Kommentarzeichen"/>
        </w:rPr>
        <w:annotationRef/>
      </w:r>
      <w:r>
        <w:t>I don’t think the mention of el is relevant here.</w:t>
      </w:r>
    </w:p>
  </w:comment>
  <w:comment w:id="160" w:author="Alan Ruttenberg" w:date="2012-02-13T08:04:00Z" w:initials="AR">
    <w:p w14:paraId="270C4757" w14:textId="77777777" w:rsidR="00C97330" w:rsidRDefault="00C97330">
      <w:pPr>
        <w:pStyle w:val="Kommentartext"/>
      </w:pPr>
      <w:r>
        <w:rPr>
          <w:rStyle w:val="Kommentarzeichen"/>
        </w:rPr>
        <w:annotationRef/>
      </w:r>
      <w:r>
        <w:t>OWL has only binary relations, but not all DL’s do. I suppose you could write “A member ….” to give that information, but using “As” suggests that it explains something.</w:t>
      </w:r>
    </w:p>
  </w:comment>
  <w:comment w:id="165" w:author="Alan Ruttenberg" w:date="2012-02-13T08:04:00Z" w:initials="AR">
    <w:p w14:paraId="1D19A874" w14:textId="77777777" w:rsidR="00C97330" w:rsidRDefault="00C97330">
      <w:pPr>
        <w:pStyle w:val="Kommentartext"/>
      </w:pPr>
      <w:r>
        <w:rPr>
          <w:rStyle w:val="Kommentarzeichen"/>
        </w:rPr>
        <w:annotationRef/>
      </w:r>
      <w:r>
        <w:t>OWL 1 is dead. Mentioning it isn’t necessary or desirable, particularly as nothing is different there.</w:t>
      </w:r>
    </w:p>
  </w:comment>
  <w:comment w:id="183" w:author="Alan Ruttenberg" w:date="2012-02-13T08:04:00Z" w:initials="AR">
    <w:p w14:paraId="7C60276E" w14:textId="77777777" w:rsidR="00C97330" w:rsidRDefault="00C97330">
      <w:pPr>
        <w:pStyle w:val="Kommentartext"/>
      </w:pPr>
      <w:r>
        <w:rPr>
          <w:rStyle w:val="Kommentarzeichen"/>
        </w:rPr>
        <w:annotationRef/>
      </w:r>
      <w:r>
        <w:t>Be nonspecific about whether point or interval – it works for both.</w:t>
      </w:r>
    </w:p>
  </w:comment>
  <w:comment w:id="186" w:author="Alan Ruttenberg" w:date="2012-02-13T08:04:00Z" w:initials="AR">
    <w:p w14:paraId="0FD59722" w14:textId="77777777" w:rsidR="00C97330" w:rsidRDefault="00C97330">
      <w:pPr>
        <w:pStyle w:val="Kommentartext"/>
      </w:pPr>
      <w:r>
        <w:rPr>
          <w:rStyle w:val="Kommentarzeichen"/>
        </w:rPr>
        <w:annotationRef/>
      </w:r>
      <w:r>
        <w:t>I don’t understand why you need both t1 and t2. I think you just remove t1 and the the clause that uses it.</w:t>
      </w:r>
    </w:p>
  </w:comment>
  <w:comment w:id="192" w:author="Alan Ruttenberg" w:date="2012-02-13T08:04:00Z" w:initials="AR">
    <w:p w14:paraId="1013A3AF" w14:textId="77777777" w:rsidR="00C97330" w:rsidRDefault="00C97330">
      <w:pPr>
        <w:pStyle w:val="Kommentartext"/>
      </w:pPr>
      <w:r>
        <w:rPr>
          <w:rStyle w:val="Kommentarzeichen"/>
        </w:rPr>
        <w:annotationRef/>
      </w:r>
      <w:r>
        <w:t>For every apple there is some time when it is green. (no t1 needed)</w:t>
      </w:r>
    </w:p>
  </w:comment>
  <w:comment w:id="195" w:author="Alan Ruttenberg" w:date="2012-02-13T08:04:00Z" w:initials="AR">
    <w:p w14:paraId="5C7B2A1E" w14:textId="77777777" w:rsidR="00C97330" w:rsidRDefault="00C97330">
      <w:pPr>
        <w:pStyle w:val="Kommentartext"/>
      </w:pPr>
      <w:r>
        <w:rPr>
          <w:rStyle w:val="Kommentarzeichen"/>
        </w:rPr>
        <w:annotationRef/>
      </w:r>
      <w:r>
        <w:t xml:space="preserve">The english corresponds to permanent relatedness. To have it match the formula say “at any time there is some instance of B related by rel” </w:t>
      </w:r>
    </w:p>
  </w:comment>
  <w:comment w:id="208" w:author="Alan Ruttenberg" w:date="2012-02-13T08:04:00Z" w:initials="AR">
    <w:p w14:paraId="7C0BADEA" w14:textId="77777777" w:rsidR="00C97330" w:rsidRDefault="00C97330">
      <w:pPr>
        <w:pStyle w:val="Kommentartext"/>
      </w:pPr>
      <w:r>
        <w:rPr>
          <w:rStyle w:val="Kommentarzeichen"/>
        </w:rPr>
        <w:annotationRef/>
      </w:r>
      <w:r>
        <w:t>Too strong to say it isn’t expressible. We don’t know that for sure, only that it would be more complicated.</w:t>
      </w:r>
    </w:p>
  </w:comment>
  <w:comment w:id="223" w:author="Alan Ruttenberg" w:date="2012-02-13T08:04:00Z" w:initials="AR">
    <w:p w14:paraId="671BF539" w14:textId="77777777" w:rsidR="00C97330" w:rsidRDefault="00C97330">
      <w:pPr>
        <w:pStyle w:val="Kommentartext"/>
      </w:pPr>
      <w:r>
        <w:rPr>
          <w:rStyle w:val="Kommentarzeichen"/>
        </w:rPr>
        <w:annotationRef/>
      </w:r>
      <w:r>
        <w:t>This is a version that matches your example. But personally I wouldn’t have an example with quantification here.</w:t>
      </w:r>
    </w:p>
  </w:comment>
  <w:comment w:id="220" w:author="Alan Ruttenberg" w:date="2012-02-13T08:04:00Z" w:initials="AR">
    <w:p w14:paraId="369B7847" w14:textId="77777777" w:rsidR="00C97330" w:rsidRDefault="00C97330">
      <w:pPr>
        <w:pStyle w:val="Kommentartext"/>
      </w:pPr>
      <w:r>
        <w:rPr>
          <w:rStyle w:val="Kommentarzeichen"/>
        </w:rPr>
        <w:annotationRef/>
      </w:r>
      <w:r>
        <w:t>I don’t think this is right. All instances of a certain class are located in some lab at the same time? By the example it should be expressed as specific (the likelihood of many such relations happing at a single time is low)</w:t>
      </w:r>
    </w:p>
  </w:comment>
  <w:comment w:id="238" w:author="Alan Ruttenberg" w:date="2012-02-13T08:04:00Z" w:initials="AR">
    <w:p w14:paraId="05621D34" w14:textId="77777777" w:rsidR="00C97330" w:rsidRDefault="00C97330">
      <w:pPr>
        <w:pStyle w:val="Kommentartext"/>
      </w:pPr>
      <w:r>
        <w:rPr>
          <w:rStyle w:val="Kommentarzeichen"/>
        </w:rPr>
        <w:annotationRef/>
      </w:r>
      <w:r>
        <w:t>Why do we bother mentioning it, then?</w:t>
      </w:r>
    </w:p>
  </w:comment>
  <w:comment w:id="240" w:author="schulz" w:date="2012-02-13T08:04:00Z" w:initials="s">
    <w:p w14:paraId="20070C77" w14:textId="77777777" w:rsidR="00C97330" w:rsidRDefault="00C97330" w:rsidP="00B32685">
      <w:pPr>
        <w:pStyle w:val="Kommentartext"/>
      </w:pPr>
      <w:r>
        <w:rPr>
          <w:rStyle w:val="Kommentarzeichen"/>
        </w:rPr>
        <w:annotationRef/>
      </w:r>
      <w:r>
        <w:t xml:space="preserve">If we refer to OWL2 we should refine which dialect we mean (EL, QL, RL). None of them corresponds to OWL DL. </w:t>
      </w:r>
    </w:p>
    <w:p w14:paraId="4975EA07" w14:textId="77777777" w:rsidR="00C97330" w:rsidRDefault="00C97330" w:rsidP="00B32685">
      <w:pPr>
        <w:pStyle w:val="Kommentartext"/>
      </w:pPr>
      <w:r>
        <w:t xml:space="preserve">HermiT supports </w:t>
      </w:r>
      <w:r w:rsidRPr="00BC2AA9">
        <w:t>SROIQ</w:t>
      </w:r>
      <w:r>
        <w:t xml:space="preserve">. I am not sure which is the relationship between </w:t>
      </w:r>
      <w:r w:rsidRPr="00BC2AA9">
        <w:t>SROIQ</w:t>
      </w:r>
      <w:r>
        <w:t xml:space="preserve"> OWL DL</w:t>
      </w:r>
    </w:p>
    <w:p w14:paraId="4B9FDC3E" w14:textId="77777777" w:rsidR="00C97330" w:rsidRDefault="00C97330" w:rsidP="00B32685">
      <w:pPr>
        <w:pStyle w:val="Kommentartext"/>
      </w:pPr>
    </w:p>
  </w:comment>
  <w:comment w:id="239" w:author="Niels Grewe" w:date="2012-02-13T08:04:00Z" w:initials="NG">
    <w:p w14:paraId="4ED11E39" w14:textId="77777777" w:rsidR="00C97330" w:rsidRDefault="00C97330" w:rsidP="00F95705">
      <w:pPr>
        <w:pStyle w:val="Kommentartext"/>
      </w:pPr>
      <w:r>
        <w:rPr>
          <w:rStyle w:val="Kommentarzeichen"/>
        </w:rPr>
        <w:annotationRef/>
      </w:r>
    </w:p>
    <w:p w14:paraId="47815988" w14:textId="77777777" w:rsidR="00C97330" w:rsidRDefault="00C97330" w:rsidP="00F95705">
      <w:pPr>
        <w:pStyle w:val="Kommentartext"/>
      </w:pPr>
      <w:r>
        <w:t xml:space="preserve">Since OWL 2 (which is a description logic of  SROIQ expressivity) there is no such thing as OWL DL anymore. EL, QL and RL are just profiles that specify particular subsets of OWL 2 that make additional performance garantuees. If we just say OWL 2, we should be fine. </w:t>
      </w:r>
    </w:p>
    <w:p w14:paraId="485494AA" w14:textId="77777777" w:rsidR="00C97330" w:rsidRDefault="00C97330" w:rsidP="00F95705">
      <w:pPr>
        <w:pStyle w:val="Kommentartext"/>
        <w:ind w:firstLine="0"/>
      </w:pPr>
    </w:p>
  </w:comment>
  <w:comment w:id="241" w:author="Alan Ruttenberg" w:date="2012-02-13T08:04:00Z" w:initials="AR">
    <w:p w14:paraId="6FD82AED" w14:textId="77777777" w:rsidR="00C97330" w:rsidRDefault="00C97330">
      <w:pPr>
        <w:pStyle w:val="Kommentartext"/>
      </w:pPr>
      <w:r>
        <w:rPr>
          <w:rStyle w:val="Kommentarzeichen"/>
        </w:rPr>
        <w:annotationRef/>
      </w:r>
      <w:r>
        <w:t xml:space="preserve">This is a citation to </w:t>
      </w:r>
      <w:r w:rsidRPr="00282419">
        <w:rPr>
          <w:b/>
          <w:bCs/>
        </w:rPr>
        <w:t>GFO</w:t>
      </w:r>
      <w:r>
        <w:t xml:space="preserve">, not </w:t>
      </w:r>
      <w:r w:rsidRPr="00282419">
        <w:rPr>
          <w:b/>
          <w:bCs/>
        </w:rPr>
        <w:t>BFO</w:t>
      </w:r>
    </w:p>
  </w:comment>
  <w:comment w:id="275" w:author="Alan Ruttenberg" w:date="2012-02-13T08:04:00Z" w:initials="AR">
    <w:p w14:paraId="52F3B8E3" w14:textId="77777777" w:rsidR="00C97330" w:rsidRDefault="00C97330">
      <w:pPr>
        <w:pStyle w:val="Kommentartext"/>
      </w:pPr>
      <w:r>
        <w:rPr>
          <w:rStyle w:val="Kommentarzeichen"/>
        </w:rPr>
        <w:annotationRef/>
      </w:r>
      <w:r>
        <w:t>New BFO has lives/histories. Old BFO (as cited) only has trans-ontological relationships.</w:t>
      </w:r>
    </w:p>
  </w:comment>
  <w:comment w:id="276" w:author="Niels Grewe" w:date="2012-02-13T08:04:00Z" w:initials="NG">
    <w:p w14:paraId="6B08C0CB" w14:textId="77777777" w:rsidR="00C97330" w:rsidRDefault="00C97330">
      <w:pPr>
        <w:pStyle w:val="Kommentartext"/>
      </w:pPr>
      <w:r>
        <w:rPr>
          <w:rStyle w:val="Kommentarzeichen"/>
        </w:rPr>
        <w:annotationRef/>
      </w:r>
      <w:r>
        <w:t>There’s plenty of reference to lifes/histories in writings about the ‘old’ BFO, it just never made it into the model. But there’s no harm in being more generic here.</w:t>
      </w:r>
    </w:p>
  </w:comment>
  <w:comment w:id="278" w:author="Alan Ruttenberg" w:date="2012-02-13T08:04:00Z" w:initials="AR">
    <w:p w14:paraId="49D90DE7" w14:textId="77777777" w:rsidR="00C97330" w:rsidRDefault="00C97330">
      <w:pPr>
        <w:pStyle w:val="Kommentartext"/>
      </w:pPr>
      <w:r>
        <w:rPr>
          <w:rStyle w:val="Kommentarzeichen"/>
        </w:rPr>
        <w:annotationRef/>
      </w:r>
      <w:r>
        <w:t>Well, not really. In the SNAP view, it is the ontology as a whole that is time indexed – not anything specific within the ontology.</w:t>
      </w:r>
    </w:p>
  </w:comment>
  <w:comment w:id="296" w:author="Alan Ruttenberg" w:date="2012-02-13T08:04:00Z" w:initials="AR">
    <w:p w14:paraId="26F72ED0" w14:textId="77777777" w:rsidR="00C97330" w:rsidRDefault="00C97330">
      <w:pPr>
        <w:pStyle w:val="Kommentartext"/>
      </w:pPr>
      <w:r>
        <w:rPr>
          <w:rStyle w:val="Kommentarzeichen"/>
        </w:rPr>
        <w:annotationRef/>
      </w:r>
      <w:r>
        <w:t>No. It is because there is no way to relate ontologies to each other in a way that any inference happens. You can relate ontologies by making statements using their ontology URIs, but that has no effect on reasoning with the ontologies, which are reasoned over independently.</w:t>
      </w:r>
    </w:p>
    <w:p w14:paraId="73CB9782" w14:textId="77777777" w:rsidR="00C97330" w:rsidRDefault="00C97330">
      <w:pPr>
        <w:pStyle w:val="Kommentartext"/>
      </w:pPr>
    </w:p>
    <w:p w14:paraId="64804E09" w14:textId="77777777" w:rsidR="00C97330" w:rsidRDefault="00C97330">
      <w:pPr>
        <w:pStyle w:val="Kommentartext"/>
      </w:pPr>
      <w:r>
        <w:t xml:space="preserve">Instead we choose to make a single ontology in which both snap and span ontologies co-exist. The problem is that there is room for only a single snap in that view. </w:t>
      </w:r>
    </w:p>
  </w:comment>
  <w:comment w:id="297" w:author="Niels Grewe" w:date="2012-02-13T08:04:00Z" w:initials="NG">
    <w:p w14:paraId="293E9A32" w14:textId="77777777" w:rsidR="00C97330" w:rsidRDefault="00C97330">
      <w:pPr>
        <w:pStyle w:val="Kommentartext"/>
      </w:pPr>
      <w:r>
        <w:rPr>
          <w:rStyle w:val="Kommentarzeichen"/>
        </w:rPr>
        <w:annotationRef/>
      </w:r>
      <w:r>
        <w:t>I’ve clarified that this is only an issue if you want reasoning over multiple snapshots.</w:t>
      </w:r>
    </w:p>
  </w:comment>
  <w:comment w:id="308" w:author="Alan Ruttenberg" w:date="2012-02-13T08:04:00Z" w:initials="AR">
    <w:p w14:paraId="4185B4DF" w14:textId="77777777" w:rsidR="00C97330" w:rsidRDefault="00C97330">
      <w:pPr>
        <w:pStyle w:val="Kommentartext"/>
      </w:pPr>
      <w:r>
        <w:rPr>
          <w:rStyle w:val="Kommentarzeichen"/>
        </w:rPr>
        <w:annotationRef/>
      </w:r>
      <w:r>
        <w:t>Well, again there are problems here. They also have developmental parts that don’t coexist in the same relation, so dentition has members primary dentition and secondary dentition and obviously this can not be at the same time.</w:t>
      </w:r>
    </w:p>
  </w:comment>
  <w:comment w:id="316" w:author="Alan Ruttenberg" w:date="2012-02-13T08:04:00Z" w:initials="AR">
    <w:p w14:paraId="2B89C6CF" w14:textId="77777777" w:rsidR="00C97330" w:rsidRDefault="00C97330">
      <w:pPr>
        <w:pStyle w:val="Kommentartext"/>
      </w:pPr>
      <w:r>
        <w:rPr>
          <w:rStyle w:val="Kommentarzeichen"/>
        </w:rPr>
        <w:annotationRef/>
      </w:r>
      <w:r>
        <w:t>Is there another way to phrase this? The interpretation function is not something the user can substitute. It is what it is by specification. You might say that they have implicit a model of what they are saying about the world that is at odds with the interpretation function that OWL2 uses.</w:t>
      </w:r>
    </w:p>
  </w:comment>
  <w:comment w:id="331" w:author="Alan Ruttenberg" w:date="2012-02-13T08:04:00Z" w:initials="AR">
    <w:p w14:paraId="0008947C" w14:textId="77777777" w:rsidR="00C97330" w:rsidRDefault="00C97330">
      <w:pPr>
        <w:pStyle w:val="Kommentartext"/>
      </w:pPr>
      <w:r>
        <w:rPr>
          <w:rStyle w:val="Kommentarzeichen"/>
        </w:rPr>
        <w:annotationRef/>
      </w:r>
      <w:r>
        <w:t>The problem I see with this is that you don’t say, and the syntax can’t say, at which times the entity exists, i.e. for which values (or even how many) pairs (a,t) with different values of t there are in the interpretation. That means that the reader can choose that. Suppose we choose that there is only a single t, then we have a model isomorphic to one without using pairs.</w:t>
      </w:r>
    </w:p>
  </w:comment>
  <w:comment w:id="332" w:author="Janna Hastings" w:date="2012-02-13T08:04:00Z" w:initials="JH">
    <w:p w14:paraId="61AE2B5B" w14:textId="77777777" w:rsidR="00C97330" w:rsidRDefault="00C97330">
      <w:pPr>
        <w:pStyle w:val="Kommentartext"/>
      </w:pPr>
      <w:r>
        <w:rPr>
          <w:rStyle w:val="Kommentarzeichen"/>
        </w:rPr>
        <w:annotationRef/>
      </w:r>
      <w:r>
        <w:t>why does forall t appear in this formula and not in the two ones above? Shouldn't they be consistent?</w:t>
      </w:r>
    </w:p>
    <w:p w14:paraId="71C22EED" w14:textId="77777777" w:rsidR="00C97330" w:rsidRDefault="00C97330" w:rsidP="008B4E9B">
      <w:pPr>
        <w:pStyle w:val="Kommentartext"/>
        <w:ind w:firstLine="0"/>
      </w:pPr>
    </w:p>
  </w:comment>
  <w:comment w:id="333" w:author="Niels Grewe" w:date="2012-02-13T08:04:00Z" w:initials="NG">
    <w:p w14:paraId="418F3761" w14:textId="77777777" w:rsidR="00C97330" w:rsidRDefault="00C97330">
      <w:pPr>
        <w:pStyle w:val="Kommentartext"/>
      </w:pPr>
      <w:r>
        <w:rPr>
          <w:rStyle w:val="Kommentarzeichen"/>
        </w:rPr>
        <w:annotationRef/>
      </w:r>
      <w:r>
        <w:t>ObjectSomeValuesFrom and ObjectAllValuesFrom are class expression, while ObjectPropertyAssertion is an axiom. Since in well-formed ontologies class expressions only appear as parts of axioms, the quantification is only done there.</w:t>
      </w:r>
    </w:p>
  </w:comment>
  <w:comment w:id="344" w:author="Janna Hastings" w:date="2012-02-13T08:04:00Z" w:initials="JH">
    <w:p w14:paraId="2E4C52B1" w14:textId="77777777" w:rsidR="00C97330" w:rsidRDefault="00C97330">
      <w:pPr>
        <w:pStyle w:val="Kommentartext"/>
      </w:pPr>
      <w:r>
        <w:rPr>
          <w:rStyle w:val="Kommentarzeichen"/>
        </w:rPr>
        <w:annotationRef/>
      </w:r>
      <w:r>
        <w:t>Indenting appears rather inconsistent for formulae.</w:t>
      </w:r>
    </w:p>
  </w:comment>
  <w:comment w:id="345" w:author="Alan Ruttenberg" w:date="2012-02-13T08:04:00Z" w:initials="AR">
    <w:p w14:paraId="6125D9BF" w14:textId="77777777" w:rsidR="00C97330" w:rsidRDefault="00C97330">
      <w:pPr>
        <w:pStyle w:val="Kommentartext"/>
      </w:pPr>
      <w:r>
        <w:rPr>
          <w:rStyle w:val="Kommentarzeichen"/>
        </w:rPr>
        <w:annotationRef/>
      </w:r>
      <w:r>
        <w:t>Are we using “stage” in the rest of the paper in the same as bittner an donnely?</w:t>
      </w:r>
    </w:p>
  </w:comment>
  <w:comment w:id="346" w:author="Niels Grewe" w:date="2012-02-13T08:06:00Z" w:initials="NG">
    <w:p w14:paraId="73ACF95F" w14:textId="75A91BA0" w:rsidR="00C97330" w:rsidRDefault="00C97330">
      <w:pPr>
        <w:pStyle w:val="Kommentartext"/>
      </w:pPr>
      <w:r>
        <w:rPr>
          <w:rStyle w:val="Kommentarzeichen"/>
        </w:rPr>
        <w:annotationRef/>
      </w:r>
      <w:r>
        <w:t>Should be. If it’s used differently that’s an oversights.</w:t>
      </w:r>
    </w:p>
  </w:comment>
  <w:comment w:id="356" w:author="Alan Ruttenberg" w:date="2012-02-13T08:04:00Z" w:initials="AR">
    <w:p w14:paraId="0C47F0BA" w14:textId="77777777" w:rsidR="00C97330" w:rsidRDefault="00C97330">
      <w:pPr>
        <w:pStyle w:val="Kommentartext"/>
      </w:pPr>
      <w:r>
        <w:rPr>
          <w:rStyle w:val="Kommentarzeichen"/>
        </w:rPr>
        <w:annotationRef/>
      </w:r>
      <w:r>
        <w:t>I don’t understand this reference to Armstrong here. Seems it would be more appropriate in a footnote that explained what Armstrong says about this situation.</w:t>
      </w:r>
    </w:p>
  </w:comment>
  <w:comment w:id="360" w:author="Alan Ruttenberg" w:date="2012-02-13T08:04:00Z" w:initials="AR">
    <w:p w14:paraId="50ADE4FE" w14:textId="77777777" w:rsidR="00C97330" w:rsidRDefault="00C97330">
      <w:pPr>
        <w:pStyle w:val="Kommentartext"/>
      </w:pPr>
      <w:r>
        <w:rPr>
          <w:rStyle w:val="Kommentarzeichen"/>
        </w:rPr>
        <w:annotationRef/>
      </w:r>
      <w:r>
        <w:t>Is this the bittner Donnelly word</w:t>
      </w:r>
    </w:p>
  </w:comment>
  <w:comment w:id="362" w:author="Jansen" w:date="2012-02-13T08:04:00Z" w:initials="J">
    <w:p w14:paraId="410D0A98" w14:textId="77777777" w:rsidR="00C97330" w:rsidRDefault="00C97330" w:rsidP="008D2C2B">
      <w:pPr>
        <w:pStyle w:val="Kommentartext"/>
      </w:pPr>
      <w:r>
        <w:rPr>
          <w:rStyle w:val="Kommentarzeichen"/>
        </w:rPr>
        <w:annotationRef/>
      </w:r>
      <w:r>
        <w:t>Phase sortals are linguistic entities – we want to talk about the entities denoted by them</w:t>
      </w:r>
    </w:p>
    <w:p w14:paraId="2C5C4F33" w14:textId="77777777" w:rsidR="00C97330" w:rsidRDefault="00C97330" w:rsidP="008D2C2B">
      <w:pPr>
        <w:pStyle w:val="Kommentartext"/>
      </w:pPr>
    </w:p>
    <w:p w14:paraId="6C57132B" w14:textId="77777777" w:rsidR="00C97330" w:rsidRDefault="00C97330" w:rsidP="008D2C2B">
      <w:pPr>
        <w:pStyle w:val="Kommentartext"/>
      </w:pPr>
      <w:r>
        <w:t>We can call them “phases” or “phase continuants” or “phases of continuants”. I do prefer the latter</w:t>
      </w:r>
    </w:p>
    <w:p w14:paraId="638748F0" w14:textId="77777777" w:rsidR="00C97330" w:rsidRDefault="00C97330" w:rsidP="008D2C2B">
      <w:pPr>
        <w:pStyle w:val="Kommentartext"/>
      </w:pPr>
    </w:p>
    <w:p w14:paraId="580603D1" w14:textId="77777777" w:rsidR="00C97330" w:rsidRDefault="00C97330" w:rsidP="008D2C2B">
      <w:pPr>
        <w:pStyle w:val="Kommentartext"/>
      </w:pPr>
    </w:p>
  </w:comment>
  <w:comment w:id="361" w:author="Niels Grewe" w:date="2012-02-13T08:04:00Z" w:initials="NG">
    <w:p w14:paraId="79CD4097" w14:textId="77777777" w:rsidR="00C97330" w:rsidRDefault="00C97330">
      <w:pPr>
        <w:pStyle w:val="Kommentartext"/>
      </w:pPr>
      <w:r>
        <w:rPr>
          <w:rStyle w:val="Kommentarzeichen"/>
        </w:rPr>
        <w:annotationRef/>
      </w:r>
      <w:r>
        <w:t>I disagree that “phase” would a good term for this. It is transferred from the domain of processes just as “stage”. I really think the best way to handle this is to use something artificial, like “temporal qualification”, as we do below.</w:t>
      </w:r>
    </w:p>
  </w:comment>
  <w:comment w:id="368" w:author="schulz" w:date="2012-02-13T08:04:00Z" w:initials="s">
    <w:p w14:paraId="5233CEA0" w14:textId="77777777" w:rsidR="00C97330" w:rsidRDefault="00C97330">
      <w:pPr>
        <w:pStyle w:val="Kommentartext"/>
      </w:pPr>
      <w:r>
        <w:rPr>
          <w:rStyle w:val="Kommentarzeichen"/>
        </w:rPr>
        <w:annotationRef/>
      </w:r>
      <w:r>
        <w:t>this should be an equivalence statement. It seems that this is not possible in OWL. Therefore, to be precise, we should not use rel-at-some-time in class definitions</w:t>
      </w:r>
    </w:p>
  </w:comment>
  <w:comment w:id="367" w:author="Niels Grewe" w:date="2012-02-13T08:04:00Z" w:initials="NG">
    <w:p w14:paraId="288AAE03" w14:textId="77777777" w:rsidR="00C97330" w:rsidRDefault="00C97330">
      <w:pPr>
        <w:pStyle w:val="Kommentartext"/>
      </w:pPr>
      <w:r>
        <w:rPr>
          <w:rStyle w:val="Kommentarzeichen"/>
        </w:rPr>
        <w:annotationRef/>
      </w:r>
      <w:r>
        <w:t>Yes. But we’re now presenting it as a potential shorthand only, so I wouldn’t dive into that issue here.</w:t>
      </w:r>
    </w:p>
  </w:comment>
  <w:comment w:id="369" w:author="Alan Ruttenberg" w:date="2012-02-13T08:04:00Z" w:initials="AR">
    <w:p w14:paraId="2FDFB140" w14:textId="77777777" w:rsidR="00C97330" w:rsidRDefault="00C97330">
      <w:pPr>
        <w:pStyle w:val="Kommentartext"/>
      </w:pPr>
      <w:r>
        <w:rPr>
          <w:rStyle w:val="Kommentarzeichen"/>
        </w:rPr>
        <w:annotationRef/>
      </w:r>
      <w:r>
        <w:t>This says that the extensions are the same but not that they “match up” correctly. I.e at the instance level inferences that you expect don’t work.</w:t>
      </w:r>
    </w:p>
    <w:p w14:paraId="339FBF84" w14:textId="77777777" w:rsidR="00C97330" w:rsidRDefault="00C97330">
      <w:pPr>
        <w:pStyle w:val="Kommentartext"/>
      </w:pPr>
    </w:p>
    <w:p w14:paraId="1282E793" w14:textId="77777777" w:rsidR="00C97330" w:rsidRDefault="00C97330">
      <w:pPr>
        <w:pStyle w:val="Kommentartext"/>
      </w:pPr>
      <w:r>
        <w:t xml:space="preserve">E.g. people that hate some person equivalent person can be satisfied with everybody hating themselves, or everybody hating the same particular person. </w:t>
      </w:r>
    </w:p>
  </w:comment>
  <w:comment w:id="370" w:author="Niels Grewe" w:date="2012-02-13T20:21:00Z" w:initials="NG">
    <w:p w14:paraId="431D66F6" w14:textId="1024D7A0" w:rsidR="00A747A2" w:rsidRDefault="00A747A2">
      <w:pPr>
        <w:pStyle w:val="Kommentartext"/>
      </w:pPr>
      <w:r>
        <w:rPr>
          <w:rStyle w:val="Kommentarzeichen"/>
        </w:rPr>
        <w:annotationRef/>
      </w:r>
      <w:r w:rsidR="006C3912">
        <w:t>Right</w:t>
      </w:r>
      <w:r>
        <w:t>, I thought we would have this case taken care of by the property chain</w:t>
      </w:r>
      <w:r w:rsidR="006C3912">
        <w:t xml:space="preserve">. But revisiting the definition of the property chains, I got it messed up </w:t>
      </w:r>
    </w:p>
  </w:comment>
  <w:comment w:id="385" w:author="Alan Ruttenberg" w:date="2012-02-13T08:04:00Z" w:initials="AR">
    <w:p w14:paraId="246CDDE7" w14:textId="77777777" w:rsidR="00C97330" w:rsidRDefault="00C97330">
      <w:pPr>
        <w:pStyle w:val="Kommentartext"/>
      </w:pPr>
      <w:r>
        <w:rPr>
          <w:rStyle w:val="Kommentarzeichen"/>
        </w:rPr>
        <w:annotationRef/>
      </w:r>
      <w:r>
        <w:t>Well, and also if we accept this, we find that all of a sudden OWL is incomplete because it doesn’t notice cases such as those in the FMA asserting that primary and secondary dentition are both part of something else.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725F1E" w14:textId="77777777" w:rsidR="00C97330" w:rsidRDefault="00C97330">
      <w:r>
        <w:separator/>
      </w:r>
    </w:p>
  </w:endnote>
  <w:endnote w:type="continuationSeparator" w:id="0">
    <w:p w14:paraId="3877E52A" w14:textId="77777777" w:rsidR="00C97330" w:rsidRDefault="00C97330">
      <w:r>
        <w:continuationSeparator/>
      </w:r>
    </w:p>
  </w:endnote>
  <w:endnote w:type="continuationNotice" w:id="1">
    <w:p w14:paraId="6D3994DA" w14:textId="77777777" w:rsidR="00C97330" w:rsidRDefault="00C973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Lucida Handwriting">
    <w:panose1 w:val="03010101010101010101"/>
    <w:charset w:val="00"/>
    <w:family w:val="script"/>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ヒラギノ角ゴ Pro W3">
    <w:charset w:val="80"/>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5F032" w14:textId="77777777" w:rsidR="00C97330" w:rsidRDefault="00C97330">
    <w:pPr>
      <w:pStyle w:val="KopfzeileZchn"/>
      <w:pPrChange w:id="401" w:author="Alan Ruttenberg" w:date="2012-02-13T07:50:00Z">
        <w:pPr>
          <w:pStyle w:val="Fuzeile"/>
        </w:pPr>
      </w:pPrChan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F4D416" w14:textId="77777777" w:rsidR="00C97330" w:rsidRDefault="00C97330">
      <w:r>
        <w:separator/>
      </w:r>
    </w:p>
  </w:footnote>
  <w:footnote w:type="continuationSeparator" w:id="0">
    <w:p w14:paraId="78A682D7" w14:textId="77777777" w:rsidR="00C97330" w:rsidRDefault="00C97330">
      <w:r>
        <w:continuationSeparator/>
      </w:r>
    </w:p>
  </w:footnote>
  <w:footnote w:type="continuationNotice" w:id="1">
    <w:p w14:paraId="68B089C1" w14:textId="77777777" w:rsidR="00C97330" w:rsidRDefault="00C97330"/>
  </w:footnote>
  <w:footnote w:id="2">
    <w:p w14:paraId="6B42736B" w14:textId="77777777" w:rsidR="00C97330" w:rsidRDefault="00C97330" w:rsidP="00E13E18">
      <w:pPr>
        <w:pStyle w:val="Footnote"/>
      </w:pPr>
      <w:r>
        <w:rPr>
          <w:rStyle w:val="Funotenzeichen3"/>
        </w:rPr>
        <w:footnoteRef/>
      </w:r>
      <w:r>
        <w:rPr>
          <w:rFonts w:eastAsia="Times New Roman"/>
        </w:rPr>
        <w:t xml:space="preserve"> </w:t>
      </w:r>
      <w:r>
        <w:t>Corresponding</w:t>
      </w:r>
      <w:r>
        <w:rPr>
          <w:rFonts w:eastAsia="Times New Roman"/>
        </w:rPr>
        <w:t xml:space="preserve"> </w:t>
      </w:r>
      <w:r>
        <w:t>author:</w:t>
      </w:r>
      <w:r>
        <w:rPr>
          <w:rFonts w:eastAsia="Times New Roman"/>
        </w:rPr>
        <w:t xml:space="preserve"> </w:t>
      </w:r>
      <w:r>
        <w:t>Niels</w:t>
      </w:r>
      <w:r>
        <w:rPr>
          <w:rFonts w:eastAsia="Times New Roman"/>
        </w:rPr>
        <w:t xml:space="preserve"> </w:t>
      </w:r>
      <w:r>
        <w:t>Grewe,</w:t>
      </w:r>
      <w:r>
        <w:rPr>
          <w:rFonts w:eastAsia="Times New Roman"/>
        </w:rPr>
        <w:t xml:space="preserve"> </w:t>
      </w:r>
      <w:r>
        <w:t>Institute</w:t>
      </w:r>
      <w:r>
        <w:rPr>
          <w:rFonts w:eastAsia="Times New Roman"/>
        </w:rPr>
        <w:t xml:space="preserve"> </w:t>
      </w:r>
      <w:r>
        <w:t>of</w:t>
      </w:r>
      <w:r>
        <w:rPr>
          <w:rFonts w:eastAsia="Times New Roman"/>
        </w:rPr>
        <w:t xml:space="preserve"> </w:t>
      </w:r>
      <w:r>
        <w:t>Philosophy,</w:t>
      </w:r>
      <w:r>
        <w:rPr>
          <w:rFonts w:eastAsia="Times New Roman"/>
        </w:rPr>
        <w:t xml:space="preserve"> </w:t>
      </w:r>
      <w:r>
        <w:t>University</w:t>
      </w:r>
      <w:r>
        <w:rPr>
          <w:rFonts w:eastAsia="Times New Roman"/>
        </w:rPr>
        <w:t xml:space="preserve"> </w:t>
      </w:r>
      <w:r>
        <w:t>of</w:t>
      </w:r>
      <w:r>
        <w:rPr>
          <w:rFonts w:eastAsia="Times New Roman"/>
        </w:rPr>
        <w:t xml:space="preserve"> </w:t>
      </w:r>
      <w:r>
        <w:t>Rostock,</w:t>
      </w:r>
      <w:r>
        <w:rPr>
          <w:rFonts w:eastAsia="Times New Roman"/>
        </w:rPr>
        <w:t xml:space="preserve"> </w:t>
      </w:r>
      <w:r>
        <w:t>18051</w:t>
      </w:r>
      <w:r>
        <w:rPr>
          <w:rFonts w:eastAsia="Times New Roman"/>
        </w:rPr>
        <w:t xml:space="preserve"> </w:t>
      </w:r>
      <w:r>
        <w:t>Rostock,</w:t>
      </w:r>
      <w:r>
        <w:rPr>
          <w:rFonts w:eastAsia="Times New Roman"/>
        </w:rPr>
        <w:t xml:space="preserve"> </w:t>
      </w:r>
      <w:r>
        <w:t>Germany.</w:t>
      </w:r>
      <w:r>
        <w:rPr>
          <w:rFonts w:eastAsia="Times New Roman"/>
        </w:rPr>
        <w:t xml:space="preserve"> </w:t>
      </w:r>
      <w:r>
        <w:t>E-Mail:</w:t>
      </w:r>
      <w:r>
        <w:rPr>
          <w:rFonts w:eastAsia="Times New Roman"/>
        </w:rPr>
        <w:t xml:space="preserve"> </w:t>
      </w:r>
      <w:r>
        <w:t>niels.grewe@uni-rostock.de</w:t>
      </w:r>
    </w:p>
  </w:footnote>
  <w:footnote w:id="3">
    <w:p w14:paraId="6726BED9" w14:textId="707F0F6D" w:rsidR="00C97330" w:rsidRPr="009F2114" w:rsidRDefault="00C97330" w:rsidP="009F2114">
      <w:pPr>
        <w:pStyle w:val="Footnote"/>
        <w:pPrChange w:id="351" w:author="Niels Grewe" w:date="2012-02-13T08:06:00Z">
          <w:pPr>
            <w:pStyle w:val="Funotentext"/>
          </w:pPr>
        </w:pPrChange>
      </w:pPr>
      <w:ins w:id="352" w:author="Niels Grewe" w:date="2012-02-13T08:05:00Z">
        <w:r>
          <w:rPr>
            <w:rStyle w:val="Funotenzeichen"/>
          </w:rPr>
          <w:footnoteRef/>
        </w:r>
        <w:r>
          <w:t xml:space="preserve"> </w:t>
        </w:r>
        <w:r w:rsidRPr="009F2114">
          <w:rPr>
            <w:rPrChange w:id="353" w:author="Niels Grewe" w:date="2012-02-13T08:05:00Z">
              <w:rPr>
                <w:lang w:val="de-DE"/>
              </w:rPr>
            </w:rPrChange>
          </w:rPr>
          <w:t xml:space="preserve">Armstrong [16], for example, believes that higher order universals are only justified if they </w:t>
        </w:r>
        <w:r>
          <w:t>pertain to</w:t>
        </w:r>
        <w:r w:rsidRPr="009F2114">
          <w:rPr>
            <w:rPrChange w:id="354" w:author="Niels Grewe" w:date="2012-02-13T08:05:00Z">
              <w:rPr>
                <w:lang w:val="de-DE"/>
              </w:rPr>
            </w:rPrChange>
          </w:rPr>
          <w:t xml:space="preserve"> formal characteristics of </w:t>
        </w:r>
        <w:r>
          <w:t>an universal.</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11145" w14:textId="77777777" w:rsidR="00C97330" w:rsidRDefault="00C97330">
    <w:pPr>
      <w:pStyle w:val="berarbeitung"/>
      <w:pPrChange w:id="400" w:author="Alan Ruttenberg" w:date="2012-02-13T07:50:00Z">
        <w:pPr>
          <w:pStyle w:val="Kopfzeile"/>
        </w:pPr>
      </w:pPrChang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07EBE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36EC8536"/>
    <w:lvl w:ilvl="0">
      <w:start w:val="1"/>
      <w:numFmt w:val="decimal"/>
      <w:pStyle w:val="Listennummer"/>
      <w:lvlText w:val="%1."/>
      <w:lvlJc w:val="left"/>
      <w:pPr>
        <w:tabs>
          <w:tab w:val="num" w:pos="360"/>
        </w:tabs>
        <w:ind w:left="360" w:hanging="360"/>
      </w:pPr>
    </w:lvl>
  </w:abstractNum>
  <w:abstractNum w:abstractNumId="2">
    <w:nsid w:val="2853357A"/>
    <w:multiLevelType w:val="multilevel"/>
    <w:tmpl w:val="FAAA08D2"/>
    <w:lvl w:ilvl="0">
      <w:start w:val="1"/>
      <w:numFmt w:val="decimal"/>
      <w:lvlText w:val="[%1]"/>
      <w:lvlJc w:val="left"/>
      <w:pPr>
        <w:tabs>
          <w:tab w:val="num" w:pos="360"/>
        </w:tabs>
        <w:ind w:left="312" w:hanging="312"/>
      </w:pPr>
      <w:rPr>
        <w:rFonts w:hint="default"/>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288C2C0E"/>
    <w:multiLevelType w:val="hybridMultilevel"/>
    <w:tmpl w:val="A90A9912"/>
    <w:lvl w:ilvl="0" w:tplc="0407000F">
      <w:start w:val="1"/>
      <w:numFmt w:val="decimal"/>
      <w:lvlText w:val="%1."/>
      <w:lvlJc w:val="left"/>
      <w:pPr>
        <w:ind w:left="717" w:hanging="360"/>
      </w:p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4">
    <w:nsid w:val="444D736A"/>
    <w:multiLevelType w:val="hybridMultilevel"/>
    <w:tmpl w:val="04F487A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nsid w:val="50BB51F1"/>
    <w:multiLevelType w:val="multilevel"/>
    <w:tmpl w:val="D558440E"/>
    <w:lvl w:ilvl="0">
      <w:start w:val="1"/>
      <w:numFmt w:val="bullet"/>
      <w:pStyle w:val="Listbul"/>
      <w:lvlText w:val=""/>
      <w:lvlJc w:val="left"/>
      <w:pPr>
        <w:tabs>
          <w:tab w:val="num" w:pos="717"/>
        </w:tabs>
        <w:ind w:left="717" w:hanging="360"/>
      </w:pPr>
      <w:rPr>
        <w:rFonts w:ascii="Symbol" w:hAnsi="Symbol" w:hint="default"/>
      </w:rPr>
    </w:lvl>
    <w:lvl w:ilvl="1">
      <w:start w:val="1"/>
      <w:numFmt w:val="bullet"/>
      <w:lvlText w:val="o"/>
      <w:lvlJc w:val="left"/>
      <w:pPr>
        <w:tabs>
          <w:tab w:val="num" w:pos="1097"/>
        </w:tabs>
        <w:ind w:left="1077" w:hanging="340"/>
      </w:pPr>
      <w:rPr>
        <w:rFonts w:hint="default"/>
      </w:rPr>
    </w:lvl>
    <w:lvl w:ilvl="2">
      <w:start w:val="1"/>
      <w:numFmt w:val="bullet"/>
      <w:lvlText w:val=""/>
      <w:lvlJc w:val="left"/>
      <w:pPr>
        <w:tabs>
          <w:tab w:val="num" w:pos="2157"/>
        </w:tabs>
        <w:ind w:left="2157" w:hanging="360"/>
      </w:pPr>
      <w:rPr>
        <w:rFonts w:ascii="Wingdings" w:hAnsi="Wingdings" w:cs="Wingdings" w:hint="default"/>
      </w:rPr>
    </w:lvl>
    <w:lvl w:ilvl="3">
      <w:start w:val="1"/>
      <w:numFmt w:val="bullet"/>
      <w:lvlText w:val=""/>
      <w:lvlJc w:val="left"/>
      <w:pPr>
        <w:tabs>
          <w:tab w:val="num" w:pos="2877"/>
        </w:tabs>
        <w:ind w:left="2877" w:hanging="360"/>
      </w:pPr>
      <w:rPr>
        <w:rFonts w:ascii="Symbol" w:hAnsi="Symbol" w:cs="Symbol" w:hint="default"/>
      </w:rPr>
    </w:lvl>
    <w:lvl w:ilvl="4">
      <w:start w:val="1"/>
      <w:numFmt w:val="bullet"/>
      <w:lvlText w:val="o"/>
      <w:lvlJc w:val="left"/>
      <w:pPr>
        <w:tabs>
          <w:tab w:val="num" w:pos="3597"/>
        </w:tabs>
        <w:ind w:left="3597" w:hanging="360"/>
      </w:pPr>
      <w:rPr>
        <w:rFonts w:ascii="Courier New" w:hAnsi="Courier New" w:cs="Courier New" w:hint="default"/>
      </w:rPr>
    </w:lvl>
    <w:lvl w:ilvl="5">
      <w:start w:val="1"/>
      <w:numFmt w:val="bullet"/>
      <w:lvlText w:val=""/>
      <w:lvlJc w:val="left"/>
      <w:pPr>
        <w:tabs>
          <w:tab w:val="num" w:pos="4317"/>
        </w:tabs>
        <w:ind w:left="4317" w:hanging="360"/>
      </w:pPr>
      <w:rPr>
        <w:rFonts w:ascii="Wingdings" w:hAnsi="Wingdings" w:cs="Wingdings" w:hint="default"/>
      </w:rPr>
    </w:lvl>
    <w:lvl w:ilvl="6">
      <w:start w:val="1"/>
      <w:numFmt w:val="bullet"/>
      <w:lvlText w:val=""/>
      <w:lvlJc w:val="left"/>
      <w:pPr>
        <w:tabs>
          <w:tab w:val="num" w:pos="5037"/>
        </w:tabs>
        <w:ind w:left="5037" w:hanging="360"/>
      </w:pPr>
      <w:rPr>
        <w:rFonts w:ascii="Symbol" w:hAnsi="Symbol" w:cs="Symbol" w:hint="default"/>
      </w:rPr>
    </w:lvl>
    <w:lvl w:ilvl="7">
      <w:start w:val="1"/>
      <w:numFmt w:val="bullet"/>
      <w:lvlText w:val="o"/>
      <w:lvlJc w:val="left"/>
      <w:pPr>
        <w:tabs>
          <w:tab w:val="num" w:pos="5757"/>
        </w:tabs>
        <w:ind w:left="5757" w:hanging="360"/>
      </w:pPr>
      <w:rPr>
        <w:rFonts w:ascii="Courier New" w:hAnsi="Courier New" w:cs="Courier New" w:hint="default"/>
      </w:rPr>
    </w:lvl>
    <w:lvl w:ilvl="8">
      <w:start w:val="1"/>
      <w:numFmt w:val="bullet"/>
      <w:lvlText w:val=""/>
      <w:lvlJc w:val="left"/>
      <w:pPr>
        <w:tabs>
          <w:tab w:val="num" w:pos="6477"/>
        </w:tabs>
        <w:ind w:left="6477" w:hanging="360"/>
      </w:pPr>
      <w:rPr>
        <w:rFonts w:ascii="Wingdings" w:hAnsi="Wingdings" w:cs="Wingdings" w:hint="default"/>
      </w:rPr>
    </w:lvl>
  </w:abstractNum>
  <w:abstractNum w:abstractNumId="6">
    <w:nsid w:val="57B032BB"/>
    <w:multiLevelType w:val="multilevel"/>
    <w:tmpl w:val="88DE16C6"/>
    <w:lvl w:ilvl="0">
      <w:start w:val="1"/>
      <w:numFmt w:val="bullet"/>
      <w:pStyle w:val="LISTdash"/>
      <w:lvlText w:val=""/>
      <w:lvlJc w:val="left"/>
      <w:pPr>
        <w:tabs>
          <w:tab w:val="num" w:pos="564"/>
        </w:tabs>
        <w:ind w:left="454" w:hanging="250"/>
      </w:pPr>
      <w:rPr>
        <w:rFonts w:ascii="Symbol" w:hAnsi="Symbol" w:hint="default"/>
        <w:b/>
        <w:i w:val="0"/>
        <w:caps w:val="0"/>
        <w:strike w:val="0"/>
        <w:dstrike w:val="0"/>
        <w:outline w:val="0"/>
        <w:shadow w:val="0"/>
        <w:spacing w:val="0"/>
        <w:kern w:val="28"/>
        <w:position w:val="0"/>
        <w:sz w:val="20"/>
        <w:u w:val="none"/>
        <w:vertAlign w:val="baseline"/>
        <w:em w:val="none"/>
      </w:rPr>
    </w:lvl>
    <w:lvl w:ilvl="1">
      <w:start w:val="1"/>
      <w:numFmt w:val="bullet"/>
      <w:lvlText w:val=""/>
      <w:lvlJc w:val="left"/>
      <w:pPr>
        <w:tabs>
          <w:tab w:val="num" w:pos="814"/>
        </w:tabs>
        <w:ind w:left="794" w:hanging="340"/>
      </w:pPr>
      <w:rPr>
        <w:rFonts w:ascii="Symbol" w:hAnsi="Symbol" w:hint="default"/>
        <w:b w:val="0"/>
        <w:i w:val="0"/>
        <w:sz w:val="20"/>
      </w:rPr>
    </w:lvl>
    <w:lvl w:ilvl="2">
      <w:start w:val="1"/>
      <w:numFmt w:val="bullet"/>
      <w:lvlText w:val=""/>
      <w:lvlJc w:val="left"/>
      <w:pPr>
        <w:tabs>
          <w:tab w:val="num" w:pos="927"/>
        </w:tabs>
        <w:ind w:left="204" w:firstLine="363"/>
      </w:pPr>
      <w:rPr>
        <w:rFonts w:ascii="Symbol" w:hAnsi="Symbol" w:hint="default"/>
        <w:b w:val="0"/>
        <w:i/>
        <w:sz w:val="24"/>
      </w:rPr>
    </w:lvl>
    <w:lvl w:ilvl="3">
      <w:start w:val="1"/>
      <w:numFmt w:val="decimal"/>
      <w:suff w:val="space"/>
      <w:lvlText w:val="%1.%2.%3.%4."/>
      <w:lvlJc w:val="left"/>
      <w:pPr>
        <w:ind w:left="204" w:firstLine="0"/>
      </w:pPr>
      <w:rPr>
        <w:rFonts w:ascii="Times" w:hAnsi="Times" w:hint="default"/>
        <w:b w:val="0"/>
        <w:i/>
        <w:sz w:val="24"/>
      </w:rPr>
    </w:lvl>
    <w:lvl w:ilvl="4">
      <w:start w:val="1"/>
      <w:numFmt w:val="none"/>
      <w:suff w:val="nothing"/>
      <w:lvlText w:val=""/>
      <w:lvlJc w:val="left"/>
      <w:pPr>
        <w:ind w:left="204" w:firstLine="0"/>
      </w:pPr>
      <w:rPr>
        <w:rFonts w:hint="default"/>
      </w:rPr>
    </w:lvl>
    <w:lvl w:ilvl="5">
      <w:start w:val="1"/>
      <w:numFmt w:val="none"/>
      <w:suff w:val="nothing"/>
      <w:lvlText w:val=""/>
      <w:lvlJc w:val="left"/>
      <w:pPr>
        <w:ind w:left="1054" w:firstLine="0"/>
      </w:pPr>
      <w:rPr>
        <w:rFonts w:hint="default"/>
      </w:rPr>
    </w:lvl>
    <w:lvl w:ilvl="6">
      <w:start w:val="1"/>
      <w:numFmt w:val="none"/>
      <w:suff w:val="nothing"/>
      <w:lvlText w:val=""/>
      <w:lvlJc w:val="left"/>
      <w:pPr>
        <w:ind w:left="714" w:firstLine="0"/>
      </w:pPr>
      <w:rPr>
        <w:rFonts w:hint="default"/>
      </w:rPr>
    </w:lvl>
    <w:lvl w:ilvl="7">
      <w:start w:val="1"/>
      <w:numFmt w:val="none"/>
      <w:suff w:val="nothing"/>
      <w:lvlText w:val=""/>
      <w:lvlJc w:val="left"/>
      <w:pPr>
        <w:ind w:left="714" w:firstLine="0"/>
      </w:pPr>
      <w:rPr>
        <w:rFonts w:hint="default"/>
      </w:rPr>
    </w:lvl>
    <w:lvl w:ilvl="8">
      <w:start w:val="1"/>
      <w:numFmt w:val="none"/>
      <w:suff w:val="nothing"/>
      <w:lvlText w:val=""/>
      <w:lvlJc w:val="left"/>
      <w:pPr>
        <w:ind w:left="714" w:firstLine="0"/>
      </w:pPr>
      <w:rPr>
        <w:rFonts w:hint="default"/>
      </w:rPr>
    </w:lvl>
  </w:abstractNum>
  <w:abstractNum w:abstractNumId="7">
    <w:nsid w:val="581D0CC1"/>
    <w:multiLevelType w:val="multilevel"/>
    <w:tmpl w:val="47DE6CBE"/>
    <w:lvl w:ilvl="0">
      <w:start w:val="1"/>
      <w:numFmt w:val="decimal"/>
      <w:lvlText w:val="[%1]"/>
      <w:lvlJc w:val="left"/>
      <w:pPr>
        <w:tabs>
          <w:tab w:val="num" w:pos="360"/>
        </w:tabs>
        <w:ind w:left="312" w:hanging="312"/>
      </w:pPr>
      <w:rPr>
        <w:rFonts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5E070C1A"/>
    <w:multiLevelType w:val="hybridMultilevel"/>
    <w:tmpl w:val="1FC63B9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nsid w:val="61426C2F"/>
    <w:multiLevelType w:val="hybridMultilevel"/>
    <w:tmpl w:val="2EB08300"/>
    <w:lvl w:ilvl="0" w:tplc="2D9ABB34">
      <w:start w:val="1"/>
      <w:numFmt w:val="lowerLetter"/>
      <w:pStyle w:val="LISTalph"/>
      <w:lvlText w:val="%1)"/>
      <w:lvlJc w:val="left"/>
      <w:pPr>
        <w:tabs>
          <w:tab w:val="num" w:pos="564"/>
        </w:tabs>
        <w:ind w:left="499" w:hanging="295"/>
      </w:pPr>
      <w:rPr>
        <w:rFonts w:hint="default"/>
      </w:rPr>
    </w:lvl>
    <w:lvl w:ilvl="1" w:tplc="04090019">
      <w:start w:val="1"/>
      <w:numFmt w:val="lowerLetter"/>
      <w:lvlText w:val="%2."/>
      <w:lvlJc w:val="left"/>
      <w:pPr>
        <w:tabs>
          <w:tab w:val="num" w:pos="1284"/>
        </w:tabs>
        <w:ind w:left="1284" w:hanging="360"/>
      </w:pPr>
    </w:lvl>
    <w:lvl w:ilvl="2" w:tplc="0409001B" w:tentative="1">
      <w:start w:val="1"/>
      <w:numFmt w:val="lowerRoman"/>
      <w:lvlText w:val="%3."/>
      <w:lvlJc w:val="right"/>
      <w:pPr>
        <w:tabs>
          <w:tab w:val="num" w:pos="2004"/>
        </w:tabs>
        <w:ind w:left="2004" w:hanging="180"/>
      </w:pPr>
    </w:lvl>
    <w:lvl w:ilvl="3" w:tplc="0409000F" w:tentative="1">
      <w:start w:val="1"/>
      <w:numFmt w:val="decimal"/>
      <w:lvlText w:val="%4."/>
      <w:lvlJc w:val="left"/>
      <w:pPr>
        <w:tabs>
          <w:tab w:val="num" w:pos="2724"/>
        </w:tabs>
        <w:ind w:left="2724" w:hanging="360"/>
      </w:pPr>
    </w:lvl>
    <w:lvl w:ilvl="4" w:tplc="04090019" w:tentative="1">
      <w:start w:val="1"/>
      <w:numFmt w:val="lowerLetter"/>
      <w:lvlText w:val="%5."/>
      <w:lvlJc w:val="left"/>
      <w:pPr>
        <w:tabs>
          <w:tab w:val="num" w:pos="3444"/>
        </w:tabs>
        <w:ind w:left="3444" w:hanging="360"/>
      </w:pPr>
    </w:lvl>
    <w:lvl w:ilvl="5" w:tplc="0409001B" w:tentative="1">
      <w:start w:val="1"/>
      <w:numFmt w:val="lowerRoman"/>
      <w:lvlText w:val="%6."/>
      <w:lvlJc w:val="right"/>
      <w:pPr>
        <w:tabs>
          <w:tab w:val="num" w:pos="4164"/>
        </w:tabs>
        <w:ind w:left="4164" w:hanging="180"/>
      </w:pPr>
    </w:lvl>
    <w:lvl w:ilvl="6" w:tplc="0409000F" w:tentative="1">
      <w:start w:val="1"/>
      <w:numFmt w:val="decimal"/>
      <w:lvlText w:val="%7."/>
      <w:lvlJc w:val="left"/>
      <w:pPr>
        <w:tabs>
          <w:tab w:val="num" w:pos="4884"/>
        </w:tabs>
        <w:ind w:left="4884" w:hanging="360"/>
      </w:pPr>
    </w:lvl>
    <w:lvl w:ilvl="7" w:tplc="04090019" w:tentative="1">
      <w:start w:val="1"/>
      <w:numFmt w:val="lowerLetter"/>
      <w:lvlText w:val="%8."/>
      <w:lvlJc w:val="left"/>
      <w:pPr>
        <w:tabs>
          <w:tab w:val="num" w:pos="5604"/>
        </w:tabs>
        <w:ind w:left="5604" w:hanging="360"/>
      </w:pPr>
    </w:lvl>
    <w:lvl w:ilvl="8" w:tplc="0409001B" w:tentative="1">
      <w:start w:val="1"/>
      <w:numFmt w:val="lowerRoman"/>
      <w:lvlText w:val="%9."/>
      <w:lvlJc w:val="right"/>
      <w:pPr>
        <w:tabs>
          <w:tab w:val="num" w:pos="6324"/>
        </w:tabs>
        <w:ind w:left="6324" w:hanging="180"/>
      </w:pPr>
    </w:lvl>
  </w:abstractNum>
  <w:abstractNum w:abstractNumId="10">
    <w:nsid w:val="63381A8C"/>
    <w:multiLevelType w:val="hybridMultilevel"/>
    <w:tmpl w:val="5D1EE0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3CA79E0"/>
    <w:multiLevelType w:val="multilevel"/>
    <w:tmpl w:val="F370C5B4"/>
    <w:lvl w:ilvl="0">
      <w:start w:val="1"/>
      <w:numFmt w:val="decimal"/>
      <w:pStyle w:val="LISTnum"/>
      <w:lvlText w:val="%1."/>
      <w:lvlJc w:val="left"/>
      <w:pPr>
        <w:tabs>
          <w:tab w:val="num" w:pos="717"/>
        </w:tabs>
        <w:ind w:left="652" w:hanging="295"/>
      </w:pPr>
      <w:rPr>
        <w:rFonts w:hint="default"/>
      </w:rPr>
    </w:lvl>
    <w:lvl w:ilvl="1">
      <w:start w:val="1"/>
      <w:numFmt w:val="decimal"/>
      <w:lvlText w:val="%1.%2."/>
      <w:lvlJc w:val="left"/>
      <w:pPr>
        <w:tabs>
          <w:tab w:val="num" w:pos="1077"/>
        </w:tabs>
        <w:ind w:left="1077" w:hanging="363"/>
      </w:pPr>
      <w:rPr>
        <w:rFonts w:hint="default"/>
      </w:rPr>
    </w:lvl>
    <w:lvl w:ilvl="2">
      <w:start w:val="1"/>
      <w:numFmt w:val="decimal"/>
      <w:lvlText w:val="%1.%2.%3."/>
      <w:lvlJc w:val="left"/>
      <w:pPr>
        <w:tabs>
          <w:tab w:val="num" w:pos="1797"/>
        </w:tabs>
        <w:ind w:left="1581" w:hanging="504"/>
      </w:pPr>
      <w:rPr>
        <w:rFonts w:hint="default"/>
      </w:rPr>
    </w:lvl>
    <w:lvl w:ilvl="3">
      <w:start w:val="1"/>
      <w:numFmt w:val="decimal"/>
      <w:lvlText w:val="%1.%2.%3.%4."/>
      <w:lvlJc w:val="left"/>
      <w:pPr>
        <w:tabs>
          <w:tab w:val="num" w:pos="2157"/>
        </w:tabs>
        <w:ind w:left="2085" w:hanging="648"/>
      </w:pPr>
      <w:rPr>
        <w:rFonts w:hint="default"/>
      </w:rPr>
    </w:lvl>
    <w:lvl w:ilvl="4">
      <w:start w:val="1"/>
      <w:numFmt w:val="decimal"/>
      <w:lvlText w:val="%1.%2.%3.%4.%5."/>
      <w:lvlJc w:val="left"/>
      <w:pPr>
        <w:tabs>
          <w:tab w:val="num" w:pos="2877"/>
        </w:tabs>
        <w:ind w:left="2589" w:hanging="792"/>
      </w:pPr>
      <w:rPr>
        <w:rFonts w:hint="default"/>
      </w:rPr>
    </w:lvl>
    <w:lvl w:ilvl="5">
      <w:start w:val="1"/>
      <w:numFmt w:val="decimal"/>
      <w:lvlText w:val="%1.%2.%3.%4.%5.%6."/>
      <w:lvlJc w:val="left"/>
      <w:pPr>
        <w:tabs>
          <w:tab w:val="num" w:pos="3237"/>
        </w:tabs>
        <w:ind w:left="3093" w:hanging="936"/>
      </w:pPr>
      <w:rPr>
        <w:rFonts w:hint="default"/>
      </w:rPr>
    </w:lvl>
    <w:lvl w:ilvl="6">
      <w:start w:val="1"/>
      <w:numFmt w:val="decimal"/>
      <w:lvlText w:val="%1.%2.%3.%4.%5.%6.%7."/>
      <w:lvlJc w:val="left"/>
      <w:pPr>
        <w:tabs>
          <w:tab w:val="num" w:pos="3957"/>
        </w:tabs>
        <w:ind w:left="3597" w:hanging="1080"/>
      </w:pPr>
      <w:rPr>
        <w:rFonts w:hint="default"/>
      </w:rPr>
    </w:lvl>
    <w:lvl w:ilvl="7">
      <w:start w:val="1"/>
      <w:numFmt w:val="decimal"/>
      <w:lvlText w:val="%1.%2.%3.%4.%5.%6.%7.%8."/>
      <w:lvlJc w:val="left"/>
      <w:pPr>
        <w:tabs>
          <w:tab w:val="num" w:pos="4317"/>
        </w:tabs>
        <w:ind w:left="4101" w:hanging="1224"/>
      </w:pPr>
      <w:rPr>
        <w:rFonts w:hint="default"/>
      </w:rPr>
    </w:lvl>
    <w:lvl w:ilvl="8">
      <w:start w:val="1"/>
      <w:numFmt w:val="decimal"/>
      <w:lvlText w:val="%1.%2.%3.%4.%5.%6.%7.%8.%9."/>
      <w:lvlJc w:val="left"/>
      <w:pPr>
        <w:tabs>
          <w:tab w:val="num" w:pos="5037"/>
        </w:tabs>
        <w:ind w:left="4677" w:hanging="1440"/>
      </w:pPr>
      <w:rPr>
        <w:rFonts w:hint="default"/>
      </w:rPr>
    </w:lvl>
  </w:abstractNum>
  <w:abstractNum w:abstractNumId="12">
    <w:nsid w:val="682D611E"/>
    <w:multiLevelType w:val="hybridMultilevel"/>
    <w:tmpl w:val="4852F8FE"/>
    <w:lvl w:ilvl="0" w:tplc="9B5ECFE0">
      <w:start w:val="1"/>
      <w:numFmt w:val="upperRoman"/>
      <w:lvlText w:val="(%1)"/>
      <w:lvlJc w:val="left"/>
      <w:pPr>
        <w:ind w:left="720" w:hanging="72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nsid w:val="749D7927"/>
    <w:multiLevelType w:val="multilevel"/>
    <w:tmpl w:val="1F9C18A8"/>
    <w:lvl w:ilvl="0">
      <w:start w:val="1"/>
      <w:numFmt w:val="decimal"/>
      <w:pStyle w:val="berschrift1"/>
      <w:suff w:val="space"/>
      <w:lvlText w:val="%1."/>
      <w:lvlJc w:val="left"/>
      <w:pPr>
        <w:ind w:left="454" w:hanging="454"/>
      </w:pPr>
      <w:rPr>
        <w:rFonts w:ascii="Times New Roman" w:hAnsi="Times New Roman" w:hint="default"/>
        <w:b/>
        <w:i w:val="0"/>
        <w:caps w:val="0"/>
        <w:strike w:val="0"/>
        <w:dstrike w:val="0"/>
        <w:outline w:val="0"/>
        <w:shadow w:val="0"/>
        <w:spacing w:val="0"/>
        <w:kern w:val="28"/>
        <w:position w:val="0"/>
        <w:sz w:val="20"/>
        <w:u w:val="none"/>
        <w:vertAlign w:val="baseline"/>
        <w:em w:val="none"/>
      </w:rPr>
    </w:lvl>
    <w:lvl w:ilvl="1">
      <w:start w:val="1"/>
      <w:numFmt w:val="decimal"/>
      <w:pStyle w:val="berschrift2"/>
      <w:suff w:val="space"/>
      <w:lvlText w:val="%1.%2."/>
      <w:lvlJc w:val="left"/>
      <w:pPr>
        <w:ind w:left="0" w:firstLine="0"/>
      </w:pPr>
      <w:rPr>
        <w:rFonts w:ascii="Times New Roman" w:hAnsi="Times New Roman" w:hint="default"/>
        <w:b w:val="0"/>
        <w:i/>
        <w:sz w:val="20"/>
      </w:rPr>
    </w:lvl>
    <w:lvl w:ilvl="2">
      <w:start w:val="1"/>
      <w:numFmt w:val="decimal"/>
      <w:pStyle w:val="berschrift3"/>
      <w:suff w:val="space"/>
      <w:lvlText w:val="%1.%2.%3."/>
      <w:lvlJc w:val="left"/>
      <w:pPr>
        <w:ind w:left="0" w:firstLine="0"/>
      </w:pPr>
      <w:rPr>
        <w:rFonts w:ascii="Times" w:hAnsi="Times" w:hint="default"/>
        <w:b w:val="0"/>
        <w:i/>
        <w:sz w:val="20"/>
      </w:rPr>
    </w:lvl>
    <w:lvl w:ilvl="3">
      <w:start w:val="1"/>
      <w:numFmt w:val="decimal"/>
      <w:pStyle w:val="berschrift4"/>
      <w:suff w:val="space"/>
      <w:lvlText w:val="%1.%2.%3.%4."/>
      <w:lvlJc w:val="left"/>
      <w:pPr>
        <w:ind w:left="0" w:firstLine="0"/>
      </w:pPr>
      <w:rPr>
        <w:rFonts w:ascii="Times" w:hAnsi="Times" w:hint="default"/>
        <w:b w:val="0"/>
        <w:i/>
        <w:sz w:val="20"/>
      </w:rPr>
    </w:lvl>
    <w:lvl w:ilvl="4">
      <w:start w:val="1"/>
      <w:numFmt w:val="none"/>
      <w:pStyle w:val="berschrift5"/>
      <w:suff w:val="nothing"/>
      <w:lvlText w:val=""/>
      <w:lvlJc w:val="left"/>
      <w:pPr>
        <w:ind w:left="0" w:firstLine="0"/>
      </w:pPr>
      <w:rPr>
        <w:rFonts w:hint="default"/>
      </w:rPr>
    </w:lvl>
    <w:lvl w:ilvl="5">
      <w:start w:val="1"/>
      <w:numFmt w:val="none"/>
      <w:pStyle w:val="berschrift6"/>
      <w:suff w:val="nothing"/>
      <w:lvlText w:val=""/>
      <w:lvlJc w:val="left"/>
      <w:pPr>
        <w:ind w:left="850" w:firstLine="0"/>
      </w:pPr>
      <w:rPr>
        <w:rFonts w:hint="default"/>
      </w:rPr>
    </w:lvl>
    <w:lvl w:ilvl="6">
      <w:start w:val="1"/>
      <w:numFmt w:val="none"/>
      <w:suff w:val="nothing"/>
      <w:lvlText w:val=""/>
      <w:lvlJc w:val="left"/>
      <w:pPr>
        <w:ind w:left="510" w:firstLine="0"/>
      </w:pPr>
      <w:rPr>
        <w:rFonts w:hint="default"/>
      </w:rPr>
    </w:lvl>
    <w:lvl w:ilvl="7">
      <w:start w:val="1"/>
      <w:numFmt w:val="none"/>
      <w:suff w:val="nothing"/>
      <w:lvlText w:val=""/>
      <w:lvlJc w:val="left"/>
      <w:pPr>
        <w:ind w:left="510" w:firstLine="0"/>
      </w:pPr>
      <w:rPr>
        <w:rFonts w:hint="default"/>
      </w:rPr>
    </w:lvl>
    <w:lvl w:ilvl="8">
      <w:start w:val="1"/>
      <w:numFmt w:val="none"/>
      <w:suff w:val="nothing"/>
      <w:lvlText w:val=""/>
      <w:lvlJc w:val="left"/>
      <w:pPr>
        <w:ind w:left="510" w:firstLine="0"/>
      </w:pPr>
      <w:rPr>
        <w:rFonts w:hint="default"/>
      </w:rPr>
    </w:lvl>
  </w:abstractNum>
  <w:abstractNum w:abstractNumId="14">
    <w:nsid w:val="76F27992"/>
    <w:multiLevelType w:val="hybridMultilevel"/>
    <w:tmpl w:val="8E28FDE8"/>
    <w:lvl w:ilvl="0" w:tplc="7B981C04">
      <w:start w:val="1"/>
      <w:numFmt w:val="decimal"/>
      <w:pStyle w:val="References"/>
      <w:lvlText w:val="[%1]"/>
      <w:lvlJc w:val="left"/>
      <w:pPr>
        <w:tabs>
          <w:tab w:val="num" w:pos="255"/>
        </w:tabs>
        <w:ind w:left="369" w:hanging="369"/>
      </w:pPr>
      <w:rPr>
        <w:rFonts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81D33D7"/>
    <w:multiLevelType w:val="hybridMultilevel"/>
    <w:tmpl w:val="FCDC3E5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6"/>
  </w:num>
  <w:num w:numId="3">
    <w:abstractNumId w:val="1"/>
  </w:num>
  <w:num w:numId="4">
    <w:abstractNumId w:val="13"/>
  </w:num>
  <w:num w:numId="5">
    <w:abstractNumId w:val="5"/>
  </w:num>
  <w:num w:numId="6">
    <w:abstractNumId w:val="11"/>
  </w:num>
  <w:num w:numId="7">
    <w:abstractNumId w:val="14"/>
  </w:num>
  <w:num w:numId="8">
    <w:abstractNumId w:val="7"/>
  </w:num>
  <w:num w:numId="9">
    <w:abstractNumId w:val="14"/>
  </w:num>
  <w:num w:numId="10">
    <w:abstractNumId w:val="2"/>
  </w:num>
  <w:num w:numId="11">
    <w:abstractNumId w:val="14"/>
    <w:lvlOverride w:ilvl="0">
      <w:startOverride w:val="1"/>
    </w:lvlOverride>
  </w:num>
  <w:num w:numId="12">
    <w:abstractNumId w:val="3"/>
  </w:num>
  <w:num w:numId="13">
    <w:abstractNumId w:val="8"/>
  </w:num>
  <w:num w:numId="14">
    <w:abstractNumId w:val="15"/>
  </w:num>
  <w:num w:numId="15">
    <w:abstractNumId w:val="10"/>
  </w:num>
  <w:num w:numId="16">
    <w:abstractNumId w:val="12"/>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revisionView w:markup="0"/>
  <w:trackRevisions/>
  <w:doNotTrackMoves/>
  <w:defaultTabStop w:val="720"/>
  <w:noPunctuationKerning/>
  <w:characterSpacingControl w:val="doNotCompress"/>
  <w:footnotePr>
    <w:footnote w:id="-1"/>
    <w:footnote w:id="0"/>
    <w:footnote w:id="1"/>
  </w:footnotePr>
  <w:endnotePr>
    <w:endnote w:id="-1"/>
    <w:endnote w:id="0"/>
    <w:endnote w:id="1"/>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C97D11"/>
    <w:rsid w:val="00073470"/>
    <w:rsid w:val="00076C9B"/>
    <w:rsid w:val="000B6C52"/>
    <w:rsid w:val="000D07DA"/>
    <w:rsid w:val="00124B77"/>
    <w:rsid w:val="0014184E"/>
    <w:rsid w:val="00154D66"/>
    <w:rsid w:val="001849C8"/>
    <w:rsid w:val="001F0F84"/>
    <w:rsid w:val="00220860"/>
    <w:rsid w:val="00222C16"/>
    <w:rsid w:val="00237402"/>
    <w:rsid w:val="00250A52"/>
    <w:rsid w:val="002655F7"/>
    <w:rsid w:val="0027088A"/>
    <w:rsid w:val="00282419"/>
    <w:rsid w:val="002D7F11"/>
    <w:rsid w:val="003010BC"/>
    <w:rsid w:val="00312915"/>
    <w:rsid w:val="0038739C"/>
    <w:rsid w:val="003A09B3"/>
    <w:rsid w:val="00425304"/>
    <w:rsid w:val="00433ECF"/>
    <w:rsid w:val="00442529"/>
    <w:rsid w:val="00457AB5"/>
    <w:rsid w:val="004641F8"/>
    <w:rsid w:val="004723C6"/>
    <w:rsid w:val="004B0664"/>
    <w:rsid w:val="004D1E09"/>
    <w:rsid w:val="004D7AE2"/>
    <w:rsid w:val="004E6529"/>
    <w:rsid w:val="005A5603"/>
    <w:rsid w:val="005B4738"/>
    <w:rsid w:val="005D4A54"/>
    <w:rsid w:val="005E164E"/>
    <w:rsid w:val="005F6E24"/>
    <w:rsid w:val="00617DFE"/>
    <w:rsid w:val="00631672"/>
    <w:rsid w:val="0064289A"/>
    <w:rsid w:val="00675E5E"/>
    <w:rsid w:val="006C0F84"/>
    <w:rsid w:val="006C3912"/>
    <w:rsid w:val="006E10DF"/>
    <w:rsid w:val="006E38F2"/>
    <w:rsid w:val="00726C81"/>
    <w:rsid w:val="007419B2"/>
    <w:rsid w:val="00744A54"/>
    <w:rsid w:val="00751ABD"/>
    <w:rsid w:val="0076241B"/>
    <w:rsid w:val="00770006"/>
    <w:rsid w:val="00772093"/>
    <w:rsid w:val="00791773"/>
    <w:rsid w:val="007A201A"/>
    <w:rsid w:val="007C478F"/>
    <w:rsid w:val="00824CB7"/>
    <w:rsid w:val="0085311F"/>
    <w:rsid w:val="00865462"/>
    <w:rsid w:val="00874114"/>
    <w:rsid w:val="008B4E9B"/>
    <w:rsid w:val="008D2C2B"/>
    <w:rsid w:val="009010ED"/>
    <w:rsid w:val="0090116F"/>
    <w:rsid w:val="0092361B"/>
    <w:rsid w:val="00930416"/>
    <w:rsid w:val="00974AF4"/>
    <w:rsid w:val="009753CC"/>
    <w:rsid w:val="00977898"/>
    <w:rsid w:val="0098413A"/>
    <w:rsid w:val="009E5958"/>
    <w:rsid w:val="009F2114"/>
    <w:rsid w:val="00A21127"/>
    <w:rsid w:val="00A51C00"/>
    <w:rsid w:val="00A56F4E"/>
    <w:rsid w:val="00A60B0B"/>
    <w:rsid w:val="00A6455E"/>
    <w:rsid w:val="00A65F9B"/>
    <w:rsid w:val="00A70A9C"/>
    <w:rsid w:val="00A71900"/>
    <w:rsid w:val="00A747A2"/>
    <w:rsid w:val="00A819D2"/>
    <w:rsid w:val="00A81AD8"/>
    <w:rsid w:val="00A830E3"/>
    <w:rsid w:val="00A85B9B"/>
    <w:rsid w:val="00A8717C"/>
    <w:rsid w:val="00AA2BA6"/>
    <w:rsid w:val="00AB1C30"/>
    <w:rsid w:val="00AB4223"/>
    <w:rsid w:val="00AC20F1"/>
    <w:rsid w:val="00B05D6E"/>
    <w:rsid w:val="00B20716"/>
    <w:rsid w:val="00B32685"/>
    <w:rsid w:val="00B359EB"/>
    <w:rsid w:val="00B94147"/>
    <w:rsid w:val="00BA282B"/>
    <w:rsid w:val="00BB617E"/>
    <w:rsid w:val="00BF3DD8"/>
    <w:rsid w:val="00C3605D"/>
    <w:rsid w:val="00C46DCA"/>
    <w:rsid w:val="00C655D8"/>
    <w:rsid w:val="00C84F64"/>
    <w:rsid w:val="00C97330"/>
    <w:rsid w:val="00C97D11"/>
    <w:rsid w:val="00CD3AD8"/>
    <w:rsid w:val="00CE77B7"/>
    <w:rsid w:val="00CF170D"/>
    <w:rsid w:val="00CF61BD"/>
    <w:rsid w:val="00D0740C"/>
    <w:rsid w:val="00D11392"/>
    <w:rsid w:val="00D44921"/>
    <w:rsid w:val="00D5185C"/>
    <w:rsid w:val="00D6693B"/>
    <w:rsid w:val="00D77811"/>
    <w:rsid w:val="00D81505"/>
    <w:rsid w:val="00D82BC9"/>
    <w:rsid w:val="00DA2CD7"/>
    <w:rsid w:val="00DE5374"/>
    <w:rsid w:val="00DF1D4A"/>
    <w:rsid w:val="00E03C70"/>
    <w:rsid w:val="00E05AB8"/>
    <w:rsid w:val="00E13E18"/>
    <w:rsid w:val="00E23BE4"/>
    <w:rsid w:val="00E73BB1"/>
    <w:rsid w:val="00E867F2"/>
    <w:rsid w:val="00E86A03"/>
    <w:rsid w:val="00E9157C"/>
    <w:rsid w:val="00EB2F98"/>
    <w:rsid w:val="00ED0B9F"/>
    <w:rsid w:val="00ED7FF9"/>
    <w:rsid w:val="00EE185A"/>
    <w:rsid w:val="00F93F17"/>
    <w:rsid w:val="00F95705"/>
    <w:rsid w:val="00FA19A5"/>
    <w:rsid w:val="00FF31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D2D3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B4223"/>
    <w:pPr>
      <w:ind w:firstLine="357"/>
      <w:jc w:val="both"/>
    </w:pPr>
    <w:rPr>
      <w:szCs w:val="24"/>
      <w:lang w:val="en-US" w:eastAsia="ja-JP"/>
    </w:rPr>
  </w:style>
  <w:style w:type="paragraph" w:styleId="berschrift1">
    <w:name w:val="heading 1"/>
    <w:basedOn w:val="Standard"/>
    <w:next w:val="NoindentNormal"/>
    <w:qFormat/>
    <w:pPr>
      <w:keepNext/>
      <w:keepLines/>
      <w:numPr>
        <w:numId w:val="4"/>
      </w:numPr>
      <w:suppressAutoHyphens/>
      <w:spacing w:before="480" w:after="240"/>
      <w:jc w:val="left"/>
      <w:outlineLvl w:val="0"/>
    </w:pPr>
    <w:rPr>
      <w:rFonts w:cs="Arial"/>
      <w:b/>
      <w:bCs/>
      <w:kern w:val="32"/>
      <w:szCs w:val="32"/>
    </w:rPr>
  </w:style>
  <w:style w:type="paragraph" w:styleId="berschrift2">
    <w:name w:val="heading 2"/>
    <w:basedOn w:val="Standard"/>
    <w:next w:val="NoindentNormal"/>
    <w:qFormat/>
    <w:pPr>
      <w:keepNext/>
      <w:keepLines/>
      <w:numPr>
        <w:ilvl w:val="1"/>
        <w:numId w:val="4"/>
      </w:numPr>
      <w:suppressAutoHyphens/>
      <w:spacing w:before="240" w:after="240"/>
      <w:jc w:val="left"/>
      <w:outlineLvl w:val="1"/>
    </w:pPr>
    <w:rPr>
      <w:rFonts w:cs="Arial"/>
      <w:bCs/>
      <w:i/>
      <w:iCs/>
      <w:szCs w:val="28"/>
    </w:rPr>
  </w:style>
  <w:style w:type="paragraph" w:styleId="berschrift3">
    <w:name w:val="heading 3"/>
    <w:basedOn w:val="Standard"/>
    <w:next w:val="NoindentNormal"/>
    <w:qFormat/>
    <w:pPr>
      <w:keepNext/>
      <w:keepLines/>
      <w:numPr>
        <w:ilvl w:val="2"/>
        <w:numId w:val="4"/>
      </w:numPr>
      <w:suppressAutoHyphens/>
      <w:spacing w:before="240" w:after="120"/>
      <w:jc w:val="left"/>
      <w:outlineLvl w:val="2"/>
    </w:pPr>
    <w:rPr>
      <w:rFonts w:cs="Arial"/>
      <w:bCs/>
      <w:i/>
      <w:szCs w:val="26"/>
    </w:rPr>
  </w:style>
  <w:style w:type="paragraph" w:styleId="berschrift4">
    <w:name w:val="heading 4"/>
    <w:basedOn w:val="Standard"/>
    <w:next w:val="NoindentNormal"/>
    <w:qFormat/>
    <w:pPr>
      <w:keepNext/>
      <w:numPr>
        <w:ilvl w:val="3"/>
        <w:numId w:val="4"/>
      </w:numPr>
      <w:suppressAutoHyphens/>
      <w:spacing w:before="120"/>
      <w:jc w:val="left"/>
      <w:outlineLvl w:val="3"/>
    </w:pPr>
    <w:rPr>
      <w:bCs/>
      <w:i/>
      <w:szCs w:val="28"/>
    </w:rPr>
  </w:style>
  <w:style w:type="paragraph" w:styleId="berschrift5">
    <w:name w:val="heading 5"/>
    <w:basedOn w:val="Standard"/>
    <w:next w:val="NoindentNormal"/>
    <w:qFormat/>
    <w:pPr>
      <w:numPr>
        <w:ilvl w:val="4"/>
        <w:numId w:val="4"/>
      </w:numPr>
      <w:jc w:val="left"/>
      <w:outlineLvl w:val="4"/>
    </w:pPr>
    <w:rPr>
      <w:bCs/>
      <w:i/>
      <w:iCs/>
      <w:szCs w:val="26"/>
    </w:rPr>
  </w:style>
  <w:style w:type="paragraph" w:styleId="berschrift6">
    <w:name w:val="heading 6"/>
    <w:basedOn w:val="Standard"/>
    <w:next w:val="Standard"/>
    <w:qFormat/>
    <w:pPr>
      <w:numPr>
        <w:ilvl w:val="5"/>
        <w:numId w:val="4"/>
      </w:numPr>
      <w:spacing w:before="240"/>
      <w:outlineLvl w:val="5"/>
    </w:pPr>
    <w:rPr>
      <w:bCs/>
      <w:szCs w:val="22"/>
    </w:rPr>
  </w:style>
  <w:style w:type="paragraph" w:styleId="berschrift7">
    <w:name w:val="heading 7"/>
    <w:basedOn w:val="Standard"/>
    <w:next w:val="Standard"/>
    <w:qFormat/>
    <w:pPr>
      <w:spacing w:before="240" w:after="60"/>
      <w:outlineLvl w:val="6"/>
    </w:pPr>
    <w:rPr>
      <w:sz w:val="24"/>
    </w:rPr>
  </w:style>
  <w:style w:type="paragraph" w:styleId="berschrift8">
    <w:name w:val="heading 8"/>
    <w:basedOn w:val="Standard"/>
    <w:next w:val="Standard"/>
    <w:qFormat/>
    <w:pPr>
      <w:spacing w:before="240" w:after="60"/>
      <w:outlineLvl w:val="7"/>
    </w:pPr>
    <w:rPr>
      <w:i/>
      <w:iCs/>
      <w:sz w:val="24"/>
    </w:rPr>
  </w:style>
  <w:style w:type="paragraph" w:styleId="berschrift9">
    <w:name w:val="heading 9"/>
    <w:basedOn w:val="Standard"/>
    <w:next w:val="Standard"/>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rPr>
      <w:rPrChange w:id="0" w:author="Alan Ruttenberg" w:date="2012-02-13T07:50:00Z">
        <w:rPr/>
      </w:rPrChange>
    </w:rPr>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indentNormal">
    <w:name w:val="NoindentNormal"/>
    <w:basedOn w:val="Standard"/>
    <w:next w:val="Standard"/>
    <w:pPr>
      <w:ind w:firstLine="0"/>
    </w:pPr>
  </w:style>
  <w:style w:type="paragraph" w:customStyle="1" w:styleId="Quote1">
    <w:name w:val="Quote1"/>
    <w:basedOn w:val="Standard"/>
    <w:pPr>
      <w:ind w:left="204"/>
    </w:pPr>
    <w:rPr>
      <w:sz w:val="18"/>
    </w:rPr>
  </w:style>
  <w:style w:type="paragraph" w:customStyle="1" w:styleId="Abstract">
    <w:name w:val="Abstract"/>
    <w:basedOn w:val="Standard"/>
    <w:pPr>
      <w:adjustRightInd w:val="0"/>
      <w:snapToGrid w:val="0"/>
      <w:spacing w:before="480"/>
      <w:ind w:left="851" w:right="851" w:firstLine="0"/>
    </w:pPr>
    <w:rPr>
      <w:sz w:val="16"/>
    </w:rPr>
  </w:style>
  <w:style w:type="paragraph" w:customStyle="1" w:styleId="Affiliation">
    <w:name w:val="Affiliation"/>
    <w:basedOn w:val="Standard"/>
    <w:pPr>
      <w:ind w:firstLine="0"/>
      <w:jc w:val="center"/>
    </w:pPr>
    <w:rPr>
      <w:i/>
    </w:rPr>
  </w:style>
  <w:style w:type="paragraph" w:customStyle="1" w:styleId="Equation">
    <w:name w:val="Equation"/>
    <w:basedOn w:val="Standard"/>
    <w:pPr>
      <w:tabs>
        <w:tab w:val="left" w:pos="6781"/>
      </w:tabs>
      <w:spacing w:before="240" w:after="240"/>
      <w:ind w:left="454" w:firstLine="0"/>
      <w:jc w:val="left"/>
    </w:pPr>
  </w:style>
  <w:style w:type="paragraph" w:customStyle="1" w:styleId="Footnote">
    <w:name w:val="Footnote"/>
    <w:basedOn w:val="Standard"/>
    <w:pPr>
      <w:ind w:firstLine="136"/>
    </w:pPr>
    <w:rPr>
      <w:sz w:val="16"/>
    </w:rPr>
  </w:style>
  <w:style w:type="paragraph" w:customStyle="1" w:styleId="LISTalph">
    <w:name w:val="LISTalph"/>
    <w:basedOn w:val="Standard"/>
    <w:pPr>
      <w:numPr>
        <w:numId w:val="1"/>
      </w:numPr>
      <w:tabs>
        <w:tab w:val="left" w:pos="499"/>
      </w:tabs>
    </w:pPr>
  </w:style>
  <w:style w:type="paragraph" w:customStyle="1" w:styleId="LISTdash">
    <w:name w:val="LISTdash"/>
    <w:basedOn w:val="Standard"/>
    <w:pPr>
      <w:numPr>
        <w:numId w:val="2"/>
      </w:numPr>
      <w:tabs>
        <w:tab w:val="left" w:pos="454"/>
      </w:tabs>
      <w:adjustRightInd w:val="0"/>
      <w:snapToGrid w:val="0"/>
    </w:pPr>
  </w:style>
  <w:style w:type="paragraph" w:customStyle="1" w:styleId="LISTnum">
    <w:name w:val="LISTnum"/>
    <w:basedOn w:val="Standard"/>
    <w:pPr>
      <w:numPr>
        <w:numId w:val="6"/>
      </w:numPr>
      <w:adjustRightInd w:val="0"/>
      <w:snapToGrid w:val="0"/>
      <w:ind w:left="714" w:hanging="357"/>
    </w:pPr>
  </w:style>
  <w:style w:type="paragraph" w:customStyle="1" w:styleId="References">
    <w:name w:val="References"/>
    <w:basedOn w:val="Standard"/>
    <w:pPr>
      <w:numPr>
        <w:numId w:val="9"/>
      </w:numPr>
      <w:tabs>
        <w:tab w:val="left" w:pos="85"/>
      </w:tabs>
    </w:pPr>
    <w:rPr>
      <w:sz w:val="16"/>
    </w:rPr>
  </w:style>
  <w:style w:type="paragraph" w:customStyle="1" w:styleId="Table">
    <w:name w:val="Table"/>
    <w:basedOn w:val="Standard"/>
    <w:pPr>
      <w:spacing w:before="60" w:after="60"/>
      <w:ind w:firstLine="0"/>
      <w:jc w:val="left"/>
    </w:pPr>
    <w:rPr>
      <w:sz w:val="16"/>
    </w:rPr>
  </w:style>
  <w:style w:type="paragraph" w:styleId="Titel">
    <w:name w:val="Title"/>
    <w:basedOn w:val="Standard"/>
    <w:next w:val="Standard"/>
    <w:qFormat/>
    <w:pPr>
      <w:spacing w:before="480" w:after="320"/>
      <w:ind w:firstLine="0"/>
      <w:jc w:val="center"/>
    </w:pPr>
    <w:rPr>
      <w:noProof/>
      <w:kern w:val="28"/>
      <w:sz w:val="40"/>
    </w:rPr>
  </w:style>
  <w:style w:type="paragraph" w:customStyle="1" w:styleId="Author">
    <w:name w:val="Author"/>
    <w:basedOn w:val="Standard"/>
    <w:pPr>
      <w:ind w:firstLine="0"/>
      <w:jc w:val="center"/>
    </w:pPr>
  </w:style>
  <w:style w:type="paragraph" w:styleId="Beschriftung">
    <w:name w:val="caption"/>
    <w:basedOn w:val="Standard"/>
    <w:next w:val="Standard"/>
    <w:qFormat/>
    <w:pPr>
      <w:spacing w:before="80" w:after="80"/>
      <w:ind w:firstLine="0"/>
    </w:pPr>
    <w:rPr>
      <w:sz w:val="16"/>
    </w:rPr>
  </w:style>
  <w:style w:type="paragraph" w:customStyle="1" w:styleId="LISTDescription">
    <w:name w:val="LISTDescription"/>
    <w:basedOn w:val="Standard"/>
    <w:pPr>
      <w:ind w:left="454" w:hanging="454"/>
    </w:pPr>
  </w:style>
  <w:style w:type="paragraph" w:customStyle="1" w:styleId="Notes">
    <w:name w:val="Notes"/>
    <w:basedOn w:val="Standard"/>
    <w:rPr>
      <w:sz w:val="16"/>
    </w:rPr>
  </w:style>
  <w:style w:type="paragraph" w:styleId="Textkrper">
    <w:name w:val="Body Text"/>
    <w:basedOn w:val="Standard"/>
    <w:semiHidden/>
    <w:pPr>
      <w:spacing w:after="120"/>
    </w:pPr>
  </w:style>
  <w:style w:type="paragraph" w:customStyle="1" w:styleId="CaptionLong">
    <w:name w:val="CaptionLong"/>
    <w:basedOn w:val="Standard"/>
    <w:pPr>
      <w:spacing w:before="80" w:after="80"/>
      <w:ind w:firstLine="0"/>
    </w:pPr>
    <w:rPr>
      <w:sz w:val="16"/>
    </w:rPr>
  </w:style>
  <w:style w:type="paragraph" w:customStyle="1" w:styleId="HeadingUnn1">
    <w:name w:val="HeadingUnn1"/>
    <w:basedOn w:val="berschrift1"/>
    <w:next w:val="NoindentNormal"/>
    <w:pPr>
      <w:numPr>
        <w:numId w:val="0"/>
      </w:numPr>
    </w:pPr>
    <w:rPr>
      <w:bCs w:val="0"/>
    </w:rPr>
  </w:style>
  <w:style w:type="paragraph" w:customStyle="1" w:styleId="HeadingUnn2">
    <w:name w:val="HeadingUnn2"/>
    <w:basedOn w:val="berschrift2"/>
    <w:next w:val="NoindentNormal"/>
    <w:pPr>
      <w:numPr>
        <w:ilvl w:val="0"/>
        <w:numId w:val="0"/>
      </w:numPr>
    </w:pPr>
  </w:style>
  <w:style w:type="paragraph" w:customStyle="1" w:styleId="HeadingUnn3">
    <w:name w:val="HeadingUnn3"/>
    <w:basedOn w:val="berschrift3"/>
    <w:next w:val="NoindentNormal"/>
    <w:pPr>
      <w:numPr>
        <w:ilvl w:val="0"/>
        <w:numId w:val="0"/>
      </w:numPr>
    </w:pPr>
  </w:style>
  <w:style w:type="paragraph" w:customStyle="1" w:styleId="HeadingUnn4">
    <w:name w:val="HeadingUnn4"/>
    <w:basedOn w:val="berschrift4"/>
    <w:next w:val="NoindentNormal"/>
    <w:pPr>
      <w:numPr>
        <w:ilvl w:val="0"/>
        <w:numId w:val="0"/>
      </w:numPr>
    </w:pPr>
  </w:style>
  <w:style w:type="paragraph" w:customStyle="1" w:styleId="HeadingUnn5">
    <w:name w:val="HeadingUnn5"/>
    <w:basedOn w:val="berschrift5"/>
    <w:next w:val="Standard"/>
    <w:pPr>
      <w:numPr>
        <w:ilvl w:val="0"/>
        <w:numId w:val="0"/>
      </w:numPr>
      <w:spacing w:before="120"/>
    </w:pPr>
  </w:style>
  <w:style w:type="paragraph" w:styleId="Listennummer">
    <w:name w:val="List Number"/>
    <w:basedOn w:val="Standard"/>
    <w:semiHidden/>
    <w:pPr>
      <w:numPr>
        <w:numId w:val="3"/>
      </w:numPr>
    </w:pPr>
  </w:style>
  <w:style w:type="paragraph" w:customStyle="1" w:styleId="CaptionShort">
    <w:name w:val="CaptionShort"/>
    <w:basedOn w:val="Standard"/>
    <w:pPr>
      <w:spacing w:before="80" w:after="80"/>
      <w:ind w:firstLine="0"/>
      <w:jc w:val="center"/>
    </w:pPr>
    <w:rPr>
      <w:sz w:val="16"/>
    </w:rPr>
  </w:style>
  <w:style w:type="paragraph" w:customStyle="1" w:styleId="Listbul">
    <w:name w:val="Listbul"/>
    <w:basedOn w:val="Standard"/>
    <w:pPr>
      <w:numPr>
        <w:numId w:val="5"/>
      </w:numPr>
    </w:pPr>
  </w:style>
  <w:style w:type="paragraph" w:customStyle="1" w:styleId="Keywords">
    <w:name w:val="Keywords"/>
    <w:basedOn w:val="Abstract"/>
    <w:next w:val="berschrift1"/>
    <w:pPr>
      <w:spacing w:before="240" w:after="240"/>
    </w:pPr>
  </w:style>
  <w:style w:type="paragraph" w:styleId="Funotentext">
    <w:name w:val="footnote text"/>
    <w:basedOn w:val="Standard"/>
    <w:semiHidden/>
    <w:rPr>
      <w:szCs w:val="20"/>
    </w:rPr>
  </w:style>
  <w:style w:type="character" w:styleId="Funotenzeichen">
    <w:name w:val="footnote reference"/>
    <w:semiHidden/>
    <w:rPr>
      <w:vertAlign w:val="superscript"/>
    </w:rPr>
  </w:style>
  <w:style w:type="character" w:customStyle="1" w:styleId="FootnoteChar">
    <w:name w:val="Footnote Char"/>
    <w:rPr>
      <w:rFonts w:eastAsia="MS Mincho"/>
      <w:sz w:val="16"/>
      <w:szCs w:val="24"/>
      <w:lang w:val="en-US" w:eastAsia="ja-JP" w:bidi="ar-SA"/>
    </w:rPr>
  </w:style>
  <w:style w:type="character" w:customStyle="1" w:styleId="MTEquationSection">
    <w:name w:val="MTEquationSection"/>
    <w:rPr>
      <w:i/>
      <w:vanish/>
      <w:color w:val="FF0000"/>
    </w:rPr>
  </w:style>
  <w:style w:type="character" w:customStyle="1" w:styleId="Funotenzeichen3">
    <w:name w:val="Fußnotenzeichen3"/>
    <w:rsid w:val="00E13E18"/>
    <w:rPr>
      <w:vertAlign w:val="superscript"/>
    </w:rPr>
  </w:style>
  <w:style w:type="paragraph" w:styleId="Kommentartext">
    <w:name w:val="annotation text"/>
    <w:basedOn w:val="Standard"/>
    <w:link w:val="KommentartextZchn"/>
    <w:uiPriority w:val="99"/>
    <w:semiHidden/>
    <w:unhideWhenUsed/>
    <w:rsid w:val="00B32685"/>
    <w:pPr>
      <w:suppressAutoHyphens/>
    </w:pPr>
    <w:rPr>
      <w:szCs w:val="20"/>
    </w:rPr>
  </w:style>
  <w:style w:type="character" w:customStyle="1" w:styleId="KommentartextZchn">
    <w:name w:val="Kommentartext Zchn"/>
    <w:link w:val="Kommentartext"/>
    <w:uiPriority w:val="99"/>
    <w:semiHidden/>
    <w:rsid w:val="00B32685"/>
    <w:rPr>
      <w:lang w:val="en-US" w:eastAsia="ja-JP"/>
    </w:rPr>
  </w:style>
  <w:style w:type="character" w:styleId="Kommentarzeichen">
    <w:name w:val="annotation reference"/>
    <w:uiPriority w:val="99"/>
    <w:semiHidden/>
    <w:unhideWhenUsed/>
    <w:rsid w:val="00B32685"/>
    <w:rPr>
      <w:sz w:val="16"/>
      <w:szCs w:val="16"/>
    </w:rPr>
  </w:style>
  <w:style w:type="paragraph" w:styleId="Sprechblasentext">
    <w:name w:val="Balloon Text"/>
    <w:basedOn w:val="Standard"/>
    <w:link w:val="SprechblasentextZchn"/>
    <w:uiPriority w:val="99"/>
    <w:semiHidden/>
    <w:unhideWhenUsed/>
    <w:rsid w:val="00B32685"/>
    <w:rPr>
      <w:rFonts w:ascii="Tahoma" w:hAnsi="Tahoma" w:cs="Tahoma"/>
      <w:sz w:val="16"/>
      <w:szCs w:val="16"/>
    </w:rPr>
  </w:style>
  <w:style w:type="character" w:customStyle="1" w:styleId="SprechblasentextZchn">
    <w:name w:val="Sprechblasentext Zchn"/>
    <w:link w:val="Sprechblasentext"/>
    <w:uiPriority w:val="99"/>
    <w:semiHidden/>
    <w:rsid w:val="00B32685"/>
    <w:rPr>
      <w:rFonts w:ascii="Tahoma" w:hAnsi="Tahoma" w:cs="Tahoma"/>
      <w:sz w:val="16"/>
      <w:szCs w:val="16"/>
      <w:lang w:val="en-US" w:eastAsia="ja-JP"/>
    </w:rPr>
  </w:style>
  <w:style w:type="table" w:styleId="Tabellenraster">
    <w:name w:val="Table Grid"/>
    <w:basedOn w:val="NormaleTabelle"/>
    <w:uiPriority w:val="59"/>
    <w:rsid w:val="00B32685"/>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mmentarthema">
    <w:name w:val="annotation subject"/>
    <w:basedOn w:val="Kommentartext"/>
    <w:next w:val="Kommentartext"/>
    <w:link w:val="KommentarthemaZchn"/>
    <w:uiPriority w:val="99"/>
    <w:semiHidden/>
    <w:unhideWhenUsed/>
    <w:rsid w:val="00A85B9B"/>
    <w:pPr>
      <w:suppressAutoHyphens w:val="0"/>
    </w:pPr>
    <w:rPr>
      <w:b/>
      <w:bCs/>
    </w:rPr>
  </w:style>
  <w:style w:type="character" w:customStyle="1" w:styleId="KommentarthemaZchn">
    <w:name w:val="Kommentarthema Zchn"/>
    <w:link w:val="Kommentarthema"/>
    <w:uiPriority w:val="99"/>
    <w:semiHidden/>
    <w:rsid w:val="00A85B9B"/>
    <w:rPr>
      <w:b/>
      <w:bCs/>
      <w:lang w:val="en-US" w:eastAsia="ja-JP"/>
    </w:rPr>
  </w:style>
  <w:style w:type="paragraph" w:customStyle="1" w:styleId="FarbigeSchattierung-Akzent11">
    <w:name w:val="Farbige Schattierung - Akzent 11"/>
    <w:hidden/>
    <w:uiPriority w:val="99"/>
    <w:semiHidden/>
    <w:rsid w:val="00A85B9B"/>
    <w:rPr>
      <w:szCs w:val="24"/>
      <w:lang w:val="en-US" w:eastAsia="ja-JP"/>
    </w:rPr>
  </w:style>
  <w:style w:type="character" w:styleId="Hyperlink">
    <w:name w:val="Hyperlink"/>
    <w:uiPriority w:val="99"/>
    <w:unhideWhenUsed/>
    <w:rsid w:val="00E86A03"/>
    <w:rPr>
      <w:color w:val="0000FF"/>
      <w:u w:val="single"/>
    </w:rPr>
  </w:style>
  <w:style w:type="character" w:styleId="Fett">
    <w:name w:val="Strong"/>
    <w:uiPriority w:val="22"/>
    <w:qFormat/>
    <w:rsid w:val="00425304"/>
    <w:rPr>
      <w:b/>
      <w:bCs/>
    </w:rPr>
  </w:style>
  <w:style w:type="paragraph" w:styleId="berarbeitung">
    <w:name w:val="Revision"/>
    <w:hidden/>
    <w:uiPriority w:val="99"/>
    <w:semiHidden/>
    <w:rsid w:val="00A70A9C"/>
    <w:rPr>
      <w:szCs w:val="24"/>
      <w:lang w:val="en-US" w:eastAsia="ja-JP"/>
    </w:rPr>
  </w:style>
  <w:style w:type="paragraph" w:styleId="Kopfzeile">
    <w:name w:val="header"/>
    <w:basedOn w:val="Standard"/>
    <w:link w:val="KopfzeileZchn"/>
    <w:uiPriority w:val="99"/>
    <w:unhideWhenUsed/>
    <w:rsid w:val="00AB1C30"/>
    <w:pPr>
      <w:tabs>
        <w:tab w:val="center" w:pos="4536"/>
        <w:tab w:val="right" w:pos="9072"/>
      </w:tabs>
    </w:pPr>
  </w:style>
  <w:style w:type="character" w:customStyle="1" w:styleId="KopfzeileZchn">
    <w:name w:val="Kopfzeile Zchn"/>
    <w:basedOn w:val="Absatz-Standardschriftart"/>
    <w:link w:val="Kopfzeile"/>
    <w:uiPriority w:val="99"/>
    <w:rsid w:val="00AB1C30"/>
    <w:rPr>
      <w:szCs w:val="24"/>
      <w:lang w:val="en-US" w:eastAsia="ja-JP"/>
    </w:rPr>
  </w:style>
  <w:style w:type="paragraph" w:styleId="Fuzeile">
    <w:name w:val="footer"/>
    <w:basedOn w:val="Standard"/>
    <w:link w:val="FuzeileZchn"/>
    <w:uiPriority w:val="99"/>
    <w:unhideWhenUsed/>
    <w:rsid w:val="00AB1C30"/>
    <w:pPr>
      <w:tabs>
        <w:tab w:val="center" w:pos="4536"/>
        <w:tab w:val="right" w:pos="9072"/>
      </w:tabs>
    </w:pPr>
  </w:style>
  <w:style w:type="character" w:customStyle="1" w:styleId="FuzeileZchn">
    <w:name w:val="Fußzeile Zchn"/>
    <w:basedOn w:val="Absatz-Standardschriftart"/>
    <w:link w:val="Fuzeile"/>
    <w:uiPriority w:val="99"/>
    <w:rsid w:val="00AB1C30"/>
    <w:rPr>
      <w:szCs w:val="24"/>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B4223"/>
    <w:pPr>
      <w:ind w:firstLine="357"/>
      <w:jc w:val="both"/>
    </w:pPr>
    <w:rPr>
      <w:szCs w:val="24"/>
      <w:lang w:val="en-US" w:eastAsia="ja-JP"/>
    </w:rPr>
  </w:style>
  <w:style w:type="paragraph" w:styleId="berschrift1">
    <w:name w:val="heading 1"/>
    <w:basedOn w:val="Standard"/>
    <w:next w:val="NoindentNormal"/>
    <w:qFormat/>
    <w:pPr>
      <w:keepNext/>
      <w:keepLines/>
      <w:numPr>
        <w:numId w:val="4"/>
      </w:numPr>
      <w:suppressAutoHyphens/>
      <w:spacing w:before="480" w:after="240"/>
      <w:jc w:val="left"/>
      <w:outlineLvl w:val="0"/>
    </w:pPr>
    <w:rPr>
      <w:rFonts w:cs="Arial"/>
      <w:b/>
      <w:bCs/>
      <w:kern w:val="32"/>
      <w:szCs w:val="32"/>
    </w:rPr>
  </w:style>
  <w:style w:type="paragraph" w:styleId="berschrift2">
    <w:name w:val="heading 2"/>
    <w:basedOn w:val="Standard"/>
    <w:next w:val="NoindentNormal"/>
    <w:qFormat/>
    <w:pPr>
      <w:keepNext/>
      <w:keepLines/>
      <w:numPr>
        <w:ilvl w:val="1"/>
        <w:numId w:val="4"/>
      </w:numPr>
      <w:suppressAutoHyphens/>
      <w:spacing w:before="240" w:after="240"/>
      <w:jc w:val="left"/>
      <w:outlineLvl w:val="1"/>
    </w:pPr>
    <w:rPr>
      <w:rFonts w:cs="Arial"/>
      <w:bCs/>
      <w:i/>
      <w:iCs/>
      <w:szCs w:val="28"/>
    </w:rPr>
  </w:style>
  <w:style w:type="paragraph" w:styleId="berschrift3">
    <w:name w:val="heading 3"/>
    <w:basedOn w:val="Standard"/>
    <w:next w:val="NoindentNormal"/>
    <w:qFormat/>
    <w:pPr>
      <w:keepNext/>
      <w:keepLines/>
      <w:numPr>
        <w:ilvl w:val="2"/>
        <w:numId w:val="4"/>
      </w:numPr>
      <w:suppressAutoHyphens/>
      <w:spacing w:before="240" w:after="120"/>
      <w:jc w:val="left"/>
      <w:outlineLvl w:val="2"/>
    </w:pPr>
    <w:rPr>
      <w:rFonts w:cs="Arial"/>
      <w:bCs/>
      <w:i/>
      <w:szCs w:val="26"/>
    </w:rPr>
  </w:style>
  <w:style w:type="paragraph" w:styleId="berschrift4">
    <w:name w:val="heading 4"/>
    <w:basedOn w:val="Standard"/>
    <w:next w:val="NoindentNormal"/>
    <w:qFormat/>
    <w:pPr>
      <w:keepNext/>
      <w:numPr>
        <w:ilvl w:val="3"/>
        <w:numId w:val="4"/>
      </w:numPr>
      <w:suppressAutoHyphens/>
      <w:spacing w:before="120"/>
      <w:jc w:val="left"/>
      <w:outlineLvl w:val="3"/>
    </w:pPr>
    <w:rPr>
      <w:bCs/>
      <w:i/>
      <w:szCs w:val="28"/>
    </w:rPr>
  </w:style>
  <w:style w:type="paragraph" w:styleId="berschrift5">
    <w:name w:val="heading 5"/>
    <w:basedOn w:val="Standard"/>
    <w:next w:val="NoindentNormal"/>
    <w:qFormat/>
    <w:pPr>
      <w:numPr>
        <w:ilvl w:val="4"/>
        <w:numId w:val="4"/>
      </w:numPr>
      <w:jc w:val="left"/>
      <w:outlineLvl w:val="4"/>
    </w:pPr>
    <w:rPr>
      <w:bCs/>
      <w:i/>
      <w:iCs/>
      <w:szCs w:val="26"/>
    </w:rPr>
  </w:style>
  <w:style w:type="paragraph" w:styleId="berschrift6">
    <w:name w:val="heading 6"/>
    <w:basedOn w:val="Standard"/>
    <w:next w:val="Standard"/>
    <w:qFormat/>
    <w:pPr>
      <w:numPr>
        <w:ilvl w:val="5"/>
        <w:numId w:val="4"/>
      </w:numPr>
      <w:spacing w:before="240"/>
      <w:outlineLvl w:val="5"/>
    </w:pPr>
    <w:rPr>
      <w:bCs/>
      <w:szCs w:val="22"/>
    </w:rPr>
  </w:style>
  <w:style w:type="paragraph" w:styleId="berschrift7">
    <w:name w:val="heading 7"/>
    <w:basedOn w:val="Standard"/>
    <w:next w:val="Standard"/>
    <w:qFormat/>
    <w:pPr>
      <w:spacing w:before="240" w:after="60"/>
      <w:outlineLvl w:val="6"/>
    </w:pPr>
    <w:rPr>
      <w:sz w:val="24"/>
    </w:rPr>
  </w:style>
  <w:style w:type="paragraph" w:styleId="berschrift8">
    <w:name w:val="heading 8"/>
    <w:basedOn w:val="Standard"/>
    <w:next w:val="Standard"/>
    <w:qFormat/>
    <w:pPr>
      <w:spacing w:before="240" w:after="60"/>
      <w:outlineLvl w:val="7"/>
    </w:pPr>
    <w:rPr>
      <w:i/>
      <w:iCs/>
      <w:sz w:val="24"/>
    </w:rPr>
  </w:style>
  <w:style w:type="paragraph" w:styleId="berschrift9">
    <w:name w:val="heading 9"/>
    <w:basedOn w:val="Standard"/>
    <w:next w:val="Standard"/>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rPr>
      <w:rPrChange w:id="1" w:author="Alan Ruttenberg" w:date="2012-02-13T07:50:00Z">
        <w:rPr/>
      </w:rPrChange>
    </w:rPr>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indentNormal">
    <w:name w:val="NoindentNormal"/>
    <w:basedOn w:val="Standard"/>
    <w:next w:val="Standard"/>
    <w:pPr>
      <w:ind w:firstLine="0"/>
    </w:pPr>
  </w:style>
  <w:style w:type="paragraph" w:customStyle="1" w:styleId="Quote1">
    <w:name w:val="Quote1"/>
    <w:basedOn w:val="Standard"/>
    <w:pPr>
      <w:ind w:left="204"/>
    </w:pPr>
    <w:rPr>
      <w:sz w:val="18"/>
    </w:rPr>
  </w:style>
  <w:style w:type="paragraph" w:customStyle="1" w:styleId="Abstract">
    <w:name w:val="Abstract"/>
    <w:basedOn w:val="Standard"/>
    <w:pPr>
      <w:adjustRightInd w:val="0"/>
      <w:snapToGrid w:val="0"/>
      <w:spacing w:before="480"/>
      <w:ind w:left="851" w:right="851" w:firstLine="0"/>
    </w:pPr>
    <w:rPr>
      <w:sz w:val="16"/>
    </w:rPr>
  </w:style>
  <w:style w:type="paragraph" w:customStyle="1" w:styleId="Affiliation">
    <w:name w:val="Affiliation"/>
    <w:basedOn w:val="Standard"/>
    <w:pPr>
      <w:ind w:firstLine="0"/>
      <w:jc w:val="center"/>
    </w:pPr>
    <w:rPr>
      <w:i/>
    </w:rPr>
  </w:style>
  <w:style w:type="paragraph" w:customStyle="1" w:styleId="Equation">
    <w:name w:val="Equation"/>
    <w:basedOn w:val="Standard"/>
    <w:pPr>
      <w:tabs>
        <w:tab w:val="left" w:pos="6781"/>
      </w:tabs>
      <w:spacing w:before="240" w:after="240"/>
      <w:ind w:left="454" w:firstLine="0"/>
      <w:jc w:val="left"/>
    </w:pPr>
  </w:style>
  <w:style w:type="paragraph" w:customStyle="1" w:styleId="Footnote">
    <w:name w:val="Footnote"/>
    <w:basedOn w:val="Standard"/>
    <w:pPr>
      <w:ind w:firstLine="136"/>
    </w:pPr>
    <w:rPr>
      <w:sz w:val="16"/>
    </w:rPr>
  </w:style>
  <w:style w:type="paragraph" w:customStyle="1" w:styleId="LISTalph">
    <w:name w:val="LISTalph"/>
    <w:basedOn w:val="Standard"/>
    <w:pPr>
      <w:numPr>
        <w:numId w:val="1"/>
      </w:numPr>
      <w:tabs>
        <w:tab w:val="left" w:pos="499"/>
      </w:tabs>
    </w:pPr>
  </w:style>
  <w:style w:type="paragraph" w:customStyle="1" w:styleId="LISTdash">
    <w:name w:val="LISTdash"/>
    <w:basedOn w:val="Standard"/>
    <w:pPr>
      <w:numPr>
        <w:numId w:val="2"/>
      </w:numPr>
      <w:tabs>
        <w:tab w:val="left" w:pos="454"/>
      </w:tabs>
      <w:adjustRightInd w:val="0"/>
      <w:snapToGrid w:val="0"/>
    </w:pPr>
  </w:style>
  <w:style w:type="paragraph" w:customStyle="1" w:styleId="LISTnum">
    <w:name w:val="LISTnum"/>
    <w:basedOn w:val="Standard"/>
    <w:pPr>
      <w:numPr>
        <w:numId w:val="6"/>
      </w:numPr>
      <w:adjustRightInd w:val="0"/>
      <w:snapToGrid w:val="0"/>
      <w:ind w:left="714" w:hanging="357"/>
    </w:pPr>
  </w:style>
  <w:style w:type="paragraph" w:customStyle="1" w:styleId="References">
    <w:name w:val="References"/>
    <w:basedOn w:val="Standard"/>
    <w:pPr>
      <w:numPr>
        <w:numId w:val="9"/>
      </w:numPr>
      <w:tabs>
        <w:tab w:val="left" w:pos="85"/>
      </w:tabs>
    </w:pPr>
    <w:rPr>
      <w:sz w:val="16"/>
    </w:rPr>
  </w:style>
  <w:style w:type="paragraph" w:customStyle="1" w:styleId="Table">
    <w:name w:val="Table"/>
    <w:basedOn w:val="Standard"/>
    <w:pPr>
      <w:spacing w:before="60" w:after="60"/>
      <w:ind w:firstLine="0"/>
      <w:jc w:val="left"/>
    </w:pPr>
    <w:rPr>
      <w:sz w:val="16"/>
    </w:rPr>
  </w:style>
  <w:style w:type="paragraph" w:styleId="Titel">
    <w:name w:val="Title"/>
    <w:basedOn w:val="Standard"/>
    <w:next w:val="Standard"/>
    <w:qFormat/>
    <w:pPr>
      <w:spacing w:before="480" w:after="320"/>
      <w:ind w:firstLine="0"/>
      <w:jc w:val="center"/>
    </w:pPr>
    <w:rPr>
      <w:noProof/>
      <w:kern w:val="28"/>
      <w:sz w:val="40"/>
    </w:rPr>
  </w:style>
  <w:style w:type="paragraph" w:customStyle="1" w:styleId="Author">
    <w:name w:val="Author"/>
    <w:basedOn w:val="Standard"/>
    <w:pPr>
      <w:ind w:firstLine="0"/>
      <w:jc w:val="center"/>
    </w:pPr>
  </w:style>
  <w:style w:type="paragraph" w:styleId="Beschriftung">
    <w:name w:val="caption"/>
    <w:basedOn w:val="Standard"/>
    <w:next w:val="Standard"/>
    <w:qFormat/>
    <w:pPr>
      <w:spacing w:before="80" w:after="80"/>
      <w:ind w:firstLine="0"/>
    </w:pPr>
    <w:rPr>
      <w:sz w:val="16"/>
    </w:rPr>
  </w:style>
  <w:style w:type="paragraph" w:customStyle="1" w:styleId="LISTDescription">
    <w:name w:val="LISTDescription"/>
    <w:basedOn w:val="Standard"/>
    <w:pPr>
      <w:ind w:left="454" w:hanging="454"/>
    </w:pPr>
  </w:style>
  <w:style w:type="paragraph" w:customStyle="1" w:styleId="Notes">
    <w:name w:val="Notes"/>
    <w:basedOn w:val="Standard"/>
    <w:rPr>
      <w:sz w:val="16"/>
    </w:rPr>
  </w:style>
  <w:style w:type="paragraph" w:styleId="Textkrper">
    <w:name w:val="Body Text"/>
    <w:basedOn w:val="Standard"/>
    <w:semiHidden/>
    <w:pPr>
      <w:spacing w:after="120"/>
    </w:pPr>
  </w:style>
  <w:style w:type="paragraph" w:customStyle="1" w:styleId="CaptionLong">
    <w:name w:val="CaptionLong"/>
    <w:basedOn w:val="Standard"/>
    <w:pPr>
      <w:spacing w:before="80" w:after="80"/>
      <w:ind w:firstLine="0"/>
    </w:pPr>
    <w:rPr>
      <w:sz w:val="16"/>
    </w:rPr>
  </w:style>
  <w:style w:type="paragraph" w:customStyle="1" w:styleId="HeadingUnn1">
    <w:name w:val="HeadingUnn1"/>
    <w:basedOn w:val="berschrift1"/>
    <w:next w:val="NoindentNormal"/>
    <w:pPr>
      <w:numPr>
        <w:numId w:val="0"/>
      </w:numPr>
    </w:pPr>
    <w:rPr>
      <w:bCs w:val="0"/>
    </w:rPr>
  </w:style>
  <w:style w:type="paragraph" w:customStyle="1" w:styleId="HeadingUnn2">
    <w:name w:val="HeadingUnn2"/>
    <w:basedOn w:val="berschrift2"/>
    <w:next w:val="NoindentNormal"/>
    <w:pPr>
      <w:numPr>
        <w:ilvl w:val="0"/>
        <w:numId w:val="0"/>
      </w:numPr>
    </w:pPr>
  </w:style>
  <w:style w:type="paragraph" w:customStyle="1" w:styleId="HeadingUnn3">
    <w:name w:val="HeadingUnn3"/>
    <w:basedOn w:val="berschrift3"/>
    <w:next w:val="NoindentNormal"/>
    <w:pPr>
      <w:numPr>
        <w:ilvl w:val="0"/>
        <w:numId w:val="0"/>
      </w:numPr>
    </w:pPr>
  </w:style>
  <w:style w:type="paragraph" w:customStyle="1" w:styleId="HeadingUnn4">
    <w:name w:val="HeadingUnn4"/>
    <w:basedOn w:val="berschrift4"/>
    <w:next w:val="NoindentNormal"/>
    <w:pPr>
      <w:numPr>
        <w:ilvl w:val="0"/>
        <w:numId w:val="0"/>
      </w:numPr>
    </w:pPr>
  </w:style>
  <w:style w:type="paragraph" w:customStyle="1" w:styleId="HeadingUnn5">
    <w:name w:val="HeadingUnn5"/>
    <w:basedOn w:val="berschrift5"/>
    <w:next w:val="Standard"/>
    <w:pPr>
      <w:numPr>
        <w:ilvl w:val="0"/>
        <w:numId w:val="0"/>
      </w:numPr>
      <w:spacing w:before="120"/>
    </w:pPr>
  </w:style>
  <w:style w:type="paragraph" w:styleId="Listennummer">
    <w:name w:val="List Number"/>
    <w:basedOn w:val="Standard"/>
    <w:semiHidden/>
    <w:pPr>
      <w:numPr>
        <w:numId w:val="3"/>
      </w:numPr>
    </w:pPr>
  </w:style>
  <w:style w:type="paragraph" w:customStyle="1" w:styleId="CaptionShort">
    <w:name w:val="CaptionShort"/>
    <w:basedOn w:val="Standard"/>
    <w:pPr>
      <w:spacing w:before="80" w:after="80"/>
      <w:ind w:firstLine="0"/>
      <w:jc w:val="center"/>
    </w:pPr>
    <w:rPr>
      <w:sz w:val="16"/>
    </w:rPr>
  </w:style>
  <w:style w:type="paragraph" w:customStyle="1" w:styleId="Listbul">
    <w:name w:val="Listbul"/>
    <w:basedOn w:val="Standard"/>
    <w:pPr>
      <w:numPr>
        <w:numId w:val="5"/>
      </w:numPr>
    </w:pPr>
  </w:style>
  <w:style w:type="paragraph" w:customStyle="1" w:styleId="Keywords">
    <w:name w:val="Keywords"/>
    <w:basedOn w:val="Abstract"/>
    <w:next w:val="berschrift1"/>
    <w:pPr>
      <w:spacing w:before="240" w:after="240"/>
    </w:pPr>
  </w:style>
  <w:style w:type="paragraph" w:styleId="Funotentext">
    <w:name w:val="footnote text"/>
    <w:basedOn w:val="Standard"/>
    <w:semiHidden/>
    <w:rPr>
      <w:szCs w:val="20"/>
    </w:rPr>
  </w:style>
  <w:style w:type="character" w:styleId="Funotenzeichen">
    <w:name w:val="footnote reference"/>
    <w:semiHidden/>
    <w:rPr>
      <w:vertAlign w:val="superscript"/>
    </w:rPr>
  </w:style>
  <w:style w:type="character" w:customStyle="1" w:styleId="FootnoteChar">
    <w:name w:val="Footnote Char"/>
    <w:rPr>
      <w:rFonts w:eastAsia="MS Mincho"/>
      <w:sz w:val="16"/>
      <w:szCs w:val="24"/>
      <w:lang w:val="en-US" w:eastAsia="ja-JP" w:bidi="ar-SA"/>
    </w:rPr>
  </w:style>
  <w:style w:type="character" w:customStyle="1" w:styleId="MTEquationSection">
    <w:name w:val="MTEquationSection"/>
    <w:rPr>
      <w:i/>
      <w:vanish/>
      <w:color w:val="FF0000"/>
    </w:rPr>
  </w:style>
  <w:style w:type="character" w:customStyle="1" w:styleId="Funotenzeichen3">
    <w:name w:val="Fußnotenzeichen3"/>
    <w:rsid w:val="00E13E18"/>
    <w:rPr>
      <w:vertAlign w:val="superscript"/>
    </w:rPr>
  </w:style>
  <w:style w:type="paragraph" w:styleId="Kommentartext">
    <w:name w:val="annotation text"/>
    <w:basedOn w:val="Standard"/>
    <w:link w:val="KommentartextZchn"/>
    <w:uiPriority w:val="99"/>
    <w:semiHidden/>
    <w:unhideWhenUsed/>
    <w:rsid w:val="00B32685"/>
    <w:pPr>
      <w:suppressAutoHyphens/>
    </w:pPr>
    <w:rPr>
      <w:szCs w:val="20"/>
    </w:rPr>
  </w:style>
  <w:style w:type="character" w:customStyle="1" w:styleId="KommentartextZchn">
    <w:name w:val="Kommentartext Zchn"/>
    <w:link w:val="Kommentartext"/>
    <w:uiPriority w:val="99"/>
    <w:semiHidden/>
    <w:rsid w:val="00B32685"/>
    <w:rPr>
      <w:lang w:val="en-US" w:eastAsia="ja-JP"/>
    </w:rPr>
  </w:style>
  <w:style w:type="character" w:styleId="Kommentarzeichen">
    <w:name w:val="annotation reference"/>
    <w:uiPriority w:val="99"/>
    <w:semiHidden/>
    <w:unhideWhenUsed/>
    <w:rsid w:val="00B32685"/>
    <w:rPr>
      <w:sz w:val="16"/>
      <w:szCs w:val="16"/>
    </w:rPr>
  </w:style>
  <w:style w:type="paragraph" w:styleId="Sprechblasentext">
    <w:name w:val="Balloon Text"/>
    <w:basedOn w:val="Standard"/>
    <w:link w:val="SprechblasentextZchn"/>
    <w:uiPriority w:val="99"/>
    <w:semiHidden/>
    <w:unhideWhenUsed/>
    <w:rsid w:val="00B32685"/>
    <w:rPr>
      <w:rFonts w:ascii="Tahoma" w:hAnsi="Tahoma" w:cs="Tahoma"/>
      <w:sz w:val="16"/>
      <w:szCs w:val="16"/>
    </w:rPr>
  </w:style>
  <w:style w:type="character" w:customStyle="1" w:styleId="SprechblasentextZchn">
    <w:name w:val="Sprechblasentext Zchn"/>
    <w:link w:val="Sprechblasentext"/>
    <w:uiPriority w:val="99"/>
    <w:semiHidden/>
    <w:rsid w:val="00B32685"/>
    <w:rPr>
      <w:rFonts w:ascii="Tahoma" w:hAnsi="Tahoma" w:cs="Tahoma"/>
      <w:sz w:val="16"/>
      <w:szCs w:val="16"/>
      <w:lang w:val="en-US" w:eastAsia="ja-JP"/>
    </w:rPr>
  </w:style>
  <w:style w:type="table" w:styleId="Tabellenraster">
    <w:name w:val="Table Grid"/>
    <w:basedOn w:val="NormaleTabelle"/>
    <w:uiPriority w:val="59"/>
    <w:rsid w:val="00B32685"/>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mmentarthema">
    <w:name w:val="annotation subject"/>
    <w:basedOn w:val="Kommentartext"/>
    <w:next w:val="Kommentartext"/>
    <w:link w:val="KommentarthemaZchn"/>
    <w:uiPriority w:val="99"/>
    <w:semiHidden/>
    <w:unhideWhenUsed/>
    <w:rsid w:val="00A85B9B"/>
    <w:pPr>
      <w:suppressAutoHyphens w:val="0"/>
    </w:pPr>
    <w:rPr>
      <w:b/>
      <w:bCs/>
    </w:rPr>
  </w:style>
  <w:style w:type="character" w:customStyle="1" w:styleId="KommentarthemaZchn">
    <w:name w:val="Kommentarthema Zchn"/>
    <w:link w:val="Kommentarthema"/>
    <w:uiPriority w:val="99"/>
    <w:semiHidden/>
    <w:rsid w:val="00A85B9B"/>
    <w:rPr>
      <w:b/>
      <w:bCs/>
      <w:lang w:val="en-US" w:eastAsia="ja-JP"/>
    </w:rPr>
  </w:style>
  <w:style w:type="paragraph" w:customStyle="1" w:styleId="FarbigeSchattierung-Akzent11">
    <w:name w:val="Farbige Schattierung - Akzent 11"/>
    <w:hidden/>
    <w:uiPriority w:val="99"/>
    <w:semiHidden/>
    <w:rsid w:val="00A85B9B"/>
    <w:rPr>
      <w:szCs w:val="24"/>
      <w:lang w:val="en-US" w:eastAsia="ja-JP"/>
    </w:rPr>
  </w:style>
  <w:style w:type="character" w:styleId="Hyperlink">
    <w:name w:val="Hyperlink"/>
    <w:uiPriority w:val="99"/>
    <w:unhideWhenUsed/>
    <w:rsid w:val="00E86A03"/>
    <w:rPr>
      <w:color w:val="0000FF"/>
      <w:u w:val="single"/>
    </w:rPr>
  </w:style>
  <w:style w:type="character" w:styleId="Fett">
    <w:name w:val="Strong"/>
    <w:uiPriority w:val="22"/>
    <w:qFormat/>
    <w:rsid w:val="00425304"/>
    <w:rPr>
      <w:b/>
      <w:bCs/>
    </w:rPr>
  </w:style>
  <w:style w:type="paragraph" w:styleId="berarbeitung">
    <w:name w:val="Revision"/>
    <w:hidden/>
    <w:uiPriority w:val="99"/>
    <w:semiHidden/>
    <w:rsid w:val="00A70A9C"/>
    <w:rPr>
      <w:szCs w:val="24"/>
      <w:lang w:val="en-US" w:eastAsia="ja-JP"/>
    </w:rPr>
  </w:style>
  <w:style w:type="paragraph" w:styleId="Kopfzeile">
    <w:name w:val="header"/>
    <w:basedOn w:val="Standard"/>
    <w:link w:val="KopfzeileZchn"/>
    <w:uiPriority w:val="99"/>
    <w:unhideWhenUsed/>
    <w:rsid w:val="00AB1C30"/>
    <w:pPr>
      <w:tabs>
        <w:tab w:val="center" w:pos="4536"/>
        <w:tab w:val="right" w:pos="9072"/>
      </w:tabs>
    </w:pPr>
  </w:style>
  <w:style w:type="character" w:customStyle="1" w:styleId="KopfzeileZchn">
    <w:name w:val="Kopfzeile Zchn"/>
    <w:basedOn w:val="Absatz-Standardschriftart"/>
    <w:link w:val="Kopfzeile"/>
    <w:uiPriority w:val="99"/>
    <w:rsid w:val="00AB1C30"/>
    <w:rPr>
      <w:szCs w:val="24"/>
      <w:lang w:val="en-US" w:eastAsia="ja-JP"/>
    </w:rPr>
  </w:style>
  <w:style w:type="paragraph" w:styleId="Fuzeile">
    <w:name w:val="footer"/>
    <w:basedOn w:val="Standard"/>
    <w:link w:val="FuzeileZchn"/>
    <w:uiPriority w:val="99"/>
    <w:unhideWhenUsed/>
    <w:rsid w:val="00AB1C30"/>
    <w:pPr>
      <w:tabs>
        <w:tab w:val="center" w:pos="4536"/>
        <w:tab w:val="right" w:pos="9072"/>
      </w:tabs>
    </w:pPr>
  </w:style>
  <w:style w:type="character" w:customStyle="1" w:styleId="FuzeileZchn">
    <w:name w:val="Fußzeile Zchn"/>
    <w:basedOn w:val="Absatz-Standardschriftart"/>
    <w:link w:val="Fuzeile"/>
    <w:uiPriority w:val="99"/>
    <w:rsid w:val="00AB1C30"/>
    <w:rPr>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51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CC090-5362-4243-A600-4578A4211B19}">
  <ds:schemaRefs>
    <ds:schemaRef ds:uri="http://schemas.openxmlformats.org/officeDocument/2006/bibliography"/>
  </ds:schemaRefs>
</ds:datastoreItem>
</file>

<file path=customXml/itemProps2.xml><?xml version="1.0" encoding="utf-8"?>
<ds:datastoreItem xmlns:ds="http://schemas.openxmlformats.org/officeDocument/2006/customXml" ds:itemID="{120054DF-5288-4EC7-82F9-C3EC2AD58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CCAEC8E</Template>
  <TotalTime>0</TotalTime>
  <Pages>14</Pages>
  <Words>5625</Words>
  <Characters>35113</Characters>
  <Application>Microsoft Office Word</Application>
  <DocSecurity>0</DocSecurity>
  <Lines>292</Lines>
  <Paragraphs>81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1</vt:lpstr>
      <vt:lpstr>1</vt:lpstr>
    </vt:vector>
  </TitlesOfParts>
  <Company>VTEX</Company>
  <LinksUpToDate>false</LinksUpToDate>
  <CharactersWithSpaces>40657</CharactersWithSpaces>
  <SharedDoc>false</SharedDoc>
  <HLinks>
    <vt:vector size="36" baseType="variant">
      <vt:variant>
        <vt:i4>1376303</vt:i4>
      </vt:variant>
      <vt:variant>
        <vt:i4>18</vt:i4>
      </vt:variant>
      <vt:variant>
        <vt:i4>0</vt:i4>
      </vt:variant>
      <vt:variant>
        <vt:i4>5</vt:i4>
      </vt:variant>
      <vt:variant>
        <vt:lpwstr>http://ontology.buffalo.edu/smith/articles/cornucopia.pdf</vt:lpwstr>
      </vt:variant>
      <vt:variant>
        <vt:lpwstr/>
      </vt:variant>
      <vt:variant>
        <vt:i4>983092</vt:i4>
      </vt:variant>
      <vt:variant>
        <vt:i4>15</vt:i4>
      </vt:variant>
      <vt:variant>
        <vt:i4>0</vt:i4>
      </vt:variant>
      <vt:variant>
        <vt:i4>5</vt:i4>
      </vt:variant>
      <vt:variant>
        <vt:lpwstr>http://philpapers.org/s/Pierre Grenon</vt:lpwstr>
      </vt:variant>
      <vt:variant>
        <vt:lpwstr/>
      </vt:variant>
      <vt:variant>
        <vt:i4>3538970</vt:i4>
      </vt:variant>
      <vt:variant>
        <vt:i4>12</vt:i4>
      </vt:variant>
      <vt:variant>
        <vt:i4>0</vt:i4>
      </vt:variant>
      <vt:variant>
        <vt:i4>5</vt:i4>
      </vt:variant>
      <vt:variant>
        <vt:lpwstr>http://philpapers.org/s/Barry Smith</vt:lpwstr>
      </vt:variant>
      <vt:variant>
        <vt:lpwstr/>
      </vt:variant>
      <vt:variant>
        <vt:i4>2</vt:i4>
      </vt:variant>
      <vt:variant>
        <vt:i4>9</vt:i4>
      </vt:variant>
      <vt:variant>
        <vt:i4>0</vt:i4>
      </vt:variant>
      <vt:variant>
        <vt:i4>5</vt:i4>
      </vt:variant>
      <vt:variant>
        <vt:lpwstr>http://plato.stanford.edu/archives/fall2008/entries/sortals/</vt:lpwstr>
      </vt:variant>
      <vt:variant>
        <vt:lpwstr/>
      </vt:variant>
      <vt:variant>
        <vt:i4>5046332</vt:i4>
      </vt:variant>
      <vt:variant>
        <vt:i4>6</vt:i4>
      </vt:variant>
      <vt:variant>
        <vt:i4>0</vt:i4>
      </vt:variant>
      <vt:variant>
        <vt:i4>5</vt:i4>
      </vt:variant>
      <vt:variant>
        <vt:lpwstr>http://www.gong.manchester.ac.uk/odp/html/Nary_Relationship.html</vt:lpwstr>
      </vt:variant>
      <vt:variant>
        <vt:lpwstr/>
      </vt:variant>
      <vt:variant>
        <vt:i4>1376314</vt:i4>
      </vt:variant>
      <vt:variant>
        <vt:i4>3</vt:i4>
      </vt:variant>
      <vt:variant>
        <vt:i4>0</vt:i4>
      </vt:variant>
      <vt:variant>
        <vt:i4>5</vt:i4>
      </vt:variant>
      <vt:variant>
        <vt:lpwstr>http://www.w3.org/TR/2009/REC-owl2-direct-semantics-20091027/</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a.de.rover</dc:creator>
  <cp:lastModifiedBy>Niels Grewe</cp:lastModifiedBy>
  <cp:revision>5</cp:revision>
  <cp:lastPrinted>2012-02-13T19:27:00Z</cp:lastPrinted>
  <dcterms:created xsi:type="dcterms:W3CDTF">2012-02-12T22:07:00Z</dcterms:created>
  <dcterms:modified xsi:type="dcterms:W3CDTF">2012-02-13T19:28:00Z</dcterms:modified>
</cp:coreProperties>
</file>