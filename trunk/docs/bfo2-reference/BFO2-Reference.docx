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US"/>
        </w:rPr>
        <w:id w:val="13055148"/>
        <w:docPartObj>
          <w:docPartGallery w:val="Cover Pages"/>
          <w:docPartUnique/>
        </w:docPartObj>
      </w:sdtPr>
      <w:sdtEndPr>
        <w:rPr>
          <w:rFonts w:ascii="Calibri" w:eastAsia="Calibri" w:hAnsi="Calibri" w:cs="Times New Roman"/>
          <w:caps w:val="0"/>
        </w:rPr>
      </w:sdtEndPr>
      <w:sdtContent>
        <w:tbl>
          <w:tblPr>
            <w:tblW w:w="5000" w:type="pct"/>
            <w:jc w:val="center"/>
            <w:tblLook w:val="04A0" w:firstRow="1" w:lastRow="0" w:firstColumn="1" w:lastColumn="0" w:noHBand="0" w:noVBand="1"/>
          </w:tblPr>
          <w:tblGrid>
            <w:gridCol w:w="9054"/>
          </w:tblGrid>
          <w:tr w:rsidR="00215638">
            <w:trPr>
              <w:trHeight w:val="2880"/>
              <w:jc w:val="center"/>
            </w:trPr>
            <w:tc>
              <w:tcPr>
                <w:tcW w:w="5000" w:type="pct"/>
              </w:tcPr>
              <w:p w:rsidR="00215638" w:rsidRDefault="00215638" w:rsidP="006C241A">
                <w:pPr>
                  <w:pStyle w:val="NoSpacing"/>
                  <w:spacing w:line="360" w:lineRule="auto"/>
                  <w:jc w:val="center"/>
                  <w:rPr>
                    <w:rFonts w:asciiTheme="majorHAnsi" w:eastAsiaTheme="majorEastAsia" w:hAnsiTheme="majorHAnsi" w:cstheme="majorBidi"/>
                    <w:caps/>
                  </w:rPr>
                </w:pPr>
              </w:p>
            </w:tc>
          </w:tr>
          <w:tr w:rsidR="00215638">
            <w:trPr>
              <w:trHeight w:val="1440"/>
              <w:jc w:val="center"/>
            </w:trPr>
            <w:sdt>
              <w:sdtPr>
                <w:rPr>
                  <w:rFonts w:asciiTheme="majorHAnsi" w:eastAsiaTheme="majorEastAsia" w:hAnsiTheme="majorHAnsi" w:cstheme="majorBidi"/>
                  <w:sz w:val="72"/>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15638" w:rsidRDefault="002E5BE8" w:rsidP="006C241A">
                    <w:pPr>
                      <w:pStyle w:val="NoSpacing"/>
                      <w:spacing w:line="360" w:lineRule="auto"/>
                      <w:jc w:val="center"/>
                      <w:rPr>
                        <w:rFonts w:asciiTheme="majorHAnsi" w:eastAsiaTheme="majorEastAsia" w:hAnsiTheme="majorHAnsi" w:cstheme="majorBidi"/>
                        <w:sz w:val="80"/>
                        <w:szCs w:val="80"/>
                      </w:rPr>
                    </w:pPr>
                    <w:r w:rsidRPr="006006B7">
                      <w:rPr>
                        <w:rFonts w:asciiTheme="majorHAnsi" w:eastAsiaTheme="majorEastAsia" w:hAnsiTheme="majorHAnsi" w:cstheme="majorBidi"/>
                        <w:sz w:val="72"/>
                        <w:szCs w:val="80"/>
                      </w:rPr>
                      <w:t>Basic Formal Ontology 2.0</w:t>
                    </w:r>
                  </w:p>
                </w:tc>
              </w:sdtContent>
            </w:sdt>
          </w:tr>
          <w:tr w:rsidR="00215638">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15638" w:rsidRDefault="00215638" w:rsidP="006C241A">
                    <w:pPr>
                      <w:pStyle w:val="NoSpacing"/>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DRAFT</w:t>
                    </w:r>
                    <w:r w:rsidR="002E5BE8">
                      <w:rPr>
                        <w:rFonts w:asciiTheme="majorHAnsi" w:eastAsiaTheme="majorEastAsia" w:hAnsiTheme="majorHAnsi" w:cstheme="majorBidi"/>
                        <w:sz w:val="44"/>
                        <w:szCs w:val="44"/>
                      </w:rPr>
                      <w:t xml:space="preserve"> DOCUMENT</w:t>
                    </w:r>
                  </w:p>
                </w:tc>
              </w:sdtContent>
            </w:sdt>
          </w:tr>
          <w:tr w:rsidR="00215638">
            <w:trPr>
              <w:trHeight w:val="360"/>
              <w:jc w:val="center"/>
            </w:trPr>
            <w:tc>
              <w:tcPr>
                <w:tcW w:w="5000" w:type="pct"/>
                <w:vAlign w:val="center"/>
              </w:tcPr>
              <w:p w:rsidR="00215638" w:rsidRDefault="00215638" w:rsidP="006C241A">
                <w:pPr>
                  <w:pStyle w:val="NoSpacing"/>
                  <w:spacing w:line="360" w:lineRule="auto"/>
                  <w:jc w:val="center"/>
                </w:pPr>
              </w:p>
            </w:tc>
          </w:tr>
          <w:tr w:rsidR="00215638">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15638" w:rsidRDefault="0064627E" w:rsidP="006C241A">
                    <w:pPr>
                      <w:pStyle w:val="NoSpacing"/>
                      <w:spacing w:line="360" w:lineRule="auto"/>
                      <w:jc w:val="center"/>
                      <w:rPr>
                        <w:b/>
                        <w:bCs/>
                      </w:rPr>
                    </w:pPr>
                    <w:r>
                      <w:rPr>
                        <w:b/>
                        <w:bCs/>
                      </w:rPr>
                      <w:t>Corresponding author: Barry Smith</w:t>
                    </w:r>
                  </w:p>
                </w:tc>
              </w:sdtContent>
            </w:sdt>
          </w:tr>
          <w:tr w:rsidR="00215638">
            <w:trPr>
              <w:trHeight w:val="360"/>
              <w:jc w:val="center"/>
            </w:trPr>
            <w:tc>
              <w:tcPr>
                <w:tcW w:w="5000" w:type="pct"/>
                <w:vAlign w:val="center"/>
              </w:tcPr>
              <w:p w:rsidR="00215638" w:rsidRDefault="00215638" w:rsidP="006C241A">
                <w:pPr>
                  <w:pStyle w:val="NoSpacing"/>
                  <w:spacing w:line="360" w:lineRule="auto"/>
                  <w:jc w:val="center"/>
                  <w:rPr>
                    <w:b/>
                    <w:bCs/>
                  </w:rPr>
                </w:pPr>
              </w:p>
            </w:tc>
          </w:tr>
        </w:tbl>
        <w:p w:rsidR="00215638" w:rsidRDefault="002E5BE8" w:rsidP="006C241A">
          <w:pPr>
            <w:spacing w:line="360" w:lineRule="auto"/>
            <w:jc w:val="center"/>
            <w:rPr>
              <w:lang w:val="pt-BR"/>
            </w:rPr>
          </w:pPr>
          <w:r>
            <w:rPr>
              <w:lang w:val="pt-BR"/>
            </w:rPr>
            <w:fldChar w:fldCharType="begin"/>
          </w:r>
          <w:r>
            <w:instrText xml:space="preserve"> DATE \@ "M/d/yyyy h:mm am/pm" </w:instrText>
          </w:r>
          <w:r>
            <w:rPr>
              <w:lang w:val="pt-BR"/>
            </w:rPr>
            <w:fldChar w:fldCharType="separate"/>
          </w:r>
          <w:r w:rsidR="006006B7">
            <w:rPr>
              <w:noProof/>
            </w:rPr>
            <w:t>11/21/2011 8:47 AM</w:t>
          </w:r>
          <w:r>
            <w:rPr>
              <w:lang w:val="pt-BR"/>
            </w:rPr>
            <w:fldChar w:fldCharType="end"/>
          </w:r>
        </w:p>
        <w:p w:rsidR="00215638" w:rsidRDefault="00F73580" w:rsidP="006006B7">
          <w:pPr>
            <w:spacing w:line="360" w:lineRule="auto"/>
            <w:jc w:val="center"/>
            <w:rPr>
              <w:b/>
              <w:lang w:val="pt-BR"/>
            </w:rPr>
          </w:pPr>
          <w:r>
            <w:rPr>
              <w:b/>
              <w:lang w:val="pt-BR"/>
            </w:rPr>
            <w:t>Summary of most important changes (as compared to BFO 1.1)</w:t>
          </w:r>
        </w:p>
        <w:p w:rsidR="006006B7" w:rsidRPr="006006B7" w:rsidRDefault="006006B7" w:rsidP="006006B7">
          <w:pPr>
            <w:spacing w:after="40" w:line="360" w:lineRule="auto"/>
            <w:rPr>
              <w:rStyle w:val="apple-style-span"/>
              <w:rFonts w:ascii="Arial" w:hAnsi="Arial" w:cs="Arial"/>
              <w:b/>
              <w:color w:val="222222"/>
              <w:sz w:val="20"/>
              <w:szCs w:val="20"/>
            </w:rPr>
          </w:pPr>
          <w:r w:rsidRPr="006006B7">
            <w:rPr>
              <w:rStyle w:val="apple-style-span"/>
              <w:rFonts w:ascii="Arial" w:hAnsi="Arial" w:cs="Arial"/>
              <w:b/>
              <w:color w:val="222222"/>
              <w:sz w:val="20"/>
              <w:szCs w:val="20"/>
            </w:rPr>
            <w:t>•</w:t>
          </w:r>
          <w:r w:rsidRPr="006006B7">
            <w:rPr>
              <w:rStyle w:val="apple-style-span"/>
              <w:rFonts w:ascii="Arial" w:hAnsi="Arial" w:cs="Arial"/>
              <w:b/>
              <w:color w:val="222222"/>
              <w:sz w:val="20"/>
              <w:szCs w:val="20"/>
            </w:rPr>
            <w:tab/>
            <w:t>Clarification of BFO</w:t>
          </w:r>
          <w:proofErr w:type="gramStart"/>
          <w:r w:rsidRPr="006006B7">
            <w:rPr>
              <w:rStyle w:val="apple-style-span"/>
              <w:rFonts w:ascii="Arial" w:hAnsi="Arial" w:cs="Arial"/>
              <w:b/>
              <w:color w:val="222222"/>
              <w:sz w:val="20"/>
              <w:szCs w:val="20"/>
            </w:rPr>
            <w:t>:</w:t>
          </w:r>
          <w:r w:rsidRPr="006006B7">
            <w:rPr>
              <w:rStyle w:val="apple-style-span"/>
              <w:rFonts w:ascii="Arial" w:hAnsi="Arial" w:cs="Arial"/>
              <w:b/>
              <w:i/>
              <w:color w:val="222222"/>
              <w:sz w:val="20"/>
              <w:szCs w:val="20"/>
            </w:rPr>
            <w:t>object</w:t>
          </w:r>
          <w:proofErr w:type="gramEnd"/>
        </w:p>
        <w:p w:rsidR="006006B7" w:rsidRPr="006006B7" w:rsidRDefault="006006B7" w:rsidP="006006B7">
          <w:pPr>
            <w:spacing w:after="40" w:line="360" w:lineRule="auto"/>
            <w:rPr>
              <w:rStyle w:val="apple-style-span"/>
              <w:rFonts w:ascii="Arial" w:hAnsi="Arial" w:cs="Arial"/>
              <w:color w:val="222222"/>
              <w:sz w:val="20"/>
              <w:szCs w:val="20"/>
            </w:rPr>
          </w:pPr>
          <w:r>
            <w:rPr>
              <w:rStyle w:val="apple-style-span"/>
              <w:rFonts w:ascii="Arial" w:hAnsi="Arial" w:cs="Arial"/>
              <w:color w:val="222222"/>
              <w:sz w:val="20"/>
              <w:szCs w:val="20"/>
            </w:rPr>
            <w:t xml:space="preserve">The document </w:t>
          </w:r>
          <w:r w:rsidRPr="006006B7">
            <w:rPr>
              <w:rStyle w:val="apple-style-span"/>
              <w:rFonts w:ascii="Arial" w:hAnsi="Arial" w:cs="Arial"/>
              <w:color w:val="222222"/>
              <w:sz w:val="20"/>
              <w:szCs w:val="20"/>
            </w:rPr>
            <w:t xml:space="preserve">emphasizes that </w:t>
          </w:r>
          <w:r w:rsidRPr="006006B7">
            <w:rPr>
              <w:rStyle w:val="apple-style-span"/>
              <w:rFonts w:ascii="Arial" w:hAnsi="Arial" w:cs="Arial"/>
              <w:i/>
              <w:color w:val="222222"/>
              <w:sz w:val="20"/>
              <w:szCs w:val="20"/>
            </w:rPr>
            <w:t>Object</w:t>
          </w:r>
          <w:r w:rsidRPr="006006B7">
            <w:rPr>
              <w:rStyle w:val="apple-style-span"/>
              <w:rFonts w:ascii="Arial" w:hAnsi="Arial" w:cs="Arial"/>
              <w:color w:val="222222"/>
              <w:sz w:val="20"/>
              <w:szCs w:val="20"/>
            </w:rPr>
            <w:t xml:space="preserve">, </w:t>
          </w:r>
          <w:r w:rsidRPr="006006B7">
            <w:rPr>
              <w:rStyle w:val="apple-style-span"/>
              <w:rFonts w:ascii="Arial" w:hAnsi="Arial" w:cs="Arial"/>
              <w:i/>
              <w:color w:val="222222"/>
              <w:sz w:val="20"/>
              <w:szCs w:val="20"/>
            </w:rPr>
            <w:t>Fiat Object Part</w:t>
          </w:r>
          <w:r w:rsidRPr="006006B7">
            <w:rPr>
              <w:rStyle w:val="apple-style-span"/>
              <w:rFonts w:ascii="Arial" w:hAnsi="Arial" w:cs="Arial"/>
              <w:color w:val="222222"/>
              <w:sz w:val="20"/>
              <w:szCs w:val="20"/>
            </w:rPr>
            <w:t xml:space="preserve"> and </w:t>
          </w:r>
          <w:r w:rsidRPr="006006B7">
            <w:rPr>
              <w:rStyle w:val="apple-style-span"/>
              <w:rFonts w:ascii="Arial" w:hAnsi="Arial" w:cs="Arial"/>
              <w:i/>
              <w:color w:val="222222"/>
              <w:sz w:val="20"/>
              <w:szCs w:val="20"/>
            </w:rPr>
            <w:t>Object Aggregate</w:t>
          </w:r>
          <w:r w:rsidRPr="006006B7">
            <w:rPr>
              <w:rStyle w:val="apple-style-span"/>
              <w:rFonts w:ascii="Arial" w:hAnsi="Arial" w:cs="Arial"/>
              <w:color w:val="222222"/>
              <w:sz w:val="20"/>
              <w:szCs w:val="20"/>
            </w:rPr>
            <w:t xml:space="preserve"> are not intended to be exhaustive </w:t>
          </w:r>
          <w:proofErr w:type="gramStart"/>
          <w:r w:rsidRPr="006006B7">
            <w:rPr>
              <w:rStyle w:val="apple-style-span"/>
              <w:rFonts w:ascii="Arial" w:hAnsi="Arial" w:cs="Arial"/>
              <w:color w:val="222222"/>
              <w:sz w:val="20"/>
              <w:szCs w:val="20"/>
            </w:rPr>
            <w:t xml:space="preserve">of  </w:t>
          </w:r>
          <w:r w:rsidRPr="006006B7">
            <w:rPr>
              <w:rStyle w:val="apple-style-span"/>
              <w:rFonts w:ascii="Arial" w:hAnsi="Arial" w:cs="Arial"/>
              <w:i/>
              <w:color w:val="222222"/>
              <w:sz w:val="20"/>
              <w:szCs w:val="20"/>
            </w:rPr>
            <w:t>Material</w:t>
          </w:r>
          <w:proofErr w:type="gramEnd"/>
          <w:r w:rsidRPr="006006B7">
            <w:rPr>
              <w:rStyle w:val="apple-style-span"/>
              <w:rFonts w:ascii="Arial" w:hAnsi="Arial" w:cs="Arial"/>
              <w:i/>
              <w:color w:val="222222"/>
              <w:sz w:val="20"/>
              <w:szCs w:val="20"/>
            </w:rPr>
            <w:t xml:space="preserve"> Entity</w:t>
          </w:r>
          <w:r>
            <w:rPr>
              <w:rStyle w:val="apple-style-span"/>
              <w:rFonts w:ascii="Arial" w:hAnsi="Arial" w:cs="Arial"/>
              <w:color w:val="222222"/>
              <w:sz w:val="20"/>
              <w:szCs w:val="20"/>
            </w:rPr>
            <w:t>.</w:t>
          </w:r>
          <w:r w:rsidRPr="006006B7">
            <w:rPr>
              <w:rStyle w:val="apple-style-span"/>
              <w:rFonts w:ascii="Arial" w:hAnsi="Arial" w:cs="Arial"/>
              <w:color w:val="222222"/>
              <w:sz w:val="20"/>
              <w:szCs w:val="20"/>
            </w:rPr>
            <w:t xml:space="preserve"> </w:t>
          </w:r>
          <w:r>
            <w:rPr>
              <w:rStyle w:val="apple-style-span"/>
              <w:rFonts w:ascii="Arial" w:hAnsi="Arial" w:cs="Arial"/>
              <w:color w:val="222222"/>
              <w:sz w:val="20"/>
              <w:szCs w:val="20"/>
            </w:rPr>
            <w:t>U</w:t>
          </w:r>
          <w:r w:rsidRPr="006006B7">
            <w:rPr>
              <w:rStyle w:val="apple-style-span"/>
              <w:rFonts w:ascii="Arial" w:hAnsi="Arial" w:cs="Arial"/>
              <w:color w:val="222222"/>
              <w:sz w:val="20"/>
              <w:szCs w:val="20"/>
            </w:rPr>
            <w:t xml:space="preserve">sers are invited to propose new subcategories of </w:t>
          </w:r>
          <w:r w:rsidRPr="006006B7">
            <w:rPr>
              <w:rStyle w:val="apple-style-span"/>
              <w:rFonts w:ascii="Arial" w:hAnsi="Arial" w:cs="Arial"/>
              <w:i/>
              <w:color w:val="222222"/>
              <w:sz w:val="20"/>
              <w:szCs w:val="20"/>
            </w:rPr>
            <w:t xml:space="preserve">Material Entity </w:t>
          </w:r>
        </w:p>
        <w:p w:rsidR="006006B7" w:rsidRPr="006006B7" w:rsidRDefault="006006B7" w:rsidP="006006B7">
          <w:pPr>
            <w:spacing w:after="40" w:line="360" w:lineRule="auto"/>
            <w:rPr>
              <w:rStyle w:val="apple-style-span"/>
              <w:rFonts w:ascii="Arial" w:hAnsi="Arial" w:cs="Arial"/>
              <w:color w:val="222222"/>
              <w:sz w:val="20"/>
              <w:szCs w:val="20"/>
            </w:rPr>
          </w:pPr>
          <w:r>
            <w:rPr>
              <w:rStyle w:val="apple-style-span"/>
              <w:rFonts w:ascii="Arial" w:hAnsi="Arial" w:cs="Arial"/>
              <w:color w:val="222222"/>
              <w:sz w:val="20"/>
              <w:szCs w:val="20"/>
            </w:rPr>
            <w:t xml:space="preserve">The document </w:t>
          </w:r>
          <w:r w:rsidRPr="006006B7">
            <w:rPr>
              <w:rStyle w:val="apple-style-span"/>
              <w:rFonts w:ascii="Arial" w:hAnsi="Arial" w:cs="Arial"/>
              <w:color w:val="222222"/>
              <w:sz w:val="20"/>
              <w:szCs w:val="20"/>
            </w:rPr>
            <w:t>provides a more extensive account of what '</w:t>
          </w:r>
          <w:r w:rsidRPr="006006B7">
            <w:rPr>
              <w:rStyle w:val="apple-style-span"/>
              <w:rFonts w:ascii="Arial" w:hAnsi="Arial" w:cs="Arial"/>
              <w:i/>
              <w:color w:val="222222"/>
              <w:sz w:val="20"/>
              <w:szCs w:val="20"/>
            </w:rPr>
            <w:t>Object</w:t>
          </w:r>
          <w:r w:rsidRPr="006006B7">
            <w:rPr>
              <w:rStyle w:val="apple-style-span"/>
              <w:rFonts w:ascii="Arial" w:hAnsi="Arial" w:cs="Arial"/>
              <w:color w:val="222222"/>
              <w:sz w:val="20"/>
              <w:szCs w:val="20"/>
            </w:rPr>
            <w:t>' means (roughly: a</w:t>
          </w:r>
          <w:r>
            <w:rPr>
              <w:rStyle w:val="apple-style-span"/>
              <w:rFonts w:ascii="Arial" w:hAnsi="Arial" w:cs="Arial"/>
              <w:color w:val="222222"/>
              <w:sz w:val="20"/>
              <w:szCs w:val="20"/>
            </w:rPr>
            <w:t>n object is a</w:t>
          </w:r>
          <w:r w:rsidRPr="006006B7">
            <w:rPr>
              <w:rStyle w:val="apple-style-span"/>
              <w:rFonts w:ascii="Arial" w:hAnsi="Arial" w:cs="Arial"/>
              <w:color w:val="222222"/>
              <w:sz w:val="20"/>
              <w:szCs w:val="20"/>
            </w:rPr>
            <w:t xml:space="preserve"> maximal causally unified material entity)</w:t>
          </w:r>
          <w:r>
            <w:rPr>
              <w:rStyle w:val="apple-style-span"/>
              <w:rFonts w:ascii="Arial" w:hAnsi="Arial" w:cs="Arial"/>
              <w:color w:val="222222"/>
              <w:sz w:val="20"/>
              <w:szCs w:val="20"/>
            </w:rPr>
            <w:t xml:space="preserve">; it </w:t>
          </w:r>
          <w:r w:rsidRPr="006006B7">
            <w:rPr>
              <w:rStyle w:val="apple-style-span"/>
              <w:rFonts w:ascii="Arial" w:hAnsi="Arial" w:cs="Arial"/>
              <w:color w:val="222222"/>
              <w:sz w:val="20"/>
              <w:szCs w:val="20"/>
            </w:rPr>
            <w:t xml:space="preserve">offers three paradigms of causal unity (for cells and organisms, for solid portions of matter, and for engineered artifacts) </w:t>
          </w:r>
        </w:p>
        <w:p w:rsidR="006006B7" w:rsidRPr="006006B7" w:rsidRDefault="006006B7" w:rsidP="006006B7">
          <w:pPr>
            <w:spacing w:after="40" w:line="360" w:lineRule="auto"/>
            <w:rPr>
              <w:rStyle w:val="apple-style-span"/>
              <w:rFonts w:ascii="Arial" w:hAnsi="Arial" w:cs="Arial"/>
              <w:b/>
              <w:color w:val="222222"/>
              <w:sz w:val="20"/>
              <w:szCs w:val="20"/>
            </w:rPr>
          </w:pPr>
          <w:r w:rsidRPr="006006B7">
            <w:rPr>
              <w:rStyle w:val="apple-style-span"/>
              <w:rFonts w:ascii="Arial" w:hAnsi="Arial" w:cs="Arial"/>
              <w:b/>
              <w:color w:val="222222"/>
              <w:sz w:val="20"/>
              <w:szCs w:val="20"/>
            </w:rPr>
            <w:t>•</w:t>
          </w:r>
          <w:r w:rsidRPr="006006B7">
            <w:rPr>
              <w:rStyle w:val="apple-style-span"/>
              <w:rFonts w:ascii="Arial" w:hAnsi="Arial" w:cs="Arial"/>
              <w:b/>
              <w:color w:val="222222"/>
              <w:sz w:val="20"/>
              <w:szCs w:val="20"/>
            </w:rPr>
            <w:tab/>
            <w:t>New simplified treatment of boundaries and regions</w:t>
          </w:r>
        </w:p>
        <w:p w:rsidR="006006B7" w:rsidRDefault="006006B7" w:rsidP="006006B7">
          <w:pPr>
            <w:spacing w:after="40" w:line="360" w:lineRule="auto"/>
            <w:rPr>
              <w:lang w:val="pt-BR"/>
            </w:rPr>
          </w:pPr>
          <w:r w:rsidRPr="006006B7">
            <w:rPr>
              <w:rStyle w:val="apple-style-span"/>
              <w:rFonts w:ascii="Arial" w:hAnsi="Arial" w:cs="Arial"/>
              <w:color w:val="222222"/>
              <w:sz w:val="20"/>
              <w:szCs w:val="20"/>
            </w:rPr>
            <w:t xml:space="preserve">In BFO 1.1 the assumption was made the external surface of a material entity </w:t>
          </w:r>
          <w:r>
            <w:rPr>
              <w:rStyle w:val="apple-style-span"/>
              <w:rFonts w:ascii="Arial" w:hAnsi="Arial" w:cs="Arial"/>
              <w:color w:val="222222"/>
              <w:sz w:val="20"/>
              <w:szCs w:val="20"/>
            </w:rPr>
            <w:t xml:space="preserve">such as a cell </w:t>
          </w:r>
          <w:r w:rsidRPr="006006B7">
            <w:rPr>
              <w:rStyle w:val="apple-style-span"/>
              <w:rFonts w:ascii="Arial" w:hAnsi="Arial" w:cs="Arial"/>
              <w:color w:val="222222"/>
              <w:sz w:val="20"/>
              <w:szCs w:val="20"/>
            </w:rPr>
            <w:t xml:space="preserve">could be treated as if it were a boundary in the mathematical sense. </w:t>
          </w:r>
          <w:r>
            <w:rPr>
              <w:rStyle w:val="apple-style-span"/>
              <w:rFonts w:ascii="Arial" w:hAnsi="Arial" w:cs="Arial"/>
              <w:color w:val="222222"/>
              <w:sz w:val="20"/>
              <w:szCs w:val="20"/>
            </w:rPr>
            <w:t>T</w:t>
          </w:r>
          <w:r w:rsidRPr="006006B7">
            <w:rPr>
              <w:rStyle w:val="apple-style-span"/>
              <w:rFonts w:ascii="Arial" w:hAnsi="Arial" w:cs="Arial"/>
              <w:color w:val="222222"/>
              <w:sz w:val="20"/>
              <w:szCs w:val="20"/>
            </w:rPr>
            <w:t xml:space="preserve">he new document embraces the view that when we talk about a 'surface' there, </w:t>
          </w:r>
          <w:r>
            <w:rPr>
              <w:rStyle w:val="apple-style-span"/>
              <w:rFonts w:ascii="Arial" w:hAnsi="Arial" w:cs="Arial"/>
              <w:color w:val="222222"/>
              <w:sz w:val="20"/>
              <w:szCs w:val="20"/>
            </w:rPr>
            <w:t xml:space="preserve">then </w:t>
          </w:r>
          <w:r w:rsidRPr="006006B7">
            <w:rPr>
              <w:rStyle w:val="apple-style-span"/>
              <w:rFonts w:ascii="Arial" w:hAnsi="Arial" w:cs="Arial"/>
              <w:color w:val="222222"/>
              <w:sz w:val="20"/>
              <w:szCs w:val="20"/>
            </w:rPr>
            <w:t>we are talking about something fiat.</w:t>
          </w:r>
        </w:p>
        <w:tbl>
          <w:tblPr>
            <w:tblpPr w:leftFromText="187" w:rightFromText="187" w:horzAnchor="margin" w:tblpXSpec="center" w:tblpYSpec="bottom"/>
            <w:tblW w:w="5000" w:type="pct"/>
            <w:tblLook w:val="04A0" w:firstRow="1" w:lastRow="0" w:firstColumn="1" w:lastColumn="0" w:noHBand="0" w:noVBand="1"/>
          </w:tblPr>
          <w:tblGrid>
            <w:gridCol w:w="9054"/>
          </w:tblGrid>
          <w:tr w:rsidR="006006B7" w:rsidTr="004E5A91">
            <w:sdt>
              <w:sdtPr>
                <w:alias w:val="Resumo"/>
                <w:id w:val="8276291"/>
                <w:dataBinding w:prefixMappings="xmlns:ns0='http://schemas.microsoft.com/office/2006/coverPageProps'" w:xpath="/ns0:CoverPageProperties[1]/ns0:Abstract[1]" w:storeItemID="{55AF091B-3C7A-41E3-B477-F2FDAA23CFDA}"/>
                <w:text/>
              </w:sdtPr>
              <w:sdtContent>
                <w:tc>
                  <w:tcPr>
                    <w:tcW w:w="5000" w:type="pct"/>
                  </w:tcPr>
                  <w:p w:rsidR="006006B7" w:rsidRDefault="006006B7" w:rsidP="006006B7">
                    <w:pPr>
                      <w:pStyle w:val="NoSpacing"/>
                      <w:spacing w:after="40" w:line="360" w:lineRule="auto"/>
                    </w:pPr>
                    <w:r>
                      <w:t xml:space="preserve">  </w:t>
                    </w:r>
                  </w:p>
                </w:tc>
              </w:sdtContent>
            </w:sdt>
          </w:tr>
        </w:tbl>
        <w:p w:rsidR="006006B7" w:rsidRDefault="006006B7" w:rsidP="006006B7">
          <w:pPr>
            <w:spacing w:after="40" w:line="360" w:lineRule="auto"/>
            <w:rPr>
              <w:rStyle w:val="apple-style-span"/>
              <w:rFonts w:ascii="Arial" w:hAnsi="Arial" w:cs="Arial"/>
              <w:color w:val="222222"/>
              <w:sz w:val="20"/>
              <w:szCs w:val="20"/>
            </w:rPr>
          </w:pPr>
          <w:r w:rsidRPr="006006B7">
            <w:rPr>
              <w:rStyle w:val="apple-style-span"/>
              <w:rFonts w:ascii="Arial" w:hAnsi="Arial" w:cs="Arial"/>
              <w:color w:val="222222"/>
              <w:sz w:val="20"/>
              <w:szCs w:val="20"/>
            </w:rPr>
            <w:t xml:space="preserve">The focus </w:t>
          </w:r>
          <w:r>
            <w:rPr>
              <w:rStyle w:val="apple-style-span"/>
              <w:rFonts w:ascii="Arial" w:hAnsi="Arial" w:cs="Arial"/>
              <w:color w:val="222222"/>
              <w:sz w:val="20"/>
              <w:szCs w:val="20"/>
            </w:rPr>
            <w:t xml:space="preserve">in discussion of boundaries is now </w:t>
          </w:r>
          <w:r w:rsidRPr="006006B7">
            <w:rPr>
              <w:rStyle w:val="apple-style-span"/>
              <w:rFonts w:ascii="Arial" w:hAnsi="Arial" w:cs="Arial"/>
              <w:color w:val="222222"/>
              <w:sz w:val="20"/>
              <w:szCs w:val="20"/>
            </w:rPr>
            <w:t>on fiat boundaries, which means: boundaries for which there is no assumption that they coincide with physical discontinuities</w:t>
          </w:r>
          <w:r>
            <w:rPr>
              <w:rStyle w:val="apple-style-span"/>
              <w:rFonts w:ascii="Arial" w:hAnsi="Arial" w:cs="Arial"/>
              <w:color w:val="222222"/>
              <w:sz w:val="20"/>
              <w:szCs w:val="20"/>
            </w:rPr>
            <w:t>. Boundaries thus become more closely allied with spatial regions.</w:t>
          </w:r>
        </w:p>
        <w:p w:rsidR="006006B7" w:rsidRPr="006006B7" w:rsidRDefault="006006B7" w:rsidP="006006B7">
          <w:pPr>
            <w:pStyle w:val="ListParagraph"/>
            <w:numPr>
              <w:ilvl w:val="0"/>
              <w:numId w:val="49"/>
            </w:numPr>
            <w:spacing w:after="40" w:line="360" w:lineRule="auto"/>
            <w:rPr>
              <w:rStyle w:val="apple-style-span"/>
              <w:rFonts w:ascii="Arial" w:hAnsi="Arial" w:cs="Arial"/>
              <w:b/>
              <w:color w:val="222222"/>
              <w:sz w:val="20"/>
              <w:szCs w:val="20"/>
            </w:rPr>
          </w:pPr>
          <w:r w:rsidRPr="006006B7">
            <w:rPr>
              <w:rStyle w:val="apple-style-span"/>
              <w:rFonts w:ascii="Arial" w:hAnsi="Arial" w:cs="Arial"/>
              <w:b/>
              <w:color w:val="222222"/>
              <w:sz w:val="20"/>
              <w:szCs w:val="20"/>
            </w:rPr>
            <w:lastRenderedPageBreak/>
            <w:t xml:space="preserve">Treatment of process predications under the heading ‘Process profiles’ </w:t>
          </w:r>
        </w:p>
        <w:p w:rsidR="006006B7" w:rsidRPr="006006B7" w:rsidRDefault="006006B7" w:rsidP="006006B7">
          <w:pPr>
            <w:spacing w:after="40" w:line="360" w:lineRule="auto"/>
            <w:rPr>
              <w:rStyle w:val="apple-style-span"/>
              <w:rFonts w:ascii="Arial" w:hAnsi="Arial" w:cs="Arial"/>
              <w:color w:val="222222"/>
              <w:sz w:val="20"/>
              <w:szCs w:val="20"/>
            </w:rPr>
          </w:pPr>
          <w:r w:rsidRPr="006006B7">
            <w:rPr>
              <w:rStyle w:val="apple-style-span"/>
              <w:rFonts w:ascii="Arial" w:hAnsi="Arial" w:cs="Arial"/>
              <w:color w:val="222222"/>
              <w:sz w:val="20"/>
              <w:szCs w:val="20"/>
            </w:rPr>
            <w:t xml:space="preserve">To assert, for example, that this process is a 72 beats per minute process, is not to ascribe a quality to the process, but rather to assert that there is a certain structural part of the process, called a 'beat profile', which instantiates the determinate universal: 72 beats per minute process. </w:t>
          </w:r>
        </w:p>
        <w:p w:rsidR="006006B7" w:rsidRPr="006006B7" w:rsidRDefault="006006B7" w:rsidP="006006B7">
          <w:pPr>
            <w:pStyle w:val="ListParagraph"/>
            <w:numPr>
              <w:ilvl w:val="0"/>
              <w:numId w:val="47"/>
            </w:numPr>
            <w:spacing w:after="40" w:line="360" w:lineRule="auto"/>
            <w:rPr>
              <w:rStyle w:val="apple-style-span"/>
              <w:rFonts w:ascii="Arial" w:hAnsi="Arial" w:cs="Arial"/>
              <w:b/>
              <w:color w:val="222222"/>
              <w:sz w:val="20"/>
              <w:szCs w:val="20"/>
            </w:rPr>
          </w:pPr>
          <w:r w:rsidRPr="006006B7">
            <w:rPr>
              <w:rStyle w:val="apple-style-span"/>
              <w:rFonts w:ascii="Arial" w:hAnsi="Arial" w:cs="Arial"/>
              <w:b/>
              <w:color w:val="222222"/>
              <w:sz w:val="20"/>
              <w:szCs w:val="20"/>
            </w:rPr>
            <w:t>Still missing</w:t>
          </w:r>
        </w:p>
        <w:p w:rsidR="006006B7" w:rsidRDefault="006006B7" w:rsidP="006006B7">
          <w:pPr>
            <w:spacing w:after="40" w:line="360" w:lineRule="auto"/>
            <w:rPr>
              <w:rStyle w:val="apple-style-span"/>
              <w:rFonts w:ascii="Arial" w:hAnsi="Arial" w:cs="Arial"/>
              <w:color w:val="222222"/>
              <w:sz w:val="20"/>
              <w:szCs w:val="20"/>
            </w:rPr>
          </w:pPr>
          <w:r>
            <w:rPr>
              <w:rStyle w:val="apple-style-span"/>
              <w:rFonts w:ascii="Arial" w:hAnsi="Arial" w:cs="Arial"/>
              <w:color w:val="222222"/>
              <w:sz w:val="20"/>
              <w:szCs w:val="20"/>
            </w:rPr>
            <w:t>Treatment of frame-dependence of regions of space and of regions of time</w:t>
          </w:r>
        </w:p>
        <w:p w:rsidR="006006B7" w:rsidRPr="006006B7" w:rsidRDefault="006006B7" w:rsidP="006006B7">
          <w:pPr>
            <w:spacing w:after="40" w:line="360" w:lineRule="auto"/>
            <w:rPr>
              <w:rStyle w:val="apple-style-span"/>
              <w:rFonts w:ascii="Arial" w:hAnsi="Arial" w:cs="Arial"/>
              <w:color w:val="222222"/>
              <w:sz w:val="20"/>
              <w:szCs w:val="20"/>
            </w:rPr>
          </w:pPr>
          <w:proofErr w:type="gramStart"/>
          <w:r>
            <w:rPr>
              <w:rStyle w:val="apple-style-span"/>
              <w:rFonts w:ascii="Arial" w:hAnsi="Arial" w:cs="Arial"/>
              <w:color w:val="222222"/>
              <w:sz w:val="20"/>
              <w:szCs w:val="20"/>
            </w:rPr>
            <w:t>Exhaustive treatment of instance-level relations; definitions of type-level relations.</w:t>
          </w:r>
          <w:proofErr w:type="gramEnd"/>
        </w:p>
        <w:p w:rsidR="006006B7" w:rsidRPr="006006B7" w:rsidRDefault="006006B7" w:rsidP="006006B7">
          <w:pPr>
            <w:spacing w:line="360" w:lineRule="auto"/>
            <w:rPr>
              <w:rStyle w:val="apple-style-span"/>
              <w:rFonts w:ascii="Arial" w:hAnsi="Arial" w:cs="Arial"/>
              <w:color w:val="222222"/>
              <w:sz w:val="20"/>
              <w:szCs w:val="20"/>
            </w:rPr>
          </w:pPr>
        </w:p>
        <w:p w:rsidR="00215638" w:rsidRDefault="0064627E" w:rsidP="006C241A">
          <w:pPr>
            <w:spacing w:line="360" w:lineRule="auto"/>
            <w:rPr>
              <w:lang w:val="pt-BR"/>
            </w:rPr>
          </w:pPr>
          <w:r>
            <w:rPr>
              <w:lang w:val="pt-BR"/>
            </w:rPr>
            <w:t xml:space="preserve">Acknowledgments/Authors: Mauricio Almeida, </w:t>
          </w:r>
          <w:r w:rsidR="004619F8">
            <w:rPr>
              <w:lang w:val="pt-BR"/>
            </w:rPr>
            <w:t xml:space="preserve">Mathias Brochhausen, </w:t>
          </w:r>
          <w:r>
            <w:rPr>
              <w:lang w:val="pt-BR"/>
            </w:rPr>
            <w:t xml:space="preserve">Werner Ceusters, </w:t>
          </w:r>
          <w:r w:rsidR="00C16900">
            <w:rPr>
              <w:lang w:val="pt-BR"/>
            </w:rPr>
            <w:t xml:space="preserve">Albert Goldfain, </w:t>
          </w:r>
          <w:r>
            <w:rPr>
              <w:lang w:val="pt-BR"/>
            </w:rPr>
            <w:t xml:space="preserve">Pierre Grenon, </w:t>
          </w:r>
          <w:r w:rsidR="0026465C">
            <w:rPr>
              <w:lang w:val="pt-BR"/>
            </w:rPr>
            <w:t xml:space="preserve">Janna Hastings, </w:t>
          </w:r>
          <w:r w:rsidR="004619F8">
            <w:rPr>
              <w:lang w:val="pt-BR"/>
            </w:rPr>
            <w:t xml:space="preserve">Chris Mungall, </w:t>
          </w:r>
          <w:r>
            <w:rPr>
              <w:lang w:val="pt-BR"/>
            </w:rPr>
            <w:t xml:space="preserve">Darren Natale, </w:t>
          </w:r>
          <w:r w:rsidR="004619F8">
            <w:rPr>
              <w:lang w:val="pt-BR"/>
            </w:rPr>
            <w:t xml:space="preserve">Fabian Neuhaus, </w:t>
          </w:r>
          <w:r>
            <w:rPr>
              <w:lang w:val="pt-BR"/>
            </w:rPr>
            <w:t>Alan Ruttenberg</w:t>
          </w:r>
          <w:r w:rsidR="006006B7">
            <w:rPr>
              <w:lang w:val="pt-BR"/>
            </w:rPr>
            <w:t xml:space="preserve">, Mark Ressler </w:t>
          </w:r>
          <w:r w:rsidR="004619F8">
            <w:rPr>
              <w:lang w:val="pt-BR"/>
            </w:rPr>
            <w:t>+ NAMES TO BE ADDED</w:t>
          </w:r>
        </w:p>
        <w:p w:rsidR="00682E34" w:rsidRDefault="00682E34" w:rsidP="006C241A">
          <w:pPr>
            <w:spacing w:line="360" w:lineRule="auto"/>
            <w:rPr>
              <w:lang w:val="pt-BR"/>
            </w:rPr>
          </w:pPr>
          <w:r>
            <w:rPr>
              <w:lang w:val="pt-BR"/>
            </w:rPr>
            <w:t>The references supplied are for preliminary orientation only. Axioms and definitions included therein are not necessarily in conformity with the content of this document.</w:t>
          </w:r>
        </w:p>
        <w:p w:rsidR="006006B7" w:rsidRPr="006006B7" w:rsidRDefault="006006B7" w:rsidP="006C241A">
          <w:pPr>
            <w:spacing w:line="360" w:lineRule="auto"/>
            <w:rPr>
              <w:b/>
              <w:lang w:val="pt-BR"/>
            </w:rPr>
          </w:pPr>
          <w:r>
            <w:rPr>
              <w:lang w:val="pt-BR"/>
            </w:rPr>
            <w:t xml:space="preserve">Use of </w:t>
          </w:r>
          <w:r w:rsidRPr="006006B7">
            <w:rPr>
              <w:b/>
              <w:lang w:val="pt-BR"/>
            </w:rPr>
            <w:t>bold face</w:t>
          </w:r>
          <w:r>
            <w:rPr>
              <w:b/>
              <w:lang w:val="pt-BR"/>
            </w:rPr>
            <w:t xml:space="preserve"> </w:t>
          </w:r>
          <w:r>
            <w:rPr>
              <w:lang w:val="pt-BR"/>
            </w:rPr>
            <w:t xml:space="preserve">indicates a label for an </w:t>
          </w:r>
          <w:r w:rsidRPr="006006B7">
            <w:rPr>
              <w:b/>
              <w:lang w:val="pt-BR"/>
            </w:rPr>
            <w:t>instance-level relation</w:t>
          </w:r>
          <w:r>
            <w:rPr>
              <w:b/>
              <w:lang w:val="pt-BR"/>
            </w:rPr>
            <w:t xml:space="preserve">. </w:t>
          </w:r>
          <w:r>
            <w:rPr>
              <w:lang w:val="pt-BR"/>
            </w:rPr>
            <w:t xml:space="preserve">Use of </w:t>
          </w:r>
          <w:r>
            <w:rPr>
              <w:i/>
              <w:lang w:val="pt-BR"/>
            </w:rPr>
            <w:t xml:space="preserve">italic </w:t>
          </w:r>
          <w:r>
            <w:rPr>
              <w:lang w:val="pt-BR"/>
            </w:rPr>
            <w:t>indicates a BFO term.</w:t>
          </w:r>
        </w:p>
        <w:p w:rsidR="0064627E" w:rsidRDefault="00215638" w:rsidP="006006B7">
          <w:pPr>
            <w:spacing w:line="360" w:lineRule="auto"/>
            <w:rPr>
              <w:rFonts w:ascii="Times New Roman" w:hAnsi="Times New Roman"/>
              <w:b/>
              <w:sz w:val="32"/>
              <w:szCs w:val="32"/>
            </w:rPr>
          </w:pPr>
          <w:r>
            <w:rPr>
              <w:lang w:val="pt-BR"/>
            </w:rPr>
            <w:br w:type="page"/>
          </w:r>
        </w:p>
      </w:sdtContent>
    </w:sdt>
    <w:p w:rsidR="00215638" w:rsidRPr="00FF69AE" w:rsidRDefault="004619F8" w:rsidP="006C241A">
      <w:pPr>
        <w:spacing w:beforeLines="1" w:before="2" w:afterLines="1" w:after="2" w:line="360" w:lineRule="auto"/>
        <w:jc w:val="center"/>
        <w:rPr>
          <w:rFonts w:ascii="Times New Roman" w:hAnsi="Times New Roman"/>
          <w:b/>
          <w:sz w:val="32"/>
          <w:szCs w:val="32"/>
        </w:rPr>
      </w:pPr>
      <w:r>
        <w:rPr>
          <w:rFonts w:ascii="Times New Roman" w:hAnsi="Times New Roman"/>
          <w:b/>
          <w:sz w:val="32"/>
          <w:szCs w:val="32"/>
        </w:rPr>
        <w:lastRenderedPageBreak/>
        <w:t>Contents</w:t>
      </w:r>
    </w:p>
    <w:p w:rsidR="00FF69AE" w:rsidRPr="00471185" w:rsidRDefault="00FF69AE" w:rsidP="006C241A">
      <w:pPr>
        <w:spacing w:beforeLines="1" w:before="2" w:afterLines="1" w:after="2" w:line="360" w:lineRule="auto"/>
        <w:rPr>
          <w:rFonts w:ascii="Times New Roman" w:hAnsi="Times New Roman"/>
          <w:b/>
          <w:sz w:val="24"/>
          <w:szCs w:val="24"/>
        </w:rPr>
      </w:pPr>
    </w:p>
    <w:p w:rsidR="006006B7" w:rsidRDefault="00F40B9B">
      <w:pPr>
        <w:pStyle w:val="TOC1"/>
        <w:tabs>
          <w:tab w:val="right" w:leader="dot" w:pos="8828"/>
        </w:tabs>
        <w:rPr>
          <w:rFonts w:asciiTheme="minorHAnsi" w:eastAsiaTheme="minorEastAsia" w:hAnsiTheme="minorHAnsi" w:cstheme="minorBidi"/>
          <w:noProof/>
        </w:rPr>
      </w:pPr>
      <w:r w:rsidRPr="00C5140F">
        <w:rPr>
          <w:rFonts w:ascii="Times New Roman" w:hAnsi="Times New Roman"/>
          <w:b/>
          <w:sz w:val="20"/>
          <w:szCs w:val="20"/>
        </w:rPr>
        <w:fldChar w:fldCharType="begin"/>
      </w:r>
      <w:r w:rsidR="00471185" w:rsidRPr="00C5140F">
        <w:rPr>
          <w:rFonts w:ascii="Times New Roman" w:hAnsi="Times New Roman"/>
          <w:b/>
          <w:sz w:val="20"/>
          <w:szCs w:val="20"/>
        </w:rPr>
        <w:instrText xml:space="preserve"> TOC \o "1-6" \h \z \u </w:instrText>
      </w:r>
      <w:r w:rsidRPr="00C5140F">
        <w:rPr>
          <w:rFonts w:ascii="Times New Roman" w:hAnsi="Times New Roman"/>
          <w:b/>
          <w:sz w:val="20"/>
          <w:szCs w:val="20"/>
        </w:rPr>
        <w:fldChar w:fldCharType="separate"/>
      </w:r>
      <w:hyperlink w:anchor="_Toc309628560" w:history="1">
        <w:r w:rsidR="006006B7" w:rsidRPr="00E71669">
          <w:rPr>
            <w:rStyle w:val="Hyperlink"/>
            <w:noProof/>
          </w:rPr>
          <w:t>Introduction</w:t>
        </w:r>
        <w:r w:rsidR="006006B7">
          <w:rPr>
            <w:noProof/>
            <w:webHidden/>
          </w:rPr>
          <w:tab/>
        </w:r>
        <w:r w:rsidR="006006B7">
          <w:rPr>
            <w:noProof/>
            <w:webHidden/>
          </w:rPr>
          <w:fldChar w:fldCharType="begin"/>
        </w:r>
        <w:r w:rsidR="006006B7">
          <w:rPr>
            <w:noProof/>
            <w:webHidden/>
          </w:rPr>
          <w:instrText xml:space="preserve"> PAGEREF _Toc309628560 \h </w:instrText>
        </w:r>
        <w:r w:rsidR="006006B7">
          <w:rPr>
            <w:noProof/>
            <w:webHidden/>
          </w:rPr>
        </w:r>
        <w:r w:rsidR="006006B7">
          <w:rPr>
            <w:noProof/>
            <w:webHidden/>
          </w:rPr>
          <w:fldChar w:fldCharType="separate"/>
        </w:r>
        <w:r w:rsidR="006006B7">
          <w:rPr>
            <w:noProof/>
            <w:webHidden/>
          </w:rPr>
          <w:t>1</w:t>
        </w:r>
        <w:r w:rsidR="006006B7">
          <w:rPr>
            <w:noProof/>
            <w:webHidden/>
          </w:rPr>
          <w:fldChar w:fldCharType="end"/>
        </w:r>
      </w:hyperlink>
    </w:p>
    <w:p w:rsidR="006006B7" w:rsidRDefault="006006B7">
      <w:pPr>
        <w:pStyle w:val="TOC1"/>
        <w:tabs>
          <w:tab w:val="right" w:leader="dot" w:pos="8828"/>
        </w:tabs>
        <w:rPr>
          <w:rFonts w:asciiTheme="minorHAnsi" w:eastAsiaTheme="minorEastAsia" w:hAnsiTheme="minorHAnsi" w:cstheme="minorBidi"/>
          <w:noProof/>
        </w:rPr>
      </w:pPr>
      <w:hyperlink w:anchor="_Toc309628561" w:history="1">
        <w:r w:rsidRPr="00E71669">
          <w:rPr>
            <w:rStyle w:val="Hyperlink"/>
            <w:noProof/>
          </w:rPr>
          <w:t>1. Entity</w:t>
        </w:r>
        <w:r>
          <w:rPr>
            <w:noProof/>
            <w:webHidden/>
          </w:rPr>
          <w:tab/>
        </w:r>
        <w:r>
          <w:rPr>
            <w:noProof/>
            <w:webHidden/>
          </w:rPr>
          <w:fldChar w:fldCharType="begin"/>
        </w:r>
        <w:r>
          <w:rPr>
            <w:noProof/>
            <w:webHidden/>
          </w:rPr>
          <w:instrText xml:space="preserve"> PAGEREF _Toc309628561 \h </w:instrText>
        </w:r>
        <w:r>
          <w:rPr>
            <w:noProof/>
            <w:webHidden/>
          </w:rPr>
        </w:r>
        <w:r>
          <w:rPr>
            <w:noProof/>
            <w:webHidden/>
          </w:rPr>
          <w:fldChar w:fldCharType="separate"/>
        </w:r>
        <w:r>
          <w:rPr>
            <w:noProof/>
            <w:webHidden/>
          </w:rPr>
          <w:t>2</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62" w:history="1">
        <w:r w:rsidRPr="00E71669">
          <w:rPr>
            <w:rStyle w:val="Hyperlink"/>
            <w:noProof/>
          </w:rPr>
          <w:t>Relations of parthood</w:t>
        </w:r>
        <w:r>
          <w:rPr>
            <w:noProof/>
            <w:webHidden/>
          </w:rPr>
          <w:tab/>
        </w:r>
        <w:r>
          <w:rPr>
            <w:noProof/>
            <w:webHidden/>
          </w:rPr>
          <w:fldChar w:fldCharType="begin"/>
        </w:r>
        <w:r>
          <w:rPr>
            <w:noProof/>
            <w:webHidden/>
          </w:rPr>
          <w:instrText xml:space="preserve"> PAGEREF _Toc309628562 \h </w:instrText>
        </w:r>
        <w:r>
          <w:rPr>
            <w:noProof/>
            <w:webHidden/>
          </w:rPr>
        </w:r>
        <w:r>
          <w:rPr>
            <w:noProof/>
            <w:webHidden/>
          </w:rPr>
          <w:fldChar w:fldCharType="separate"/>
        </w:r>
        <w:r>
          <w:rPr>
            <w:noProof/>
            <w:webHidden/>
          </w:rPr>
          <w:t>3</w:t>
        </w:r>
        <w:r>
          <w:rPr>
            <w:noProof/>
            <w:webHidden/>
          </w:rPr>
          <w:fldChar w:fldCharType="end"/>
        </w:r>
      </w:hyperlink>
    </w:p>
    <w:p w:rsidR="006006B7" w:rsidRDefault="006006B7">
      <w:pPr>
        <w:pStyle w:val="TOC1"/>
        <w:tabs>
          <w:tab w:val="right" w:leader="dot" w:pos="8828"/>
        </w:tabs>
        <w:rPr>
          <w:rFonts w:asciiTheme="minorHAnsi" w:eastAsiaTheme="minorEastAsia" w:hAnsiTheme="minorHAnsi" w:cstheme="minorBidi"/>
          <w:noProof/>
        </w:rPr>
      </w:pPr>
      <w:hyperlink w:anchor="_Toc309628563" w:history="1">
        <w:r w:rsidRPr="00E71669">
          <w:rPr>
            <w:rStyle w:val="Hyperlink"/>
            <w:noProof/>
          </w:rPr>
          <w:t>2. Continuant</w:t>
        </w:r>
        <w:r>
          <w:rPr>
            <w:noProof/>
            <w:webHidden/>
          </w:rPr>
          <w:tab/>
        </w:r>
        <w:r>
          <w:rPr>
            <w:noProof/>
            <w:webHidden/>
          </w:rPr>
          <w:fldChar w:fldCharType="begin"/>
        </w:r>
        <w:r>
          <w:rPr>
            <w:noProof/>
            <w:webHidden/>
          </w:rPr>
          <w:instrText xml:space="preserve"> PAGEREF _Toc309628563 \h </w:instrText>
        </w:r>
        <w:r>
          <w:rPr>
            <w:noProof/>
            <w:webHidden/>
          </w:rPr>
        </w:r>
        <w:r>
          <w:rPr>
            <w:noProof/>
            <w:webHidden/>
          </w:rPr>
          <w:fldChar w:fldCharType="separate"/>
        </w:r>
        <w:r>
          <w:rPr>
            <w:noProof/>
            <w:webHidden/>
          </w:rPr>
          <w:t>4</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64" w:history="1">
        <w:r w:rsidRPr="00E71669">
          <w:rPr>
            <w:rStyle w:val="Hyperlink"/>
            <w:noProof/>
          </w:rPr>
          <w:t>Relation of specific dependence</w:t>
        </w:r>
        <w:r>
          <w:rPr>
            <w:noProof/>
            <w:webHidden/>
          </w:rPr>
          <w:tab/>
        </w:r>
        <w:r>
          <w:rPr>
            <w:noProof/>
            <w:webHidden/>
          </w:rPr>
          <w:fldChar w:fldCharType="begin"/>
        </w:r>
        <w:r>
          <w:rPr>
            <w:noProof/>
            <w:webHidden/>
          </w:rPr>
          <w:instrText xml:space="preserve"> PAGEREF _Toc309628564 \h </w:instrText>
        </w:r>
        <w:r>
          <w:rPr>
            <w:noProof/>
            <w:webHidden/>
          </w:rPr>
        </w:r>
        <w:r>
          <w:rPr>
            <w:noProof/>
            <w:webHidden/>
          </w:rPr>
          <w:fldChar w:fldCharType="separate"/>
        </w:r>
        <w:r>
          <w:rPr>
            <w:noProof/>
            <w:webHidden/>
          </w:rPr>
          <w:t>5</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65" w:history="1">
        <w:r w:rsidRPr="00E71669">
          <w:rPr>
            <w:rStyle w:val="Hyperlink"/>
            <w:noProof/>
          </w:rPr>
          <w:t>2.1</w:t>
        </w:r>
        <w:r w:rsidRPr="00E71669">
          <w:rPr>
            <w:rStyle w:val="Hyperlink"/>
            <w:i/>
            <w:noProof/>
          </w:rPr>
          <w:t xml:space="preserve"> Independent Continuant</w:t>
        </w:r>
        <w:r>
          <w:rPr>
            <w:noProof/>
            <w:webHidden/>
          </w:rPr>
          <w:tab/>
        </w:r>
        <w:r>
          <w:rPr>
            <w:noProof/>
            <w:webHidden/>
          </w:rPr>
          <w:fldChar w:fldCharType="begin"/>
        </w:r>
        <w:r>
          <w:rPr>
            <w:noProof/>
            <w:webHidden/>
          </w:rPr>
          <w:instrText xml:space="preserve"> PAGEREF _Toc309628565 \h </w:instrText>
        </w:r>
        <w:r>
          <w:rPr>
            <w:noProof/>
            <w:webHidden/>
          </w:rPr>
        </w:r>
        <w:r>
          <w:rPr>
            <w:noProof/>
            <w:webHidden/>
          </w:rPr>
          <w:fldChar w:fldCharType="separate"/>
        </w:r>
        <w:r>
          <w:rPr>
            <w:noProof/>
            <w:webHidden/>
          </w:rPr>
          <w:t>6</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566" w:history="1">
        <w:r w:rsidRPr="00E71669">
          <w:rPr>
            <w:rStyle w:val="Hyperlink"/>
            <w:noProof/>
          </w:rPr>
          <w:t>2.1.1 Material entity</w:t>
        </w:r>
        <w:r>
          <w:rPr>
            <w:noProof/>
            <w:webHidden/>
          </w:rPr>
          <w:tab/>
        </w:r>
        <w:r>
          <w:rPr>
            <w:noProof/>
            <w:webHidden/>
          </w:rPr>
          <w:fldChar w:fldCharType="begin"/>
        </w:r>
        <w:r>
          <w:rPr>
            <w:noProof/>
            <w:webHidden/>
          </w:rPr>
          <w:instrText xml:space="preserve"> PAGEREF _Toc309628566 \h </w:instrText>
        </w:r>
        <w:r>
          <w:rPr>
            <w:noProof/>
            <w:webHidden/>
          </w:rPr>
        </w:r>
        <w:r>
          <w:rPr>
            <w:noProof/>
            <w:webHidden/>
          </w:rPr>
          <w:fldChar w:fldCharType="separate"/>
        </w:r>
        <w:r>
          <w:rPr>
            <w:noProof/>
            <w:webHidden/>
          </w:rPr>
          <w:t>7</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67" w:history="1">
        <w:r w:rsidRPr="00E71669">
          <w:rPr>
            <w:rStyle w:val="Hyperlink"/>
            <w:noProof/>
          </w:rPr>
          <w:t>2.1.1.1 Object</w:t>
        </w:r>
        <w:r>
          <w:rPr>
            <w:noProof/>
            <w:webHidden/>
          </w:rPr>
          <w:tab/>
        </w:r>
        <w:r>
          <w:rPr>
            <w:noProof/>
            <w:webHidden/>
          </w:rPr>
          <w:fldChar w:fldCharType="begin"/>
        </w:r>
        <w:r>
          <w:rPr>
            <w:noProof/>
            <w:webHidden/>
          </w:rPr>
          <w:instrText xml:space="preserve"> PAGEREF _Toc309628567 \h </w:instrText>
        </w:r>
        <w:r>
          <w:rPr>
            <w:noProof/>
            <w:webHidden/>
          </w:rPr>
        </w:r>
        <w:r>
          <w:rPr>
            <w:noProof/>
            <w:webHidden/>
          </w:rPr>
          <w:fldChar w:fldCharType="separate"/>
        </w:r>
        <w:r>
          <w:rPr>
            <w:noProof/>
            <w:webHidden/>
          </w:rPr>
          <w:t>8</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68" w:history="1">
        <w:r w:rsidRPr="00E71669">
          <w:rPr>
            <w:rStyle w:val="Hyperlink"/>
            <w:noProof/>
          </w:rPr>
          <w:t>2.1.1.2 Object aggregate</w:t>
        </w:r>
        <w:r>
          <w:rPr>
            <w:noProof/>
            <w:webHidden/>
          </w:rPr>
          <w:tab/>
        </w:r>
        <w:r>
          <w:rPr>
            <w:noProof/>
            <w:webHidden/>
          </w:rPr>
          <w:fldChar w:fldCharType="begin"/>
        </w:r>
        <w:r>
          <w:rPr>
            <w:noProof/>
            <w:webHidden/>
          </w:rPr>
          <w:instrText xml:space="preserve"> PAGEREF _Toc309628568 \h </w:instrText>
        </w:r>
        <w:r>
          <w:rPr>
            <w:noProof/>
            <w:webHidden/>
          </w:rPr>
        </w:r>
        <w:r>
          <w:rPr>
            <w:noProof/>
            <w:webHidden/>
          </w:rPr>
          <w:fldChar w:fldCharType="separate"/>
        </w:r>
        <w:r>
          <w:rPr>
            <w:noProof/>
            <w:webHidden/>
          </w:rPr>
          <w:t>13</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69" w:history="1">
        <w:r w:rsidRPr="00E71669">
          <w:rPr>
            <w:rStyle w:val="Hyperlink"/>
            <w:noProof/>
          </w:rPr>
          <w:t>2.1.1.3 Fiat object part</w:t>
        </w:r>
        <w:r>
          <w:rPr>
            <w:noProof/>
            <w:webHidden/>
          </w:rPr>
          <w:tab/>
        </w:r>
        <w:r>
          <w:rPr>
            <w:noProof/>
            <w:webHidden/>
          </w:rPr>
          <w:fldChar w:fldCharType="begin"/>
        </w:r>
        <w:r>
          <w:rPr>
            <w:noProof/>
            <w:webHidden/>
          </w:rPr>
          <w:instrText xml:space="preserve"> PAGEREF _Toc309628569 \h </w:instrText>
        </w:r>
        <w:r>
          <w:rPr>
            <w:noProof/>
            <w:webHidden/>
          </w:rPr>
        </w:r>
        <w:r>
          <w:rPr>
            <w:noProof/>
            <w:webHidden/>
          </w:rPr>
          <w:fldChar w:fldCharType="separate"/>
        </w:r>
        <w:r>
          <w:rPr>
            <w:noProof/>
            <w:webHidden/>
          </w:rPr>
          <w:t>14</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570" w:history="1">
        <w:r w:rsidRPr="00E71669">
          <w:rPr>
            <w:rStyle w:val="Hyperlink"/>
            <w:noProof/>
          </w:rPr>
          <w:t>2.1.2 Immaterial entity</w:t>
        </w:r>
        <w:r>
          <w:rPr>
            <w:noProof/>
            <w:webHidden/>
          </w:rPr>
          <w:tab/>
        </w:r>
        <w:r>
          <w:rPr>
            <w:noProof/>
            <w:webHidden/>
          </w:rPr>
          <w:fldChar w:fldCharType="begin"/>
        </w:r>
        <w:r>
          <w:rPr>
            <w:noProof/>
            <w:webHidden/>
          </w:rPr>
          <w:instrText xml:space="preserve"> PAGEREF _Toc309628570 \h </w:instrText>
        </w:r>
        <w:r>
          <w:rPr>
            <w:noProof/>
            <w:webHidden/>
          </w:rPr>
        </w:r>
        <w:r>
          <w:rPr>
            <w:noProof/>
            <w:webHidden/>
          </w:rPr>
          <w:fldChar w:fldCharType="separate"/>
        </w:r>
        <w:r>
          <w:rPr>
            <w:noProof/>
            <w:webHidden/>
          </w:rPr>
          <w:t>16</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71" w:history="1">
        <w:r w:rsidRPr="00E71669">
          <w:rPr>
            <w:rStyle w:val="Hyperlink"/>
            <w:noProof/>
          </w:rPr>
          <w:t>2.1.2.1 Continuant fiat boundary</w:t>
        </w:r>
        <w:r>
          <w:rPr>
            <w:noProof/>
            <w:webHidden/>
          </w:rPr>
          <w:tab/>
        </w:r>
        <w:r>
          <w:rPr>
            <w:noProof/>
            <w:webHidden/>
          </w:rPr>
          <w:fldChar w:fldCharType="begin"/>
        </w:r>
        <w:r>
          <w:rPr>
            <w:noProof/>
            <w:webHidden/>
          </w:rPr>
          <w:instrText xml:space="preserve"> PAGEREF _Toc309628571 \h </w:instrText>
        </w:r>
        <w:r>
          <w:rPr>
            <w:noProof/>
            <w:webHidden/>
          </w:rPr>
        </w:r>
        <w:r>
          <w:rPr>
            <w:noProof/>
            <w:webHidden/>
          </w:rPr>
          <w:fldChar w:fldCharType="separate"/>
        </w:r>
        <w:r>
          <w:rPr>
            <w:noProof/>
            <w:webHidden/>
          </w:rPr>
          <w:t>16</w:t>
        </w:r>
        <w:r>
          <w:rPr>
            <w:noProof/>
            <w:webHidden/>
          </w:rPr>
          <w:fldChar w:fldCharType="end"/>
        </w:r>
      </w:hyperlink>
    </w:p>
    <w:p w:rsidR="006006B7" w:rsidRDefault="006006B7">
      <w:pPr>
        <w:pStyle w:val="TOC5"/>
        <w:tabs>
          <w:tab w:val="right" w:leader="dot" w:pos="8828"/>
        </w:tabs>
        <w:rPr>
          <w:rFonts w:asciiTheme="minorHAnsi" w:eastAsiaTheme="minorEastAsia" w:hAnsiTheme="minorHAnsi" w:cstheme="minorBidi"/>
          <w:noProof/>
        </w:rPr>
      </w:pPr>
      <w:hyperlink w:anchor="_Toc309628572" w:history="1">
        <w:r w:rsidRPr="00E71669">
          <w:rPr>
            <w:rStyle w:val="Hyperlink"/>
            <w:noProof/>
          </w:rPr>
          <w:t>2.1.2.1.1 Zero-dimensional continuant fiat boundary</w:t>
        </w:r>
        <w:r>
          <w:rPr>
            <w:noProof/>
            <w:webHidden/>
          </w:rPr>
          <w:tab/>
        </w:r>
        <w:r>
          <w:rPr>
            <w:noProof/>
            <w:webHidden/>
          </w:rPr>
          <w:fldChar w:fldCharType="begin"/>
        </w:r>
        <w:r>
          <w:rPr>
            <w:noProof/>
            <w:webHidden/>
          </w:rPr>
          <w:instrText xml:space="preserve"> PAGEREF _Toc309628572 \h </w:instrText>
        </w:r>
        <w:r>
          <w:rPr>
            <w:noProof/>
            <w:webHidden/>
          </w:rPr>
        </w:r>
        <w:r>
          <w:rPr>
            <w:noProof/>
            <w:webHidden/>
          </w:rPr>
          <w:fldChar w:fldCharType="separate"/>
        </w:r>
        <w:r>
          <w:rPr>
            <w:noProof/>
            <w:webHidden/>
          </w:rPr>
          <w:t>17</w:t>
        </w:r>
        <w:r>
          <w:rPr>
            <w:noProof/>
            <w:webHidden/>
          </w:rPr>
          <w:fldChar w:fldCharType="end"/>
        </w:r>
      </w:hyperlink>
    </w:p>
    <w:p w:rsidR="006006B7" w:rsidRDefault="006006B7">
      <w:pPr>
        <w:pStyle w:val="TOC5"/>
        <w:tabs>
          <w:tab w:val="right" w:leader="dot" w:pos="8828"/>
        </w:tabs>
        <w:rPr>
          <w:rFonts w:asciiTheme="minorHAnsi" w:eastAsiaTheme="minorEastAsia" w:hAnsiTheme="minorHAnsi" w:cstheme="minorBidi"/>
          <w:noProof/>
        </w:rPr>
      </w:pPr>
      <w:hyperlink w:anchor="_Toc309628573" w:history="1">
        <w:r w:rsidRPr="00E71669">
          <w:rPr>
            <w:rStyle w:val="Hyperlink"/>
            <w:noProof/>
          </w:rPr>
          <w:t>2.1.2.1.2 One-dimensional continuant fiat boundary</w:t>
        </w:r>
        <w:r>
          <w:rPr>
            <w:noProof/>
            <w:webHidden/>
          </w:rPr>
          <w:tab/>
        </w:r>
        <w:r>
          <w:rPr>
            <w:noProof/>
            <w:webHidden/>
          </w:rPr>
          <w:fldChar w:fldCharType="begin"/>
        </w:r>
        <w:r>
          <w:rPr>
            <w:noProof/>
            <w:webHidden/>
          </w:rPr>
          <w:instrText xml:space="preserve"> PAGEREF _Toc309628573 \h </w:instrText>
        </w:r>
        <w:r>
          <w:rPr>
            <w:noProof/>
            <w:webHidden/>
          </w:rPr>
        </w:r>
        <w:r>
          <w:rPr>
            <w:noProof/>
            <w:webHidden/>
          </w:rPr>
          <w:fldChar w:fldCharType="separate"/>
        </w:r>
        <w:r>
          <w:rPr>
            <w:noProof/>
            <w:webHidden/>
          </w:rPr>
          <w:t>18</w:t>
        </w:r>
        <w:r>
          <w:rPr>
            <w:noProof/>
            <w:webHidden/>
          </w:rPr>
          <w:fldChar w:fldCharType="end"/>
        </w:r>
      </w:hyperlink>
    </w:p>
    <w:p w:rsidR="006006B7" w:rsidRDefault="006006B7">
      <w:pPr>
        <w:pStyle w:val="TOC5"/>
        <w:tabs>
          <w:tab w:val="right" w:leader="dot" w:pos="8828"/>
        </w:tabs>
        <w:rPr>
          <w:rFonts w:asciiTheme="minorHAnsi" w:eastAsiaTheme="minorEastAsia" w:hAnsiTheme="minorHAnsi" w:cstheme="minorBidi"/>
          <w:noProof/>
        </w:rPr>
      </w:pPr>
      <w:hyperlink w:anchor="_Toc309628574" w:history="1">
        <w:r w:rsidRPr="00E71669">
          <w:rPr>
            <w:rStyle w:val="Hyperlink"/>
            <w:noProof/>
          </w:rPr>
          <w:t>2.1.2.1.3 Two-dimensional continuant fiat boundary</w:t>
        </w:r>
        <w:r>
          <w:rPr>
            <w:noProof/>
            <w:webHidden/>
          </w:rPr>
          <w:tab/>
        </w:r>
        <w:r>
          <w:rPr>
            <w:noProof/>
            <w:webHidden/>
          </w:rPr>
          <w:fldChar w:fldCharType="begin"/>
        </w:r>
        <w:r>
          <w:rPr>
            <w:noProof/>
            <w:webHidden/>
          </w:rPr>
          <w:instrText xml:space="preserve"> PAGEREF _Toc309628574 \h </w:instrText>
        </w:r>
        <w:r>
          <w:rPr>
            <w:noProof/>
            <w:webHidden/>
          </w:rPr>
        </w:r>
        <w:r>
          <w:rPr>
            <w:noProof/>
            <w:webHidden/>
          </w:rPr>
          <w:fldChar w:fldCharType="separate"/>
        </w:r>
        <w:r>
          <w:rPr>
            <w:noProof/>
            <w:webHidden/>
          </w:rPr>
          <w:t>18</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75" w:history="1">
        <w:r w:rsidRPr="00E71669">
          <w:rPr>
            <w:rStyle w:val="Hyperlink"/>
            <w:noProof/>
          </w:rPr>
          <w:t>2.1.2.3 Spatial region</w:t>
        </w:r>
        <w:r>
          <w:rPr>
            <w:noProof/>
            <w:webHidden/>
          </w:rPr>
          <w:tab/>
        </w:r>
        <w:r>
          <w:rPr>
            <w:noProof/>
            <w:webHidden/>
          </w:rPr>
          <w:fldChar w:fldCharType="begin"/>
        </w:r>
        <w:r>
          <w:rPr>
            <w:noProof/>
            <w:webHidden/>
          </w:rPr>
          <w:instrText xml:space="preserve"> PAGEREF _Toc309628575 \h </w:instrText>
        </w:r>
        <w:r>
          <w:rPr>
            <w:noProof/>
            <w:webHidden/>
          </w:rPr>
        </w:r>
        <w:r>
          <w:rPr>
            <w:noProof/>
            <w:webHidden/>
          </w:rPr>
          <w:fldChar w:fldCharType="separate"/>
        </w:r>
        <w:r>
          <w:rPr>
            <w:noProof/>
            <w:webHidden/>
          </w:rPr>
          <w:t>20</w:t>
        </w:r>
        <w:r>
          <w:rPr>
            <w:noProof/>
            <w:webHidden/>
          </w:rPr>
          <w:fldChar w:fldCharType="end"/>
        </w:r>
      </w:hyperlink>
    </w:p>
    <w:p w:rsidR="006006B7" w:rsidRDefault="006006B7">
      <w:pPr>
        <w:pStyle w:val="TOC5"/>
        <w:tabs>
          <w:tab w:val="right" w:leader="dot" w:pos="8828"/>
        </w:tabs>
        <w:rPr>
          <w:rFonts w:asciiTheme="minorHAnsi" w:eastAsiaTheme="minorEastAsia" w:hAnsiTheme="minorHAnsi" w:cstheme="minorBidi"/>
          <w:noProof/>
        </w:rPr>
      </w:pPr>
      <w:hyperlink w:anchor="_Toc309628576" w:history="1">
        <w:r w:rsidRPr="00E71669">
          <w:rPr>
            <w:rStyle w:val="Hyperlink"/>
            <w:noProof/>
          </w:rPr>
          <w:t>2.1.2.3.1 Zero-dimensional spatial region</w:t>
        </w:r>
        <w:r>
          <w:rPr>
            <w:noProof/>
            <w:webHidden/>
          </w:rPr>
          <w:tab/>
        </w:r>
        <w:r>
          <w:rPr>
            <w:noProof/>
            <w:webHidden/>
          </w:rPr>
          <w:fldChar w:fldCharType="begin"/>
        </w:r>
        <w:r>
          <w:rPr>
            <w:noProof/>
            <w:webHidden/>
          </w:rPr>
          <w:instrText xml:space="preserve"> PAGEREF _Toc309628576 \h </w:instrText>
        </w:r>
        <w:r>
          <w:rPr>
            <w:noProof/>
            <w:webHidden/>
          </w:rPr>
        </w:r>
        <w:r>
          <w:rPr>
            <w:noProof/>
            <w:webHidden/>
          </w:rPr>
          <w:fldChar w:fldCharType="separate"/>
        </w:r>
        <w:r>
          <w:rPr>
            <w:noProof/>
            <w:webHidden/>
          </w:rPr>
          <w:t>21</w:t>
        </w:r>
        <w:r>
          <w:rPr>
            <w:noProof/>
            <w:webHidden/>
          </w:rPr>
          <w:fldChar w:fldCharType="end"/>
        </w:r>
      </w:hyperlink>
    </w:p>
    <w:p w:rsidR="006006B7" w:rsidRDefault="006006B7">
      <w:pPr>
        <w:pStyle w:val="TOC5"/>
        <w:tabs>
          <w:tab w:val="right" w:leader="dot" w:pos="8828"/>
        </w:tabs>
        <w:rPr>
          <w:rFonts w:asciiTheme="minorHAnsi" w:eastAsiaTheme="minorEastAsia" w:hAnsiTheme="minorHAnsi" w:cstheme="minorBidi"/>
          <w:noProof/>
        </w:rPr>
      </w:pPr>
      <w:hyperlink w:anchor="_Toc309628577" w:history="1">
        <w:r w:rsidRPr="00E71669">
          <w:rPr>
            <w:rStyle w:val="Hyperlink"/>
            <w:noProof/>
          </w:rPr>
          <w:t>2.1.2.3.2 One-dimensional spatial region (aka spatial line)</w:t>
        </w:r>
        <w:r>
          <w:rPr>
            <w:noProof/>
            <w:webHidden/>
          </w:rPr>
          <w:tab/>
        </w:r>
        <w:r>
          <w:rPr>
            <w:noProof/>
            <w:webHidden/>
          </w:rPr>
          <w:fldChar w:fldCharType="begin"/>
        </w:r>
        <w:r>
          <w:rPr>
            <w:noProof/>
            <w:webHidden/>
          </w:rPr>
          <w:instrText xml:space="preserve"> PAGEREF _Toc309628577 \h </w:instrText>
        </w:r>
        <w:r>
          <w:rPr>
            <w:noProof/>
            <w:webHidden/>
          </w:rPr>
        </w:r>
        <w:r>
          <w:rPr>
            <w:noProof/>
            <w:webHidden/>
          </w:rPr>
          <w:fldChar w:fldCharType="separate"/>
        </w:r>
        <w:r>
          <w:rPr>
            <w:noProof/>
            <w:webHidden/>
          </w:rPr>
          <w:t>21</w:t>
        </w:r>
        <w:r>
          <w:rPr>
            <w:noProof/>
            <w:webHidden/>
          </w:rPr>
          <w:fldChar w:fldCharType="end"/>
        </w:r>
      </w:hyperlink>
    </w:p>
    <w:p w:rsidR="006006B7" w:rsidRDefault="006006B7">
      <w:pPr>
        <w:pStyle w:val="TOC5"/>
        <w:tabs>
          <w:tab w:val="right" w:leader="dot" w:pos="8828"/>
        </w:tabs>
        <w:rPr>
          <w:rFonts w:asciiTheme="minorHAnsi" w:eastAsiaTheme="minorEastAsia" w:hAnsiTheme="minorHAnsi" w:cstheme="minorBidi"/>
          <w:noProof/>
        </w:rPr>
      </w:pPr>
      <w:hyperlink w:anchor="_Toc309628578" w:history="1">
        <w:r w:rsidRPr="00E71669">
          <w:rPr>
            <w:rStyle w:val="Hyperlink"/>
            <w:noProof/>
          </w:rPr>
          <w:t>2.1.2.3.3 Two-dimensional spatial region (aka spatial volume)</w:t>
        </w:r>
        <w:r>
          <w:rPr>
            <w:noProof/>
            <w:webHidden/>
          </w:rPr>
          <w:tab/>
        </w:r>
        <w:r>
          <w:rPr>
            <w:noProof/>
            <w:webHidden/>
          </w:rPr>
          <w:fldChar w:fldCharType="begin"/>
        </w:r>
        <w:r>
          <w:rPr>
            <w:noProof/>
            <w:webHidden/>
          </w:rPr>
          <w:instrText xml:space="preserve"> PAGEREF _Toc309628578 \h </w:instrText>
        </w:r>
        <w:r>
          <w:rPr>
            <w:noProof/>
            <w:webHidden/>
          </w:rPr>
        </w:r>
        <w:r>
          <w:rPr>
            <w:noProof/>
            <w:webHidden/>
          </w:rPr>
          <w:fldChar w:fldCharType="separate"/>
        </w:r>
        <w:r>
          <w:rPr>
            <w:noProof/>
            <w:webHidden/>
          </w:rPr>
          <w:t>22</w:t>
        </w:r>
        <w:r>
          <w:rPr>
            <w:noProof/>
            <w:webHidden/>
          </w:rPr>
          <w:fldChar w:fldCharType="end"/>
        </w:r>
      </w:hyperlink>
    </w:p>
    <w:p w:rsidR="006006B7" w:rsidRDefault="006006B7">
      <w:pPr>
        <w:pStyle w:val="TOC5"/>
        <w:tabs>
          <w:tab w:val="right" w:leader="dot" w:pos="8828"/>
        </w:tabs>
        <w:rPr>
          <w:rFonts w:asciiTheme="minorHAnsi" w:eastAsiaTheme="minorEastAsia" w:hAnsiTheme="minorHAnsi" w:cstheme="minorBidi"/>
          <w:noProof/>
        </w:rPr>
      </w:pPr>
      <w:hyperlink w:anchor="_Toc309628579" w:history="1">
        <w:r w:rsidRPr="00E71669">
          <w:rPr>
            <w:rStyle w:val="Hyperlink"/>
            <w:noProof/>
          </w:rPr>
          <w:t>2.1.2.3.4  Three-dimensional spatial region</w:t>
        </w:r>
        <w:r>
          <w:rPr>
            <w:noProof/>
            <w:webHidden/>
          </w:rPr>
          <w:tab/>
        </w:r>
        <w:r>
          <w:rPr>
            <w:noProof/>
            <w:webHidden/>
          </w:rPr>
          <w:fldChar w:fldCharType="begin"/>
        </w:r>
        <w:r>
          <w:rPr>
            <w:noProof/>
            <w:webHidden/>
          </w:rPr>
          <w:instrText xml:space="preserve"> PAGEREF _Toc309628579 \h </w:instrText>
        </w:r>
        <w:r>
          <w:rPr>
            <w:noProof/>
            <w:webHidden/>
          </w:rPr>
        </w:r>
        <w:r>
          <w:rPr>
            <w:noProof/>
            <w:webHidden/>
          </w:rPr>
          <w:fldChar w:fldCharType="separate"/>
        </w:r>
        <w:r>
          <w:rPr>
            <w:noProof/>
            <w:webHidden/>
          </w:rPr>
          <w:t>22</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80" w:history="1">
        <w:r w:rsidRPr="00E71669">
          <w:rPr>
            <w:rStyle w:val="Hyperlink"/>
            <w:noProof/>
          </w:rPr>
          <w:t>Location relations</w:t>
        </w:r>
        <w:r>
          <w:rPr>
            <w:noProof/>
            <w:webHidden/>
          </w:rPr>
          <w:tab/>
        </w:r>
        <w:r>
          <w:rPr>
            <w:noProof/>
            <w:webHidden/>
          </w:rPr>
          <w:fldChar w:fldCharType="begin"/>
        </w:r>
        <w:r>
          <w:rPr>
            <w:noProof/>
            <w:webHidden/>
          </w:rPr>
          <w:instrText xml:space="preserve"> PAGEREF _Toc309628580 \h </w:instrText>
        </w:r>
        <w:r>
          <w:rPr>
            <w:noProof/>
            <w:webHidden/>
          </w:rPr>
        </w:r>
        <w:r>
          <w:rPr>
            <w:noProof/>
            <w:webHidden/>
          </w:rPr>
          <w:fldChar w:fldCharType="separate"/>
        </w:r>
        <w:r>
          <w:rPr>
            <w:noProof/>
            <w:webHidden/>
          </w:rPr>
          <w:t>22</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81" w:history="1">
        <w:r w:rsidRPr="00E71669">
          <w:rPr>
            <w:rStyle w:val="Hyperlink"/>
            <w:noProof/>
          </w:rPr>
          <w:t>Relation of containment</w:t>
        </w:r>
        <w:r>
          <w:rPr>
            <w:noProof/>
            <w:webHidden/>
          </w:rPr>
          <w:tab/>
        </w:r>
        <w:r>
          <w:rPr>
            <w:noProof/>
            <w:webHidden/>
          </w:rPr>
          <w:fldChar w:fldCharType="begin"/>
        </w:r>
        <w:r>
          <w:rPr>
            <w:noProof/>
            <w:webHidden/>
          </w:rPr>
          <w:instrText xml:space="preserve"> PAGEREF _Toc309628581 \h </w:instrText>
        </w:r>
        <w:r>
          <w:rPr>
            <w:noProof/>
            <w:webHidden/>
          </w:rPr>
        </w:r>
        <w:r>
          <w:rPr>
            <w:noProof/>
            <w:webHidden/>
          </w:rPr>
          <w:fldChar w:fldCharType="separate"/>
        </w:r>
        <w:r>
          <w:rPr>
            <w:noProof/>
            <w:webHidden/>
          </w:rPr>
          <w:t>23</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82" w:history="1">
        <w:r w:rsidRPr="00E71669">
          <w:rPr>
            <w:rStyle w:val="Hyperlink"/>
            <w:noProof/>
          </w:rPr>
          <w:t>2.2 Specifically</w:t>
        </w:r>
        <w:r w:rsidRPr="00E71669">
          <w:rPr>
            <w:rStyle w:val="Hyperlink"/>
            <w:i/>
            <w:noProof/>
          </w:rPr>
          <w:t xml:space="preserve"> dependent continuant</w:t>
        </w:r>
        <w:r>
          <w:rPr>
            <w:noProof/>
            <w:webHidden/>
          </w:rPr>
          <w:tab/>
        </w:r>
        <w:r>
          <w:rPr>
            <w:noProof/>
            <w:webHidden/>
          </w:rPr>
          <w:fldChar w:fldCharType="begin"/>
        </w:r>
        <w:r>
          <w:rPr>
            <w:noProof/>
            <w:webHidden/>
          </w:rPr>
          <w:instrText xml:space="preserve"> PAGEREF _Toc309628582 \h </w:instrText>
        </w:r>
        <w:r>
          <w:rPr>
            <w:noProof/>
            <w:webHidden/>
          </w:rPr>
        </w:r>
        <w:r>
          <w:rPr>
            <w:noProof/>
            <w:webHidden/>
          </w:rPr>
          <w:fldChar w:fldCharType="separate"/>
        </w:r>
        <w:r>
          <w:rPr>
            <w:noProof/>
            <w:webHidden/>
          </w:rPr>
          <w:t>23</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83" w:history="1">
        <w:r w:rsidRPr="00E71669">
          <w:rPr>
            <w:rStyle w:val="Hyperlink"/>
            <w:noProof/>
          </w:rPr>
          <w:t>Relation of specific dependence</w:t>
        </w:r>
        <w:r>
          <w:rPr>
            <w:noProof/>
            <w:webHidden/>
          </w:rPr>
          <w:tab/>
        </w:r>
        <w:r>
          <w:rPr>
            <w:noProof/>
            <w:webHidden/>
          </w:rPr>
          <w:fldChar w:fldCharType="begin"/>
        </w:r>
        <w:r>
          <w:rPr>
            <w:noProof/>
            <w:webHidden/>
          </w:rPr>
          <w:instrText xml:space="preserve"> PAGEREF _Toc309628583 \h </w:instrText>
        </w:r>
        <w:r>
          <w:rPr>
            <w:noProof/>
            <w:webHidden/>
          </w:rPr>
        </w:r>
        <w:r>
          <w:rPr>
            <w:noProof/>
            <w:webHidden/>
          </w:rPr>
          <w:fldChar w:fldCharType="separate"/>
        </w:r>
        <w:r>
          <w:rPr>
            <w:noProof/>
            <w:webHidden/>
          </w:rPr>
          <w:t>23</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584" w:history="1">
        <w:r w:rsidRPr="00E71669">
          <w:rPr>
            <w:rStyle w:val="Hyperlink"/>
            <w:noProof/>
          </w:rPr>
          <w:t>2.2.1 Quality</w:t>
        </w:r>
        <w:r>
          <w:rPr>
            <w:noProof/>
            <w:webHidden/>
          </w:rPr>
          <w:tab/>
        </w:r>
        <w:r>
          <w:rPr>
            <w:noProof/>
            <w:webHidden/>
          </w:rPr>
          <w:fldChar w:fldCharType="begin"/>
        </w:r>
        <w:r>
          <w:rPr>
            <w:noProof/>
            <w:webHidden/>
          </w:rPr>
          <w:instrText xml:space="preserve"> PAGEREF _Toc309628584 \h </w:instrText>
        </w:r>
        <w:r>
          <w:rPr>
            <w:noProof/>
            <w:webHidden/>
          </w:rPr>
        </w:r>
        <w:r>
          <w:rPr>
            <w:noProof/>
            <w:webHidden/>
          </w:rPr>
          <w:fldChar w:fldCharType="separate"/>
        </w:r>
        <w:r>
          <w:rPr>
            <w:noProof/>
            <w:webHidden/>
          </w:rPr>
          <w:t>24</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85" w:history="1">
        <w:r w:rsidRPr="00E71669">
          <w:rPr>
            <w:rStyle w:val="Hyperlink"/>
            <w:noProof/>
          </w:rPr>
          <w:t>2.2.1.1 Relational quality</w:t>
        </w:r>
        <w:r>
          <w:rPr>
            <w:noProof/>
            <w:webHidden/>
          </w:rPr>
          <w:tab/>
        </w:r>
        <w:r>
          <w:rPr>
            <w:noProof/>
            <w:webHidden/>
          </w:rPr>
          <w:fldChar w:fldCharType="begin"/>
        </w:r>
        <w:r>
          <w:rPr>
            <w:noProof/>
            <w:webHidden/>
          </w:rPr>
          <w:instrText xml:space="preserve"> PAGEREF _Toc309628585 \h </w:instrText>
        </w:r>
        <w:r>
          <w:rPr>
            <w:noProof/>
            <w:webHidden/>
          </w:rPr>
        </w:r>
        <w:r>
          <w:rPr>
            <w:noProof/>
            <w:webHidden/>
          </w:rPr>
          <w:fldChar w:fldCharType="separate"/>
        </w:r>
        <w:r>
          <w:rPr>
            <w:noProof/>
            <w:webHidden/>
          </w:rPr>
          <w:t>25</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586" w:history="1">
        <w:r w:rsidRPr="00E71669">
          <w:rPr>
            <w:rStyle w:val="Hyperlink"/>
            <w:noProof/>
          </w:rPr>
          <w:t>2.2.2 Realizable entity</w:t>
        </w:r>
        <w:r>
          <w:rPr>
            <w:noProof/>
            <w:webHidden/>
          </w:rPr>
          <w:tab/>
        </w:r>
        <w:r>
          <w:rPr>
            <w:noProof/>
            <w:webHidden/>
          </w:rPr>
          <w:fldChar w:fldCharType="begin"/>
        </w:r>
        <w:r>
          <w:rPr>
            <w:noProof/>
            <w:webHidden/>
          </w:rPr>
          <w:instrText xml:space="preserve"> PAGEREF _Toc309628586 \h </w:instrText>
        </w:r>
        <w:r>
          <w:rPr>
            <w:noProof/>
            <w:webHidden/>
          </w:rPr>
        </w:r>
        <w:r>
          <w:rPr>
            <w:noProof/>
            <w:webHidden/>
          </w:rPr>
          <w:fldChar w:fldCharType="separate"/>
        </w:r>
        <w:r>
          <w:rPr>
            <w:noProof/>
            <w:webHidden/>
          </w:rPr>
          <w:t>25</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87" w:history="1">
        <w:r w:rsidRPr="00E71669">
          <w:rPr>
            <w:rStyle w:val="Hyperlink"/>
            <w:noProof/>
          </w:rPr>
          <w:t>Relation of realization</w:t>
        </w:r>
        <w:r>
          <w:rPr>
            <w:noProof/>
            <w:webHidden/>
          </w:rPr>
          <w:tab/>
        </w:r>
        <w:r>
          <w:rPr>
            <w:noProof/>
            <w:webHidden/>
          </w:rPr>
          <w:fldChar w:fldCharType="begin"/>
        </w:r>
        <w:r>
          <w:rPr>
            <w:noProof/>
            <w:webHidden/>
          </w:rPr>
          <w:instrText xml:space="preserve"> PAGEREF _Toc309628587 \h </w:instrText>
        </w:r>
        <w:r>
          <w:rPr>
            <w:noProof/>
            <w:webHidden/>
          </w:rPr>
        </w:r>
        <w:r>
          <w:rPr>
            <w:noProof/>
            <w:webHidden/>
          </w:rPr>
          <w:fldChar w:fldCharType="separate"/>
        </w:r>
        <w:r>
          <w:rPr>
            <w:noProof/>
            <w:webHidden/>
          </w:rPr>
          <w:t>25</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88" w:history="1">
        <w:r w:rsidRPr="00E71669">
          <w:rPr>
            <w:rStyle w:val="Hyperlink"/>
            <w:noProof/>
          </w:rPr>
          <w:t>2.2.2.1</w:t>
        </w:r>
        <w:r>
          <w:rPr>
            <w:rFonts w:asciiTheme="minorHAnsi" w:eastAsiaTheme="minorEastAsia" w:hAnsiTheme="minorHAnsi" w:cstheme="minorBidi"/>
            <w:noProof/>
          </w:rPr>
          <w:tab/>
        </w:r>
        <w:r w:rsidRPr="00E71669">
          <w:rPr>
            <w:rStyle w:val="Hyperlink"/>
            <w:noProof/>
          </w:rPr>
          <w:t>Role (Externally-Grounded Realizable entity)</w:t>
        </w:r>
        <w:r>
          <w:rPr>
            <w:noProof/>
            <w:webHidden/>
          </w:rPr>
          <w:tab/>
        </w:r>
        <w:r>
          <w:rPr>
            <w:noProof/>
            <w:webHidden/>
          </w:rPr>
          <w:fldChar w:fldCharType="begin"/>
        </w:r>
        <w:r>
          <w:rPr>
            <w:noProof/>
            <w:webHidden/>
          </w:rPr>
          <w:instrText xml:space="preserve"> PAGEREF _Toc309628588 \h </w:instrText>
        </w:r>
        <w:r>
          <w:rPr>
            <w:noProof/>
            <w:webHidden/>
          </w:rPr>
        </w:r>
        <w:r>
          <w:rPr>
            <w:noProof/>
            <w:webHidden/>
          </w:rPr>
          <w:fldChar w:fldCharType="separate"/>
        </w:r>
        <w:r>
          <w:rPr>
            <w:noProof/>
            <w:webHidden/>
          </w:rPr>
          <w:t>26</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89" w:history="1">
        <w:r w:rsidRPr="00E71669">
          <w:rPr>
            <w:rStyle w:val="Hyperlink"/>
            <w:noProof/>
          </w:rPr>
          <w:t>2.2.2.2</w:t>
        </w:r>
        <w:r>
          <w:rPr>
            <w:rFonts w:asciiTheme="minorHAnsi" w:eastAsiaTheme="minorEastAsia" w:hAnsiTheme="minorHAnsi" w:cstheme="minorBidi"/>
            <w:noProof/>
          </w:rPr>
          <w:tab/>
        </w:r>
        <w:r w:rsidRPr="00E71669">
          <w:rPr>
            <w:rStyle w:val="Hyperlink"/>
            <w:noProof/>
          </w:rPr>
          <w:t>Disposition (Internally-Grounded Realizable entity)</w:t>
        </w:r>
        <w:r>
          <w:rPr>
            <w:noProof/>
            <w:webHidden/>
          </w:rPr>
          <w:tab/>
        </w:r>
        <w:r>
          <w:rPr>
            <w:noProof/>
            <w:webHidden/>
          </w:rPr>
          <w:fldChar w:fldCharType="begin"/>
        </w:r>
        <w:r>
          <w:rPr>
            <w:noProof/>
            <w:webHidden/>
          </w:rPr>
          <w:instrText xml:space="preserve"> PAGEREF _Toc309628589 \h </w:instrText>
        </w:r>
        <w:r>
          <w:rPr>
            <w:noProof/>
            <w:webHidden/>
          </w:rPr>
        </w:r>
        <w:r>
          <w:rPr>
            <w:noProof/>
            <w:webHidden/>
          </w:rPr>
          <w:fldChar w:fldCharType="separate"/>
        </w:r>
        <w:r>
          <w:rPr>
            <w:noProof/>
            <w:webHidden/>
          </w:rPr>
          <w:t>27</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590" w:history="1">
        <w:r w:rsidRPr="00E71669">
          <w:rPr>
            <w:rStyle w:val="Hyperlink"/>
            <w:noProof/>
          </w:rPr>
          <w:t>2.2.2.3</w:t>
        </w:r>
        <w:r>
          <w:rPr>
            <w:rFonts w:asciiTheme="minorHAnsi" w:eastAsiaTheme="minorEastAsia" w:hAnsiTheme="minorHAnsi" w:cstheme="minorBidi"/>
            <w:noProof/>
          </w:rPr>
          <w:tab/>
        </w:r>
        <w:r w:rsidRPr="00E71669">
          <w:rPr>
            <w:rStyle w:val="Hyperlink"/>
            <w:noProof/>
          </w:rPr>
          <w:t>Function</w:t>
        </w:r>
        <w:r>
          <w:rPr>
            <w:noProof/>
            <w:webHidden/>
          </w:rPr>
          <w:tab/>
        </w:r>
        <w:r>
          <w:rPr>
            <w:noProof/>
            <w:webHidden/>
          </w:rPr>
          <w:fldChar w:fldCharType="begin"/>
        </w:r>
        <w:r>
          <w:rPr>
            <w:noProof/>
            <w:webHidden/>
          </w:rPr>
          <w:instrText xml:space="preserve"> PAGEREF _Toc309628590 \h </w:instrText>
        </w:r>
        <w:r>
          <w:rPr>
            <w:noProof/>
            <w:webHidden/>
          </w:rPr>
        </w:r>
        <w:r>
          <w:rPr>
            <w:noProof/>
            <w:webHidden/>
          </w:rPr>
          <w:fldChar w:fldCharType="separate"/>
        </w:r>
        <w:r>
          <w:rPr>
            <w:noProof/>
            <w:webHidden/>
          </w:rPr>
          <w:t>28</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591" w:history="1">
        <w:r w:rsidRPr="00E71669">
          <w:rPr>
            <w:rStyle w:val="Hyperlink"/>
            <w:noProof/>
          </w:rPr>
          <w:t>2.3 Generically</w:t>
        </w:r>
        <w:r w:rsidRPr="00E71669">
          <w:rPr>
            <w:rStyle w:val="Hyperlink"/>
            <w:i/>
            <w:noProof/>
          </w:rPr>
          <w:t xml:space="preserve"> dependent continuant</w:t>
        </w:r>
        <w:r>
          <w:rPr>
            <w:noProof/>
            <w:webHidden/>
          </w:rPr>
          <w:tab/>
        </w:r>
        <w:r>
          <w:rPr>
            <w:noProof/>
            <w:webHidden/>
          </w:rPr>
          <w:fldChar w:fldCharType="begin"/>
        </w:r>
        <w:r>
          <w:rPr>
            <w:noProof/>
            <w:webHidden/>
          </w:rPr>
          <w:instrText xml:space="preserve"> PAGEREF _Toc309628591 \h </w:instrText>
        </w:r>
        <w:r>
          <w:rPr>
            <w:noProof/>
            <w:webHidden/>
          </w:rPr>
        </w:r>
        <w:r>
          <w:rPr>
            <w:noProof/>
            <w:webHidden/>
          </w:rPr>
          <w:fldChar w:fldCharType="separate"/>
        </w:r>
        <w:r>
          <w:rPr>
            <w:noProof/>
            <w:webHidden/>
          </w:rPr>
          <w:t>29</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92" w:history="1">
        <w:r w:rsidRPr="00E71669">
          <w:rPr>
            <w:rStyle w:val="Hyperlink"/>
            <w:noProof/>
          </w:rPr>
          <w:t>Relation of concretization</w:t>
        </w:r>
        <w:r>
          <w:rPr>
            <w:noProof/>
            <w:webHidden/>
          </w:rPr>
          <w:tab/>
        </w:r>
        <w:r>
          <w:rPr>
            <w:noProof/>
            <w:webHidden/>
          </w:rPr>
          <w:fldChar w:fldCharType="begin"/>
        </w:r>
        <w:r>
          <w:rPr>
            <w:noProof/>
            <w:webHidden/>
          </w:rPr>
          <w:instrText xml:space="preserve"> PAGEREF _Toc309628592 \h </w:instrText>
        </w:r>
        <w:r>
          <w:rPr>
            <w:noProof/>
            <w:webHidden/>
          </w:rPr>
        </w:r>
        <w:r>
          <w:rPr>
            <w:noProof/>
            <w:webHidden/>
          </w:rPr>
          <w:fldChar w:fldCharType="separate"/>
        </w:r>
        <w:r>
          <w:rPr>
            <w:noProof/>
            <w:webHidden/>
          </w:rPr>
          <w:t>31</w:t>
        </w:r>
        <w:r>
          <w:rPr>
            <w:noProof/>
            <w:webHidden/>
          </w:rPr>
          <w:fldChar w:fldCharType="end"/>
        </w:r>
      </w:hyperlink>
    </w:p>
    <w:p w:rsidR="006006B7" w:rsidRDefault="006006B7">
      <w:pPr>
        <w:pStyle w:val="TOC1"/>
        <w:tabs>
          <w:tab w:val="right" w:leader="dot" w:pos="8828"/>
        </w:tabs>
        <w:rPr>
          <w:rFonts w:asciiTheme="minorHAnsi" w:eastAsiaTheme="minorEastAsia" w:hAnsiTheme="minorHAnsi" w:cstheme="minorBidi"/>
          <w:noProof/>
        </w:rPr>
      </w:pPr>
      <w:hyperlink w:anchor="_Toc309628593" w:history="1">
        <w:r w:rsidRPr="00E71669">
          <w:rPr>
            <w:rStyle w:val="Hyperlink"/>
            <w:noProof/>
          </w:rPr>
          <w:t xml:space="preserve">3. </w:t>
        </w:r>
        <w:r w:rsidRPr="00E71669">
          <w:rPr>
            <w:rStyle w:val="Hyperlink"/>
            <w:i/>
            <w:noProof/>
          </w:rPr>
          <w:t>Occurrent</w:t>
        </w:r>
        <w:r>
          <w:rPr>
            <w:noProof/>
            <w:webHidden/>
          </w:rPr>
          <w:tab/>
        </w:r>
        <w:r>
          <w:rPr>
            <w:noProof/>
            <w:webHidden/>
          </w:rPr>
          <w:fldChar w:fldCharType="begin"/>
        </w:r>
        <w:r>
          <w:rPr>
            <w:noProof/>
            <w:webHidden/>
          </w:rPr>
          <w:instrText xml:space="preserve"> PAGEREF _Toc309628593 \h </w:instrText>
        </w:r>
        <w:r>
          <w:rPr>
            <w:noProof/>
            <w:webHidden/>
          </w:rPr>
        </w:r>
        <w:r>
          <w:rPr>
            <w:noProof/>
            <w:webHidden/>
          </w:rPr>
          <w:fldChar w:fldCharType="separate"/>
        </w:r>
        <w:r>
          <w:rPr>
            <w:noProof/>
            <w:webHidden/>
          </w:rPr>
          <w:t>32</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94" w:history="1">
        <w:r w:rsidRPr="00E71669">
          <w:rPr>
            <w:rStyle w:val="Hyperlink"/>
            <w:rFonts w:eastAsia="Times New Roman"/>
            <w:noProof/>
            <w:shd w:val="clear" w:color="auto" w:fill="FFFFFF"/>
          </w:rPr>
          <w:t>Occupies relation</w:t>
        </w:r>
        <w:r>
          <w:rPr>
            <w:noProof/>
            <w:webHidden/>
          </w:rPr>
          <w:tab/>
        </w:r>
        <w:r>
          <w:rPr>
            <w:noProof/>
            <w:webHidden/>
          </w:rPr>
          <w:fldChar w:fldCharType="begin"/>
        </w:r>
        <w:r>
          <w:rPr>
            <w:noProof/>
            <w:webHidden/>
          </w:rPr>
          <w:instrText xml:space="preserve"> PAGEREF _Toc309628594 \h </w:instrText>
        </w:r>
        <w:r>
          <w:rPr>
            <w:noProof/>
            <w:webHidden/>
          </w:rPr>
        </w:r>
        <w:r>
          <w:rPr>
            <w:noProof/>
            <w:webHidden/>
          </w:rPr>
          <w:fldChar w:fldCharType="separate"/>
        </w:r>
        <w:r>
          <w:rPr>
            <w:noProof/>
            <w:webHidden/>
          </w:rPr>
          <w:t>33</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95" w:history="1">
        <w:r w:rsidRPr="00E71669">
          <w:rPr>
            <w:rStyle w:val="Hyperlink"/>
            <w:rFonts w:eastAsia="Times New Roman"/>
            <w:noProof/>
            <w:shd w:val="clear" w:color="auto" w:fill="FFFFFF"/>
          </w:rPr>
          <w:t>Relation of temporal parthood</w:t>
        </w:r>
        <w:r>
          <w:rPr>
            <w:noProof/>
            <w:webHidden/>
          </w:rPr>
          <w:tab/>
        </w:r>
        <w:r>
          <w:rPr>
            <w:noProof/>
            <w:webHidden/>
          </w:rPr>
          <w:fldChar w:fldCharType="begin"/>
        </w:r>
        <w:r>
          <w:rPr>
            <w:noProof/>
            <w:webHidden/>
          </w:rPr>
          <w:instrText xml:space="preserve"> PAGEREF _Toc309628595 \h </w:instrText>
        </w:r>
        <w:r>
          <w:rPr>
            <w:noProof/>
            <w:webHidden/>
          </w:rPr>
        </w:r>
        <w:r>
          <w:rPr>
            <w:noProof/>
            <w:webHidden/>
          </w:rPr>
          <w:fldChar w:fldCharType="separate"/>
        </w:r>
        <w:r>
          <w:rPr>
            <w:noProof/>
            <w:webHidden/>
          </w:rPr>
          <w:t>34</w:t>
        </w:r>
        <w:r>
          <w:rPr>
            <w:noProof/>
            <w:webHidden/>
          </w:rPr>
          <w:fldChar w:fldCharType="end"/>
        </w:r>
      </w:hyperlink>
    </w:p>
    <w:p w:rsidR="006006B7" w:rsidRDefault="006006B7">
      <w:pPr>
        <w:pStyle w:val="TOC2"/>
        <w:tabs>
          <w:tab w:val="right" w:leader="dot" w:pos="8828"/>
        </w:tabs>
        <w:rPr>
          <w:rFonts w:asciiTheme="minorHAnsi" w:eastAsiaTheme="minorEastAsia" w:hAnsiTheme="minorHAnsi" w:cstheme="minorBidi"/>
          <w:noProof/>
        </w:rPr>
      </w:pPr>
      <w:hyperlink w:anchor="_Toc309628596" w:history="1">
        <w:r w:rsidRPr="00E71669">
          <w:rPr>
            <w:rStyle w:val="Hyperlink"/>
            <w:noProof/>
          </w:rPr>
          <w:t xml:space="preserve">Relation of boundary-dependence for </w:t>
        </w:r>
        <w:r w:rsidRPr="00E71669">
          <w:rPr>
            <w:rStyle w:val="Hyperlink"/>
            <w:i/>
            <w:noProof/>
          </w:rPr>
          <w:t>occurrents</w:t>
        </w:r>
        <w:r>
          <w:rPr>
            <w:noProof/>
            <w:webHidden/>
          </w:rPr>
          <w:tab/>
        </w:r>
        <w:r>
          <w:rPr>
            <w:noProof/>
            <w:webHidden/>
          </w:rPr>
          <w:fldChar w:fldCharType="begin"/>
        </w:r>
        <w:r>
          <w:rPr>
            <w:noProof/>
            <w:webHidden/>
          </w:rPr>
          <w:instrText xml:space="preserve"> PAGEREF _Toc309628596 \h </w:instrText>
        </w:r>
        <w:r>
          <w:rPr>
            <w:noProof/>
            <w:webHidden/>
          </w:rPr>
        </w:r>
        <w:r>
          <w:rPr>
            <w:noProof/>
            <w:webHidden/>
          </w:rPr>
          <w:fldChar w:fldCharType="separate"/>
        </w:r>
        <w:r>
          <w:rPr>
            <w:noProof/>
            <w:webHidden/>
          </w:rPr>
          <w:t>34</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597" w:history="1">
        <w:r w:rsidRPr="00E71669">
          <w:rPr>
            <w:rStyle w:val="Hyperlink"/>
            <w:noProof/>
          </w:rPr>
          <w:t>Process</w:t>
        </w:r>
        <w:r>
          <w:rPr>
            <w:noProof/>
            <w:webHidden/>
          </w:rPr>
          <w:tab/>
        </w:r>
        <w:r>
          <w:rPr>
            <w:noProof/>
            <w:webHidden/>
          </w:rPr>
          <w:fldChar w:fldCharType="begin"/>
        </w:r>
        <w:r>
          <w:rPr>
            <w:noProof/>
            <w:webHidden/>
          </w:rPr>
          <w:instrText xml:space="preserve"> PAGEREF _Toc309628597 \h </w:instrText>
        </w:r>
        <w:r>
          <w:rPr>
            <w:noProof/>
            <w:webHidden/>
          </w:rPr>
        </w:r>
        <w:r>
          <w:rPr>
            <w:noProof/>
            <w:webHidden/>
          </w:rPr>
          <w:fldChar w:fldCharType="separate"/>
        </w:r>
        <w:r>
          <w:rPr>
            <w:noProof/>
            <w:webHidden/>
          </w:rPr>
          <w:t>35</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598" w:history="1">
        <w:r w:rsidRPr="00E71669">
          <w:rPr>
            <w:rStyle w:val="Hyperlink"/>
            <w:noProof/>
          </w:rPr>
          <w:t>Process boundary</w:t>
        </w:r>
        <w:r>
          <w:rPr>
            <w:noProof/>
            <w:webHidden/>
          </w:rPr>
          <w:tab/>
        </w:r>
        <w:r>
          <w:rPr>
            <w:noProof/>
            <w:webHidden/>
          </w:rPr>
          <w:fldChar w:fldCharType="begin"/>
        </w:r>
        <w:r>
          <w:rPr>
            <w:noProof/>
            <w:webHidden/>
          </w:rPr>
          <w:instrText xml:space="preserve"> PAGEREF _Toc309628598 \h </w:instrText>
        </w:r>
        <w:r>
          <w:rPr>
            <w:noProof/>
            <w:webHidden/>
          </w:rPr>
        </w:r>
        <w:r>
          <w:rPr>
            <w:noProof/>
            <w:webHidden/>
          </w:rPr>
          <w:fldChar w:fldCharType="separate"/>
        </w:r>
        <w:r>
          <w:rPr>
            <w:noProof/>
            <w:webHidden/>
          </w:rPr>
          <w:t>35</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599" w:history="1">
        <w:r w:rsidRPr="00E71669">
          <w:rPr>
            <w:rStyle w:val="Hyperlink"/>
            <w:noProof/>
          </w:rPr>
          <w:t>Spatiotemporal region</w:t>
        </w:r>
        <w:r>
          <w:rPr>
            <w:noProof/>
            <w:webHidden/>
          </w:rPr>
          <w:tab/>
        </w:r>
        <w:r>
          <w:rPr>
            <w:noProof/>
            <w:webHidden/>
          </w:rPr>
          <w:fldChar w:fldCharType="begin"/>
        </w:r>
        <w:r>
          <w:rPr>
            <w:noProof/>
            <w:webHidden/>
          </w:rPr>
          <w:instrText xml:space="preserve"> PAGEREF _Toc309628599 \h </w:instrText>
        </w:r>
        <w:r>
          <w:rPr>
            <w:noProof/>
            <w:webHidden/>
          </w:rPr>
        </w:r>
        <w:r>
          <w:rPr>
            <w:noProof/>
            <w:webHidden/>
          </w:rPr>
          <w:fldChar w:fldCharType="separate"/>
        </w:r>
        <w:r>
          <w:rPr>
            <w:noProof/>
            <w:webHidden/>
          </w:rPr>
          <w:t>45</w:t>
        </w:r>
        <w:r>
          <w:rPr>
            <w:noProof/>
            <w:webHidden/>
          </w:rPr>
          <w:fldChar w:fldCharType="end"/>
        </w:r>
      </w:hyperlink>
    </w:p>
    <w:p w:rsidR="006006B7" w:rsidRDefault="006006B7">
      <w:pPr>
        <w:pStyle w:val="TOC3"/>
        <w:rPr>
          <w:rFonts w:asciiTheme="minorHAnsi" w:eastAsiaTheme="minorEastAsia" w:hAnsiTheme="minorHAnsi" w:cstheme="minorBidi"/>
          <w:noProof/>
        </w:rPr>
      </w:pPr>
      <w:hyperlink w:anchor="_Toc309628600" w:history="1">
        <w:r w:rsidRPr="00E71669">
          <w:rPr>
            <w:rStyle w:val="Hyperlink"/>
            <w:noProof/>
          </w:rPr>
          <w:t>Temporal region</w:t>
        </w:r>
        <w:r>
          <w:rPr>
            <w:noProof/>
            <w:webHidden/>
          </w:rPr>
          <w:tab/>
        </w:r>
        <w:r>
          <w:rPr>
            <w:noProof/>
            <w:webHidden/>
          </w:rPr>
          <w:fldChar w:fldCharType="begin"/>
        </w:r>
        <w:r>
          <w:rPr>
            <w:noProof/>
            <w:webHidden/>
          </w:rPr>
          <w:instrText xml:space="preserve"> PAGEREF _Toc309628600 \h </w:instrText>
        </w:r>
        <w:r>
          <w:rPr>
            <w:noProof/>
            <w:webHidden/>
          </w:rPr>
        </w:r>
        <w:r>
          <w:rPr>
            <w:noProof/>
            <w:webHidden/>
          </w:rPr>
          <w:fldChar w:fldCharType="separate"/>
        </w:r>
        <w:r>
          <w:rPr>
            <w:noProof/>
            <w:webHidden/>
          </w:rPr>
          <w:t>46</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601" w:history="1">
        <w:r w:rsidRPr="00E71669">
          <w:rPr>
            <w:rStyle w:val="Hyperlink"/>
            <w:noProof/>
          </w:rPr>
          <w:t>Zero-dimensional temporal region</w:t>
        </w:r>
        <w:r>
          <w:rPr>
            <w:noProof/>
            <w:webHidden/>
          </w:rPr>
          <w:tab/>
        </w:r>
        <w:r>
          <w:rPr>
            <w:noProof/>
            <w:webHidden/>
          </w:rPr>
          <w:fldChar w:fldCharType="begin"/>
        </w:r>
        <w:r>
          <w:rPr>
            <w:noProof/>
            <w:webHidden/>
          </w:rPr>
          <w:instrText xml:space="preserve"> PAGEREF _Toc309628601 \h </w:instrText>
        </w:r>
        <w:r>
          <w:rPr>
            <w:noProof/>
            <w:webHidden/>
          </w:rPr>
        </w:r>
        <w:r>
          <w:rPr>
            <w:noProof/>
            <w:webHidden/>
          </w:rPr>
          <w:fldChar w:fldCharType="separate"/>
        </w:r>
        <w:r>
          <w:rPr>
            <w:noProof/>
            <w:webHidden/>
          </w:rPr>
          <w:t>46</w:t>
        </w:r>
        <w:r>
          <w:rPr>
            <w:noProof/>
            <w:webHidden/>
          </w:rPr>
          <w:fldChar w:fldCharType="end"/>
        </w:r>
      </w:hyperlink>
    </w:p>
    <w:p w:rsidR="006006B7" w:rsidRDefault="006006B7">
      <w:pPr>
        <w:pStyle w:val="TOC4"/>
        <w:rPr>
          <w:rFonts w:asciiTheme="minorHAnsi" w:eastAsiaTheme="minorEastAsia" w:hAnsiTheme="minorHAnsi" w:cstheme="minorBidi"/>
          <w:noProof/>
        </w:rPr>
      </w:pPr>
      <w:hyperlink w:anchor="_Toc309628602" w:history="1">
        <w:r w:rsidRPr="00E71669">
          <w:rPr>
            <w:rStyle w:val="Hyperlink"/>
            <w:noProof/>
          </w:rPr>
          <w:t>One-dimensional temporal region</w:t>
        </w:r>
        <w:r>
          <w:rPr>
            <w:noProof/>
            <w:webHidden/>
          </w:rPr>
          <w:tab/>
        </w:r>
        <w:r>
          <w:rPr>
            <w:noProof/>
            <w:webHidden/>
          </w:rPr>
          <w:fldChar w:fldCharType="begin"/>
        </w:r>
        <w:r>
          <w:rPr>
            <w:noProof/>
            <w:webHidden/>
          </w:rPr>
          <w:instrText xml:space="preserve"> PAGEREF _Toc309628602 \h </w:instrText>
        </w:r>
        <w:r>
          <w:rPr>
            <w:noProof/>
            <w:webHidden/>
          </w:rPr>
        </w:r>
        <w:r>
          <w:rPr>
            <w:noProof/>
            <w:webHidden/>
          </w:rPr>
          <w:fldChar w:fldCharType="separate"/>
        </w:r>
        <w:r>
          <w:rPr>
            <w:noProof/>
            <w:webHidden/>
          </w:rPr>
          <w:t>46</w:t>
        </w:r>
        <w:r>
          <w:rPr>
            <w:noProof/>
            <w:webHidden/>
          </w:rPr>
          <w:fldChar w:fldCharType="end"/>
        </w:r>
      </w:hyperlink>
    </w:p>
    <w:p w:rsidR="00215638" w:rsidRPr="00C5140F" w:rsidRDefault="00F40B9B" w:rsidP="006C241A">
      <w:pPr>
        <w:spacing w:after="0" w:line="360" w:lineRule="auto"/>
        <w:mirrorIndents/>
        <w:rPr>
          <w:rFonts w:ascii="Times New Roman" w:hAnsi="Times New Roman"/>
          <w:b/>
          <w:sz w:val="20"/>
          <w:szCs w:val="20"/>
        </w:rPr>
      </w:pPr>
      <w:r w:rsidRPr="00C5140F">
        <w:rPr>
          <w:rFonts w:ascii="Times New Roman" w:hAnsi="Times New Roman"/>
          <w:b/>
          <w:sz w:val="20"/>
          <w:szCs w:val="20"/>
        </w:rPr>
        <w:fldChar w:fldCharType="end"/>
      </w:r>
    </w:p>
    <w:p w:rsidR="00755698" w:rsidRPr="00C5140F" w:rsidRDefault="00755698" w:rsidP="006C241A">
      <w:pPr>
        <w:spacing w:after="0" w:line="360" w:lineRule="auto"/>
        <w:mirrorIndents/>
        <w:rPr>
          <w:rFonts w:ascii="Times New Roman" w:hAnsi="Times New Roman"/>
          <w:b/>
          <w:sz w:val="20"/>
          <w:szCs w:val="20"/>
        </w:rPr>
      </w:pPr>
    </w:p>
    <w:p w:rsidR="00755698" w:rsidRPr="00C5140F" w:rsidRDefault="00755698" w:rsidP="006C241A">
      <w:pPr>
        <w:spacing w:after="0" w:line="360" w:lineRule="auto"/>
        <w:mirrorIndents/>
        <w:rPr>
          <w:rFonts w:ascii="Times New Roman" w:hAnsi="Times New Roman"/>
          <w:b/>
          <w:sz w:val="20"/>
          <w:szCs w:val="20"/>
        </w:rPr>
      </w:pPr>
    </w:p>
    <w:p w:rsidR="00755698" w:rsidRPr="00471185" w:rsidRDefault="00755698" w:rsidP="006C241A">
      <w:pPr>
        <w:spacing w:beforeLines="1" w:before="2" w:afterLines="1" w:after="2" w:line="360" w:lineRule="auto"/>
        <w:rPr>
          <w:rFonts w:ascii="Times New Roman" w:hAnsi="Times New Roman"/>
          <w:sz w:val="24"/>
          <w:szCs w:val="24"/>
        </w:rPr>
      </w:pPr>
    </w:p>
    <w:p w:rsidR="00755698" w:rsidRDefault="00755698" w:rsidP="006C241A">
      <w:pPr>
        <w:spacing w:line="360" w:lineRule="auto"/>
        <w:rPr>
          <w:lang w:val="pt-BR"/>
        </w:rPr>
        <w:sectPr w:rsidR="00755698" w:rsidSect="00CA0038">
          <w:headerReference w:type="even" r:id="rId10"/>
          <w:headerReference w:type="default" r:id="rId11"/>
          <w:footerReference w:type="default" r:id="rId12"/>
          <w:headerReference w:type="first" r:id="rId13"/>
          <w:footerReference w:type="first" r:id="rId14"/>
          <w:pgSz w:w="12240" w:h="15840"/>
          <w:pgMar w:top="1417" w:right="1701" w:bottom="1417" w:left="1701" w:header="720" w:footer="720" w:gutter="0"/>
          <w:cols w:space="720"/>
          <w:titlePg/>
          <w:docGrid w:linePitch="360"/>
        </w:sectPr>
      </w:pPr>
    </w:p>
    <w:p w:rsidR="00215638" w:rsidRDefault="00215638" w:rsidP="006C241A">
      <w:pPr>
        <w:pStyle w:val="Heading1"/>
      </w:pPr>
      <w:bookmarkStart w:id="0" w:name="_Toc309628560"/>
      <w:r>
        <w:lastRenderedPageBreak/>
        <w:t>Introduction</w:t>
      </w:r>
      <w:bookmarkEnd w:id="0"/>
    </w:p>
    <w:p w:rsidR="00F604ED" w:rsidRDefault="00F604ED" w:rsidP="006C241A">
      <w:pPr>
        <w:spacing w:beforeLines="1" w:before="2" w:afterLines="1" w:after="2" w:line="360" w:lineRule="auto"/>
        <w:jc w:val="both"/>
        <w:rPr>
          <w:rFonts w:ascii="Times New Roman" w:hAnsi="Times New Roman"/>
          <w:sz w:val="23"/>
          <w:szCs w:val="23"/>
        </w:rPr>
      </w:pPr>
    </w:p>
    <w:p w:rsidR="004619F8" w:rsidRDefault="004619F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This document is a guide for those using Basic Formal Ontology (BFO) as </w:t>
      </w:r>
      <w:proofErr w:type="gramStart"/>
      <w:r>
        <w:rPr>
          <w:rFonts w:ascii="Times New Roman" w:hAnsi="Times New Roman"/>
          <w:sz w:val="23"/>
          <w:szCs w:val="23"/>
        </w:rPr>
        <w:t>an upper</w:t>
      </w:r>
      <w:proofErr w:type="gramEnd"/>
      <w:r>
        <w:rPr>
          <w:rFonts w:ascii="Times New Roman" w:hAnsi="Times New Roman"/>
          <w:sz w:val="23"/>
          <w:szCs w:val="23"/>
        </w:rPr>
        <w:t>-level ontology to support the creation of domain ontologies containing terms referring to particulars of different sorts.</w:t>
      </w:r>
    </w:p>
    <w:p w:rsidR="004619F8" w:rsidRDefault="004619F8" w:rsidP="006C241A">
      <w:pPr>
        <w:spacing w:beforeLines="1" w:before="2" w:afterLines="1" w:after="2" w:line="360" w:lineRule="auto"/>
        <w:jc w:val="both"/>
        <w:rPr>
          <w:rFonts w:ascii="Times New Roman" w:hAnsi="Times New Roman"/>
          <w:sz w:val="23"/>
          <w:szCs w:val="23"/>
        </w:rPr>
      </w:pPr>
    </w:p>
    <w:p w:rsidR="004619F8" w:rsidRDefault="004619F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BFO </w:t>
      </w:r>
      <w:r w:rsidR="008369F7">
        <w:rPr>
          <w:rFonts w:ascii="Times New Roman" w:hAnsi="Times New Roman"/>
          <w:sz w:val="23"/>
          <w:szCs w:val="23"/>
        </w:rPr>
        <w:t>is</w:t>
      </w:r>
      <w:r>
        <w:rPr>
          <w:rFonts w:ascii="Times New Roman" w:hAnsi="Times New Roman"/>
          <w:sz w:val="23"/>
          <w:szCs w:val="23"/>
        </w:rPr>
        <w:t xml:space="preserve"> a formal ontology, which means that</w:t>
      </w:r>
      <w:r w:rsidR="008369F7">
        <w:rPr>
          <w:rFonts w:ascii="Times New Roman" w:hAnsi="Times New Roman"/>
          <w:sz w:val="23"/>
          <w:szCs w:val="23"/>
        </w:rPr>
        <w:t xml:space="preserve"> it is </w:t>
      </w:r>
      <w:r>
        <w:rPr>
          <w:rFonts w:ascii="Times New Roman" w:hAnsi="Times New Roman"/>
          <w:sz w:val="23"/>
          <w:szCs w:val="23"/>
        </w:rPr>
        <w:t xml:space="preserve">designed to be </w:t>
      </w:r>
      <w:r w:rsidR="008369F7">
        <w:rPr>
          <w:rFonts w:ascii="Times New Roman" w:hAnsi="Times New Roman"/>
          <w:sz w:val="23"/>
          <w:szCs w:val="23"/>
        </w:rPr>
        <w:t xml:space="preserve">neutral with regard to the </w:t>
      </w:r>
      <w:r w:rsidR="000431A7">
        <w:rPr>
          <w:rFonts w:ascii="Times New Roman" w:hAnsi="Times New Roman"/>
          <w:sz w:val="23"/>
          <w:szCs w:val="23"/>
        </w:rPr>
        <w:t>material</w:t>
      </w:r>
      <w:r w:rsidR="008369F7">
        <w:rPr>
          <w:rFonts w:ascii="Times New Roman" w:hAnsi="Times New Roman"/>
          <w:sz w:val="23"/>
          <w:szCs w:val="23"/>
        </w:rPr>
        <w:t xml:space="preserve"> domains to which it is applied. The application of a formal ontology such as BFO brings benefits of reuse, cumulation of data, and reasoning, and provides </w:t>
      </w:r>
      <w:r>
        <w:rPr>
          <w:rFonts w:ascii="Times New Roman" w:hAnsi="Times New Roman"/>
          <w:sz w:val="23"/>
          <w:szCs w:val="23"/>
        </w:rPr>
        <w:t xml:space="preserve">a set of </w:t>
      </w:r>
      <w:r w:rsidR="008369F7">
        <w:rPr>
          <w:rFonts w:ascii="Times New Roman" w:hAnsi="Times New Roman"/>
          <w:sz w:val="23"/>
          <w:szCs w:val="23"/>
        </w:rPr>
        <w:t>common formal theories (for example of mereo</w:t>
      </w:r>
      <w:r w:rsidR="00E44217">
        <w:rPr>
          <w:rFonts w:ascii="Times New Roman" w:hAnsi="Times New Roman"/>
          <w:sz w:val="23"/>
          <w:szCs w:val="23"/>
        </w:rPr>
        <w:t>topo</w:t>
      </w:r>
      <w:r w:rsidR="008369F7">
        <w:rPr>
          <w:rFonts w:ascii="Times New Roman" w:hAnsi="Times New Roman"/>
          <w:sz w:val="23"/>
          <w:szCs w:val="23"/>
        </w:rPr>
        <w:t xml:space="preserve">logy </w:t>
      </w:r>
      <w:r w:rsidR="00E44217">
        <w:rPr>
          <w:rFonts w:ascii="Times New Roman" w:hAnsi="Times New Roman"/>
          <w:sz w:val="23"/>
          <w:szCs w:val="23"/>
        </w:rPr>
        <w:t>[</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_Ref309560610 \r \h </w:instrText>
      </w:r>
      <w:r w:rsidR="00E44217">
        <w:rPr>
          <w:rFonts w:ascii="Times New Roman" w:hAnsi="Times New Roman"/>
          <w:sz w:val="23"/>
          <w:szCs w:val="23"/>
        </w:rPr>
      </w:r>
      <w:r w:rsidR="00E44217">
        <w:rPr>
          <w:rFonts w:ascii="Times New Roman" w:hAnsi="Times New Roman"/>
          <w:sz w:val="23"/>
          <w:szCs w:val="23"/>
        </w:rPr>
        <w:fldChar w:fldCharType="separate"/>
      </w:r>
      <w:r w:rsidR="006006B7">
        <w:rPr>
          <w:rFonts w:ascii="Times New Roman" w:hAnsi="Times New Roman"/>
          <w:sz w:val="23"/>
          <w:szCs w:val="23"/>
        </w:rPr>
        <w:t>5</w:t>
      </w:r>
      <w:r w:rsidR="00E44217">
        <w:rPr>
          <w:rFonts w:ascii="Times New Roman" w:hAnsi="Times New Roman"/>
          <w:sz w:val="23"/>
          <w:szCs w:val="23"/>
        </w:rPr>
        <w:fldChar w:fldCharType="end"/>
      </w:r>
      <w:r w:rsidR="00E44217">
        <w:rPr>
          <w:rFonts w:ascii="Times New Roman" w:hAnsi="Times New Roman"/>
          <w:sz w:val="23"/>
          <w:szCs w:val="23"/>
        </w:rPr>
        <w:t xml:space="preserve">] </w:t>
      </w:r>
      <w:r w:rsidR="008369F7">
        <w:rPr>
          <w:rFonts w:ascii="Times New Roman" w:hAnsi="Times New Roman"/>
          <w:sz w:val="23"/>
          <w:szCs w:val="23"/>
        </w:rPr>
        <w:t xml:space="preserve">and </w:t>
      </w:r>
      <w:r w:rsidR="00E44217">
        <w:rPr>
          <w:rFonts w:ascii="Times New Roman" w:hAnsi="Times New Roman"/>
          <w:sz w:val="23"/>
          <w:szCs w:val="23"/>
        </w:rPr>
        <w:t xml:space="preserve">of </w:t>
      </w:r>
      <w:r w:rsidR="008369F7">
        <w:rPr>
          <w:rFonts w:ascii="Times New Roman" w:hAnsi="Times New Roman"/>
          <w:sz w:val="23"/>
          <w:szCs w:val="23"/>
        </w:rPr>
        <w:t>qualitative spatial reasoning</w:t>
      </w:r>
      <w:r w:rsidR="00E44217">
        <w:rPr>
          <w:rFonts w:ascii="Times New Roman" w:hAnsi="Times New Roman"/>
          <w:sz w:val="23"/>
          <w:szCs w:val="23"/>
        </w:rPr>
        <w:t xml:space="preserve"> [</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_Ref309560749 \r \h </w:instrText>
      </w:r>
      <w:r w:rsidR="00E44217">
        <w:rPr>
          <w:rFonts w:ascii="Times New Roman" w:hAnsi="Times New Roman"/>
          <w:sz w:val="23"/>
          <w:szCs w:val="23"/>
        </w:rPr>
      </w:r>
      <w:r w:rsidR="00E44217">
        <w:rPr>
          <w:rFonts w:ascii="Times New Roman" w:hAnsi="Times New Roman"/>
          <w:sz w:val="23"/>
          <w:szCs w:val="23"/>
        </w:rPr>
        <w:fldChar w:fldCharType="separate"/>
      </w:r>
      <w:r w:rsidR="006006B7">
        <w:rPr>
          <w:rFonts w:ascii="Times New Roman" w:hAnsi="Times New Roman"/>
          <w:sz w:val="23"/>
          <w:szCs w:val="23"/>
        </w:rPr>
        <w:t>18</w:t>
      </w:r>
      <w:r w:rsidR="00E44217">
        <w:rPr>
          <w:rFonts w:ascii="Times New Roman" w:hAnsi="Times New Roman"/>
          <w:sz w:val="23"/>
          <w:szCs w:val="23"/>
        </w:rPr>
        <w:fldChar w:fldCharType="end"/>
      </w:r>
      <w:r w:rsidR="00E44217">
        <w:rPr>
          <w:rFonts w:ascii="Times New Roman" w:hAnsi="Times New Roman"/>
          <w:sz w:val="23"/>
          <w:szCs w:val="23"/>
        </w:rPr>
        <w:t>]</w:t>
      </w:r>
      <w:r w:rsidR="008369F7">
        <w:rPr>
          <w:rFonts w:ascii="Times New Roman" w:hAnsi="Times New Roman"/>
          <w:sz w:val="23"/>
          <w:szCs w:val="23"/>
        </w:rPr>
        <w:t xml:space="preserve">) which do not need to be redeveloped for each successive domain. </w:t>
      </w:r>
      <w:r w:rsidR="00465C17">
        <w:rPr>
          <w:rFonts w:ascii="Times New Roman" w:hAnsi="Times New Roman"/>
          <w:sz w:val="23"/>
          <w:szCs w:val="23"/>
        </w:rPr>
        <w:t xml:space="preserve">For such benefits to be </w:t>
      </w:r>
      <w:r w:rsidR="00494B7A">
        <w:rPr>
          <w:rFonts w:ascii="Times New Roman" w:hAnsi="Times New Roman"/>
          <w:sz w:val="23"/>
          <w:szCs w:val="23"/>
        </w:rPr>
        <w:t>achieva</w:t>
      </w:r>
      <w:r w:rsidR="00465C17">
        <w:rPr>
          <w:rFonts w:ascii="Times New Roman" w:hAnsi="Times New Roman"/>
          <w:sz w:val="23"/>
          <w:szCs w:val="23"/>
        </w:rPr>
        <w:t>ble,</w:t>
      </w:r>
      <w:r w:rsidR="00494B7A">
        <w:rPr>
          <w:rFonts w:ascii="Times New Roman" w:hAnsi="Times New Roman"/>
          <w:sz w:val="23"/>
          <w:szCs w:val="23"/>
        </w:rPr>
        <w:t xml:space="preserve"> </w:t>
      </w:r>
      <w:r w:rsidR="008369F7">
        <w:rPr>
          <w:rFonts w:ascii="Times New Roman" w:hAnsi="Times New Roman"/>
          <w:sz w:val="23"/>
          <w:szCs w:val="23"/>
        </w:rPr>
        <w:t>however</w:t>
      </w:r>
      <w:r w:rsidR="00465C17">
        <w:rPr>
          <w:rFonts w:ascii="Times New Roman" w:hAnsi="Times New Roman"/>
          <w:sz w:val="23"/>
          <w:szCs w:val="23"/>
        </w:rPr>
        <w:t>, BFO must be capable of being applied to material domains</w:t>
      </w:r>
      <w:r w:rsidR="00494B7A">
        <w:rPr>
          <w:rFonts w:ascii="Times New Roman" w:hAnsi="Times New Roman"/>
          <w:sz w:val="23"/>
          <w:szCs w:val="23"/>
        </w:rPr>
        <w:t xml:space="preserve"> </w:t>
      </w:r>
      <w:r>
        <w:rPr>
          <w:rFonts w:ascii="Times New Roman" w:hAnsi="Times New Roman"/>
          <w:sz w:val="23"/>
          <w:szCs w:val="23"/>
        </w:rPr>
        <w:t>and i</w:t>
      </w:r>
      <w:r w:rsidR="000B04F9" w:rsidRPr="000B04F9">
        <w:rPr>
          <w:rFonts w:ascii="Times New Roman" w:hAnsi="Times New Roman"/>
          <w:sz w:val="23"/>
          <w:szCs w:val="23"/>
        </w:rPr>
        <w:t xml:space="preserve">n what follows we document </w:t>
      </w:r>
      <w:r>
        <w:rPr>
          <w:rFonts w:ascii="Times New Roman" w:hAnsi="Times New Roman"/>
          <w:sz w:val="23"/>
          <w:szCs w:val="23"/>
        </w:rPr>
        <w:t xml:space="preserve">how such application is to be effected. We describe </w:t>
      </w:r>
      <w:r w:rsidR="000B04F9" w:rsidRPr="000B04F9">
        <w:rPr>
          <w:rFonts w:ascii="Times New Roman" w:hAnsi="Times New Roman"/>
          <w:sz w:val="23"/>
          <w:szCs w:val="23"/>
        </w:rPr>
        <w:t xml:space="preserve">the conditions which must be satisfied </w:t>
      </w:r>
      <w:r w:rsidR="005D1353" w:rsidRPr="000B04F9">
        <w:rPr>
          <w:rFonts w:ascii="Times New Roman" w:hAnsi="Times New Roman"/>
          <w:sz w:val="23"/>
          <w:szCs w:val="23"/>
        </w:rPr>
        <w:t>by</w:t>
      </w:r>
      <w:r w:rsidR="005D1353" w:rsidRPr="00465C17">
        <w:rPr>
          <w:rFonts w:ascii="Times New Roman" w:hAnsi="Times New Roman"/>
          <w:sz w:val="23"/>
          <w:szCs w:val="23"/>
        </w:rPr>
        <w:t xml:space="preserve"> entities</w:t>
      </w:r>
      <w:r w:rsidR="000B04F9" w:rsidRPr="000B04F9">
        <w:rPr>
          <w:rFonts w:ascii="Times New Roman" w:hAnsi="Times New Roman"/>
          <w:sz w:val="23"/>
          <w:szCs w:val="23"/>
        </w:rPr>
        <w:t xml:space="preserve"> </w:t>
      </w:r>
      <w:r>
        <w:rPr>
          <w:rFonts w:ascii="Times New Roman" w:hAnsi="Times New Roman"/>
          <w:sz w:val="23"/>
          <w:szCs w:val="23"/>
        </w:rPr>
        <w:t xml:space="preserve">of given sorts </w:t>
      </w:r>
      <w:r w:rsidR="000B04F9" w:rsidRPr="000B04F9">
        <w:rPr>
          <w:rFonts w:ascii="Times New Roman" w:hAnsi="Times New Roman"/>
          <w:sz w:val="23"/>
          <w:szCs w:val="23"/>
        </w:rPr>
        <w:t xml:space="preserve">if they are properly to be categorized as instantiating the different </w:t>
      </w:r>
      <w:r w:rsidR="00F00EBF">
        <w:rPr>
          <w:rFonts w:ascii="Times New Roman" w:hAnsi="Times New Roman"/>
          <w:sz w:val="23"/>
          <w:szCs w:val="23"/>
        </w:rPr>
        <w:t xml:space="preserve">universals recognized by </w:t>
      </w:r>
      <w:r>
        <w:rPr>
          <w:rFonts w:ascii="Times New Roman" w:hAnsi="Times New Roman"/>
          <w:sz w:val="23"/>
          <w:szCs w:val="23"/>
        </w:rPr>
        <w:t>BFO and we provide a summary of the associated relations</w:t>
      </w:r>
      <w:r w:rsidR="000B04F9" w:rsidRPr="000B04F9">
        <w:rPr>
          <w:rFonts w:ascii="Times New Roman" w:hAnsi="Times New Roman"/>
          <w:sz w:val="23"/>
          <w:szCs w:val="23"/>
        </w:rPr>
        <w:t xml:space="preserve">. </w:t>
      </w:r>
    </w:p>
    <w:p w:rsidR="004619F8" w:rsidRDefault="004619F8" w:rsidP="006C241A">
      <w:pPr>
        <w:spacing w:beforeLines="1" w:before="2" w:afterLines="1" w:after="2" w:line="360" w:lineRule="auto"/>
        <w:jc w:val="both"/>
        <w:rPr>
          <w:rFonts w:ascii="Times New Roman" w:hAnsi="Times New Roman"/>
          <w:sz w:val="23"/>
          <w:szCs w:val="23"/>
        </w:rPr>
      </w:pPr>
    </w:p>
    <w:p w:rsidR="000B04F9" w:rsidRDefault="000B04F9" w:rsidP="006C241A">
      <w:pPr>
        <w:spacing w:beforeLines="1" w:before="2" w:afterLines="1" w:after="2" w:line="360" w:lineRule="auto"/>
        <w:jc w:val="both"/>
        <w:rPr>
          <w:rFonts w:ascii="Times New Roman" w:hAnsi="Times New Roman"/>
          <w:sz w:val="23"/>
          <w:szCs w:val="23"/>
        </w:rPr>
      </w:pPr>
      <w:r w:rsidRPr="000B04F9">
        <w:rPr>
          <w:rFonts w:ascii="Times New Roman" w:hAnsi="Times New Roman"/>
          <w:sz w:val="23"/>
          <w:szCs w:val="23"/>
        </w:rPr>
        <w:t xml:space="preserve">To specify these conditions we will utilize </w:t>
      </w:r>
      <w:proofErr w:type="gramStart"/>
      <w:r w:rsidRPr="000B04F9">
        <w:rPr>
          <w:rFonts w:ascii="Times New Roman" w:hAnsi="Times New Roman"/>
          <w:sz w:val="23"/>
          <w:szCs w:val="23"/>
        </w:rPr>
        <w:t>a semi</w:t>
      </w:r>
      <w:proofErr w:type="gramEnd"/>
      <w:r w:rsidRPr="000B04F9">
        <w:rPr>
          <w:rFonts w:ascii="Times New Roman" w:hAnsi="Times New Roman"/>
          <w:sz w:val="23"/>
          <w:szCs w:val="23"/>
        </w:rPr>
        <w:t xml:space="preserve">-formalized English that </w:t>
      </w:r>
      <w:r w:rsidR="00B56564">
        <w:rPr>
          <w:rFonts w:ascii="Times New Roman" w:hAnsi="Times New Roman"/>
          <w:sz w:val="23"/>
          <w:szCs w:val="23"/>
        </w:rPr>
        <w:t xml:space="preserve">has approximately </w:t>
      </w:r>
      <w:r w:rsidRPr="000B04F9">
        <w:rPr>
          <w:rFonts w:ascii="Times New Roman" w:hAnsi="Times New Roman"/>
          <w:sz w:val="23"/>
          <w:szCs w:val="23"/>
        </w:rPr>
        <w:t>the expressivity of first-order logic</w:t>
      </w:r>
      <w:r w:rsidR="00F00EBF">
        <w:rPr>
          <w:rFonts w:ascii="Times New Roman" w:hAnsi="Times New Roman"/>
          <w:sz w:val="23"/>
          <w:szCs w:val="23"/>
        </w:rPr>
        <w:t xml:space="preserve"> (FOL)</w:t>
      </w:r>
      <w:r w:rsidR="00B56564">
        <w:rPr>
          <w:rFonts w:ascii="Times New Roman" w:hAnsi="Times New Roman"/>
          <w:sz w:val="23"/>
          <w:szCs w:val="23"/>
        </w:rPr>
        <w:t xml:space="preserve"> with identity</w:t>
      </w:r>
      <w:r w:rsidRPr="000B04F9">
        <w:rPr>
          <w:rFonts w:ascii="Times New Roman" w:hAnsi="Times New Roman"/>
          <w:sz w:val="23"/>
          <w:szCs w:val="23"/>
        </w:rPr>
        <w:t xml:space="preserve">. </w:t>
      </w:r>
      <w:r w:rsidR="00F00EBF">
        <w:rPr>
          <w:rFonts w:ascii="Times New Roman" w:hAnsi="Times New Roman"/>
          <w:sz w:val="23"/>
          <w:szCs w:val="23"/>
        </w:rPr>
        <w:t xml:space="preserve">In a future document we will provide a formalized treatment of these specifications using </w:t>
      </w:r>
      <w:r w:rsidR="00B56564">
        <w:rPr>
          <w:rFonts w:ascii="Times New Roman" w:hAnsi="Times New Roman"/>
          <w:sz w:val="23"/>
          <w:szCs w:val="23"/>
        </w:rPr>
        <w:t>FOL</w:t>
      </w:r>
      <w:r w:rsidR="00C75C35">
        <w:rPr>
          <w:rFonts w:ascii="Times New Roman" w:hAnsi="Times New Roman"/>
          <w:sz w:val="23"/>
          <w:szCs w:val="23"/>
        </w:rPr>
        <w:t xml:space="preserve">; </w:t>
      </w:r>
      <w:r w:rsidR="00465C17">
        <w:rPr>
          <w:rFonts w:ascii="Times New Roman" w:hAnsi="Times New Roman"/>
          <w:sz w:val="23"/>
          <w:szCs w:val="23"/>
        </w:rPr>
        <w:t xml:space="preserve">a parallel effort is </w:t>
      </w:r>
      <w:r w:rsidR="004619F8">
        <w:rPr>
          <w:rFonts w:ascii="Times New Roman" w:hAnsi="Times New Roman"/>
          <w:sz w:val="23"/>
          <w:szCs w:val="23"/>
        </w:rPr>
        <w:t xml:space="preserve">also </w:t>
      </w:r>
      <w:r w:rsidR="00465C17">
        <w:rPr>
          <w:rFonts w:ascii="Times New Roman" w:hAnsi="Times New Roman"/>
          <w:sz w:val="23"/>
          <w:szCs w:val="23"/>
        </w:rPr>
        <w:t xml:space="preserve">underway </w:t>
      </w:r>
      <w:r w:rsidR="00B56564">
        <w:rPr>
          <w:rFonts w:ascii="Times New Roman" w:hAnsi="Times New Roman"/>
          <w:sz w:val="23"/>
          <w:szCs w:val="23"/>
        </w:rPr>
        <w:t>using</w:t>
      </w:r>
      <w:r w:rsidR="00CA0038">
        <w:rPr>
          <w:rFonts w:ascii="Times New Roman" w:hAnsi="Times New Roman"/>
          <w:sz w:val="23"/>
          <w:szCs w:val="23"/>
        </w:rPr>
        <w:t xml:space="preserve"> </w:t>
      </w:r>
      <w:r>
        <w:rPr>
          <w:rFonts w:ascii="Times New Roman" w:hAnsi="Times New Roman"/>
          <w:sz w:val="23"/>
          <w:szCs w:val="23"/>
        </w:rPr>
        <w:t>OWL.</w:t>
      </w:r>
    </w:p>
    <w:p w:rsidR="00047E4F" w:rsidRDefault="00047E4F" w:rsidP="006C241A">
      <w:pPr>
        <w:spacing w:line="360" w:lineRule="auto"/>
        <w:rPr>
          <w:rFonts w:ascii="Times New Roman" w:hAnsi="Times New Roman"/>
          <w:sz w:val="23"/>
          <w:szCs w:val="23"/>
        </w:rPr>
      </w:pPr>
      <w:r>
        <w:rPr>
          <w:rFonts w:ascii="Times New Roman" w:hAnsi="Times New Roman"/>
          <w:sz w:val="23"/>
          <w:szCs w:val="23"/>
        </w:rPr>
        <w:br w:type="page"/>
      </w:r>
    </w:p>
    <w:p w:rsidR="00215638" w:rsidRPr="00215638" w:rsidRDefault="00365F37" w:rsidP="006C241A">
      <w:pPr>
        <w:pStyle w:val="Heading1"/>
      </w:pPr>
      <w:bookmarkStart w:id="1" w:name="_Toc309628561"/>
      <w:r w:rsidRPr="00215638">
        <w:lastRenderedPageBreak/>
        <w:t>1.</w:t>
      </w:r>
      <w:r w:rsidR="00465C17" w:rsidRPr="00215638">
        <w:t xml:space="preserve"> Entity</w:t>
      </w:r>
      <w:bookmarkEnd w:id="1"/>
    </w:p>
    <w:p w:rsidR="00FB129B" w:rsidRPr="000431A7" w:rsidRDefault="004619F8" w:rsidP="006C241A">
      <w:pPr>
        <w:spacing w:line="360" w:lineRule="auto"/>
        <w:rPr>
          <w:rFonts w:ascii="Times New Roman" w:hAnsi="Times New Roman"/>
          <w:sz w:val="23"/>
          <w:szCs w:val="23"/>
        </w:rPr>
      </w:pPr>
      <w:r>
        <w:rPr>
          <w:rFonts w:ascii="Times New Roman" w:hAnsi="Times New Roman"/>
          <w:sz w:val="23"/>
          <w:szCs w:val="23"/>
        </w:rPr>
        <w:t xml:space="preserve">We distinguish </w:t>
      </w:r>
      <w:r w:rsidRPr="004619F8">
        <w:rPr>
          <w:rFonts w:ascii="Times New Roman" w:hAnsi="Times New Roman"/>
          <w:i/>
          <w:sz w:val="23"/>
          <w:szCs w:val="23"/>
        </w:rPr>
        <w:t>primitive</w:t>
      </w:r>
      <w:r>
        <w:rPr>
          <w:rFonts w:ascii="Times New Roman" w:hAnsi="Times New Roman"/>
          <w:sz w:val="23"/>
          <w:szCs w:val="23"/>
        </w:rPr>
        <w:t xml:space="preserve"> and </w:t>
      </w:r>
      <w:r w:rsidRPr="004619F8">
        <w:rPr>
          <w:rFonts w:ascii="Times New Roman" w:hAnsi="Times New Roman"/>
          <w:i/>
          <w:sz w:val="23"/>
          <w:szCs w:val="23"/>
        </w:rPr>
        <w:t>defined</w:t>
      </w:r>
      <w:r>
        <w:rPr>
          <w:rFonts w:ascii="Times New Roman" w:hAnsi="Times New Roman"/>
          <w:sz w:val="23"/>
          <w:szCs w:val="23"/>
        </w:rPr>
        <w:t xml:space="preserve"> terms and relation expressions. The former are so basic to our understanding of reality that </w:t>
      </w:r>
      <w:r w:rsidRPr="000431A7">
        <w:rPr>
          <w:rFonts w:ascii="Times New Roman" w:hAnsi="Times New Roman"/>
          <w:sz w:val="23"/>
          <w:szCs w:val="23"/>
        </w:rPr>
        <w:t xml:space="preserve">there is no way of defining </w:t>
      </w:r>
      <w:r>
        <w:rPr>
          <w:rFonts w:ascii="Times New Roman" w:hAnsi="Times New Roman"/>
          <w:sz w:val="23"/>
          <w:szCs w:val="23"/>
        </w:rPr>
        <w:t>them in a non-circular fashion. For these terms, therefore, w</w:t>
      </w:r>
      <w:r w:rsidR="00FB129B" w:rsidRPr="000431A7">
        <w:rPr>
          <w:rFonts w:ascii="Times New Roman" w:hAnsi="Times New Roman"/>
          <w:sz w:val="23"/>
          <w:szCs w:val="23"/>
        </w:rPr>
        <w:t xml:space="preserve">e </w:t>
      </w:r>
      <w:r>
        <w:rPr>
          <w:rFonts w:ascii="Times New Roman" w:hAnsi="Times New Roman"/>
          <w:sz w:val="23"/>
          <w:szCs w:val="23"/>
        </w:rPr>
        <w:t xml:space="preserve">can </w:t>
      </w:r>
      <w:r w:rsidR="00FB129B" w:rsidRPr="000431A7">
        <w:rPr>
          <w:rFonts w:ascii="Times New Roman" w:hAnsi="Times New Roman"/>
          <w:sz w:val="23"/>
          <w:szCs w:val="23"/>
        </w:rPr>
        <w:t xml:space="preserve">provide </w:t>
      </w:r>
      <w:r>
        <w:rPr>
          <w:rFonts w:ascii="Times New Roman" w:hAnsi="Times New Roman"/>
          <w:sz w:val="23"/>
          <w:szCs w:val="23"/>
        </w:rPr>
        <w:t xml:space="preserve">only elucidations, supplemented by examples and by axioms. </w:t>
      </w:r>
    </w:p>
    <w:p w:rsidR="00906DD1" w:rsidRDefault="00906DD1" w:rsidP="006C241A">
      <w:pPr>
        <w:spacing w:beforeLines="1" w:before="2" w:afterLines="1" w:after="2" w:line="360" w:lineRule="auto"/>
        <w:rPr>
          <w:rFonts w:ascii="Times New Roman" w:hAnsi="Times New Roman"/>
          <w:sz w:val="23"/>
          <w:szCs w:val="23"/>
        </w:rPr>
      </w:pPr>
      <w:r w:rsidRPr="000431A7">
        <w:rPr>
          <w:rFonts w:ascii="Times New Roman" w:hAnsi="Times New Roman"/>
          <w:sz w:val="23"/>
          <w:szCs w:val="23"/>
        </w:rPr>
        <w:t>Elucidation: An entity is a</w:t>
      </w:r>
      <w:r w:rsidR="000431A7">
        <w:rPr>
          <w:rFonts w:ascii="Times New Roman" w:hAnsi="Times New Roman"/>
          <w:sz w:val="23"/>
          <w:szCs w:val="23"/>
        </w:rPr>
        <w:t>nything that exists.</w:t>
      </w:r>
    </w:p>
    <w:p w:rsidR="000431A7" w:rsidRPr="000431A7" w:rsidRDefault="000431A7" w:rsidP="006C241A">
      <w:pPr>
        <w:spacing w:beforeLines="1" w:before="2" w:afterLines="1" w:after="2" w:line="360" w:lineRule="auto"/>
        <w:rPr>
          <w:rFonts w:ascii="Times New Roman" w:hAnsi="Times New Roman"/>
          <w:sz w:val="23"/>
          <w:szCs w:val="23"/>
        </w:rPr>
      </w:pPr>
    </w:p>
    <w:p w:rsidR="00C70C3F" w:rsidRDefault="004619F8" w:rsidP="006C241A">
      <w:pPr>
        <w:spacing w:line="360" w:lineRule="auto"/>
        <w:rPr>
          <w:rFonts w:ascii="Times New Roman" w:hAnsi="Times New Roman"/>
          <w:sz w:val="23"/>
          <w:szCs w:val="23"/>
        </w:rPr>
      </w:pPr>
      <w:r>
        <w:rPr>
          <w:rFonts w:ascii="Times New Roman" w:hAnsi="Times New Roman"/>
          <w:sz w:val="23"/>
          <w:szCs w:val="23"/>
        </w:rPr>
        <w:t xml:space="preserve">Axiom: </w:t>
      </w:r>
      <w:r w:rsidR="001F273B" w:rsidRPr="000431A7">
        <w:rPr>
          <w:rFonts w:ascii="Times New Roman" w:hAnsi="Times New Roman"/>
          <w:sz w:val="23"/>
          <w:szCs w:val="23"/>
        </w:rPr>
        <w:t xml:space="preserve">Entities may be either </w:t>
      </w:r>
      <w:r w:rsidR="005D7735" w:rsidRPr="000431A7">
        <w:rPr>
          <w:rFonts w:ascii="Times New Roman" w:hAnsi="Times New Roman"/>
          <w:sz w:val="23"/>
          <w:szCs w:val="23"/>
        </w:rPr>
        <w:t xml:space="preserve">particular or also </w:t>
      </w:r>
      <w:r w:rsidR="00906DD1" w:rsidRPr="000431A7">
        <w:rPr>
          <w:rFonts w:ascii="Times New Roman" w:hAnsi="Times New Roman"/>
          <w:sz w:val="23"/>
          <w:szCs w:val="23"/>
        </w:rPr>
        <w:t>universal.</w:t>
      </w:r>
      <w:r w:rsidR="00C70C3F">
        <w:rPr>
          <w:rFonts w:ascii="Times New Roman" w:hAnsi="Times New Roman"/>
          <w:sz w:val="23"/>
          <w:szCs w:val="23"/>
        </w:rPr>
        <w:t xml:space="preserve"> [</w:t>
      </w:r>
      <w:r w:rsidR="00C70C3F">
        <w:rPr>
          <w:rFonts w:ascii="Times New Roman" w:hAnsi="Times New Roman"/>
          <w:sz w:val="23"/>
          <w:szCs w:val="23"/>
        </w:rPr>
        <w:fldChar w:fldCharType="begin"/>
      </w:r>
      <w:r w:rsidR="00C70C3F">
        <w:rPr>
          <w:rFonts w:ascii="Times New Roman" w:hAnsi="Times New Roman"/>
          <w:sz w:val="23"/>
          <w:szCs w:val="23"/>
        </w:rPr>
        <w:instrText xml:space="preserve"> REF _Ref309155480 \r \h </w:instrText>
      </w:r>
      <w:r w:rsidR="00C70C3F">
        <w:rPr>
          <w:rFonts w:ascii="Times New Roman" w:hAnsi="Times New Roman"/>
          <w:sz w:val="23"/>
          <w:szCs w:val="23"/>
        </w:rPr>
      </w:r>
      <w:r w:rsidR="00C70C3F">
        <w:rPr>
          <w:rFonts w:ascii="Times New Roman" w:hAnsi="Times New Roman"/>
          <w:sz w:val="23"/>
          <w:szCs w:val="23"/>
        </w:rPr>
        <w:fldChar w:fldCharType="separate"/>
      </w:r>
      <w:r w:rsidR="006006B7">
        <w:rPr>
          <w:rFonts w:ascii="Times New Roman" w:hAnsi="Times New Roman"/>
          <w:sz w:val="23"/>
          <w:szCs w:val="23"/>
        </w:rPr>
        <w:t>22</w:t>
      </w:r>
      <w:r w:rsidR="00C70C3F">
        <w:rPr>
          <w:rFonts w:ascii="Times New Roman" w:hAnsi="Times New Roman"/>
          <w:sz w:val="23"/>
          <w:szCs w:val="23"/>
        </w:rPr>
        <w:fldChar w:fldCharType="end"/>
      </w:r>
      <w:r w:rsidR="00C70C3F">
        <w:rPr>
          <w:rFonts w:ascii="Times New Roman" w:hAnsi="Times New Roman"/>
          <w:sz w:val="23"/>
          <w:szCs w:val="23"/>
        </w:rPr>
        <w:t xml:space="preserve">,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4D0A34">
        <w:rPr>
          <w:rFonts w:ascii="Times New Roman" w:hAnsi="Times New Roman"/>
          <w:sz w:val="23"/>
          <w:szCs w:val="23"/>
        </w:rPr>
      </w:r>
      <w:r w:rsidR="004D0A34">
        <w:rPr>
          <w:rFonts w:ascii="Times New Roman" w:hAnsi="Times New Roman"/>
          <w:sz w:val="23"/>
          <w:szCs w:val="23"/>
        </w:rPr>
        <w:fldChar w:fldCharType="separate"/>
      </w:r>
      <w:r w:rsidR="006006B7">
        <w:rPr>
          <w:rFonts w:ascii="Times New Roman" w:hAnsi="Times New Roman"/>
          <w:sz w:val="23"/>
          <w:szCs w:val="23"/>
        </w:rPr>
        <w:t>19</w:t>
      </w:r>
      <w:r w:rsidR="004D0A34">
        <w:rPr>
          <w:rFonts w:ascii="Times New Roman" w:hAnsi="Times New Roman"/>
          <w:sz w:val="23"/>
          <w:szCs w:val="23"/>
        </w:rPr>
        <w:fldChar w:fldCharType="end"/>
      </w:r>
      <w:r w:rsidR="00C70C3F">
        <w:rPr>
          <w:rFonts w:ascii="Times New Roman" w:hAnsi="Times New Roman"/>
          <w:sz w:val="23"/>
          <w:szCs w:val="23"/>
        </w:rPr>
        <w:t>]</w:t>
      </w:r>
      <w:r w:rsidR="00906DD1" w:rsidRPr="000431A7">
        <w:rPr>
          <w:rFonts w:ascii="Times New Roman" w:hAnsi="Times New Roman"/>
          <w:sz w:val="23"/>
          <w:szCs w:val="23"/>
        </w:rPr>
        <w:t xml:space="preserve"> </w:t>
      </w:r>
    </w:p>
    <w:p w:rsidR="001F273B" w:rsidRDefault="005D7735" w:rsidP="006C241A">
      <w:pPr>
        <w:spacing w:line="360" w:lineRule="auto"/>
        <w:rPr>
          <w:rFonts w:ascii="Times New Roman" w:hAnsi="Times New Roman"/>
          <w:sz w:val="23"/>
          <w:szCs w:val="23"/>
        </w:rPr>
      </w:pPr>
      <w:r w:rsidRPr="000431A7">
        <w:rPr>
          <w:rFonts w:ascii="Times New Roman" w:hAnsi="Times New Roman"/>
          <w:sz w:val="23"/>
          <w:szCs w:val="23"/>
        </w:rPr>
        <w:t xml:space="preserve">In this document we concentrate </w:t>
      </w:r>
      <w:r w:rsidR="00465C17" w:rsidRPr="000431A7">
        <w:rPr>
          <w:rFonts w:ascii="Times New Roman" w:hAnsi="Times New Roman"/>
          <w:sz w:val="23"/>
          <w:szCs w:val="23"/>
        </w:rPr>
        <w:t xml:space="preserve">primarily </w:t>
      </w:r>
      <w:r w:rsidRPr="000431A7">
        <w:rPr>
          <w:rFonts w:ascii="Times New Roman" w:hAnsi="Times New Roman"/>
          <w:sz w:val="23"/>
          <w:szCs w:val="23"/>
        </w:rPr>
        <w:t>on</w:t>
      </w:r>
      <w:r w:rsidR="00906DD1" w:rsidRPr="000431A7">
        <w:rPr>
          <w:rFonts w:ascii="Times New Roman" w:hAnsi="Times New Roman"/>
          <w:sz w:val="23"/>
          <w:szCs w:val="23"/>
        </w:rPr>
        <w:t xml:space="preserve"> </w:t>
      </w:r>
      <w:r w:rsidR="00465C17" w:rsidRPr="000431A7">
        <w:rPr>
          <w:rFonts w:ascii="Times New Roman" w:hAnsi="Times New Roman"/>
          <w:sz w:val="23"/>
          <w:szCs w:val="23"/>
        </w:rPr>
        <w:t xml:space="preserve">entities which are </w:t>
      </w:r>
      <w:r w:rsidRPr="000431A7">
        <w:rPr>
          <w:rFonts w:ascii="Times New Roman" w:hAnsi="Times New Roman"/>
          <w:sz w:val="23"/>
          <w:szCs w:val="23"/>
        </w:rPr>
        <w:t>particul</w:t>
      </w:r>
      <w:r w:rsidR="00465C17" w:rsidRPr="000431A7">
        <w:rPr>
          <w:rFonts w:ascii="Times New Roman" w:hAnsi="Times New Roman"/>
          <w:sz w:val="23"/>
          <w:szCs w:val="23"/>
        </w:rPr>
        <w:t>ars and on</w:t>
      </w:r>
      <w:r w:rsidR="00C70C3F">
        <w:rPr>
          <w:rFonts w:ascii="Times New Roman" w:hAnsi="Times New Roman"/>
          <w:sz w:val="23"/>
          <w:szCs w:val="23"/>
        </w:rPr>
        <w:t xml:space="preserve"> the relations between particulars elsewhere </w:t>
      </w:r>
      <w:r w:rsidR="00465C17" w:rsidRPr="000431A7">
        <w:rPr>
          <w:rFonts w:ascii="Times New Roman" w:hAnsi="Times New Roman"/>
          <w:sz w:val="23"/>
          <w:szCs w:val="23"/>
        </w:rPr>
        <w:t>cal</w:t>
      </w:r>
      <w:r w:rsidR="00755698" w:rsidRPr="000431A7">
        <w:rPr>
          <w:rFonts w:ascii="Times New Roman" w:hAnsi="Times New Roman"/>
          <w:sz w:val="23"/>
          <w:szCs w:val="23"/>
        </w:rPr>
        <w:t>led ‘instance-level relations’</w:t>
      </w:r>
      <w:r w:rsidR="00C70C3F">
        <w:rPr>
          <w:rFonts w:ascii="Times New Roman" w:hAnsi="Times New Roman"/>
          <w:sz w:val="23"/>
          <w:szCs w:val="23"/>
        </w:rPr>
        <w:t xml:space="preserve">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_Ref309133313 \r \h </w:instrText>
      </w:r>
      <w:r w:rsidR="004D0A34">
        <w:rPr>
          <w:rFonts w:ascii="Times New Roman" w:hAnsi="Times New Roman"/>
          <w:sz w:val="23"/>
          <w:szCs w:val="23"/>
        </w:rPr>
      </w:r>
      <w:r w:rsidR="004D0A34">
        <w:rPr>
          <w:rFonts w:ascii="Times New Roman" w:hAnsi="Times New Roman"/>
          <w:sz w:val="23"/>
          <w:szCs w:val="23"/>
        </w:rPr>
        <w:fldChar w:fldCharType="separate"/>
      </w:r>
      <w:r w:rsidR="006006B7">
        <w:rPr>
          <w:rFonts w:ascii="Times New Roman" w:hAnsi="Times New Roman"/>
          <w:sz w:val="23"/>
          <w:szCs w:val="23"/>
        </w:rPr>
        <w:t>16</w:t>
      </w:r>
      <w:r w:rsidR="004D0A34">
        <w:rPr>
          <w:rFonts w:ascii="Times New Roman" w:hAnsi="Times New Roman"/>
          <w:sz w:val="23"/>
          <w:szCs w:val="23"/>
        </w:rPr>
        <w:fldChar w:fldCharType="end"/>
      </w:r>
      <w:r w:rsidR="00C70C3F">
        <w:rPr>
          <w:rFonts w:ascii="Times New Roman" w:hAnsi="Times New Roman"/>
          <w:sz w:val="23"/>
          <w:szCs w:val="23"/>
        </w:rPr>
        <w:t>]</w:t>
      </w:r>
      <w:r w:rsidR="00755698" w:rsidRPr="000431A7">
        <w:rPr>
          <w:rFonts w:ascii="Times New Roman" w:hAnsi="Times New Roman"/>
          <w:sz w:val="23"/>
          <w:szCs w:val="23"/>
        </w:rPr>
        <w:t xml:space="preserve">. </w:t>
      </w:r>
      <w:r w:rsidRPr="000431A7">
        <w:rPr>
          <w:rFonts w:ascii="Times New Roman" w:hAnsi="Times New Roman"/>
          <w:sz w:val="23"/>
          <w:szCs w:val="23"/>
        </w:rPr>
        <w:t>That is, t</w:t>
      </w:r>
      <w:r w:rsidR="001F273B" w:rsidRPr="000431A7">
        <w:rPr>
          <w:rFonts w:ascii="Times New Roman" w:hAnsi="Times New Roman"/>
          <w:sz w:val="23"/>
          <w:szCs w:val="23"/>
        </w:rPr>
        <w:t xml:space="preserve">he categories </w:t>
      </w:r>
      <w:r w:rsidRPr="000431A7">
        <w:rPr>
          <w:rFonts w:ascii="Times New Roman" w:hAnsi="Times New Roman"/>
          <w:sz w:val="23"/>
          <w:szCs w:val="23"/>
        </w:rPr>
        <w:t xml:space="preserve">discussed below </w:t>
      </w:r>
      <w:r w:rsidR="001F273B" w:rsidRPr="000431A7">
        <w:rPr>
          <w:rFonts w:ascii="Times New Roman" w:hAnsi="Times New Roman"/>
          <w:sz w:val="23"/>
          <w:szCs w:val="23"/>
        </w:rPr>
        <w:t xml:space="preserve">are in every case </w:t>
      </w:r>
      <w:proofErr w:type="gramStart"/>
      <w:r w:rsidRPr="000431A7">
        <w:rPr>
          <w:rFonts w:ascii="Times New Roman" w:hAnsi="Times New Roman"/>
          <w:sz w:val="23"/>
          <w:szCs w:val="23"/>
        </w:rPr>
        <w:t>categories</w:t>
      </w:r>
      <w:proofErr w:type="gramEnd"/>
      <w:r w:rsidRPr="000431A7">
        <w:rPr>
          <w:rFonts w:ascii="Times New Roman" w:hAnsi="Times New Roman"/>
          <w:sz w:val="23"/>
          <w:szCs w:val="23"/>
        </w:rPr>
        <w:t xml:space="preserve"> of particulars (their</w:t>
      </w:r>
      <w:r w:rsidR="001F273B" w:rsidRPr="000431A7">
        <w:rPr>
          <w:rFonts w:ascii="Times New Roman" w:hAnsi="Times New Roman"/>
          <w:sz w:val="23"/>
          <w:szCs w:val="23"/>
        </w:rPr>
        <w:t xml:space="preserve"> extensions are </w:t>
      </w:r>
      <w:r w:rsidR="00906DD1" w:rsidRPr="000431A7">
        <w:rPr>
          <w:rFonts w:ascii="Times New Roman" w:hAnsi="Times New Roman"/>
          <w:sz w:val="23"/>
          <w:szCs w:val="23"/>
        </w:rPr>
        <w:t>groups or collections</w:t>
      </w:r>
      <w:r w:rsidR="001F273B" w:rsidRPr="000431A7">
        <w:rPr>
          <w:rFonts w:ascii="Times New Roman" w:hAnsi="Times New Roman"/>
          <w:sz w:val="23"/>
          <w:szCs w:val="23"/>
        </w:rPr>
        <w:t xml:space="preserve"> of particulars</w:t>
      </w:r>
      <w:r w:rsidR="00906DD1" w:rsidRPr="000431A7">
        <w:rPr>
          <w:rFonts w:ascii="Times New Roman" w:hAnsi="Times New Roman"/>
          <w:sz w:val="23"/>
          <w:szCs w:val="23"/>
        </w:rPr>
        <w:t xml:space="preserve"> </w:t>
      </w:r>
      <w:r w:rsidR="001F273B" w:rsidRPr="000431A7">
        <w:rPr>
          <w:rFonts w:ascii="Times New Roman" w:hAnsi="Times New Roman"/>
          <w:sz w:val="23"/>
          <w:szCs w:val="23"/>
        </w:rPr>
        <w:t xml:space="preserve">in reality). </w:t>
      </w:r>
      <w:r w:rsidR="00906DD1" w:rsidRPr="000431A7">
        <w:rPr>
          <w:rFonts w:ascii="Times New Roman" w:hAnsi="Times New Roman"/>
          <w:sz w:val="23"/>
          <w:szCs w:val="23"/>
        </w:rPr>
        <w:t xml:space="preserve">Because BFO is the ontology that forms the basis of the </w:t>
      </w:r>
      <w:hyperlink r:id="rId15" w:history="1">
        <w:r w:rsidR="00906DD1" w:rsidRPr="00C70C3F">
          <w:rPr>
            <w:rStyle w:val="Hyperlink"/>
            <w:rFonts w:ascii="Times New Roman" w:hAnsi="Times New Roman"/>
            <w:sz w:val="23"/>
            <w:szCs w:val="23"/>
          </w:rPr>
          <w:t>Information Artifact Ontology</w:t>
        </w:r>
      </w:hyperlink>
      <w:r w:rsidR="00906DD1" w:rsidRPr="000431A7">
        <w:rPr>
          <w:rFonts w:ascii="Times New Roman" w:hAnsi="Times New Roman"/>
          <w:sz w:val="23"/>
          <w:szCs w:val="23"/>
        </w:rPr>
        <w:t xml:space="preserve"> and universals are included among the targets of the IAO:</w:t>
      </w:r>
      <w:r w:rsidR="005D1353">
        <w:rPr>
          <w:rFonts w:ascii="Times New Roman" w:hAnsi="Times New Roman"/>
          <w:sz w:val="23"/>
          <w:szCs w:val="23"/>
        </w:rPr>
        <w:t xml:space="preserve"> </w:t>
      </w:r>
      <w:r w:rsidR="00906DD1" w:rsidRPr="000431A7">
        <w:rPr>
          <w:rFonts w:ascii="Times New Roman" w:hAnsi="Times New Roman"/>
          <w:b/>
          <w:sz w:val="23"/>
          <w:szCs w:val="23"/>
        </w:rPr>
        <w:t xml:space="preserve">about </w:t>
      </w:r>
      <w:r w:rsidR="00906DD1" w:rsidRPr="000431A7">
        <w:rPr>
          <w:rFonts w:ascii="Times New Roman" w:hAnsi="Times New Roman"/>
          <w:sz w:val="23"/>
          <w:szCs w:val="23"/>
        </w:rPr>
        <w:t xml:space="preserve">relation, BFO must include universals within its domain of discourse. </w:t>
      </w:r>
    </w:p>
    <w:p w:rsidR="00C70C3F" w:rsidRPr="000431A7" w:rsidRDefault="00C70C3F" w:rsidP="006C241A">
      <w:pPr>
        <w:spacing w:line="360" w:lineRule="auto"/>
        <w:rPr>
          <w:rFonts w:ascii="Times New Roman" w:hAnsi="Times New Roman"/>
          <w:sz w:val="23"/>
          <w:szCs w:val="23"/>
        </w:rPr>
      </w:pPr>
      <w:r>
        <w:rPr>
          <w:rFonts w:ascii="Times New Roman" w:hAnsi="Times New Roman"/>
          <w:sz w:val="23"/>
          <w:szCs w:val="23"/>
        </w:rPr>
        <w:t>We use ‘universal’ and ‘type’ as synonyms, and employ ‘category’ to refer to the higher-level universals to which BFO terms refer. These and related technical terms of ontology are elucidated further in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4D0A34">
        <w:rPr>
          <w:rFonts w:ascii="Times New Roman" w:hAnsi="Times New Roman"/>
          <w:sz w:val="23"/>
          <w:szCs w:val="23"/>
        </w:rPr>
      </w:r>
      <w:r w:rsidR="004D0A34">
        <w:rPr>
          <w:rFonts w:ascii="Times New Roman" w:hAnsi="Times New Roman"/>
          <w:sz w:val="23"/>
          <w:szCs w:val="23"/>
        </w:rPr>
        <w:fldChar w:fldCharType="separate"/>
      </w:r>
      <w:r w:rsidR="006006B7">
        <w:rPr>
          <w:rFonts w:ascii="Times New Roman" w:hAnsi="Times New Roman"/>
          <w:sz w:val="23"/>
          <w:szCs w:val="23"/>
        </w:rPr>
        <w:t>19</w:t>
      </w:r>
      <w:r w:rsidR="004D0A34">
        <w:rPr>
          <w:rFonts w:ascii="Times New Roman" w:hAnsi="Times New Roman"/>
          <w:sz w:val="23"/>
          <w:szCs w:val="23"/>
        </w:rPr>
        <w:fldChar w:fldCharType="end"/>
      </w:r>
      <w:r w:rsidR="004D0A34">
        <w:rPr>
          <w:rFonts w:ascii="Times New Roman" w:hAnsi="Times New Roman"/>
          <w:sz w:val="23"/>
          <w:szCs w:val="23"/>
        </w:rPr>
        <w:t xml:space="preserve">,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_Ref309403689 \r \h </w:instrText>
      </w:r>
      <w:r w:rsidR="004D0A34">
        <w:rPr>
          <w:rFonts w:ascii="Times New Roman" w:hAnsi="Times New Roman"/>
          <w:sz w:val="23"/>
          <w:szCs w:val="23"/>
        </w:rPr>
      </w:r>
      <w:r w:rsidR="004D0A34">
        <w:rPr>
          <w:rFonts w:ascii="Times New Roman" w:hAnsi="Times New Roman"/>
          <w:sz w:val="23"/>
          <w:szCs w:val="23"/>
        </w:rPr>
        <w:fldChar w:fldCharType="separate"/>
      </w:r>
      <w:r w:rsidR="006006B7">
        <w:rPr>
          <w:rFonts w:ascii="Times New Roman" w:hAnsi="Times New Roman"/>
          <w:sz w:val="23"/>
          <w:szCs w:val="23"/>
        </w:rPr>
        <w:t>25</w:t>
      </w:r>
      <w:r w:rsidR="004D0A34">
        <w:rPr>
          <w:rFonts w:ascii="Times New Roman" w:hAnsi="Times New Roman"/>
          <w:sz w:val="23"/>
          <w:szCs w:val="23"/>
        </w:rPr>
        <w:fldChar w:fldCharType="end"/>
      </w:r>
      <w:r w:rsidR="00AB12A7">
        <w:rPr>
          <w:rFonts w:ascii="Times New Roman" w:hAnsi="Times New Roman"/>
          <w:sz w:val="23"/>
          <w:szCs w:val="23"/>
        </w:rPr>
        <w:t xml:space="preserve">, </w:t>
      </w:r>
      <w:r w:rsidR="00AB12A7">
        <w:rPr>
          <w:rFonts w:ascii="Times New Roman" w:hAnsi="Times New Roman"/>
          <w:sz w:val="23"/>
          <w:szCs w:val="23"/>
        </w:rPr>
        <w:fldChar w:fldCharType="begin"/>
      </w:r>
      <w:r w:rsidR="00AB12A7">
        <w:rPr>
          <w:rFonts w:ascii="Times New Roman" w:hAnsi="Times New Roman"/>
          <w:sz w:val="23"/>
          <w:szCs w:val="23"/>
        </w:rPr>
        <w:instrText xml:space="preserve"> REF _Ref309473000 \r \h </w:instrText>
      </w:r>
      <w:r w:rsidR="00AB12A7">
        <w:rPr>
          <w:rFonts w:ascii="Times New Roman" w:hAnsi="Times New Roman"/>
          <w:sz w:val="23"/>
          <w:szCs w:val="23"/>
        </w:rPr>
      </w:r>
      <w:r w:rsidR="00AB12A7">
        <w:rPr>
          <w:rFonts w:ascii="Times New Roman" w:hAnsi="Times New Roman"/>
          <w:sz w:val="23"/>
          <w:szCs w:val="23"/>
        </w:rPr>
        <w:fldChar w:fldCharType="separate"/>
      </w:r>
      <w:r w:rsidR="006006B7">
        <w:rPr>
          <w:rFonts w:ascii="Times New Roman" w:hAnsi="Times New Roman"/>
          <w:sz w:val="23"/>
          <w:szCs w:val="23"/>
        </w:rPr>
        <w:t>17</w:t>
      </w:r>
      <w:r w:rsidR="00AB12A7">
        <w:rPr>
          <w:rFonts w:ascii="Times New Roman" w:hAnsi="Times New Roman"/>
          <w:sz w:val="23"/>
          <w:szCs w:val="23"/>
        </w:rPr>
        <w:fldChar w:fldCharType="end"/>
      </w:r>
      <w:r>
        <w:rPr>
          <w:rFonts w:ascii="Times New Roman" w:hAnsi="Times New Roman"/>
          <w:sz w:val="23"/>
          <w:szCs w:val="23"/>
        </w:rPr>
        <w:t>].</w:t>
      </w:r>
    </w:p>
    <w:p w:rsidR="00603FE2" w:rsidRDefault="00603FE2"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Attributive classes</w:t>
      </w:r>
    </w:p>
    <w:p w:rsidR="00603FE2" w:rsidRPr="00DA3A75" w:rsidRDefault="00B1301F"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Often, language is used </w:t>
      </w:r>
      <w:r w:rsidR="00603FE2">
        <w:rPr>
          <w:rFonts w:ascii="Times New Roman" w:hAnsi="Times New Roman"/>
          <w:sz w:val="23"/>
          <w:szCs w:val="23"/>
        </w:rPr>
        <w:t xml:space="preserve">to refer to subgroups of entities which instantiate a given universal but </w:t>
      </w:r>
      <w:r w:rsidR="00DA3A75">
        <w:rPr>
          <w:rFonts w:ascii="Times New Roman" w:hAnsi="Times New Roman"/>
          <w:sz w:val="23"/>
          <w:szCs w:val="23"/>
        </w:rPr>
        <w:t xml:space="preserve">do </w:t>
      </w:r>
      <w:r w:rsidR="00603FE2">
        <w:rPr>
          <w:rFonts w:ascii="Times New Roman" w:hAnsi="Times New Roman"/>
          <w:sz w:val="23"/>
          <w:szCs w:val="23"/>
        </w:rPr>
        <w:t xml:space="preserve">not </w:t>
      </w:r>
      <w:r w:rsidR="00DA3A75">
        <w:rPr>
          <w:rFonts w:ascii="Times New Roman" w:hAnsi="Times New Roman"/>
          <w:sz w:val="23"/>
          <w:szCs w:val="23"/>
        </w:rPr>
        <w:t xml:space="preserve">correspond to any subuniversal. </w:t>
      </w:r>
      <w:r w:rsidR="004D0A34">
        <w:rPr>
          <w:rFonts w:ascii="Times New Roman" w:hAnsi="Times New Roman"/>
          <w:sz w:val="23"/>
          <w:szCs w:val="23"/>
        </w:rPr>
        <w:t>We refer to such subgroups as ‘attribute classes’ (labeled ‘defined classes’ in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_Ref309403689 \r \h </w:instrText>
      </w:r>
      <w:r w:rsidR="004D0A34">
        <w:rPr>
          <w:rFonts w:ascii="Times New Roman" w:hAnsi="Times New Roman"/>
          <w:sz w:val="23"/>
          <w:szCs w:val="23"/>
        </w:rPr>
      </w:r>
      <w:r w:rsidR="004D0A34">
        <w:rPr>
          <w:rFonts w:ascii="Times New Roman" w:hAnsi="Times New Roman"/>
          <w:sz w:val="23"/>
          <w:szCs w:val="23"/>
        </w:rPr>
        <w:fldChar w:fldCharType="separate"/>
      </w:r>
      <w:r w:rsidR="006006B7">
        <w:rPr>
          <w:rFonts w:ascii="Times New Roman" w:hAnsi="Times New Roman"/>
          <w:sz w:val="23"/>
          <w:szCs w:val="23"/>
        </w:rPr>
        <w:t>25</w:t>
      </w:r>
      <w:r w:rsidR="004D0A34">
        <w:rPr>
          <w:rFonts w:ascii="Times New Roman" w:hAnsi="Times New Roman"/>
          <w:sz w:val="23"/>
          <w:szCs w:val="23"/>
        </w:rPr>
        <w:fldChar w:fldCharType="end"/>
      </w:r>
      <w:r w:rsidR="004D0A34">
        <w:rPr>
          <w:rFonts w:ascii="Times New Roman" w:hAnsi="Times New Roman"/>
          <w:sz w:val="23"/>
          <w:szCs w:val="23"/>
        </w:rPr>
        <w:t xml:space="preserve">]). </w:t>
      </w:r>
      <w:r w:rsidR="00DA3A75">
        <w:rPr>
          <w:rFonts w:ascii="Times New Roman" w:hAnsi="Times New Roman"/>
          <w:sz w:val="23"/>
          <w:szCs w:val="23"/>
        </w:rPr>
        <w:t>E</w:t>
      </w:r>
      <w:r>
        <w:rPr>
          <w:rFonts w:ascii="Times New Roman" w:hAnsi="Times New Roman"/>
          <w:sz w:val="23"/>
          <w:szCs w:val="23"/>
        </w:rPr>
        <w:t>xample</w:t>
      </w:r>
      <w:r w:rsidR="00DA3A75">
        <w:rPr>
          <w:rFonts w:ascii="Times New Roman" w:hAnsi="Times New Roman"/>
          <w:sz w:val="23"/>
          <w:szCs w:val="23"/>
        </w:rPr>
        <w:t>s are</w:t>
      </w:r>
      <w:r>
        <w:rPr>
          <w:rFonts w:ascii="Times New Roman" w:hAnsi="Times New Roman"/>
          <w:sz w:val="23"/>
          <w:szCs w:val="23"/>
        </w:rPr>
        <w:t xml:space="preserve">: </w:t>
      </w:r>
      <w:r>
        <w:rPr>
          <w:rFonts w:ascii="Times New Roman" w:hAnsi="Times New Roman"/>
          <w:i/>
          <w:sz w:val="23"/>
          <w:szCs w:val="23"/>
        </w:rPr>
        <w:t xml:space="preserve">animal owned by the </w:t>
      </w:r>
      <w:r w:rsidR="005D1353">
        <w:rPr>
          <w:rFonts w:ascii="Times New Roman" w:hAnsi="Times New Roman"/>
          <w:i/>
          <w:sz w:val="23"/>
          <w:szCs w:val="23"/>
        </w:rPr>
        <w:t>emperor</w:t>
      </w:r>
      <w:r>
        <w:rPr>
          <w:rFonts w:ascii="Times New Roman" w:hAnsi="Times New Roman"/>
          <w:sz w:val="23"/>
          <w:szCs w:val="23"/>
        </w:rPr>
        <w:t xml:space="preserve">, </w:t>
      </w:r>
      <w:r>
        <w:rPr>
          <w:rFonts w:ascii="Times New Roman" w:hAnsi="Times New Roman"/>
          <w:i/>
          <w:sz w:val="23"/>
          <w:szCs w:val="23"/>
        </w:rPr>
        <w:t>tuberculosis diagnosed on a Wednesday</w:t>
      </w:r>
      <w:r w:rsidR="00DA3A75">
        <w:rPr>
          <w:rFonts w:ascii="Times New Roman" w:hAnsi="Times New Roman"/>
          <w:i/>
          <w:sz w:val="23"/>
          <w:szCs w:val="23"/>
        </w:rPr>
        <w:t xml:space="preserve">, </w:t>
      </w:r>
      <w:r w:rsidR="004D0A34">
        <w:rPr>
          <w:rFonts w:ascii="Times New Roman" w:hAnsi="Times New Roman"/>
          <w:i/>
          <w:sz w:val="23"/>
          <w:szCs w:val="23"/>
        </w:rPr>
        <w:t>surgical procedure performed in Albania</w:t>
      </w:r>
      <w:r>
        <w:rPr>
          <w:rFonts w:ascii="Times New Roman" w:hAnsi="Times New Roman"/>
          <w:i/>
          <w:sz w:val="23"/>
          <w:szCs w:val="23"/>
        </w:rPr>
        <w:t>.</w:t>
      </w:r>
      <w:r>
        <w:rPr>
          <w:rFonts w:ascii="Times New Roman" w:hAnsi="Times New Roman"/>
          <w:sz w:val="23"/>
          <w:szCs w:val="23"/>
        </w:rPr>
        <w:t xml:space="preserve"> In some cases, terms of this sort need to be included in domain ontologies. The terms in question should </w:t>
      </w:r>
      <w:r w:rsidR="004D0A34">
        <w:rPr>
          <w:rFonts w:ascii="Times New Roman" w:hAnsi="Times New Roman"/>
          <w:sz w:val="23"/>
          <w:szCs w:val="23"/>
        </w:rPr>
        <w:t xml:space="preserve">then </w:t>
      </w:r>
      <w:r>
        <w:rPr>
          <w:rFonts w:ascii="Times New Roman" w:hAnsi="Times New Roman"/>
          <w:sz w:val="23"/>
          <w:szCs w:val="23"/>
        </w:rPr>
        <w:t xml:space="preserve">be </w:t>
      </w:r>
      <w:r w:rsidR="00DA3A75">
        <w:rPr>
          <w:rFonts w:ascii="Times New Roman" w:hAnsi="Times New Roman"/>
          <w:sz w:val="23"/>
          <w:szCs w:val="23"/>
        </w:rPr>
        <w:t xml:space="preserve">defined </w:t>
      </w:r>
      <w:r>
        <w:rPr>
          <w:rFonts w:ascii="Times New Roman" w:hAnsi="Times New Roman"/>
          <w:sz w:val="23"/>
          <w:szCs w:val="23"/>
        </w:rPr>
        <w:t xml:space="preserve">as children of the corresponding genus (here: </w:t>
      </w:r>
      <w:r>
        <w:rPr>
          <w:rFonts w:ascii="Times New Roman" w:hAnsi="Times New Roman"/>
          <w:i/>
          <w:sz w:val="23"/>
          <w:szCs w:val="23"/>
        </w:rPr>
        <w:t xml:space="preserve">animal </w:t>
      </w:r>
      <w:r>
        <w:rPr>
          <w:rFonts w:ascii="Times New Roman" w:hAnsi="Times New Roman"/>
          <w:sz w:val="23"/>
          <w:szCs w:val="23"/>
        </w:rPr>
        <w:t xml:space="preserve">and </w:t>
      </w:r>
      <w:r>
        <w:rPr>
          <w:rFonts w:ascii="Times New Roman" w:hAnsi="Times New Roman"/>
          <w:i/>
          <w:sz w:val="23"/>
          <w:szCs w:val="23"/>
        </w:rPr>
        <w:t>tuberculosis</w:t>
      </w:r>
      <w:r>
        <w:rPr>
          <w:rFonts w:ascii="Times New Roman" w:hAnsi="Times New Roman"/>
          <w:sz w:val="23"/>
          <w:szCs w:val="23"/>
        </w:rPr>
        <w:t xml:space="preserve">, respectively), but </w:t>
      </w:r>
      <w:r w:rsidR="004D0A34">
        <w:rPr>
          <w:rFonts w:ascii="Times New Roman" w:hAnsi="Times New Roman"/>
          <w:sz w:val="23"/>
          <w:szCs w:val="23"/>
        </w:rPr>
        <w:t xml:space="preserve">they should </w:t>
      </w:r>
      <w:r w:rsidR="00FB129B">
        <w:rPr>
          <w:rFonts w:ascii="Times New Roman" w:hAnsi="Times New Roman"/>
          <w:sz w:val="23"/>
          <w:szCs w:val="23"/>
        </w:rPr>
        <w:t xml:space="preserve">not treated </w:t>
      </w:r>
      <w:r w:rsidR="004D0A34">
        <w:rPr>
          <w:rFonts w:ascii="Times New Roman" w:hAnsi="Times New Roman"/>
          <w:sz w:val="23"/>
          <w:szCs w:val="23"/>
        </w:rPr>
        <w:t xml:space="preserve">be </w:t>
      </w:r>
      <w:r w:rsidR="00FB129B">
        <w:rPr>
          <w:rFonts w:ascii="Times New Roman" w:hAnsi="Times New Roman"/>
          <w:sz w:val="23"/>
          <w:szCs w:val="23"/>
        </w:rPr>
        <w:t xml:space="preserve">as part of the </w:t>
      </w:r>
      <w:r w:rsidR="00FB129B" w:rsidRPr="004D0A34">
        <w:rPr>
          <w:rFonts w:ascii="Times New Roman" w:hAnsi="Times New Roman"/>
          <w:i/>
          <w:sz w:val="23"/>
          <w:szCs w:val="23"/>
        </w:rPr>
        <w:t>asserted hierarchy</w:t>
      </w:r>
      <w:r w:rsidR="004D0A34">
        <w:rPr>
          <w:rFonts w:ascii="Times New Roman" w:hAnsi="Times New Roman"/>
          <w:sz w:val="23"/>
          <w:szCs w:val="23"/>
        </w:rPr>
        <w:t xml:space="preserve"> of the ontology in question [</w:t>
      </w:r>
      <w:r w:rsidR="004D0A34">
        <w:rPr>
          <w:rFonts w:ascii="Times New Roman" w:hAnsi="Times New Roman"/>
          <w:sz w:val="23"/>
          <w:szCs w:val="23"/>
        </w:rPr>
        <w:fldChar w:fldCharType="begin"/>
      </w:r>
      <w:r w:rsidR="004D0A34">
        <w:rPr>
          <w:rFonts w:ascii="Times New Roman" w:hAnsi="Times New Roman"/>
          <w:sz w:val="23"/>
          <w:szCs w:val="23"/>
        </w:rPr>
        <w:instrText xml:space="preserve"> REF _Ref309403777 \r \h </w:instrText>
      </w:r>
      <w:r w:rsidR="004D0A34">
        <w:rPr>
          <w:rFonts w:ascii="Times New Roman" w:hAnsi="Times New Roman"/>
          <w:sz w:val="23"/>
          <w:szCs w:val="23"/>
        </w:rPr>
      </w:r>
      <w:r w:rsidR="004D0A34">
        <w:rPr>
          <w:rFonts w:ascii="Times New Roman" w:hAnsi="Times New Roman"/>
          <w:sz w:val="23"/>
          <w:szCs w:val="23"/>
        </w:rPr>
        <w:fldChar w:fldCharType="separate"/>
      </w:r>
      <w:r w:rsidR="006006B7">
        <w:rPr>
          <w:rFonts w:ascii="Times New Roman" w:hAnsi="Times New Roman"/>
          <w:sz w:val="23"/>
          <w:szCs w:val="23"/>
        </w:rPr>
        <w:t>19</w:t>
      </w:r>
      <w:r w:rsidR="004D0A34">
        <w:rPr>
          <w:rFonts w:ascii="Times New Roman" w:hAnsi="Times New Roman"/>
          <w:sz w:val="23"/>
          <w:szCs w:val="23"/>
        </w:rPr>
        <w:fldChar w:fldCharType="end"/>
      </w:r>
      <w:r w:rsidR="004D0A34">
        <w:rPr>
          <w:rFonts w:ascii="Times New Roman" w:hAnsi="Times New Roman"/>
          <w:sz w:val="23"/>
          <w:szCs w:val="23"/>
        </w:rPr>
        <w:t>].</w:t>
      </w:r>
      <w:r w:rsidR="00FB129B">
        <w:rPr>
          <w:rFonts w:ascii="Times New Roman" w:hAnsi="Times New Roman"/>
          <w:sz w:val="23"/>
          <w:szCs w:val="23"/>
        </w:rPr>
        <w:t xml:space="preserve"> </w:t>
      </w:r>
    </w:p>
    <w:p w:rsidR="00FB129B" w:rsidRDefault="00FB129B" w:rsidP="006C241A">
      <w:pPr>
        <w:spacing w:beforeLines="1" w:before="2" w:afterLines="1" w:after="2" w:line="360" w:lineRule="auto"/>
        <w:rPr>
          <w:rFonts w:ascii="Times New Roman" w:hAnsi="Times New Roman"/>
          <w:sz w:val="23"/>
          <w:szCs w:val="23"/>
        </w:rPr>
      </w:pPr>
    </w:p>
    <w:p w:rsidR="004D0A34" w:rsidRDefault="004D0A3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One major set of e</w:t>
      </w:r>
      <w:r w:rsidR="00FB129B">
        <w:rPr>
          <w:rFonts w:ascii="Times New Roman" w:hAnsi="Times New Roman"/>
          <w:sz w:val="23"/>
          <w:szCs w:val="23"/>
        </w:rPr>
        <w:t>xamples of at</w:t>
      </w:r>
      <w:r>
        <w:rPr>
          <w:rFonts w:ascii="Times New Roman" w:hAnsi="Times New Roman"/>
          <w:sz w:val="23"/>
          <w:szCs w:val="23"/>
        </w:rPr>
        <w:t>tributive classes involve roles. Thus</w:t>
      </w:r>
      <w:r w:rsidR="00FB129B">
        <w:rPr>
          <w:rFonts w:ascii="Times New Roman" w:hAnsi="Times New Roman"/>
          <w:sz w:val="23"/>
          <w:szCs w:val="23"/>
        </w:rPr>
        <w:t xml:space="preserve"> </w:t>
      </w:r>
      <w:r>
        <w:rPr>
          <w:rFonts w:ascii="Times New Roman" w:hAnsi="Times New Roman"/>
          <w:sz w:val="23"/>
          <w:szCs w:val="23"/>
        </w:rPr>
        <w:t>‘</w:t>
      </w:r>
      <w:r w:rsidR="00FB129B" w:rsidRPr="004D0A34">
        <w:rPr>
          <w:rFonts w:ascii="Times New Roman" w:hAnsi="Times New Roman"/>
          <w:sz w:val="23"/>
          <w:szCs w:val="23"/>
        </w:rPr>
        <w:t>professor</w:t>
      </w:r>
      <w:r>
        <w:rPr>
          <w:rFonts w:ascii="Times New Roman" w:hAnsi="Times New Roman"/>
          <w:sz w:val="23"/>
          <w:szCs w:val="23"/>
        </w:rPr>
        <w:t>’</w:t>
      </w:r>
      <w:r w:rsidR="00FB129B">
        <w:rPr>
          <w:rFonts w:ascii="Times New Roman" w:hAnsi="Times New Roman"/>
          <w:i/>
          <w:sz w:val="23"/>
          <w:szCs w:val="23"/>
        </w:rPr>
        <w:t xml:space="preserve"> </w:t>
      </w:r>
      <w:r w:rsidR="00FB129B">
        <w:rPr>
          <w:rFonts w:ascii="Times New Roman" w:hAnsi="Times New Roman"/>
          <w:sz w:val="23"/>
          <w:szCs w:val="23"/>
        </w:rPr>
        <w:t xml:space="preserve">(defined as: </w:t>
      </w:r>
      <w:r w:rsidR="00FB129B" w:rsidRPr="00FB129B">
        <w:rPr>
          <w:rFonts w:ascii="Times New Roman" w:hAnsi="Times New Roman"/>
          <w:sz w:val="23"/>
          <w:szCs w:val="23"/>
        </w:rPr>
        <w:t xml:space="preserve">a </w:t>
      </w:r>
      <w:r w:rsidR="00FB129B" w:rsidRPr="00FB129B">
        <w:rPr>
          <w:rFonts w:ascii="Times New Roman" w:hAnsi="Times New Roman"/>
          <w:i/>
          <w:sz w:val="23"/>
          <w:szCs w:val="23"/>
        </w:rPr>
        <w:t>human being</w:t>
      </w:r>
      <w:r w:rsidR="009877E2">
        <w:rPr>
          <w:rFonts w:ascii="Times New Roman" w:hAnsi="Times New Roman"/>
          <w:i/>
          <w:sz w:val="23"/>
          <w:szCs w:val="23"/>
        </w:rPr>
        <w:t xml:space="preserve"> </w:t>
      </w:r>
      <w:r w:rsidR="00FB129B" w:rsidRPr="00FB129B">
        <w:rPr>
          <w:rFonts w:ascii="Times New Roman" w:hAnsi="Times New Roman"/>
          <w:sz w:val="23"/>
          <w:szCs w:val="23"/>
        </w:rPr>
        <w:t xml:space="preserve">who has the </w:t>
      </w:r>
      <w:r w:rsidR="00FB129B" w:rsidRPr="00FB129B">
        <w:rPr>
          <w:rFonts w:ascii="Times New Roman" w:hAnsi="Times New Roman"/>
          <w:i/>
          <w:sz w:val="23"/>
          <w:szCs w:val="23"/>
        </w:rPr>
        <w:t>professor role</w:t>
      </w:r>
      <w:r w:rsidR="00FB129B">
        <w:rPr>
          <w:rFonts w:ascii="Times New Roman" w:hAnsi="Times New Roman"/>
          <w:sz w:val="23"/>
          <w:szCs w:val="23"/>
        </w:rPr>
        <w:t>)</w:t>
      </w:r>
      <w:r>
        <w:rPr>
          <w:rFonts w:ascii="Times New Roman" w:hAnsi="Times New Roman"/>
          <w:sz w:val="23"/>
          <w:szCs w:val="23"/>
        </w:rPr>
        <w:t xml:space="preserve"> denotes an attributive class, and so also do ‘nurse’, ‘student’, ‘colonel’ and so forth</w:t>
      </w:r>
      <w:r w:rsidR="00FB129B">
        <w:rPr>
          <w:rFonts w:ascii="Times New Roman" w:hAnsi="Times New Roman"/>
          <w:sz w:val="23"/>
          <w:szCs w:val="23"/>
        </w:rPr>
        <w:t xml:space="preserve">. </w:t>
      </w:r>
    </w:p>
    <w:p w:rsidR="009877E2" w:rsidRDefault="004D0A34" w:rsidP="006C241A">
      <w:pPr>
        <w:spacing w:beforeLines="1" w:before="2" w:afterLines="1" w:after="2" w:line="360" w:lineRule="auto"/>
        <w:jc w:val="both"/>
        <w:rPr>
          <w:rFonts w:ascii="Times New Roman" w:hAnsi="Times New Roman"/>
          <w:i/>
          <w:sz w:val="23"/>
          <w:szCs w:val="23"/>
        </w:rPr>
      </w:pPr>
      <w:r>
        <w:rPr>
          <w:rFonts w:ascii="Times New Roman" w:hAnsi="Times New Roman"/>
          <w:sz w:val="23"/>
          <w:szCs w:val="23"/>
        </w:rPr>
        <w:lastRenderedPageBreak/>
        <w:t xml:space="preserve">Attributive classes </w:t>
      </w:r>
      <w:r w:rsidR="009877E2">
        <w:rPr>
          <w:rFonts w:ascii="Times New Roman" w:hAnsi="Times New Roman"/>
          <w:sz w:val="23"/>
          <w:szCs w:val="23"/>
        </w:rPr>
        <w:t xml:space="preserve">include also what we </w:t>
      </w:r>
      <w:r>
        <w:rPr>
          <w:rFonts w:ascii="Times New Roman" w:hAnsi="Times New Roman"/>
          <w:sz w:val="23"/>
          <w:szCs w:val="23"/>
        </w:rPr>
        <w:t xml:space="preserve">will </w:t>
      </w:r>
      <w:r w:rsidR="009877E2">
        <w:rPr>
          <w:rFonts w:ascii="Times New Roman" w:hAnsi="Times New Roman"/>
          <w:sz w:val="23"/>
          <w:szCs w:val="23"/>
        </w:rPr>
        <w:t xml:space="preserve">call historical classes – classes whose members </w:t>
      </w:r>
      <w:r>
        <w:rPr>
          <w:rFonts w:ascii="Times New Roman" w:hAnsi="Times New Roman"/>
          <w:sz w:val="23"/>
          <w:szCs w:val="23"/>
        </w:rPr>
        <w:t xml:space="preserve">satisfy </w:t>
      </w:r>
      <w:r w:rsidR="009877E2">
        <w:rPr>
          <w:rFonts w:ascii="Times New Roman" w:hAnsi="Times New Roman"/>
          <w:sz w:val="23"/>
          <w:szCs w:val="23"/>
        </w:rPr>
        <w:t xml:space="preserve">some historical condition, for example: </w:t>
      </w:r>
      <w:r w:rsidR="009877E2">
        <w:rPr>
          <w:rFonts w:ascii="Times New Roman" w:hAnsi="Times New Roman"/>
          <w:i/>
          <w:sz w:val="23"/>
          <w:szCs w:val="23"/>
        </w:rPr>
        <w:t>biological father</w:t>
      </w:r>
      <w:r w:rsidR="009877E2">
        <w:rPr>
          <w:rFonts w:ascii="Times New Roman" w:hAnsi="Times New Roman"/>
          <w:sz w:val="23"/>
          <w:szCs w:val="23"/>
        </w:rPr>
        <w:t xml:space="preserve">, </w:t>
      </w:r>
      <w:r w:rsidR="009877E2">
        <w:rPr>
          <w:rFonts w:ascii="Times New Roman" w:hAnsi="Times New Roman"/>
          <w:i/>
          <w:sz w:val="23"/>
          <w:szCs w:val="23"/>
        </w:rPr>
        <w:t>person identified as candidate for clinical trial #2056-555</w:t>
      </w:r>
      <w:r w:rsidR="009877E2">
        <w:rPr>
          <w:rFonts w:ascii="Times New Roman" w:hAnsi="Times New Roman"/>
          <w:sz w:val="23"/>
          <w:szCs w:val="23"/>
        </w:rPr>
        <w:t>,</w:t>
      </w:r>
      <w:r w:rsidR="002267C9">
        <w:rPr>
          <w:rFonts w:ascii="Times New Roman" w:hAnsi="Times New Roman"/>
          <w:sz w:val="23"/>
          <w:szCs w:val="23"/>
        </w:rPr>
        <w:t xml:space="preserve"> or</w:t>
      </w:r>
      <w:r w:rsidR="009877E2">
        <w:rPr>
          <w:rFonts w:ascii="Times New Roman" w:hAnsi="Times New Roman"/>
          <w:i/>
          <w:sz w:val="23"/>
          <w:szCs w:val="23"/>
        </w:rPr>
        <w:t xml:space="preserve"> person who has visited </w:t>
      </w:r>
      <w:r w:rsidR="00760BFA">
        <w:rPr>
          <w:rFonts w:ascii="Times New Roman" w:hAnsi="Times New Roman"/>
          <w:i/>
          <w:sz w:val="23"/>
          <w:szCs w:val="23"/>
        </w:rPr>
        <w:t>Pittsburgh</w:t>
      </w:r>
      <w:r w:rsidR="002267C9">
        <w:rPr>
          <w:rFonts w:ascii="Times New Roman" w:hAnsi="Times New Roman"/>
          <w:i/>
          <w:sz w:val="23"/>
          <w:szCs w:val="23"/>
        </w:rPr>
        <w:t xml:space="preserve">. </w:t>
      </w:r>
    </w:p>
    <w:p w:rsidR="00480A86" w:rsidRDefault="00480A86" w:rsidP="006C241A">
      <w:pPr>
        <w:spacing w:beforeLines="1" w:before="2" w:afterLines="1" w:after="2" w:line="360" w:lineRule="auto"/>
        <w:rPr>
          <w:rFonts w:ascii="Times New Roman" w:hAnsi="Times New Roman"/>
          <w:sz w:val="23"/>
          <w:szCs w:val="23"/>
        </w:rPr>
      </w:pPr>
      <w:r>
        <w:rPr>
          <w:rFonts w:ascii="Times New Roman" w:hAnsi="Times New Roman"/>
          <w:sz w:val="23"/>
          <w:szCs w:val="23"/>
        </w:rPr>
        <w:t>For biological father, the correct form of definition is roughly as follows:</w:t>
      </w:r>
    </w:p>
    <w:p w:rsidR="00480A86" w:rsidRPr="00480A86" w:rsidRDefault="00480A86" w:rsidP="006C241A">
      <w:pPr>
        <w:spacing w:beforeLines="1" w:before="2" w:afterLines="1" w:after="2" w:line="360" w:lineRule="auto"/>
        <w:ind w:left="810"/>
        <w:rPr>
          <w:rFonts w:ascii="Times New Roman" w:hAnsi="Times New Roman"/>
          <w:i/>
          <w:sz w:val="23"/>
          <w:szCs w:val="23"/>
        </w:rPr>
      </w:pPr>
      <w:r w:rsidRPr="00D871F1">
        <w:rPr>
          <w:rFonts w:ascii="Times New Roman" w:hAnsi="Times New Roman"/>
          <w:sz w:val="23"/>
          <w:szCs w:val="23"/>
        </w:rPr>
        <w:t>biological_</w:t>
      </w:r>
      <w:proofErr w:type="gramStart"/>
      <w:r w:rsidRPr="00D871F1">
        <w:rPr>
          <w:rFonts w:ascii="Times New Roman" w:hAnsi="Times New Roman"/>
          <w:sz w:val="23"/>
          <w:szCs w:val="23"/>
        </w:rPr>
        <w:t>father(</w:t>
      </w:r>
      <w:proofErr w:type="gramEnd"/>
      <w:r w:rsidRPr="00D871F1">
        <w:rPr>
          <w:rFonts w:ascii="Times New Roman" w:hAnsi="Times New Roman"/>
          <w:i/>
          <w:sz w:val="23"/>
          <w:szCs w:val="23"/>
        </w:rPr>
        <w:t>a</w:t>
      </w:r>
      <w:r w:rsidRPr="00D871F1">
        <w:rPr>
          <w:rFonts w:ascii="Times New Roman" w:hAnsi="Times New Roman"/>
          <w:sz w:val="23"/>
          <w:szCs w:val="23"/>
        </w:rPr>
        <w:t xml:space="preserve">) =Def. </w:t>
      </w:r>
      <w:proofErr w:type="spellStart"/>
      <w:r w:rsidRPr="00D871F1">
        <w:rPr>
          <w:rFonts w:ascii="Times New Roman" w:hAnsi="Times New Roman"/>
          <w:i/>
          <w:sz w:val="23"/>
          <w:szCs w:val="23"/>
        </w:rPr>
        <w:t>a</w:t>
      </w:r>
      <w:proofErr w:type="spellEnd"/>
      <w:r>
        <w:rPr>
          <w:rFonts w:ascii="Times New Roman" w:hAnsi="Times New Roman"/>
          <w:sz w:val="23"/>
          <w:szCs w:val="23"/>
        </w:rPr>
        <w:t xml:space="preserve"> instantiates the universal </w:t>
      </w:r>
      <w:r>
        <w:rPr>
          <w:rFonts w:ascii="Times New Roman" w:hAnsi="Times New Roman"/>
          <w:i/>
          <w:sz w:val="23"/>
          <w:szCs w:val="23"/>
        </w:rPr>
        <w:t>human being</w:t>
      </w:r>
    </w:p>
    <w:p w:rsidR="00480A86" w:rsidRPr="00480A86" w:rsidRDefault="00480A86" w:rsidP="006C241A">
      <w:pPr>
        <w:spacing w:beforeLines="1" w:before="2" w:afterLines="1" w:after="2" w:line="360" w:lineRule="auto"/>
        <w:ind w:left="3330"/>
        <w:rPr>
          <w:rFonts w:ascii="Times New Roman" w:hAnsi="Times New Roman"/>
          <w:sz w:val="23"/>
          <w:szCs w:val="23"/>
        </w:rPr>
      </w:pPr>
      <w:r>
        <w:rPr>
          <w:rFonts w:ascii="Times New Roman" w:hAnsi="Times New Roman"/>
          <w:sz w:val="23"/>
          <w:szCs w:val="23"/>
        </w:rPr>
        <w:t xml:space="preserve">&amp; </w:t>
      </w:r>
      <w:r w:rsidR="004D0A34">
        <w:rPr>
          <w:rFonts w:ascii="Times New Roman" w:hAnsi="Times New Roman"/>
          <w:i/>
          <w:sz w:val="23"/>
          <w:szCs w:val="23"/>
        </w:rPr>
        <w:t xml:space="preserve">a </w:t>
      </w:r>
      <w:r w:rsidR="004D0A34">
        <w:rPr>
          <w:rFonts w:ascii="Times New Roman" w:hAnsi="Times New Roman"/>
          <w:sz w:val="23"/>
          <w:szCs w:val="23"/>
        </w:rPr>
        <w:t xml:space="preserve">is </w:t>
      </w:r>
      <w:r>
        <w:rPr>
          <w:rFonts w:ascii="Times New Roman" w:hAnsi="Times New Roman"/>
          <w:sz w:val="23"/>
          <w:szCs w:val="23"/>
        </w:rPr>
        <w:t>male</w:t>
      </w:r>
    </w:p>
    <w:p w:rsidR="00480A86" w:rsidRDefault="00480A86" w:rsidP="006C241A">
      <w:pPr>
        <w:spacing w:beforeLines="1" w:before="2" w:afterLines="1" w:after="2" w:line="360" w:lineRule="auto"/>
        <w:ind w:left="3330"/>
        <w:rPr>
          <w:rFonts w:ascii="Times New Roman" w:hAnsi="Times New Roman"/>
          <w:sz w:val="23"/>
          <w:szCs w:val="23"/>
        </w:rPr>
      </w:pPr>
      <w:r w:rsidRPr="00D871F1">
        <w:rPr>
          <w:rFonts w:ascii="Times New Roman" w:hAnsi="Times New Roman"/>
          <w:sz w:val="23"/>
          <w:szCs w:val="23"/>
        </w:rPr>
        <w:t xml:space="preserve">&amp; </w:t>
      </w:r>
      <w:r w:rsidR="004D0A34">
        <w:rPr>
          <w:rFonts w:ascii="Times New Roman" w:hAnsi="Times New Roman"/>
          <w:sz w:val="23"/>
          <w:szCs w:val="23"/>
        </w:rPr>
        <w:t xml:space="preserve">there some </w:t>
      </w:r>
      <w:proofErr w:type="spellStart"/>
      <w:r w:rsidRPr="00D871F1">
        <w:rPr>
          <w:rFonts w:ascii="Times New Roman" w:hAnsi="Times New Roman"/>
          <w:sz w:val="23"/>
          <w:szCs w:val="23"/>
        </w:rPr>
        <w:t>some</w:t>
      </w:r>
      <w:proofErr w:type="spellEnd"/>
      <w:r w:rsidRPr="00D871F1">
        <w:rPr>
          <w:rFonts w:ascii="Times New Roman" w:hAnsi="Times New Roman"/>
          <w:sz w:val="23"/>
          <w:szCs w:val="23"/>
        </w:rPr>
        <w:t xml:space="preserve"> zygote </w:t>
      </w:r>
      <w:r w:rsidR="004D0A34" w:rsidRPr="004D0A34">
        <w:rPr>
          <w:rFonts w:ascii="Times New Roman" w:hAnsi="Times New Roman"/>
          <w:i/>
          <w:sz w:val="23"/>
          <w:szCs w:val="23"/>
        </w:rPr>
        <w:t>b</w:t>
      </w:r>
    </w:p>
    <w:p w:rsidR="00480A86" w:rsidRDefault="00480A86" w:rsidP="006C241A">
      <w:pPr>
        <w:spacing w:beforeLines="1" w:before="2" w:afterLines="1" w:after="2" w:line="360" w:lineRule="auto"/>
        <w:ind w:left="3330"/>
        <w:rPr>
          <w:rFonts w:ascii="Times New Roman" w:hAnsi="Times New Roman"/>
          <w:sz w:val="23"/>
          <w:szCs w:val="23"/>
        </w:rPr>
      </w:pPr>
      <w:r>
        <w:rPr>
          <w:rFonts w:ascii="Times New Roman" w:hAnsi="Times New Roman"/>
          <w:sz w:val="23"/>
          <w:szCs w:val="23"/>
        </w:rPr>
        <w:t>&amp;</w:t>
      </w:r>
      <w:r w:rsidR="004D0A34">
        <w:rPr>
          <w:rFonts w:ascii="Times New Roman" w:hAnsi="Times New Roman"/>
          <w:sz w:val="23"/>
          <w:szCs w:val="23"/>
        </w:rPr>
        <w:t xml:space="preserve"> there is some </w:t>
      </w:r>
      <w:proofErr w:type="spellStart"/>
      <w:r w:rsidRPr="00D871F1">
        <w:rPr>
          <w:rFonts w:ascii="Times New Roman" w:hAnsi="Times New Roman"/>
          <w:sz w:val="23"/>
          <w:szCs w:val="23"/>
        </w:rPr>
        <w:t>some</w:t>
      </w:r>
      <w:proofErr w:type="spellEnd"/>
      <w:r w:rsidRPr="00D871F1">
        <w:rPr>
          <w:rFonts w:ascii="Times New Roman" w:hAnsi="Times New Roman"/>
          <w:sz w:val="23"/>
          <w:szCs w:val="23"/>
        </w:rPr>
        <w:t xml:space="preserve"> child </w:t>
      </w:r>
      <w:r w:rsidR="004D0A34">
        <w:rPr>
          <w:rFonts w:ascii="Times New Roman" w:hAnsi="Times New Roman"/>
          <w:i/>
          <w:sz w:val="23"/>
          <w:szCs w:val="23"/>
        </w:rPr>
        <w:t xml:space="preserve">c </w:t>
      </w:r>
    </w:p>
    <w:p w:rsidR="00480A86" w:rsidRPr="004D0A34" w:rsidRDefault="00480A86" w:rsidP="006C241A">
      <w:pPr>
        <w:spacing w:beforeLines="1" w:before="2" w:afterLines="1" w:after="2" w:line="360" w:lineRule="auto"/>
        <w:ind w:left="3330"/>
        <w:rPr>
          <w:rFonts w:ascii="Times New Roman" w:hAnsi="Times New Roman"/>
          <w:i/>
          <w:sz w:val="23"/>
          <w:szCs w:val="23"/>
        </w:rPr>
      </w:pPr>
      <w:r>
        <w:rPr>
          <w:rFonts w:ascii="Times New Roman" w:hAnsi="Times New Roman"/>
          <w:sz w:val="23"/>
          <w:szCs w:val="23"/>
        </w:rPr>
        <w:t>&amp;</w:t>
      </w:r>
      <w:r w:rsidR="004D0A34">
        <w:rPr>
          <w:rFonts w:ascii="Times New Roman" w:hAnsi="Times New Roman"/>
          <w:sz w:val="23"/>
          <w:szCs w:val="23"/>
        </w:rPr>
        <w:t xml:space="preserve"> there is </w:t>
      </w:r>
      <w:r w:rsidRPr="00D871F1">
        <w:rPr>
          <w:rFonts w:ascii="Times New Roman" w:hAnsi="Times New Roman"/>
          <w:sz w:val="23"/>
          <w:szCs w:val="23"/>
        </w:rPr>
        <w:t xml:space="preserve">some process of fertilization </w:t>
      </w:r>
      <w:r w:rsidR="004D0A34">
        <w:rPr>
          <w:rFonts w:ascii="Times New Roman" w:hAnsi="Times New Roman"/>
          <w:i/>
          <w:sz w:val="23"/>
          <w:szCs w:val="23"/>
        </w:rPr>
        <w:t>d</w:t>
      </w:r>
    </w:p>
    <w:p w:rsidR="00480A86" w:rsidRDefault="00480A86" w:rsidP="006C241A">
      <w:pPr>
        <w:pStyle w:val="ListParagraph"/>
        <w:spacing w:beforeLines="1" w:before="2" w:afterLines="1" w:after="2" w:line="360" w:lineRule="auto"/>
        <w:ind w:left="3330"/>
        <w:contextualSpacing w:val="0"/>
        <w:rPr>
          <w:rFonts w:ascii="Times New Roman" w:hAnsi="Times New Roman"/>
          <w:sz w:val="23"/>
          <w:szCs w:val="23"/>
        </w:rPr>
      </w:pPr>
      <w:r w:rsidRPr="00D871F1">
        <w:rPr>
          <w:rFonts w:ascii="Times New Roman" w:hAnsi="Times New Roman"/>
          <w:sz w:val="23"/>
          <w:szCs w:val="23"/>
        </w:rPr>
        <w:t xml:space="preserve">&amp; </w:t>
      </w:r>
      <w:r w:rsidR="004D0A34">
        <w:rPr>
          <w:rFonts w:ascii="Times New Roman" w:hAnsi="Times New Roman"/>
          <w:i/>
          <w:sz w:val="23"/>
          <w:szCs w:val="23"/>
        </w:rPr>
        <w:t xml:space="preserve">b </w:t>
      </w:r>
      <w:r w:rsidRPr="00D871F1">
        <w:rPr>
          <w:rFonts w:ascii="Times New Roman" w:hAnsi="Times New Roman"/>
          <w:b/>
          <w:sz w:val="23"/>
          <w:szCs w:val="23"/>
        </w:rPr>
        <w:t>output_of</w:t>
      </w:r>
      <w:r w:rsidRPr="00D871F1">
        <w:rPr>
          <w:rFonts w:ascii="Times New Roman" w:hAnsi="Times New Roman"/>
          <w:sz w:val="23"/>
          <w:szCs w:val="23"/>
        </w:rPr>
        <w:t xml:space="preserve"> </w:t>
      </w:r>
      <w:r w:rsidR="004D0A34">
        <w:rPr>
          <w:rFonts w:ascii="Times New Roman" w:hAnsi="Times New Roman"/>
          <w:i/>
          <w:sz w:val="23"/>
          <w:szCs w:val="23"/>
        </w:rPr>
        <w:t>c</w:t>
      </w:r>
      <w:r w:rsidRPr="00D871F1">
        <w:rPr>
          <w:rFonts w:ascii="Times New Roman" w:hAnsi="Times New Roman"/>
          <w:sz w:val="23"/>
          <w:szCs w:val="23"/>
        </w:rPr>
        <w:t xml:space="preserve"> </w:t>
      </w:r>
    </w:p>
    <w:p w:rsidR="00480A86" w:rsidRDefault="00480A86" w:rsidP="006C241A">
      <w:pPr>
        <w:pStyle w:val="ListParagraph"/>
        <w:spacing w:beforeLines="1" w:before="2" w:afterLines="1" w:after="2" w:line="360" w:lineRule="auto"/>
        <w:ind w:left="3330"/>
        <w:contextualSpacing w:val="0"/>
        <w:rPr>
          <w:rFonts w:ascii="Times New Roman" w:hAnsi="Times New Roman"/>
          <w:b/>
          <w:sz w:val="23"/>
          <w:szCs w:val="23"/>
        </w:rPr>
      </w:pPr>
      <w:r w:rsidRPr="00D871F1">
        <w:rPr>
          <w:rFonts w:ascii="Times New Roman" w:hAnsi="Times New Roman"/>
          <w:sz w:val="23"/>
          <w:szCs w:val="23"/>
        </w:rPr>
        <w:t>&amp;</w:t>
      </w:r>
      <w:r w:rsidR="004D0A34">
        <w:rPr>
          <w:rFonts w:ascii="Times New Roman" w:hAnsi="Times New Roman"/>
          <w:sz w:val="23"/>
          <w:szCs w:val="23"/>
        </w:rPr>
        <w:t xml:space="preserve"> </w:t>
      </w:r>
      <w:r w:rsidRPr="00D871F1">
        <w:rPr>
          <w:rFonts w:ascii="Times New Roman" w:hAnsi="Times New Roman"/>
          <w:i/>
          <w:sz w:val="23"/>
          <w:szCs w:val="23"/>
        </w:rPr>
        <w:t xml:space="preserve">a </w:t>
      </w:r>
      <w:r w:rsidRPr="00D871F1">
        <w:rPr>
          <w:rFonts w:ascii="Times New Roman" w:hAnsi="Times New Roman"/>
          <w:b/>
          <w:sz w:val="23"/>
          <w:szCs w:val="23"/>
        </w:rPr>
        <w:t xml:space="preserve">agent_of </w:t>
      </w:r>
      <w:r w:rsidR="004D0A34" w:rsidRPr="004D0A34">
        <w:rPr>
          <w:rFonts w:ascii="Times New Roman" w:hAnsi="Times New Roman"/>
          <w:i/>
          <w:sz w:val="23"/>
          <w:szCs w:val="23"/>
        </w:rPr>
        <w:t>c</w:t>
      </w:r>
    </w:p>
    <w:p w:rsidR="00480A86" w:rsidRPr="00D871F1" w:rsidRDefault="00480A86" w:rsidP="006C241A">
      <w:pPr>
        <w:pStyle w:val="ListParagraph"/>
        <w:spacing w:beforeLines="1" w:before="2" w:afterLines="1" w:after="2" w:line="360" w:lineRule="auto"/>
        <w:ind w:left="3330"/>
        <w:contextualSpacing w:val="0"/>
        <w:rPr>
          <w:rFonts w:ascii="Times New Roman" w:hAnsi="Times New Roman"/>
          <w:sz w:val="23"/>
          <w:szCs w:val="23"/>
        </w:rPr>
      </w:pPr>
      <w:r>
        <w:rPr>
          <w:rFonts w:ascii="Times New Roman" w:hAnsi="Times New Roman"/>
          <w:sz w:val="23"/>
          <w:szCs w:val="23"/>
        </w:rPr>
        <w:t xml:space="preserve">&amp; </w:t>
      </w:r>
      <w:r w:rsidR="004D0A34">
        <w:rPr>
          <w:rFonts w:ascii="Times New Roman" w:hAnsi="Times New Roman"/>
          <w:i/>
          <w:sz w:val="23"/>
          <w:szCs w:val="23"/>
        </w:rPr>
        <w:t>c</w:t>
      </w:r>
      <w:r>
        <w:rPr>
          <w:rFonts w:ascii="Times New Roman" w:hAnsi="Times New Roman"/>
          <w:sz w:val="23"/>
          <w:szCs w:val="23"/>
        </w:rPr>
        <w:t xml:space="preserve"> </w:t>
      </w:r>
      <w:r w:rsidR="006201FE">
        <w:rPr>
          <w:rFonts w:ascii="Times New Roman" w:hAnsi="Times New Roman"/>
          <w:b/>
          <w:sz w:val="23"/>
          <w:szCs w:val="23"/>
        </w:rPr>
        <w:t>=</w:t>
      </w:r>
      <w:r w:rsidR="004D0A34">
        <w:rPr>
          <w:rFonts w:ascii="Times New Roman" w:hAnsi="Times New Roman"/>
          <w:b/>
          <w:sz w:val="23"/>
          <w:szCs w:val="23"/>
        </w:rPr>
        <w:t xml:space="preserve"> </w:t>
      </w:r>
      <w:r w:rsidR="004D0A34">
        <w:rPr>
          <w:rFonts w:ascii="Times New Roman" w:hAnsi="Times New Roman"/>
          <w:i/>
          <w:sz w:val="23"/>
          <w:szCs w:val="23"/>
        </w:rPr>
        <w:t>a</w:t>
      </w:r>
      <w:r w:rsidRPr="00D871F1">
        <w:rPr>
          <w:rFonts w:ascii="Times New Roman" w:hAnsi="Times New Roman"/>
          <w:sz w:val="23"/>
          <w:szCs w:val="23"/>
        </w:rPr>
        <w:t>.</w:t>
      </w:r>
    </w:p>
    <w:p w:rsidR="00480A86" w:rsidRDefault="00480A86" w:rsidP="006C241A">
      <w:pPr>
        <w:spacing w:beforeLines="1" w:before="2" w:afterLines="1" w:after="2" w:line="360" w:lineRule="auto"/>
        <w:jc w:val="both"/>
        <w:rPr>
          <w:rFonts w:ascii="Times New Roman" w:hAnsi="Times New Roman"/>
          <w:sz w:val="23"/>
          <w:szCs w:val="23"/>
        </w:rPr>
      </w:pPr>
    </w:p>
    <w:p w:rsidR="004D0A34" w:rsidRPr="004D0A34" w:rsidRDefault="004D0A34" w:rsidP="006C241A">
      <w:pPr>
        <w:spacing w:beforeLines="1" w:before="2" w:afterLines="1" w:after="2" w:line="360" w:lineRule="auto"/>
        <w:jc w:val="both"/>
        <w:rPr>
          <w:rFonts w:ascii="Times New Roman" w:hAnsi="Times New Roman"/>
          <w:b/>
          <w:sz w:val="23"/>
          <w:szCs w:val="23"/>
        </w:rPr>
      </w:pPr>
      <w:r w:rsidRPr="004D0A34">
        <w:rPr>
          <w:rFonts w:ascii="Times New Roman" w:hAnsi="Times New Roman"/>
          <w:b/>
          <w:sz w:val="23"/>
          <w:szCs w:val="23"/>
        </w:rPr>
        <w:t>Definitions</w:t>
      </w:r>
    </w:p>
    <w:p w:rsidR="004D0A34" w:rsidRDefault="004D0A3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We distinguish between terms, which are </w:t>
      </w:r>
      <w:proofErr w:type="spellStart"/>
      <w:r>
        <w:rPr>
          <w:rFonts w:ascii="Times New Roman" w:hAnsi="Times New Roman"/>
          <w:sz w:val="23"/>
          <w:szCs w:val="23"/>
        </w:rPr>
        <w:t>lables</w:t>
      </w:r>
      <w:proofErr w:type="spellEnd"/>
      <w:r>
        <w:rPr>
          <w:rFonts w:ascii="Times New Roman" w:hAnsi="Times New Roman"/>
          <w:sz w:val="23"/>
          <w:szCs w:val="23"/>
        </w:rPr>
        <w:t xml:space="preserve"> for universals and attributive classes, and relational expressions, which are labels for relations [</w:t>
      </w:r>
      <w:r>
        <w:rPr>
          <w:rFonts w:ascii="Times New Roman" w:hAnsi="Times New Roman"/>
          <w:sz w:val="23"/>
          <w:szCs w:val="23"/>
        </w:rPr>
        <w:fldChar w:fldCharType="begin"/>
      </w:r>
      <w:r>
        <w:rPr>
          <w:rFonts w:ascii="Times New Roman" w:hAnsi="Times New Roman"/>
          <w:sz w:val="23"/>
          <w:szCs w:val="23"/>
        </w:rPr>
        <w:instrText xml:space="preserve"> REF _Ref309133313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16</w:t>
      </w:r>
      <w:r>
        <w:rPr>
          <w:rFonts w:ascii="Times New Roman" w:hAnsi="Times New Roman"/>
          <w:sz w:val="23"/>
          <w:szCs w:val="23"/>
        </w:rPr>
        <w:fldChar w:fldCharType="end"/>
      </w:r>
      <w:r>
        <w:rPr>
          <w:rFonts w:ascii="Times New Roman" w:hAnsi="Times New Roman"/>
          <w:sz w:val="23"/>
          <w:szCs w:val="23"/>
        </w:rPr>
        <w:t xml:space="preserve">]. </w:t>
      </w:r>
      <w:r w:rsidRPr="004D0A34">
        <w:rPr>
          <w:rFonts w:ascii="Times New Roman" w:hAnsi="Times New Roman"/>
          <w:sz w:val="23"/>
          <w:szCs w:val="23"/>
        </w:rPr>
        <w:t>Definitions of terms</w:t>
      </w:r>
      <w:r>
        <w:rPr>
          <w:rFonts w:ascii="Times New Roman" w:hAnsi="Times New Roman"/>
          <w:sz w:val="23"/>
          <w:szCs w:val="23"/>
        </w:rPr>
        <w:t xml:space="preserve"> are always of the form</w:t>
      </w:r>
    </w:p>
    <w:p w:rsidR="004D0A34" w:rsidRDefault="004D0A34" w:rsidP="006C241A">
      <w:pPr>
        <w:spacing w:beforeLines="1" w:before="2" w:afterLines="1" w:after="2" w:line="360" w:lineRule="auto"/>
        <w:jc w:val="both"/>
        <w:rPr>
          <w:rFonts w:ascii="Times New Roman" w:hAnsi="Times New Roman"/>
          <w:sz w:val="23"/>
          <w:szCs w:val="23"/>
        </w:rPr>
      </w:pPr>
    </w:p>
    <w:p w:rsidR="004D0A34" w:rsidRDefault="004D0A34" w:rsidP="006C241A">
      <w:pPr>
        <w:spacing w:beforeLines="1" w:before="2" w:afterLines="1" w:after="2" w:line="360" w:lineRule="auto"/>
        <w:jc w:val="center"/>
        <w:rPr>
          <w:rFonts w:ascii="Times New Roman" w:hAnsi="Times New Roman"/>
          <w:sz w:val="23"/>
          <w:szCs w:val="23"/>
        </w:rPr>
      </w:pPr>
      <w:proofErr w:type="gramStart"/>
      <w:r>
        <w:rPr>
          <w:rFonts w:ascii="Times New Roman" w:hAnsi="Times New Roman"/>
          <w:sz w:val="23"/>
          <w:szCs w:val="23"/>
        </w:rPr>
        <w:t>an</w:t>
      </w:r>
      <w:proofErr w:type="gramEnd"/>
      <w:r>
        <w:rPr>
          <w:rFonts w:ascii="Times New Roman" w:hAnsi="Times New Roman"/>
          <w:sz w:val="23"/>
          <w:szCs w:val="23"/>
        </w:rPr>
        <w:t xml:space="preserve"> </w:t>
      </w:r>
      <w:r>
        <w:rPr>
          <w:rFonts w:ascii="Times New Roman" w:hAnsi="Times New Roman"/>
          <w:i/>
          <w:sz w:val="23"/>
          <w:szCs w:val="23"/>
        </w:rPr>
        <w:t xml:space="preserve">S </w:t>
      </w:r>
      <w:r>
        <w:rPr>
          <w:rFonts w:ascii="Times New Roman" w:hAnsi="Times New Roman"/>
          <w:sz w:val="23"/>
          <w:szCs w:val="23"/>
        </w:rPr>
        <w:t xml:space="preserve">=Def. a </w:t>
      </w:r>
      <w:r>
        <w:rPr>
          <w:rFonts w:ascii="Times New Roman" w:hAnsi="Times New Roman"/>
          <w:i/>
          <w:sz w:val="23"/>
          <w:szCs w:val="23"/>
        </w:rPr>
        <w:t xml:space="preserve">G </w:t>
      </w:r>
      <w:r>
        <w:rPr>
          <w:rFonts w:ascii="Times New Roman" w:hAnsi="Times New Roman"/>
          <w:sz w:val="23"/>
          <w:szCs w:val="23"/>
        </w:rPr>
        <w:t xml:space="preserve">which </w:t>
      </w:r>
      <w:r>
        <w:rPr>
          <w:rFonts w:ascii="Times New Roman" w:hAnsi="Times New Roman"/>
          <w:i/>
          <w:sz w:val="23"/>
          <w:szCs w:val="23"/>
        </w:rPr>
        <w:t>C</w:t>
      </w:r>
      <w:r>
        <w:rPr>
          <w:rFonts w:ascii="Times New Roman" w:hAnsi="Times New Roman"/>
          <w:sz w:val="23"/>
          <w:szCs w:val="23"/>
        </w:rPr>
        <w:t>s</w:t>
      </w:r>
    </w:p>
    <w:p w:rsidR="004D0A34" w:rsidRDefault="004D0A34" w:rsidP="006C241A">
      <w:pPr>
        <w:spacing w:beforeLines="1" w:before="2" w:afterLines="1" w:after="2" w:line="360" w:lineRule="auto"/>
        <w:jc w:val="center"/>
        <w:rPr>
          <w:rFonts w:ascii="Times New Roman" w:hAnsi="Times New Roman"/>
          <w:sz w:val="23"/>
          <w:szCs w:val="23"/>
        </w:rPr>
      </w:pPr>
    </w:p>
    <w:p w:rsidR="004D0A34" w:rsidRPr="004D0A34" w:rsidRDefault="004D0A34" w:rsidP="006C241A">
      <w:pPr>
        <w:spacing w:beforeLines="1" w:before="2" w:afterLines="1" w:after="2" w:line="360" w:lineRule="auto"/>
        <w:rPr>
          <w:rFonts w:ascii="Times New Roman" w:hAnsi="Times New Roman"/>
          <w:sz w:val="23"/>
          <w:szCs w:val="23"/>
        </w:rPr>
      </w:pPr>
      <w:proofErr w:type="gramStart"/>
      <w:r>
        <w:rPr>
          <w:rFonts w:ascii="Times New Roman" w:hAnsi="Times New Roman"/>
          <w:sz w:val="23"/>
          <w:szCs w:val="23"/>
        </w:rPr>
        <w:t>where</w:t>
      </w:r>
      <w:proofErr w:type="gramEnd"/>
      <w:r>
        <w:rPr>
          <w:rFonts w:ascii="Times New Roman" w:hAnsi="Times New Roman"/>
          <w:sz w:val="23"/>
          <w:szCs w:val="23"/>
        </w:rPr>
        <w:t xml:space="preserve"> ‘S’ (for: species) is the term to be defined, ‘G’ (for: genus) is the immediate parent term of ‘S’ in the relevant BFO-conformant ontology, and ‘D’ (for: differentia) specifies what it is about the G’s which makes them S’s.</w:t>
      </w:r>
    </w:p>
    <w:p w:rsidR="004D0A34" w:rsidRDefault="004D0A34" w:rsidP="006C241A">
      <w:pPr>
        <w:spacing w:beforeLines="1" w:before="2" w:afterLines="1" w:after="2" w:line="360" w:lineRule="auto"/>
        <w:jc w:val="both"/>
        <w:rPr>
          <w:rFonts w:ascii="Times New Roman" w:hAnsi="Times New Roman"/>
          <w:sz w:val="23"/>
          <w:szCs w:val="23"/>
        </w:rPr>
      </w:pPr>
    </w:p>
    <w:p w:rsidR="004D0A34" w:rsidRDefault="004D0A3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Attributive classes can be defined by using as genus any BFO-conformant universal below </w:t>
      </w:r>
      <w:r w:rsidRPr="004D0A34">
        <w:rPr>
          <w:rFonts w:ascii="Times New Roman" w:hAnsi="Times New Roman"/>
          <w:i/>
          <w:sz w:val="23"/>
          <w:szCs w:val="23"/>
        </w:rPr>
        <w:t>entity</w:t>
      </w:r>
      <w:r>
        <w:rPr>
          <w:rFonts w:ascii="Times New Roman" w:hAnsi="Times New Roman"/>
          <w:sz w:val="23"/>
          <w:szCs w:val="23"/>
        </w:rPr>
        <w:t>.</w:t>
      </w:r>
    </w:p>
    <w:p w:rsidR="00140DC7" w:rsidRPr="009331CA" w:rsidRDefault="00140DC7" w:rsidP="006C241A">
      <w:pPr>
        <w:spacing w:beforeLines="1" w:before="2" w:afterLines="1" w:after="2" w:line="360" w:lineRule="auto"/>
        <w:rPr>
          <w:rFonts w:ascii="Times New Roman" w:hAnsi="Times New Roman"/>
          <w:i/>
          <w:sz w:val="23"/>
          <w:szCs w:val="23"/>
        </w:rPr>
      </w:pPr>
    </w:p>
    <w:p w:rsidR="00144077" w:rsidRDefault="00144077" w:rsidP="006C241A">
      <w:pPr>
        <w:pStyle w:val="Heading2"/>
        <w:spacing w:line="360" w:lineRule="auto"/>
        <w:rPr>
          <w:sz w:val="24"/>
          <w:szCs w:val="24"/>
        </w:rPr>
      </w:pPr>
      <w:bookmarkStart w:id="2" w:name="_Toc309628562"/>
      <w:r w:rsidRPr="00215638">
        <w:rPr>
          <w:sz w:val="24"/>
          <w:szCs w:val="24"/>
        </w:rPr>
        <w:t>Relations of parthood</w:t>
      </w:r>
      <w:bookmarkEnd w:id="2"/>
    </w:p>
    <w:p w:rsidR="00B02AE7" w:rsidRPr="00B02AE7" w:rsidRDefault="00B02AE7" w:rsidP="006C241A"/>
    <w:p w:rsidR="00FB129B" w:rsidRPr="00FB129B" w:rsidRDefault="00FB129B" w:rsidP="006C241A">
      <w:pPr>
        <w:spacing w:beforeLines="1" w:before="2" w:afterLines="1" w:after="2" w:line="360" w:lineRule="auto"/>
        <w:rPr>
          <w:rFonts w:ascii="Times New Roman" w:hAnsi="Times New Roman"/>
          <w:b/>
          <w:sz w:val="23"/>
          <w:szCs w:val="23"/>
        </w:rPr>
      </w:pPr>
      <w:r w:rsidRPr="00FB129B">
        <w:rPr>
          <w:rFonts w:ascii="Times New Roman" w:hAnsi="Times New Roman"/>
          <w:b/>
          <w:sz w:val="23"/>
          <w:szCs w:val="23"/>
        </w:rPr>
        <w:t>Primitive relations</w:t>
      </w:r>
    </w:p>
    <w:p w:rsidR="00B02AE7" w:rsidRDefault="00B02AE7" w:rsidP="006C241A">
      <w:pPr>
        <w:spacing w:beforeLines="1" w:before="2" w:afterLines="1" w:after="2" w:line="360" w:lineRule="auto"/>
        <w:rPr>
          <w:rFonts w:ascii="Times New Roman" w:hAnsi="Times New Roman"/>
          <w:i/>
          <w:sz w:val="23"/>
          <w:szCs w:val="23"/>
        </w:rPr>
      </w:pPr>
    </w:p>
    <w:p w:rsidR="00144077" w:rsidRPr="00FB129B" w:rsidRDefault="005B3D14" w:rsidP="006C241A">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00144077" w:rsidRPr="009331CA">
        <w:rPr>
          <w:rFonts w:ascii="Times New Roman" w:hAnsi="Times New Roman"/>
          <w:b/>
          <w:sz w:val="23"/>
          <w:szCs w:val="23"/>
        </w:rPr>
        <w:t>part_of</w:t>
      </w:r>
      <w:r>
        <w:rPr>
          <w:rFonts w:ascii="Times New Roman" w:hAnsi="Times New Roman"/>
          <w:b/>
          <w:sz w:val="23"/>
          <w:szCs w:val="23"/>
        </w:rPr>
        <w:t xml:space="preserve"> </w:t>
      </w:r>
      <w:r w:rsidR="00144077" w:rsidRPr="009331CA">
        <w:rPr>
          <w:rFonts w:ascii="Times New Roman" w:hAnsi="Times New Roman"/>
          <w:i/>
          <w:sz w:val="23"/>
          <w:szCs w:val="23"/>
        </w:rPr>
        <w:t>b</w:t>
      </w:r>
      <w:r w:rsidR="00FB129B">
        <w:rPr>
          <w:rFonts w:ascii="Times New Roman" w:hAnsi="Times New Roman"/>
          <w:i/>
          <w:sz w:val="23"/>
          <w:szCs w:val="23"/>
        </w:rPr>
        <w:t xml:space="preserve"> </w:t>
      </w:r>
      <w:r w:rsidR="002E5BE8" w:rsidRPr="00FB129B">
        <w:rPr>
          <w:rFonts w:ascii="Times New Roman" w:hAnsi="Times New Roman"/>
          <w:b/>
          <w:sz w:val="23"/>
          <w:szCs w:val="23"/>
        </w:rPr>
        <w:t>at</w:t>
      </w:r>
      <w:r w:rsidR="002E5BE8">
        <w:rPr>
          <w:rFonts w:ascii="Times New Roman" w:hAnsi="Times New Roman"/>
          <w:b/>
          <w:sz w:val="23"/>
          <w:szCs w:val="23"/>
        </w:rPr>
        <w:t xml:space="preserve"> </w:t>
      </w:r>
      <w:r w:rsidR="002E5BE8" w:rsidRPr="009331CA">
        <w:rPr>
          <w:rFonts w:ascii="Times New Roman" w:hAnsi="Times New Roman"/>
          <w:i/>
          <w:sz w:val="23"/>
          <w:szCs w:val="23"/>
        </w:rPr>
        <w:t>t</w:t>
      </w:r>
      <w:r w:rsidR="002E5BE8">
        <w:rPr>
          <w:rFonts w:ascii="Times New Roman" w:hAnsi="Times New Roman"/>
          <w:i/>
          <w:sz w:val="23"/>
          <w:szCs w:val="23"/>
        </w:rPr>
        <w:t xml:space="preserve"> </w:t>
      </w:r>
      <w:r w:rsidR="00FB129B">
        <w:rPr>
          <w:rFonts w:ascii="Times New Roman" w:hAnsi="Times New Roman"/>
          <w:i/>
          <w:sz w:val="23"/>
          <w:szCs w:val="23"/>
        </w:rPr>
        <w:t xml:space="preserve">– </w:t>
      </w:r>
      <w:r w:rsidR="00FB129B">
        <w:rPr>
          <w:rFonts w:ascii="Times New Roman" w:hAnsi="Times New Roman"/>
          <w:sz w:val="23"/>
          <w:szCs w:val="23"/>
        </w:rPr>
        <w:t xml:space="preserve">where relata are </w:t>
      </w:r>
      <w:r w:rsidR="00FB129B" w:rsidRPr="00FB129B">
        <w:rPr>
          <w:rFonts w:ascii="Times New Roman" w:hAnsi="Times New Roman"/>
          <w:i/>
          <w:sz w:val="23"/>
          <w:szCs w:val="23"/>
        </w:rPr>
        <w:t>continuants</w:t>
      </w:r>
    </w:p>
    <w:p w:rsidR="00FB129B" w:rsidRDefault="00144077" w:rsidP="006C241A">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part_of</w:t>
      </w:r>
      <w:r w:rsidR="005B3D14">
        <w:rPr>
          <w:rFonts w:ascii="Times New Roman" w:hAnsi="Times New Roman"/>
          <w:b/>
          <w:sz w:val="23"/>
          <w:szCs w:val="23"/>
        </w:rPr>
        <w:t xml:space="preserve"> </w:t>
      </w:r>
      <w:r w:rsidRPr="009331CA">
        <w:rPr>
          <w:rFonts w:ascii="Times New Roman" w:hAnsi="Times New Roman"/>
          <w:i/>
          <w:sz w:val="23"/>
          <w:szCs w:val="23"/>
        </w:rPr>
        <w:t>b</w:t>
      </w:r>
      <w:r w:rsidR="002E5BE8">
        <w:rPr>
          <w:rFonts w:ascii="Times New Roman" w:hAnsi="Times New Roman"/>
          <w:i/>
          <w:sz w:val="23"/>
          <w:szCs w:val="23"/>
        </w:rPr>
        <w:t xml:space="preserve"> </w:t>
      </w:r>
      <w:r w:rsidR="00FB129B">
        <w:rPr>
          <w:rFonts w:ascii="Times New Roman" w:hAnsi="Times New Roman"/>
          <w:i/>
          <w:sz w:val="23"/>
          <w:szCs w:val="23"/>
        </w:rPr>
        <w:t xml:space="preserve">– </w:t>
      </w:r>
      <w:r w:rsidR="00FB129B" w:rsidRPr="00FB129B">
        <w:rPr>
          <w:rFonts w:ascii="Times New Roman" w:hAnsi="Times New Roman"/>
          <w:sz w:val="23"/>
          <w:szCs w:val="23"/>
        </w:rPr>
        <w:t>where</w:t>
      </w:r>
      <w:r w:rsidR="005B3D14">
        <w:rPr>
          <w:rFonts w:ascii="Times New Roman" w:hAnsi="Times New Roman"/>
          <w:sz w:val="23"/>
          <w:szCs w:val="23"/>
        </w:rPr>
        <w:t xml:space="preserve"> </w:t>
      </w:r>
      <w:r w:rsidR="00FB129B">
        <w:rPr>
          <w:rFonts w:ascii="Times New Roman" w:hAnsi="Times New Roman"/>
          <w:sz w:val="23"/>
          <w:szCs w:val="23"/>
        </w:rPr>
        <w:t xml:space="preserve">relata are </w:t>
      </w:r>
      <w:r w:rsidR="00FB129B" w:rsidRPr="00FB129B">
        <w:rPr>
          <w:rFonts w:ascii="Times New Roman" w:hAnsi="Times New Roman"/>
          <w:i/>
          <w:sz w:val="23"/>
          <w:szCs w:val="23"/>
        </w:rPr>
        <w:t>occurrent</w:t>
      </w:r>
      <w:r w:rsidR="00FB129B">
        <w:rPr>
          <w:rFonts w:ascii="Times New Roman" w:hAnsi="Times New Roman"/>
          <w:sz w:val="23"/>
          <w:szCs w:val="23"/>
        </w:rPr>
        <w:t>s</w:t>
      </w:r>
    </w:p>
    <w:p w:rsidR="00B02AE7" w:rsidRDefault="00B02AE7" w:rsidP="006C241A">
      <w:pPr>
        <w:spacing w:beforeLines="1" w:before="2" w:afterLines="1" w:after="2" w:line="360" w:lineRule="auto"/>
        <w:rPr>
          <w:rFonts w:ascii="Times New Roman" w:hAnsi="Times New Roman"/>
          <w:sz w:val="23"/>
          <w:szCs w:val="23"/>
        </w:rPr>
      </w:pPr>
    </w:p>
    <w:p w:rsidR="00B02AE7" w:rsidRDefault="00B02AE7" w:rsidP="006C241A">
      <w:pPr>
        <w:spacing w:beforeLines="1" w:before="2" w:afterLines="1" w:after="2" w:line="360" w:lineRule="auto"/>
        <w:rPr>
          <w:rFonts w:ascii="Times New Roman" w:hAnsi="Times New Roman"/>
          <w:sz w:val="23"/>
          <w:szCs w:val="23"/>
        </w:rPr>
      </w:pPr>
      <w:r>
        <w:rPr>
          <w:rFonts w:ascii="Times New Roman" w:hAnsi="Times New Roman"/>
          <w:sz w:val="23"/>
          <w:szCs w:val="23"/>
        </w:rPr>
        <w:lastRenderedPageBreak/>
        <w:t>The mereology used in each case is Simple Extensional Mereology as defined in [</w:t>
      </w:r>
      <w:r>
        <w:rPr>
          <w:rFonts w:ascii="Times New Roman" w:hAnsi="Times New Roman"/>
          <w:sz w:val="23"/>
          <w:szCs w:val="23"/>
        </w:rPr>
        <w:fldChar w:fldCharType="begin"/>
      </w:r>
      <w:r>
        <w:rPr>
          <w:rFonts w:ascii="Times New Roman" w:hAnsi="Times New Roman"/>
          <w:sz w:val="23"/>
          <w:szCs w:val="23"/>
        </w:rPr>
        <w:instrText xml:space="preserve"> REF _Ref309404666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46</w:t>
      </w:r>
      <w:r>
        <w:rPr>
          <w:rFonts w:ascii="Times New Roman" w:hAnsi="Times New Roman"/>
          <w:sz w:val="23"/>
          <w:szCs w:val="23"/>
        </w:rPr>
        <w:fldChar w:fldCharType="end"/>
      </w:r>
      <w:r w:rsidR="00E44217">
        <w:rPr>
          <w:rFonts w:ascii="Times New Roman" w:hAnsi="Times New Roman"/>
          <w:sz w:val="23"/>
          <w:szCs w:val="23"/>
        </w:rPr>
        <w:t xml:space="preserve">]. </w:t>
      </w:r>
    </w:p>
    <w:p w:rsidR="002267C9" w:rsidRDefault="002267C9" w:rsidP="006C241A">
      <w:pPr>
        <w:spacing w:beforeLines="1" w:before="2" w:afterLines="1" w:after="2" w:line="360" w:lineRule="auto"/>
        <w:rPr>
          <w:rFonts w:ascii="Times New Roman" w:hAnsi="Times New Roman"/>
          <w:sz w:val="23"/>
          <w:szCs w:val="23"/>
        </w:rPr>
      </w:pPr>
    </w:p>
    <w:p w:rsidR="00B02AE7" w:rsidRDefault="00B02AE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Note that ‘part_of’ in BFO signifies always: ‘proper or improper part’. Thus every entity, from the BFO point of view is, trivially, a part of itself.</w:t>
      </w:r>
    </w:p>
    <w:p w:rsidR="00B02AE7" w:rsidRDefault="00B02AE7" w:rsidP="006C241A">
      <w:pPr>
        <w:spacing w:beforeLines="1" w:before="2" w:afterLines="1" w:after="2" w:line="360" w:lineRule="auto"/>
        <w:rPr>
          <w:rFonts w:ascii="Times New Roman" w:hAnsi="Times New Roman"/>
          <w:sz w:val="23"/>
          <w:szCs w:val="23"/>
        </w:rPr>
      </w:pPr>
    </w:p>
    <w:p w:rsidR="00144077" w:rsidRPr="00FB129B" w:rsidRDefault="00FB129B" w:rsidP="006C241A">
      <w:pPr>
        <w:spacing w:beforeLines="1" w:before="2" w:afterLines="1" w:after="2" w:line="360" w:lineRule="auto"/>
        <w:rPr>
          <w:rFonts w:ascii="Times New Roman" w:hAnsi="Times New Roman"/>
          <w:b/>
          <w:sz w:val="23"/>
          <w:szCs w:val="23"/>
        </w:rPr>
      </w:pPr>
      <w:r w:rsidRPr="00FB129B">
        <w:rPr>
          <w:rFonts w:ascii="Times New Roman" w:hAnsi="Times New Roman"/>
          <w:b/>
          <w:sz w:val="23"/>
          <w:szCs w:val="23"/>
        </w:rPr>
        <w:t xml:space="preserve">Relations </w:t>
      </w:r>
      <w:r>
        <w:rPr>
          <w:rFonts w:ascii="Times New Roman" w:hAnsi="Times New Roman"/>
          <w:b/>
          <w:sz w:val="23"/>
          <w:szCs w:val="23"/>
        </w:rPr>
        <w:t>defined in terms of part-of</w:t>
      </w:r>
    </w:p>
    <w:p w:rsidR="00B02AE7" w:rsidRDefault="00B02AE7" w:rsidP="006C241A">
      <w:pPr>
        <w:spacing w:beforeLines="1" w:before="2" w:afterLines="1" w:after="2" w:line="360" w:lineRule="auto"/>
        <w:ind w:firstLine="720"/>
        <w:rPr>
          <w:rFonts w:ascii="Times New Roman" w:hAnsi="Times New Roman"/>
          <w:i/>
          <w:sz w:val="23"/>
        </w:rPr>
      </w:pPr>
    </w:p>
    <w:p w:rsidR="00144077" w:rsidRPr="00541102" w:rsidRDefault="00144077" w:rsidP="006C241A">
      <w:pPr>
        <w:spacing w:beforeLines="1" w:before="2" w:afterLines="1" w:after="2" w:line="360" w:lineRule="auto"/>
        <w:ind w:firstLine="720"/>
        <w:rPr>
          <w:rFonts w:ascii="Times New Roman" w:hAnsi="Times New Roman"/>
          <w:b/>
          <w:i/>
          <w:sz w:val="23"/>
          <w:szCs w:val="23"/>
        </w:rPr>
      </w:pPr>
      <w:proofErr w:type="gramStart"/>
      <w:r w:rsidRPr="001F273B">
        <w:rPr>
          <w:rFonts w:ascii="Times New Roman" w:hAnsi="Times New Roman"/>
          <w:i/>
          <w:sz w:val="23"/>
        </w:rPr>
        <w:t>a</w:t>
      </w:r>
      <w:proofErr w:type="gramEnd"/>
      <w:r w:rsidR="005B3D14">
        <w:rPr>
          <w:rFonts w:ascii="Times New Roman" w:hAnsi="Times New Roman"/>
          <w:i/>
          <w:sz w:val="23"/>
        </w:rPr>
        <w:t xml:space="preserve"> </w:t>
      </w:r>
      <w:r w:rsidRPr="009331CA">
        <w:rPr>
          <w:rFonts w:ascii="Times New Roman" w:hAnsi="Times New Roman"/>
          <w:b/>
          <w:sz w:val="23"/>
          <w:szCs w:val="23"/>
        </w:rPr>
        <w:t>has_part</w:t>
      </w:r>
      <w:r w:rsidR="005B3D14">
        <w:rPr>
          <w:rFonts w:ascii="Times New Roman" w:hAnsi="Times New Roman"/>
          <w:b/>
          <w:sz w:val="23"/>
          <w:szCs w:val="23"/>
        </w:rPr>
        <w:t xml:space="preserve"> </w:t>
      </w:r>
      <w:r w:rsidRPr="009331CA">
        <w:rPr>
          <w:rFonts w:ascii="Times New Roman" w:hAnsi="Times New Roman"/>
          <w:i/>
          <w:sz w:val="23"/>
          <w:szCs w:val="23"/>
        </w:rPr>
        <w:t>b</w:t>
      </w:r>
      <w:r w:rsidR="005B3D14">
        <w:rPr>
          <w:rFonts w:ascii="Times New Roman" w:hAnsi="Times New Roman"/>
          <w:i/>
          <w:sz w:val="23"/>
          <w:szCs w:val="23"/>
        </w:rPr>
        <w:t xml:space="preserve"> </w:t>
      </w:r>
      <w:r w:rsidR="00541102">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r w:rsidR="00541102">
        <w:rPr>
          <w:rFonts w:ascii="Times New Roman" w:hAnsi="Times New Roman"/>
          <w:b/>
          <w:sz w:val="23"/>
          <w:szCs w:val="23"/>
        </w:rPr>
        <w:t>part_of</w:t>
      </w:r>
      <w:r w:rsidR="005B3D14">
        <w:rPr>
          <w:rFonts w:ascii="Times New Roman" w:hAnsi="Times New Roman"/>
          <w:b/>
          <w:sz w:val="23"/>
          <w:szCs w:val="23"/>
        </w:rPr>
        <w:t xml:space="preserve"> </w:t>
      </w:r>
      <w:r w:rsidR="00541102" w:rsidRPr="00541102">
        <w:rPr>
          <w:rFonts w:ascii="Times New Roman" w:hAnsi="Times New Roman"/>
          <w:i/>
          <w:sz w:val="23"/>
          <w:szCs w:val="23"/>
        </w:rPr>
        <w:t>a</w:t>
      </w:r>
    </w:p>
    <w:p w:rsidR="00047E4F" w:rsidRDefault="00144077" w:rsidP="006C241A">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has_part</w:t>
      </w:r>
      <w:r w:rsidR="005B3D14">
        <w:rPr>
          <w:rFonts w:ascii="Times New Roman" w:hAnsi="Times New Roman"/>
          <w:b/>
          <w:sz w:val="23"/>
          <w:szCs w:val="23"/>
        </w:rPr>
        <w:t xml:space="preserve"> </w:t>
      </w:r>
      <w:r w:rsidRPr="009331CA">
        <w:rPr>
          <w:rFonts w:ascii="Times New Roman" w:hAnsi="Times New Roman"/>
          <w:i/>
          <w:sz w:val="23"/>
          <w:szCs w:val="23"/>
        </w:rPr>
        <w:t>b</w:t>
      </w:r>
      <w:r w:rsidR="005B3D14">
        <w:rPr>
          <w:rFonts w:ascii="Times New Roman" w:hAnsi="Times New Roman"/>
          <w:i/>
          <w:sz w:val="23"/>
          <w:szCs w:val="23"/>
        </w:rPr>
        <w:t xml:space="preserve"> </w:t>
      </w:r>
      <w:r w:rsidRPr="009331CA">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sidR="005B3D14">
        <w:rPr>
          <w:rFonts w:ascii="Times New Roman" w:hAnsi="Times New Roman"/>
          <w:i/>
          <w:sz w:val="23"/>
          <w:szCs w:val="23"/>
        </w:rPr>
        <w:t xml:space="preserve"> </w:t>
      </w:r>
      <w:r w:rsidR="00541102">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 xml:space="preserve">Def. </w:t>
      </w:r>
      <w:r w:rsidR="00541102">
        <w:rPr>
          <w:rFonts w:ascii="Times New Roman" w:hAnsi="Times New Roman"/>
          <w:i/>
          <w:sz w:val="23"/>
          <w:szCs w:val="23"/>
        </w:rPr>
        <w:t xml:space="preserve">b </w:t>
      </w:r>
      <w:r w:rsidR="00541102">
        <w:rPr>
          <w:rFonts w:ascii="Times New Roman" w:hAnsi="Times New Roman"/>
          <w:b/>
          <w:sz w:val="23"/>
          <w:szCs w:val="23"/>
        </w:rPr>
        <w:t>part_of</w:t>
      </w:r>
      <w:r w:rsidR="005B3D14">
        <w:rPr>
          <w:rFonts w:ascii="Times New Roman" w:hAnsi="Times New Roman"/>
          <w:b/>
          <w:sz w:val="23"/>
          <w:szCs w:val="23"/>
        </w:rPr>
        <w:t xml:space="preserve"> </w:t>
      </w:r>
      <w:r w:rsidR="00541102" w:rsidRPr="00541102">
        <w:rPr>
          <w:rFonts w:ascii="Times New Roman" w:hAnsi="Times New Roman"/>
          <w:i/>
          <w:sz w:val="23"/>
          <w:szCs w:val="23"/>
        </w:rPr>
        <w:t>a</w:t>
      </w:r>
      <w:r w:rsidR="005B3D14">
        <w:rPr>
          <w:rFonts w:ascii="Times New Roman" w:hAnsi="Times New Roman"/>
          <w:i/>
          <w:sz w:val="23"/>
          <w:szCs w:val="23"/>
        </w:rPr>
        <w:t xml:space="preserve"> </w:t>
      </w:r>
      <w:r w:rsidR="00541102" w:rsidRPr="00541102">
        <w:rPr>
          <w:rFonts w:ascii="Times New Roman" w:hAnsi="Times New Roman"/>
          <w:b/>
          <w:sz w:val="23"/>
          <w:szCs w:val="23"/>
        </w:rPr>
        <w:t>at</w:t>
      </w:r>
      <w:r w:rsidR="005B3D14">
        <w:rPr>
          <w:rFonts w:ascii="Times New Roman" w:hAnsi="Times New Roman"/>
          <w:b/>
          <w:sz w:val="23"/>
          <w:szCs w:val="23"/>
        </w:rPr>
        <w:t xml:space="preserve"> </w:t>
      </w:r>
      <w:r w:rsidR="00541102" w:rsidRPr="00541102">
        <w:rPr>
          <w:rFonts w:ascii="Times New Roman" w:hAnsi="Times New Roman"/>
          <w:i/>
          <w:sz w:val="23"/>
          <w:szCs w:val="23"/>
        </w:rPr>
        <w:t>t</w:t>
      </w:r>
    </w:p>
    <w:p w:rsidR="00B02AE7" w:rsidRDefault="00B02AE7" w:rsidP="006C241A">
      <w:pPr>
        <w:spacing w:line="360" w:lineRule="auto"/>
        <w:rPr>
          <w:rFonts w:ascii="Times New Roman" w:hAnsi="Times New Roman"/>
          <w:sz w:val="23"/>
          <w:szCs w:val="23"/>
        </w:rPr>
      </w:pPr>
    </w:p>
    <w:p w:rsidR="00047E4F" w:rsidRPr="002267C9" w:rsidRDefault="002267C9" w:rsidP="006C241A">
      <w:pPr>
        <w:spacing w:line="360" w:lineRule="auto"/>
        <w:rPr>
          <w:rFonts w:ascii="Times New Roman" w:hAnsi="Times New Roman"/>
          <w:sz w:val="23"/>
          <w:szCs w:val="23"/>
        </w:rPr>
      </w:pPr>
      <w:r>
        <w:rPr>
          <w:rFonts w:ascii="Times New Roman" w:hAnsi="Times New Roman"/>
          <w:sz w:val="23"/>
          <w:szCs w:val="23"/>
        </w:rPr>
        <w:t>The above are instance-level relations; we will supply the associated type-level relations in a later version of this document, along the lines set forth in [</w:t>
      </w:r>
      <w:r>
        <w:rPr>
          <w:rFonts w:ascii="Times New Roman" w:hAnsi="Times New Roman"/>
          <w:sz w:val="23"/>
          <w:szCs w:val="23"/>
        </w:rPr>
        <w:fldChar w:fldCharType="begin"/>
      </w:r>
      <w:r>
        <w:rPr>
          <w:rFonts w:ascii="Times New Roman" w:hAnsi="Times New Roman"/>
          <w:sz w:val="23"/>
          <w:szCs w:val="23"/>
        </w:rPr>
        <w:instrText xml:space="preserve"> REF _Ref309133313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16</w:t>
      </w:r>
      <w:r>
        <w:rPr>
          <w:rFonts w:ascii="Times New Roman" w:hAnsi="Times New Roman"/>
          <w:sz w:val="23"/>
          <w:szCs w:val="23"/>
        </w:rPr>
        <w:fldChar w:fldCharType="end"/>
      </w:r>
      <w:r>
        <w:rPr>
          <w:rFonts w:ascii="Times New Roman" w:hAnsi="Times New Roman"/>
          <w:sz w:val="23"/>
          <w:szCs w:val="23"/>
        </w:rPr>
        <w:t>].</w:t>
      </w:r>
    </w:p>
    <w:p w:rsidR="00140DC7" w:rsidRPr="00215638" w:rsidRDefault="00365F37" w:rsidP="006C241A">
      <w:pPr>
        <w:pStyle w:val="Heading1"/>
      </w:pPr>
      <w:bookmarkStart w:id="3" w:name="_Toc309628563"/>
      <w:r w:rsidRPr="00215638">
        <w:t xml:space="preserve">2. </w:t>
      </w:r>
      <w:r w:rsidR="00140DC7" w:rsidRPr="00215638">
        <w:t>Continuant</w:t>
      </w:r>
      <w:bookmarkEnd w:id="3"/>
    </w:p>
    <w:p w:rsidR="00215638" w:rsidRDefault="00215638" w:rsidP="006C241A">
      <w:pPr>
        <w:spacing w:beforeLines="1" w:before="2" w:afterLines="1" w:after="2" w:line="360" w:lineRule="auto"/>
        <w:rPr>
          <w:rFonts w:ascii="Times New Roman" w:hAnsi="Times New Roman"/>
          <w:sz w:val="23"/>
          <w:szCs w:val="23"/>
        </w:rPr>
      </w:pPr>
    </w:p>
    <w:p w:rsidR="009D555C" w:rsidRDefault="009D555C"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w:t>
      </w:r>
      <w:r w:rsidRPr="009D555C">
        <w:rPr>
          <w:rFonts w:ascii="Times New Roman" w:hAnsi="Times New Roman"/>
          <w:sz w:val="23"/>
          <w:szCs w:val="23"/>
        </w:rPr>
        <w:t>A</w:t>
      </w:r>
      <w:r>
        <w:rPr>
          <w:rFonts w:ascii="Times New Roman" w:hAnsi="Times New Roman"/>
          <w:i/>
          <w:sz w:val="23"/>
          <w:szCs w:val="23"/>
        </w:rPr>
        <w:t xml:space="preserve"> continuant </w:t>
      </w:r>
      <w:r w:rsidRPr="009D555C">
        <w:rPr>
          <w:rFonts w:ascii="Times New Roman" w:hAnsi="Times New Roman"/>
          <w:sz w:val="23"/>
          <w:szCs w:val="23"/>
        </w:rPr>
        <w:t>is</w:t>
      </w:r>
      <w:r w:rsidR="006C65D3">
        <w:rPr>
          <w:rFonts w:ascii="Times New Roman" w:hAnsi="Times New Roman"/>
          <w:sz w:val="23"/>
          <w:szCs w:val="23"/>
        </w:rPr>
        <w:t xml:space="preserve"> </w:t>
      </w:r>
      <w:r w:rsidRPr="009D555C">
        <w:rPr>
          <w:rFonts w:ascii="Times New Roman" w:hAnsi="Times New Roman"/>
          <w:sz w:val="23"/>
          <w:szCs w:val="23"/>
        </w:rPr>
        <w:t>an</w:t>
      </w:r>
      <w:r w:rsidR="00465C17">
        <w:rPr>
          <w:rFonts w:ascii="Times New Roman" w:hAnsi="Times New Roman"/>
          <w:sz w:val="23"/>
          <w:szCs w:val="23"/>
        </w:rPr>
        <w:t xml:space="preserve"> entity</w:t>
      </w:r>
      <w:r w:rsidRPr="009D555C">
        <w:rPr>
          <w:rFonts w:ascii="Times New Roman" w:hAnsi="Times New Roman"/>
          <w:sz w:val="23"/>
          <w:szCs w:val="23"/>
        </w:rPr>
        <w:t xml:space="preserve"> that</w:t>
      </w:r>
      <w:r w:rsidR="006C65D3">
        <w:rPr>
          <w:rFonts w:ascii="Times New Roman" w:hAnsi="Times New Roman"/>
          <w:sz w:val="23"/>
          <w:szCs w:val="23"/>
        </w:rPr>
        <w:t xml:space="preserve"> </w:t>
      </w:r>
      <w:r w:rsidRPr="009D555C">
        <w:rPr>
          <w:rFonts w:ascii="Times New Roman" w:hAnsi="Times New Roman"/>
          <w:sz w:val="23"/>
          <w:szCs w:val="23"/>
        </w:rPr>
        <w:t xml:space="preserve">persists, endures, or continues to exist through time while maintaining its </w:t>
      </w:r>
      <w:r>
        <w:rPr>
          <w:rFonts w:ascii="Times New Roman" w:hAnsi="Times New Roman"/>
          <w:sz w:val="23"/>
          <w:szCs w:val="23"/>
        </w:rPr>
        <w:t xml:space="preserve">identity. </w:t>
      </w:r>
    </w:p>
    <w:p w:rsidR="005D2CB1" w:rsidRPr="00541102" w:rsidRDefault="005D2CB1" w:rsidP="006C241A">
      <w:pPr>
        <w:spacing w:beforeLines="1" w:before="2" w:afterLines="1" w:after="2" w:line="360" w:lineRule="auto"/>
        <w:rPr>
          <w:rFonts w:ascii="Times New Roman" w:hAnsi="Times New Roman"/>
          <w:sz w:val="23"/>
          <w:szCs w:val="23"/>
        </w:rPr>
      </w:pPr>
    </w:p>
    <w:p w:rsidR="00FB129B" w:rsidRDefault="009D555C"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and </w:t>
      </w:r>
      <w:r>
        <w:rPr>
          <w:rFonts w:ascii="Times New Roman" w:hAnsi="Times New Roman"/>
          <w:i/>
          <w:sz w:val="23"/>
          <w:szCs w:val="23"/>
        </w:rPr>
        <w:t xml:space="preserve">b </w:t>
      </w:r>
      <w:r>
        <w:rPr>
          <w:rFonts w:ascii="Times New Roman" w:hAnsi="Times New Roman"/>
          <w:sz w:val="23"/>
          <w:szCs w:val="23"/>
        </w:rPr>
        <w:t xml:space="preserve">is </w:t>
      </w:r>
      <w:r w:rsidR="00FB129B">
        <w:rPr>
          <w:rFonts w:ascii="Times New Roman" w:hAnsi="Times New Roman"/>
          <w:b/>
          <w:sz w:val="23"/>
          <w:szCs w:val="23"/>
        </w:rPr>
        <w:t>part_</w:t>
      </w:r>
      <w:r w:rsidRPr="00FB129B">
        <w:rPr>
          <w:rFonts w:ascii="Times New Roman" w:hAnsi="Times New Roman"/>
          <w:b/>
          <w:sz w:val="23"/>
          <w:szCs w:val="23"/>
        </w:rPr>
        <w:t>of</w:t>
      </w:r>
      <w:r w:rsidR="00A2607B">
        <w:rPr>
          <w:rFonts w:ascii="Times New Roman" w:hAnsi="Times New Roman"/>
          <w:b/>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 xml:space="preserve">is a </w:t>
      </w:r>
      <w:r w:rsidR="00FB129B" w:rsidRPr="00FB129B">
        <w:rPr>
          <w:rFonts w:ascii="Times New Roman" w:hAnsi="Times New Roman"/>
          <w:i/>
          <w:sz w:val="23"/>
          <w:szCs w:val="23"/>
        </w:rPr>
        <w:t>continuant</w:t>
      </w:r>
    </w:p>
    <w:p w:rsidR="009D555C" w:rsidRDefault="00FB129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w:t>
      </w:r>
      <w:r w:rsidRPr="00FB129B">
        <w:rPr>
          <w:rFonts w:ascii="Times New Roman" w:hAnsi="Times New Roman"/>
          <w:i/>
          <w:sz w:val="23"/>
          <w:szCs w:val="23"/>
        </w:rPr>
        <w:t>Continuants</w:t>
      </w:r>
      <w:r>
        <w:rPr>
          <w:rFonts w:ascii="Times New Roman" w:hAnsi="Times New Roman"/>
          <w:sz w:val="23"/>
          <w:szCs w:val="23"/>
        </w:rPr>
        <w:t xml:space="preserve"> have no temporal parts.)</w:t>
      </w:r>
    </w:p>
    <w:p w:rsidR="00FB129B" w:rsidRPr="009D555C" w:rsidRDefault="00FB129B" w:rsidP="006C241A">
      <w:pPr>
        <w:spacing w:beforeLines="1" w:before="2" w:afterLines="1" w:after="2" w:line="360" w:lineRule="auto"/>
        <w:rPr>
          <w:rFonts w:ascii="Times New Roman" w:hAnsi="Times New Roman"/>
          <w:sz w:val="23"/>
          <w:szCs w:val="23"/>
        </w:rPr>
      </w:pPr>
    </w:p>
    <w:p w:rsidR="00B02AE7" w:rsidRPr="00B02AE7" w:rsidRDefault="00B02AE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Theorem: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continuant and </w:t>
      </w:r>
      <w:r>
        <w:rPr>
          <w:rFonts w:ascii="Times New Roman" w:hAnsi="Times New Roman"/>
          <w:i/>
          <w:sz w:val="23"/>
          <w:szCs w:val="23"/>
        </w:rPr>
        <w:t xml:space="preserve">a </w:t>
      </w:r>
      <w:r>
        <w:rPr>
          <w:rFonts w:ascii="Times New Roman" w:hAnsi="Times New Roman"/>
          <w:sz w:val="23"/>
          <w:szCs w:val="23"/>
        </w:rPr>
        <w:t xml:space="preserve">is </w:t>
      </w:r>
      <w:r>
        <w:rPr>
          <w:rFonts w:ascii="Times New Roman" w:hAnsi="Times New Roman"/>
          <w:b/>
          <w:sz w:val="23"/>
          <w:szCs w:val="23"/>
        </w:rPr>
        <w:t xml:space="preserve">part_of </w:t>
      </w:r>
      <w:r>
        <w:rPr>
          <w:rFonts w:ascii="Times New Roman" w:hAnsi="Times New Roman"/>
          <w:i/>
          <w:sz w:val="23"/>
          <w:szCs w:val="23"/>
        </w:rPr>
        <w:t xml:space="preserve">b </w:t>
      </w:r>
      <w:r>
        <w:rPr>
          <w:rFonts w:ascii="Times New Roman" w:hAnsi="Times New Roman"/>
          <w:sz w:val="23"/>
          <w:szCs w:val="23"/>
        </w:rPr>
        <w:t xml:space="preserve">then </w:t>
      </w:r>
      <w:r>
        <w:rPr>
          <w:rFonts w:ascii="Times New Roman" w:hAnsi="Times New Roman"/>
          <w:i/>
          <w:sz w:val="23"/>
          <w:szCs w:val="23"/>
        </w:rPr>
        <w:t xml:space="preserve">b </w:t>
      </w:r>
      <w:r>
        <w:rPr>
          <w:rFonts w:ascii="Times New Roman" w:hAnsi="Times New Roman"/>
          <w:sz w:val="23"/>
          <w:szCs w:val="23"/>
        </w:rPr>
        <w:t>is a continuant.</w:t>
      </w:r>
    </w:p>
    <w:p w:rsidR="00B02AE7" w:rsidRDefault="00B02AE7" w:rsidP="006C241A">
      <w:pPr>
        <w:spacing w:beforeLines="1" w:before="2" w:afterLines="1" w:after="2" w:line="360" w:lineRule="auto"/>
        <w:rPr>
          <w:rFonts w:ascii="Times New Roman" w:hAnsi="Times New Roman"/>
          <w:sz w:val="23"/>
          <w:szCs w:val="23"/>
        </w:rPr>
      </w:pPr>
    </w:p>
    <w:p w:rsidR="00144077" w:rsidRPr="00FB129B" w:rsidRDefault="00FB129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proofErr w:type="gramStart"/>
      <w:r>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w:t>
      </w:r>
      <w:r w:rsidRPr="00FB129B">
        <w:rPr>
          <w:rFonts w:ascii="Times New Roman" w:hAnsi="Times New Roman"/>
          <w:i/>
          <w:sz w:val="23"/>
          <w:szCs w:val="23"/>
        </w:rPr>
        <w:t>continuant</w:t>
      </w:r>
      <w:r>
        <w:rPr>
          <w:rFonts w:ascii="Times New Roman" w:hAnsi="Times New Roman"/>
          <w:sz w:val="23"/>
          <w:szCs w:val="23"/>
        </w:rPr>
        <w:t xml:space="preserve"> at some time, then there is some </w:t>
      </w:r>
      <w:r w:rsidR="00B02AE7" w:rsidRPr="00B02AE7">
        <w:rPr>
          <w:rFonts w:ascii="Times New Roman" w:hAnsi="Times New Roman"/>
          <w:i/>
          <w:sz w:val="23"/>
          <w:szCs w:val="23"/>
        </w:rPr>
        <w:t xml:space="preserve">one-dimensional </w:t>
      </w:r>
      <w:proofErr w:type="spellStart"/>
      <w:r w:rsidR="00B02AE7" w:rsidRPr="00B02AE7">
        <w:rPr>
          <w:rFonts w:ascii="Times New Roman" w:hAnsi="Times New Roman"/>
          <w:i/>
          <w:sz w:val="23"/>
          <w:szCs w:val="23"/>
        </w:rPr>
        <w:t>temperal</w:t>
      </w:r>
      <w:proofErr w:type="spellEnd"/>
      <w:r w:rsidR="00B02AE7" w:rsidRPr="00B02AE7">
        <w:rPr>
          <w:rFonts w:ascii="Times New Roman" w:hAnsi="Times New Roman"/>
          <w:i/>
          <w:sz w:val="23"/>
          <w:szCs w:val="23"/>
        </w:rPr>
        <w:t xml:space="preserve"> region</w:t>
      </w:r>
      <w:r w:rsidR="00B02AE7">
        <w:rPr>
          <w:rFonts w:ascii="Times New Roman" w:hAnsi="Times New Roman"/>
          <w:sz w:val="23"/>
          <w:szCs w:val="23"/>
        </w:rPr>
        <w:t xml:space="preserve"> (some </w:t>
      </w:r>
      <w:r w:rsidRPr="00B02AE7">
        <w:rPr>
          <w:rFonts w:ascii="Times New Roman" w:hAnsi="Times New Roman"/>
          <w:sz w:val="23"/>
          <w:szCs w:val="23"/>
        </w:rPr>
        <w:t xml:space="preserve">temporal </w:t>
      </w:r>
      <w:r w:rsidR="00B02AE7" w:rsidRPr="00B02AE7">
        <w:rPr>
          <w:rFonts w:ascii="Times New Roman" w:hAnsi="Times New Roman"/>
          <w:sz w:val="23"/>
          <w:szCs w:val="23"/>
        </w:rPr>
        <w:t>interval)</w:t>
      </w:r>
      <w:r w:rsidR="00B02AE7">
        <w:rPr>
          <w:rFonts w:ascii="Times New Roman" w:hAnsi="Times New Roman"/>
          <w:i/>
          <w:sz w:val="23"/>
          <w:szCs w:val="23"/>
        </w:rPr>
        <w:t xml:space="preserve"> </w:t>
      </w:r>
      <w:r>
        <w:rPr>
          <w:rFonts w:ascii="Times New Roman" w:hAnsi="Times New Roman"/>
          <w:sz w:val="23"/>
          <w:szCs w:val="23"/>
        </w:rPr>
        <w:t xml:space="preserve">during which </w:t>
      </w:r>
      <w:r>
        <w:rPr>
          <w:rFonts w:ascii="Times New Roman" w:hAnsi="Times New Roman"/>
          <w:i/>
          <w:sz w:val="23"/>
          <w:szCs w:val="23"/>
        </w:rPr>
        <w:t xml:space="preserve">a </w:t>
      </w:r>
      <w:r>
        <w:rPr>
          <w:rFonts w:ascii="Times New Roman" w:hAnsi="Times New Roman"/>
          <w:sz w:val="23"/>
          <w:szCs w:val="23"/>
        </w:rPr>
        <w:t>exists.</w:t>
      </w:r>
    </w:p>
    <w:p w:rsidR="00B02AE7" w:rsidRDefault="00B02AE7" w:rsidP="006C241A">
      <w:pPr>
        <w:spacing w:beforeLines="1" w:before="2" w:afterLines="1" w:after="2" w:line="360" w:lineRule="auto"/>
        <w:rPr>
          <w:rFonts w:ascii="Times New Roman" w:hAnsi="Times New Roman"/>
          <w:sz w:val="23"/>
          <w:szCs w:val="23"/>
        </w:rPr>
      </w:pPr>
    </w:p>
    <w:p w:rsidR="00B02AE7" w:rsidRPr="005D2CB1" w:rsidRDefault="00B02AE7" w:rsidP="006C241A">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Note: </w:t>
      </w:r>
      <w:r w:rsidRPr="00FB129B">
        <w:rPr>
          <w:rFonts w:ascii="Times New Roman" w:hAnsi="Times New Roman"/>
          <w:i/>
          <w:sz w:val="23"/>
          <w:szCs w:val="23"/>
        </w:rPr>
        <w:t>Continuants</w:t>
      </w:r>
      <w:r>
        <w:rPr>
          <w:rFonts w:ascii="Times New Roman" w:hAnsi="Times New Roman"/>
          <w:sz w:val="23"/>
          <w:szCs w:val="23"/>
        </w:rPr>
        <w:t xml:space="preserve"> may persist for very short periods of time (as for example </w:t>
      </w:r>
      <w:r w:rsidRPr="009331CA">
        <w:rPr>
          <w:rFonts w:ascii="Times New Roman" w:hAnsi="Times New Roman"/>
          <w:sz w:val="23"/>
          <w:szCs w:val="23"/>
        </w:rPr>
        <w:t>in the ca</w:t>
      </w:r>
      <w:r>
        <w:rPr>
          <w:rFonts w:ascii="Times New Roman" w:hAnsi="Times New Roman"/>
          <w:sz w:val="23"/>
          <w:szCs w:val="23"/>
        </w:rPr>
        <w:t>se of a highly unstable isotope).</w:t>
      </w:r>
    </w:p>
    <w:p w:rsidR="00B02AE7" w:rsidRDefault="00B02AE7" w:rsidP="006C241A">
      <w:pPr>
        <w:pStyle w:val="Heading2"/>
        <w:spacing w:line="360" w:lineRule="auto"/>
      </w:pPr>
    </w:p>
    <w:p w:rsidR="00365F37" w:rsidRDefault="00921592" w:rsidP="006C241A">
      <w:pPr>
        <w:pStyle w:val="Heading2"/>
        <w:spacing w:line="360" w:lineRule="auto"/>
      </w:pPr>
      <w:bookmarkStart w:id="4" w:name="_Toc309628564"/>
      <w:r>
        <w:t>Relation of specific dependence</w:t>
      </w:r>
      <w:bookmarkEnd w:id="4"/>
    </w:p>
    <w:p w:rsidR="00B02AE7" w:rsidRPr="00B02AE7" w:rsidRDefault="00B02AE7" w:rsidP="006C241A"/>
    <w:p w:rsidR="007E2B9F" w:rsidRDefault="00170E26" w:rsidP="006C241A">
      <w:pPr>
        <w:spacing w:beforeLines="1" w:before="2" w:afterLines="1" w:after="2" w:line="360" w:lineRule="auto"/>
        <w:rPr>
          <w:rFonts w:ascii="Times New Roman" w:hAnsi="Times New Roman"/>
          <w:b/>
          <w:sz w:val="23"/>
          <w:szCs w:val="23"/>
        </w:rPr>
      </w:pPr>
      <w:r>
        <w:rPr>
          <w:rFonts w:ascii="Times New Roman" w:hAnsi="Times New Roman"/>
          <w:sz w:val="23"/>
          <w:szCs w:val="23"/>
        </w:rPr>
        <w:t xml:space="preserve">Elucidation: To say that </w:t>
      </w:r>
      <w:proofErr w:type="gramStart"/>
      <w:r w:rsidR="00144077" w:rsidRPr="009331CA">
        <w:rPr>
          <w:rFonts w:ascii="Times New Roman" w:hAnsi="Times New Roman"/>
          <w:i/>
          <w:sz w:val="23"/>
          <w:szCs w:val="23"/>
        </w:rPr>
        <w:t>a</w:t>
      </w:r>
      <w:proofErr w:type="gramEnd"/>
      <w:r w:rsidR="00144077" w:rsidRPr="009331CA">
        <w:rPr>
          <w:rFonts w:ascii="Times New Roman" w:hAnsi="Times New Roman"/>
          <w:i/>
          <w:sz w:val="23"/>
          <w:szCs w:val="23"/>
        </w:rPr>
        <w:t xml:space="preserve"> </w:t>
      </w:r>
      <w:r w:rsidR="00144077" w:rsidRPr="009331CA">
        <w:rPr>
          <w:rFonts w:ascii="Times New Roman" w:hAnsi="Times New Roman"/>
          <w:b/>
          <w:sz w:val="23"/>
          <w:szCs w:val="23"/>
        </w:rPr>
        <w:t>s</w:t>
      </w:r>
      <w:r w:rsidR="00144077" w:rsidRPr="009331CA">
        <w:rPr>
          <w:rFonts w:ascii="Times New Roman" w:hAnsi="Times New Roman"/>
          <w:sz w:val="23"/>
          <w:szCs w:val="23"/>
        </w:rPr>
        <w:t>-</w:t>
      </w:r>
      <w:r w:rsidR="00144077" w:rsidRPr="009331CA">
        <w:rPr>
          <w:rFonts w:ascii="Times New Roman" w:hAnsi="Times New Roman"/>
          <w:b/>
          <w:sz w:val="23"/>
          <w:szCs w:val="23"/>
        </w:rPr>
        <w:t>depends on</w:t>
      </w:r>
      <w:r w:rsidR="00A2607B">
        <w:rPr>
          <w:rFonts w:ascii="Times New Roman" w:hAnsi="Times New Roman"/>
          <w:b/>
          <w:sz w:val="23"/>
          <w:szCs w:val="23"/>
        </w:rPr>
        <w:t xml:space="preserve"> </w:t>
      </w:r>
      <w:r w:rsidR="00144077" w:rsidRPr="009331CA">
        <w:rPr>
          <w:rFonts w:ascii="Times New Roman" w:hAnsi="Times New Roman"/>
          <w:i/>
          <w:sz w:val="23"/>
          <w:szCs w:val="23"/>
        </w:rPr>
        <w:t xml:space="preserve">b </w:t>
      </w:r>
      <w:r w:rsidRPr="00D61998">
        <w:rPr>
          <w:rFonts w:ascii="Times New Roman" w:hAnsi="Times New Roman"/>
          <w:sz w:val="23"/>
          <w:szCs w:val="23"/>
        </w:rPr>
        <w:t>is to say that</w:t>
      </w:r>
      <w:r w:rsidR="00D95DB0">
        <w:rPr>
          <w:rFonts w:ascii="Times New Roman" w:hAnsi="Times New Roman"/>
          <w:b/>
          <w:sz w:val="23"/>
          <w:szCs w:val="23"/>
        </w:rPr>
        <w:t>:</w:t>
      </w:r>
    </w:p>
    <w:p w:rsidR="007E2B9F" w:rsidRDefault="005D1353" w:rsidP="006C241A">
      <w:pPr>
        <w:spacing w:beforeLines="1" w:before="2" w:afterLines="1" w:after="2" w:line="360" w:lineRule="auto"/>
        <w:ind w:firstLine="720"/>
        <w:rPr>
          <w:rFonts w:ascii="Times New Roman" w:hAnsi="Times New Roman"/>
          <w:sz w:val="23"/>
          <w:szCs w:val="23"/>
        </w:rPr>
      </w:pPr>
      <w:proofErr w:type="spellStart"/>
      <w:proofErr w:type="gramStart"/>
      <w:r>
        <w:rPr>
          <w:rFonts w:ascii="Times New Roman" w:hAnsi="Times New Roman"/>
          <w:i/>
          <w:sz w:val="23"/>
          <w:szCs w:val="23"/>
        </w:rPr>
        <w:t>a</w:t>
      </w:r>
      <w:proofErr w:type="spellEnd"/>
      <w:proofErr w:type="gramEnd"/>
      <w:r>
        <w:rPr>
          <w:rFonts w:ascii="Times New Roman" w:hAnsi="Times New Roman"/>
          <w:i/>
          <w:sz w:val="23"/>
          <w:szCs w:val="23"/>
        </w:rPr>
        <w:t xml:space="preserve"> </w:t>
      </w:r>
      <w:r w:rsidR="00144077" w:rsidRPr="009331CA">
        <w:rPr>
          <w:rFonts w:ascii="Times New Roman" w:hAnsi="Times New Roman"/>
          <w:sz w:val="23"/>
          <w:szCs w:val="23"/>
        </w:rPr>
        <w:t xml:space="preserve">exists </w:t>
      </w:r>
    </w:p>
    <w:p w:rsidR="007E2B9F" w:rsidRDefault="007E2B9F" w:rsidP="006C241A">
      <w:pPr>
        <w:spacing w:beforeLines="1" w:before="2" w:afterLines="1" w:after="2" w:line="360" w:lineRule="auto"/>
        <w:ind w:firstLine="720"/>
        <w:rPr>
          <w:rFonts w:ascii="Times New Roman" w:hAnsi="Times New Roman"/>
          <w:sz w:val="23"/>
          <w:szCs w:val="23"/>
        </w:rPr>
      </w:pPr>
      <w:r>
        <w:rPr>
          <w:rFonts w:ascii="Times New Roman" w:hAnsi="Times New Roman"/>
          <w:sz w:val="23"/>
          <w:szCs w:val="23"/>
        </w:rPr>
        <w:t>&amp;</w:t>
      </w:r>
      <w:r w:rsidR="00A2607B">
        <w:rPr>
          <w:rFonts w:ascii="Times New Roman" w:hAnsi="Times New Roman"/>
          <w:sz w:val="23"/>
          <w:szCs w:val="23"/>
        </w:rPr>
        <w:t xml:space="preserve"> </w:t>
      </w:r>
      <w:r>
        <w:rPr>
          <w:rFonts w:ascii="Times New Roman" w:hAnsi="Times New Roman"/>
          <w:i/>
          <w:sz w:val="23"/>
          <w:szCs w:val="23"/>
        </w:rPr>
        <w:t xml:space="preserve">a </w:t>
      </w:r>
      <w:r w:rsidR="00170E26">
        <w:rPr>
          <w:rFonts w:ascii="Times New Roman" w:hAnsi="Times New Roman"/>
          <w:sz w:val="23"/>
          <w:szCs w:val="23"/>
        </w:rPr>
        <w:t xml:space="preserve">is </w:t>
      </w:r>
      <w:r w:rsidR="00601C8D">
        <w:rPr>
          <w:rFonts w:ascii="Times New Roman" w:hAnsi="Times New Roman"/>
          <w:sz w:val="23"/>
          <w:szCs w:val="23"/>
        </w:rPr>
        <w:t>of its nature</w:t>
      </w:r>
      <w:r w:rsidR="00170E26">
        <w:rPr>
          <w:rFonts w:ascii="Times New Roman" w:hAnsi="Times New Roman"/>
          <w:sz w:val="23"/>
          <w:szCs w:val="23"/>
        </w:rPr>
        <w:t xml:space="preserve"> such that, </w:t>
      </w:r>
      <w:r w:rsidR="00144077" w:rsidRPr="009331CA">
        <w:rPr>
          <w:rFonts w:ascii="Times New Roman" w:hAnsi="Times New Roman"/>
          <w:sz w:val="23"/>
          <w:szCs w:val="23"/>
        </w:rPr>
        <w:t xml:space="preserve">if </w:t>
      </w:r>
      <w:r w:rsidR="00921592">
        <w:rPr>
          <w:rFonts w:ascii="Times New Roman" w:hAnsi="Times New Roman"/>
          <w:sz w:val="23"/>
          <w:szCs w:val="23"/>
        </w:rPr>
        <w:t xml:space="preserve">for some </w:t>
      </w:r>
      <w:r w:rsidR="00921592" w:rsidRPr="00921592">
        <w:rPr>
          <w:rFonts w:ascii="Times New Roman" w:hAnsi="Times New Roman"/>
          <w:i/>
          <w:sz w:val="23"/>
          <w:szCs w:val="23"/>
        </w:rPr>
        <w:t>t</w:t>
      </w:r>
      <w:r w:rsidR="00921592">
        <w:rPr>
          <w:rFonts w:ascii="Times New Roman" w:hAnsi="Times New Roman"/>
          <w:sz w:val="23"/>
          <w:szCs w:val="23"/>
        </w:rPr>
        <w:t xml:space="preserve">, </w:t>
      </w:r>
      <w:r w:rsidR="00921592">
        <w:rPr>
          <w:rFonts w:ascii="Times New Roman" w:hAnsi="Times New Roman"/>
          <w:i/>
          <w:sz w:val="23"/>
          <w:szCs w:val="23"/>
        </w:rPr>
        <w:t xml:space="preserve">a </w:t>
      </w:r>
      <w:r w:rsidR="00144077" w:rsidRPr="00921592">
        <w:rPr>
          <w:rFonts w:ascii="Times New Roman" w:hAnsi="Times New Roman"/>
          <w:sz w:val="23"/>
          <w:szCs w:val="23"/>
        </w:rPr>
        <w:t>exists</w:t>
      </w:r>
      <w:r w:rsidR="00A2607B">
        <w:rPr>
          <w:rFonts w:ascii="Times New Roman" w:hAnsi="Times New Roman"/>
          <w:sz w:val="23"/>
          <w:szCs w:val="23"/>
        </w:rPr>
        <w:t xml:space="preserve"> </w:t>
      </w:r>
      <w:r w:rsidR="00144077" w:rsidRPr="009331CA">
        <w:rPr>
          <w:rFonts w:ascii="Times New Roman" w:hAnsi="Times New Roman"/>
          <w:b/>
          <w:sz w:val="23"/>
          <w:szCs w:val="23"/>
        </w:rPr>
        <w:t>at</w:t>
      </w:r>
      <w:r w:rsidR="00A2607B">
        <w:rPr>
          <w:rFonts w:ascii="Times New Roman" w:hAnsi="Times New Roman"/>
          <w:b/>
          <w:sz w:val="23"/>
          <w:szCs w:val="23"/>
        </w:rPr>
        <w:t xml:space="preserve"> </w:t>
      </w:r>
      <w:r w:rsidR="00144077" w:rsidRPr="009331CA">
        <w:rPr>
          <w:rFonts w:ascii="Times New Roman" w:hAnsi="Times New Roman"/>
          <w:i/>
          <w:sz w:val="23"/>
          <w:szCs w:val="23"/>
        </w:rPr>
        <w:t xml:space="preserve">t </w:t>
      </w:r>
      <w:r w:rsidR="00144077" w:rsidRPr="009331CA">
        <w:rPr>
          <w:rFonts w:ascii="Times New Roman" w:hAnsi="Times New Roman"/>
          <w:sz w:val="23"/>
          <w:szCs w:val="23"/>
        </w:rPr>
        <w:t xml:space="preserve">then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exists </w:t>
      </w:r>
      <w:r w:rsidR="00144077" w:rsidRPr="009331CA">
        <w:rPr>
          <w:rFonts w:ascii="Times New Roman" w:hAnsi="Times New Roman"/>
          <w:b/>
          <w:sz w:val="23"/>
          <w:szCs w:val="23"/>
        </w:rPr>
        <w:t xml:space="preserve">at </w:t>
      </w:r>
      <w:r w:rsidR="00144077" w:rsidRPr="009331CA">
        <w:rPr>
          <w:rFonts w:ascii="Times New Roman" w:hAnsi="Times New Roman"/>
          <w:i/>
          <w:sz w:val="23"/>
          <w:szCs w:val="23"/>
        </w:rPr>
        <w:t>t</w:t>
      </w:r>
      <w:r w:rsidR="00170E26">
        <w:rPr>
          <w:rFonts w:ascii="Times New Roman" w:hAnsi="Times New Roman"/>
          <w:sz w:val="23"/>
          <w:szCs w:val="23"/>
        </w:rPr>
        <w:t xml:space="preserve"> also</w:t>
      </w:r>
    </w:p>
    <w:p w:rsidR="00D61998" w:rsidRDefault="007E2B9F" w:rsidP="006C241A">
      <w:pPr>
        <w:spacing w:beforeLines="1" w:before="2" w:afterLines="1" w:after="2" w:line="360" w:lineRule="auto"/>
        <w:ind w:firstLine="720"/>
        <w:rPr>
          <w:rFonts w:ascii="Times New Roman" w:hAnsi="Times New Roman"/>
          <w:sz w:val="23"/>
          <w:szCs w:val="23"/>
        </w:rPr>
      </w:pPr>
      <w:r>
        <w:rPr>
          <w:rFonts w:ascii="Times New Roman" w:hAnsi="Times New Roman"/>
          <w:sz w:val="23"/>
          <w:szCs w:val="23"/>
        </w:rPr>
        <w:t>&amp;</w:t>
      </w:r>
      <w:r w:rsidR="00A2607B">
        <w:rPr>
          <w:rFonts w:ascii="Times New Roman" w:hAnsi="Times New Roman"/>
          <w:sz w:val="23"/>
          <w:szCs w:val="23"/>
        </w:rPr>
        <w:t xml:space="preserve"> </w:t>
      </w:r>
      <w:proofErr w:type="gramStart"/>
      <w:r>
        <w:rPr>
          <w:rFonts w:ascii="Times New Roman" w:hAnsi="Times New Roman"/>
          <w:i/>
          <w:sz w:val="23"/>
          <w:szCs w:val="23"/>
        </w:rPr>
        <w:t xml:space="preserve">a </w:t>
      </w:r>
      <w:r>
        <w:rPr>
          <w:rFonts w:ascii="Times New Roman" w:hAnsi="Times New Roman"/>
          <w:sz w:val="23"/>
          <w:szCs w:val="23"/>
        </w:rPr>
        <w:t>and</w:t>
      </w:r>
      <w:proofErr w:type="gramEnd"/>
      <w:r w:rsidR="00A2607B">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share no common </w:t>
      </w:r>
      <w:r w:rsidRPr="00B02AE7">
        <w:rPr>
          <w:rFonts w:ascii="Times New Roman" w:hAnsi="Times New Roman"/>
          <w:b/>
          <w:sz w:val="23"/>
          <w:szCs w:val="23"/>
        </w:rPr>
        <w:t>parts</w:t>
      </w:r>
      <w:r w:rsidR="00601C8D">
        <w:rPr>
          <w:rFonts w:ascii="Times New Roman" w:hAnsi="Times New Roman"/>
          <w:sz w:val="23"/>
          <w:szCs w:val="23"/>
        </w:rPr>
        <w:t xml:space="preserve">. </w:t>
      </w:r>
    </w:p>
    <w:p w:rsidR="00B02AE7" w:rsidRDefault="00B02AE7" w:rsidP="006C241A">
      <w:pPr>
        <w:spacing w:beforeLines="1" w:before="2" w:afterLines="1" w:after="2" w:line="360" w:lineRule="auto"/>
        <w:rPr>
          <w:rFonts w:ascii="Times New Roman" w:hAnsi="Times New Roman"/>
          <w:sz w:val="23"/>
          <w:szCs w:val="23"/>
        </w:rPr>
      </w:pPr>
    </w:p>
    <w:p w:rsidR="007E2B9F" w:rsidRDefault="00B02AE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Theorem: </w:t>
      </w:r>
      <w:r w:rsidR="00D61998">
        <w:rPr>
          <w:rFonts w:ascii="Times New Roman" w:hAnsi="Times New Roman"/>
          <w:sz w:val="23"/>
          <w:szCs w:val="23"/>
        </w:rPr>
        <w:t>a</w:t>
      </w:r>
      <w:r w:rsidR="007E2B9F">
        <w:rPr>
          <w:rFonts w:ascii="Times New Roman" w:hAnsi="Times New Roman"/>
          <w:sz w:val="23"/>
          <w:szCs w:val="23"/>
        </w:rPr>
        <w:t>n</w:t>
      </w:r>
      <w:r w:rsidR="00465C17">
        <w:rPr>
          <w:rFonts w:ascii="Times New Roman" w:hAnsi="Times New Roman"/>
          <w:sz w:val="23"/>
          <w:szCs w:val="23"/>
        </w:rPr>
        <w:t xml:space="preserve"> </w:t>
      </w:r>
      <w:r w:rsidR="00465C17" w:rsidRPr="00B02AE7">
        <w:rPr>
          <w:rFonts w:ascii="Times New Roman" w:hAnsi="Times New Roman"/>
          <w:i/>
          <w:sz w:val="23"/>
          <w:szCs w:val="23"/>
        </w:rPr>
        <w:t>entity</w:t>
      </w:r>
      <w:r w:rsidR="007E2B9F">
        <w:rPr>
          <w:rFonts w:ascii="Times New Roman" w:hAnsi="Times New Roman"/>
          <w:sz w:val="23"/>
          <w:szCs w:val="23"/>
        </w:rPr>
        <w:t xml:space="preserve"> does not </w:t>
      </w:r>
      <w:r w:rsidR="007E2B9F" w:rsidRPr="007E2B9F">
        <w:rPr>
          <w:rFonts w:ascii="Times New Roman" w:hAnsi="Times New Roman"/>
          <w:b/>
          <w:sz w:val="23"/>
          <w:szCs w:val="23"/>
        </w:rPr>
        <w:t>s-depend</w:t>
      </w:r>
      <w:r w:rsidR="007E2B9F">
        <w:rPr>
          <w:rFonts w:ascii="Times New Roman" w:hAnsi="Times New Roman"/>
          <w:sz w:val="23"/>
          <w:szCs w:val="23"/>
        </w:rPr>
        <w:t xml:space="preserve"> on any of its </w:t>
      </w:r>
      <w:r w:rsidR="007E2B9F" w:rsidRPr="00B02AE7">
        <w:rPr>
          <w:rFonts w:ascii="Times New Roman" w:hAnsi="Times New Roman"/>
          <w:b/>
          <w:sz w:val="23"/>
          <w:szCs w:val="23"/>
        </w:rPr>
        <w:t>parts</w:t>
      </w:r>
      <w:r w:rsidR="007E2B9F">
        <w:rPr>
          <w:rFonts w:ascii="Times New Roman" w:hAnsi="Times New Roman"/>
          <w:sz w:val="23"/>
          <w:szCs w:val="23"/>
        </w:rPr>
        <w:t>.</w:t>
      </w:r>
    </w:p>
    <w:p w:rsidR="00B02AE7" w:rsidRDefault="00B02AE7" w:rsidP="006C241A">
      <w:pPr>
        <w:spacing w:beforeLines="1" w:before="2" w:afterLines="1" w:after="2" w:line="360" w:lineRule="auto"/>
        <w:jc w:val="both"/>
        <w:rPr>
          <w:rFonts w:ascii="Times New Roman" w:hAnsi="Times New Roman"/>
          <w:sz w:val="23"/>
          <w:szCs w:val="23"/>
        </w:rPr>
      </w:pPr>
    </w:p>
    <w:p w:rsidR="00B02AE7" w:rsidRPr="00B02AE7" w:rsidRDefault="00B02AE7" w:rsidP="006C241A">
      <w:pPr>
        <w:spacing w:beforeLines="1" w:before="2" w:afterLines="1" w:after="2" w:line="360" w:lineRule="auto"/>
        <w:jc w:val="both"/>
        <w:rPr>
          <w:rFonts w:ascii="Times New Roman" w:hAnsi="Times New Roman"/>
          <w:b/>
          <w:sz w:val="23"/>
          <w:szCs w:val="23"/>
        </w:rPr>
      </w:pPr>
      <w:r>
        <w:rPr>
          <w:rFonts w:ascii="Times New Roman" w:hAnsi="Times New Roman"/>
          <w:sz w:val="23"/>
          <w:szCs w:val="23"/>
        </w:rPr>
        <w:t xml:space="preserve">However, the </w:t>
      </w:r>
      <w:r w:rsidRPr="00B02AE7">
        <w:rPr>
          <w:rFonts w:ascii="Times New Roman" w:hAnsi="Times New Roman"/>
          <w:b/>
          <w:sz w:val="23"/>
          <w:szCs w:val="23"/>
        </w:rPr>
        <w:t>parts</w:t>
      </w:r>
      <w:r>
        <w:rPr>
          <w:rFonts w:ascii="Times New Roman" w:hAnsi="Times New Roman"/>
          <w:sz w:val="23"/>
          <w:szCs w:val="23"/>
        </w:rPr>
        <w:t xml:space="preserve"> of an entity may </w:t>
      </w:r>
      <w:r>
        <w:rPr>
          <w:rFonts w:ascii="Times New Roman" w:hAnsi="Times New Roman"/>
          <w:b/>
          <w:sz w:val="23"/>
          <w:szCs w:val="23"/>
        </w:rPr>
        <w:t xml:space="preserve">s-depend </w:t>
      </w:r>
      <w:r w:rsidRPr="00B02AE7">
        <w:rPr>
          <w:rFonts w:ascii="Times New Roman" w:hAnsi="Times New Roman"/>
          <w:sz w:val="23"/>
          <w:szCs w:val="23"/>
        </w:rPr>
        <w:t>on each other.</w:t>
      </w:r>
    </w:p>
    <w:p w:rsidR="00B02AE7" w:rsidRDefault="00B02AE7" w:rsidP="006C241A">
      <w:pPr>
        <w:spacing w:beforeLines="1" w:before="2" w:afterLines="1" w:after="2" w:line="360" w:lineRule="auto"/>
        <w:jc w:val="both"/>
        <w:rPr>
          <w:rFonts w:ascii="Times New Roman" w:hAnsi="Times New Roman"/>
          <w:sz w:val="23"/>
          <w:szCs w:val="23"/>
        </w:rPr>
      </w:pPr>
    </w:p>
    <w:p w:rsidR="00144077" w:rsidRDefault="007E2B9F"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If </w:t>
      </w:r>
      <w:proofErr w:type="gramStart"/>
      <w:r w:rsidRPr="009331CA">
        <w:rPr>
          <w:rFonts w:ascii="Times New Roman" w:hAnsi="Times New Roman"/>
          <w:i/>
          <w:sz w:val="23"/>
          <w:szCs w:val="23"/>
        </w:rPr>
        <w:t>a</w:t>
      </w:r>
      <w:proofErr w:type="gramEnd"/>
      <w:r w:rsidR="00B91DBF">
        <w:rPr>
          <w:rFonts w:ascii="Times New Roman" w:hAnsi="Times New Roman"/>
          <w:i/>
          <w:sz w:val="23"/>
          <w:szCs w:val="23"/>
        </w:rPr>
        <w:t xml:space="preserve"> </w:t>
      </w:r>
      <w:r w:rsidRPr="009331CA">
        <w:rPr>
          <w:rFonts w:ascii="Times New Roman" w:hAnsi="Times New Roman"/>
          <w:b/>
          <w:sz w:val="23"/>
          <w:szCs w:val="23"/>
        </w:rPr>
        <w:t>s</w:t>
      </w:r>
      <w:r w:rsidRPr="009331CA">
        <w:rPr>
          <w:rFonts w:ascii="Times New Roman" w:hAnsi="Times New Roman"/>
          <w:sz w:val="23"/>
          <w:szCs w:val="23"/>
        </w:rPr>
        <w:t>-</w:t>
      </w:r>
      <w:r w:rsidRPr="009331CA">
        <w:rPr>
          <w:rFonts w:ascii="Times New Roman" w:hAnsi="Times New Roman"/>
          <w:b/>
          <w:sz w:val="23"/>
          <w:szCs w:val="23"/>
        </w:rPr>
        <w:t>depends on</w:t>
      </w:r>
      <w:r w:rsidR="00A2607B">
        <w:rPr>
          <w:rFonts w:ascii="Times New Roman" w:hAnsi="Times New Roman"/>
          <w:b/>
          <w:sz w:val="23"/>
          <w:szCs w:val="23"/>
        </w:rPr>
        <w:t xml:space="preserve"> </w:t>
      </w:r>
      <w:r w:rsidRPr="009331CA">
        <w:rPr>
          <w:rFonts w:ascii="Times New Roman" w:hAnsi="Times New Roman"/>
          <w:i/>
          <w:sz w:val="23"/>
          <w:szCs w:val="23"/>
        </w:rPr>
        <w:t>b</w:t>
      </w:r>
      <w:r w:rsidR="00B02AE7">
        <w:rPr>
          <w:rFonts w:ascii="Times New Roman" w:hAnsi="Times New Roman"/>
          <w:sz w:val="23"/>
          <w:szCs w:val="23"/>
        </w:rPr>
        <w:t>,</w:t>
      </w:r>
      <w:r w:rsidR="00A2607B">
        <w:rPr>
          <w:rFonts w:ascii="Times New Roman" w:hAnsi="Times New Roman"/>
          <w:i/>
          <w:sz w:val="23"/>
          <w:szCs w:val="23"/>
        </w:rPr>
        <w:t xml:space="preserve"> </w:t>
      </w:r>
      <w:r>
        <w:rPr>
          <w:rFonts w:ascii="Times New Roman" w:hAnsi="Times New Roman"/>
          <w:sz w:val="23"/>
          <w:szCs w:val="23"/>
        </w:rPr>
        <w:t>then</w:t>
      </w:r>
      <w:r w:rsidR="00A2607B">
        <w:rPr>
          <w:rFonts w:ascii="Times New Roman" w:hAnsi="Times New Roman"/>
          <w:sz w:val="23"/>
          <w:szCs w:val="23"/>
        </w:rPr>
        <w:t xml:space="preserve"> </w:t>
      </w:r>
      <w:r w:rsidR="00921592">
        <w:rPr>
          <w:rFonts w:ascii="Times New Roman" w:hAnsi="Times New Roman"/>
          <w:sz w:val="23"/>
          <w:szCs w:val="23"/>
        </w:rPr>
        <w:t xml:space="preserve">we can also say that </w:t>
      </w:r>
      <w:r w:rsidR="00170E26">
        <w:rPr>
          <w:rFonts w:ascii="Times New Roman" w:hAnsi="Times New Roman"/>
          <w:i/>
          <w:sz w:val="23"/>
          <w:szCs w:val="23"/>
        </w:rPr>
        <w:t xml:space="preserve">a </w:t>
      </w:r>
      <w:r w:rsidR="00170E26">
        <w:rPr>
          <w:rFonts w:ascii="Times New Roman" w:hAnsi="Times New Roman"/>
          <w:sz w:val="23"/>
          <w:szCs w:val="23"/>
        </w:rPr>
        <w:t xml:space="preserve">necessitates the existence of </w:t>
      </w:r>
      <w:r w:rsidR="00170E26">
        <w:rPr>
          <w:rFonts w:ascii="Times New Roman" w:hAnsi="Times New Roman"/>
          <w:i/>
          <w:sz w:val="23"/>
          <w:szCs w:val="23"/>
        </w:rPr>
        <w:t>b</w:t>
      </w:r>
      <w:r w:rsidRPr="007E2B9F">
        <w:rPr>
          <w:rFonts w:ascii="Times New Roman" w:hAnsi="Times New Roman"/>
          <w:sz w:val="23"/>
          <w:szCs w:val="23"/>
        </w:rPr>
        <w:t xml:space="preserve">; </w:t>
      </w:r>
      <w:r w:rsidR="00170E26">
        <w:rPr>
          <w:rFonts w:ascii="Times New Roman" w:hAnsi="Times New Roman"/>
          <w:sz w:val="23"/>
          <w:szCs w:val="23"/>
        </w:rPr>
        <w:t xml:space="preserve">is tied of its nature to </w:t>
      </w:r>
      <w:r w:rsidR="00170E26">
        <w:rPr>
          <w:rFonts w:ascii="Times New Roman" w:hAnsi="Times New Roman"/>
          <w:i/>
          <w:sz w:val="23"/>
          <w:szCs w:val="23"/>
        </w:rPr>
        <w:t>b.</w:t>
      </w:r>
      <w:r w:rsidR="00A2607B">
        <w:rPr>
          <w:rFonts w:ascii="Times New Roman" w:hAnsi="Times New Roman"/>
          <w:i/>
          <w:sz w:val="23"/>
          <w:szCs w:val="23"/>
        </w:rPr>
        <w:t xml:space="preserve"> </w:t>
      </w:r>
      <w:r w:rsidR="00170E26">
        <w:rPr>
          <w:rFonts w:ascii="Times New Roman" w:hAnsi="Times New Roman"/>
          <w:sz w:val="23"/>
          <w:szCs w:val="23"/>
        </w:rPr>
        <w:t xml:space="preserve">If </w:t>
      </w:r>
      <w:proofErr w:type="gramStart"/>
      <w:r w:rsidR="00170E26">
        <w:rPr>
          <w:rFonts w:ascii="Times New Roman" w:hAnsi="Times New Roman"/>
          <w:i/>
          <w:sz w:val="23"/>
          <w:szCs w:val="23"/>
        </w:rPr>
        <w:t>a</w:t>
      </w:r>
      <w:proofErr w:type="gramEnd"/>
      <w:r w:rsidR="00A2607B">
        <w:rPr>
          <w:rFonts w:ascii="Times New Roman" w:hAnsi="Times New Roman"/>
          <w:i/>
          <w:sz w:val="23"/>
          <w:szCs w:val="23"/>
        </w:rPr>
        <w:t xml:space="preserve"> </w:t>
      </w:r>
      <w:r w:rsidR="00170E26" w:rsidRPr="00170E26">
        <w:rPr>
          <w:rFonts w:ascii="Times New Roman" w:hAnsi="Times New Roman"/>
          <w:b/>
          <w:sz w:val="23"/>
          <w:szCs w:val="23"/>
        </w:rPr>
        <w:t>s-depends</w:t>
      </w:r>
      <w:r w:rsidR="00170E26">
        <w:rPr>
          <w:rFonts w:ascii="Times New Roman" w:hAnsi="Times New Roman"/>
          <w:sz w:val="23"/>
          <w:szCs w:val="23"/>
        </w:rPr>
        <w:t xml:space="preserve">, then it </w:t>
      </w:r>
      <w:r w:rsidR="00170E26">
        <w:rPr>
          <w:rFonts w:ascii="Times New Roman" w:hAnsi="Times New Roman"/>
          <w:b/>
          <w:sz w:val="23"/>
          <w:szCs w:val="23"/>
        </w:rPr>
        <w:t xml:space="preserve">s-depends </w:t>
      </w:r>
      <w:r w:rsidR="00170E26">
        <w:rPr>
          <w:rFonts w:ascii="Times New Roman" w:hAnsi="Times New Roman"/>
          <w:sz w:val="23"/>
          <w:szCs w:val="23"/>
        </w:rPr>
        <w:t xml:space="preserve">at every time at which it exists. If </w:t>
      </w:r>
      <w:r w:rsidR="00170E26">
        <w:rPr>
          <w:rFonts w:ascii="Times New Roman" w:hAnsi="Times New Roman"/>
          <w:i/>
          <w:sz w:val="23"/>
          <w:szCs w:val="23"/>
        </w:rPr>
        <w:t xml:space="preserve">b </w:t>
      </w:r>
      <w:r w:rsidR="00170E26">
        <w:rPr>
          <w:rFonts w:ascii="Times New Roman" w:hAnsi="Times New Roman"/>
          <w:sz w:val="23"/>
          <w:szCs w:val="23"/>
        </w:rPr>
        <w:t xml:space="preserve">is such that some </w:t>
      </w:r>
      <w:proofErr w:type="gramStart"/>
      <w:r w:rsidR="00170E26">
        <w:rPr>
          <w:rFonts w:ascii="Times New Roman" w:hAnsi="Times New Roman"/>
          <w:i/>
          <w:sz w:val="23"/>
          <w:szCs w:val="23"/>
        </w:rPr>
        <w:t>a</w:t>
      </w:r>
      <w:proofErr w:type="gramEnd"/>
      <w:r w:rsidR="00B91DBF">
        <w:rPr>
          <w:rFonts w:ascii="Times New Roman" w:hAnsi="Times New Roman"/>
          <w:i/>
          <w:sz w:val="23"/>
          <w:szCs w:val="23"/>
        </w:rPr>
        <w:t xml:space="preserve"> </w:t>
      </w:r>
      <w:r w:rsidR="00170E26">
        <w:rPr>
          <w:rFonts w:ascii="Times New Roman" w:hAnsi="Times New Roman"/>
          <w:b/>
          <w:sz w:val="23"/>
          <w:szCs w:val="23"/>
        </w:rPr>
        <w:t xml:space="preserve">s-depends on </w:t>
      </w:r>
      <w:r w:rsidR="00170E26">
        <w:rPr>
          <w:rFonts w:ascii="Times New Roman" w:hAnsi="Times New Roman"/>
          <w:sz w:val="23"/>
          <w:szCs w:val="23"/>
        </w:rPr>
        <w:t xml:space="preserve">it, then if </w:t>
      </w:r>
      <w:r w:rsidR="00170E26">
        <w:rPr>
          <w:rFonts w:ascii="Times New Roman" w:hAnsi="Times New Roman"/>
          <w:i/>
          <w:sz w:val="23"/>
          <w:szCs w:val="23"/>
        </w:rPr>
        <w:t xml:space="preserve">b </w:t>
      </w:r>
      <w:r w:rsidR="00170E26">
        <w:rPr>
          <w:rFonts w:ascii="Times New Roman" w:hAnsi="Times New Roman"/>
          <w:sz w:val="23"/>
          <w:szCs w:val="23"/>
        </w:rPr>
        <w:t xml:space="preserve">ceases to exist, so also does that something. </w:t>
      </w:r>
      <w:r w:rsidR="00921592">
        <w:rPr>
          <w:rFonts w:ascii="Times New Roman" w:hAnsi="Times New Roman"/>
          <w:sz w:val="23"/>
          <w:szCs w:val="23"/>
        </w:rPr>
        <w:t xml:space="preserve">The entities which </w:t>
      </w:r>
      <w:r w:rsidR="00921592">
        <w:rPr>
          <w:rFonts w:ascii="Times New Roman" w:hAnsi="Times New Roman"/>
          <w:b/>
          <w:sz w:val="23"/>
          <w:szCs w:val="23"/>
        </w:rPr>
        <w:t xml:space="preserve">s-depend </w:t>
      </w:r>
      <w:r w:rsidR="00921592">
        <w:rPr>
          <w:rFonts w:ascii="Times New Roman" w:hAnsi="Times New Roman"/>
          <w:sz w:val="23"/>
          <w:szCs w:val="23"/>
        </w:rPr>
        <w:t>include</w:t>
      </w:r>
      <w:r w:rsidR="00921592" w:rsidRPr="00921592">
        <w:rPr>
          <w:rFonts w:ascii="Times New Roman" w:hAnsi="Times New Roman"/>
          <w:i/>
          <w:sz w:val="23"/>
          <w:szCs w:val="23"/>
        </w:rPr>
        <w:t xml:space="preserve"> dependent continuants</w:t>
      </w:r>
      <w:r w:rsidR="00921592">
        <w:rPr>
          <w:rFonts w:ascii="Times New Roman" w:hAnsi="Times New Roman"/>
          <w:sz w:val="23"/>
          <w:szCs w:val="23"/>
        </w:rPr>
        <w:t xml:space="preserve">, which </w:t>
      </w:r>
      <w:r w:rsidR="00921592">
        <w:rPr>
          <w:rFonts w:ascii="Times New Roman" w:hAnsi="Times New Roman"/>
          <w:b/>
          <w:sz w:val="23"/>
          <w:szCs w:val="23"/>
        </w:rPr>
        <w:t>s-depend</w:t>
      </w:r>
      <w:r w:rsidR="00921592">
        <w:rPr>
          <w:rFonts w:ascii="Times New Roman" w:hAnsi="Times New Roman"/>
          <w:sz w:val="23"/>
          <w:szCs w:val="23"/>
        </w:rPr>
        <w:t xml:space="preserve"> either on </w:t>
      </w:r>
      <w:r w:rsidR="00860FD4">
        <w:rPr>
          <w:rFonts w:ascii="Times New Roman" w:hAnsi="Times New Roman"/>
          <w:sz w:val="23"/>
          <w:szCs w:val="23"/>
        </w:rPr>
        <w:t xml:space="preserve">each other or on the independent continuants which are </w:t>
      </w:r>
      <w:r w:rsidR="00921592">
        <w:rPr>
          <w:rFonts w:ascii="Times New Roman" w:hAnsi="Times New Roman"/>
          <w:sz w:val="23"/>
          <w:szCs w:val="23"/>
        </w:rPr>
        <w:t xml:space="preserve">their bearers, and occurrents, which </w:t>
      </w:r>
      <w:r w:rsidR="00921592">
        <w:rPr>
          <w:rFonts w:ascii="Times New Roman" w:hAnsi="Times New Roman"/>
          <w:b/>
          <w:sz w:val="23"/>
          <w:szCs w:val="23"/>
        </w:rPr>
        <w:t xml:space="preserve">s-depend </w:t>
      </w:r>
      <w:r w:rsidR="00860FD4" w:rsidRPr="00860FD4">
        <w:rPr>
          <w:rFonts w:ascii="Times New Roman" w:hAnsi="Times New Roman"/>
          <w:sz w:val="23"/>
          <w:szCs w:val="23"/>
        </w:rPr>
        <w:t xml:space="preserve">either on </w:t>
      </w:r>
      <w:r w:rsidR="00860FD4">
        <w:rPr>
          <w:rFonts w:ascii="Times New Roman" w:hAnsi="Times New Roman"/>
          <w:sz w:val="23"/>
          <w:szCs w:val="23"/>
        </w:rPr>
        <w:t xml:space="preserve">each other </w:t>
      </w:r>
      <w:r w:rsidR="00860FD4" w:rsidRPr="00860FD4">
        <w:rPr>
          <w:rFonts w:ascii="Times New Roman" w:hAnsi="Times New Roman"/>
          <w:sz w:val="23"/>
          <w:szCs w:val="23"/>
        </w:rPr>
        <w:t>or</w:t>
      </w:r>
      <w:r w:rsidR="00860FD4">
        <w:rPr>
          <w:rFonts w:ascii="Times New Roman" w:hAnsi="Times New Roman"/>
          <w:b/>
          <w:sz w:val="23"/>
          <w:szCs w:val="23"/>
        </w:rPr>
        <w:t xml:space="preserve"> </w:t>
      </w:r>
      <w:r w:rsidR="00921592" w:rsidRPr="00921592">
        <w:rPr>
          <w:rFonts w:ascii="Times New Roman" w:hAnsi="Times New Roman"/>
          <w:sz w:val="23"/>
          <w:szCs w:val="23"/>
        </w:rPr>
        <w:t>on the</w:t>
      </w:r>
      <w:r w:rsidR="00921592" w:rsidRPr="00921592">
        <w:rPr>
          <w:rFonts w:ascii="Times New Roman" w:hAnsi="Times New Roman"/>
          <w:i/>
          <w:sz w:val="23"/>
          <w:szCs w:val="23"/>
        </w:rPr>
        <w:t xml:space="preserve"> independent continuants</w:t>
      </w:r>
      <w:r w:rsidR="002E5BE8">
        <w:rPr>
          <w:rFonts w:ascii="Times New Roman" w:hAnsi="Times New Roman"/>
          <w:i/>
          <w:sz w:val="23"/>
          <w:szCs w:val="23"/>
        </w:rPr>
        <w:t xml:space="preserve"> </w:t>
      </w:r>
      <w:r w:rsidR="00921592">
        <w:rPr>
          <w:rFonts w:ascii="Times New Roman" w:hAnsi="Times New Roman"/>
          <w:sz w:val="23"/>
          <w:szCs w:val="23"/>
        </w:rPr>
        <w:t>which participate in them.</w:t>
      </w:r>
      <w:r w:rsidR="00601C8D">
        <w:rPr>
          <w:rFonts w:ascii="Times New Roman" w:hAnsi="Times New Roman"/>
          <w:sz w:val="23"/>
          <w:szCs w:val="23"/>
        </w:rPr>
        <w:t xml:space="preserve"> [</w:t>
      </w:r>
      <w:r w:rsidR="00601C8D">
        <w:rPr>
          <w:rFonts w:ascii="Times New Roman" w:hAnsi="Times New Roman"/>
          <w:sz w:val="23"/>
          <w:szCs w:val="23"/>
        </w:rPr>
        <w:fldChar w:fldCharType="begin"/>
      </w:r>
      <w:r w:rsidR="00601C8D">
        <w:rPr>
          <w:rFonts w:ascii="Times New Roman" w:hAnsi="Times New Roman"/>
          <w:sz w:val="23"/>
          <w:szCs w:val="23"/>
        </w:rPr>
        <w:instrText xml:space="preserve"> REF _Ref309404666 \r \h </w:instrText>
      </w:r>
      <w:r w:rsidR="00601C8D">
        <w:rPr>
          <w:rFonts w:ascii="Times New Roman" w:hAnsi="Times New Roman"/>
          <w:sz w:val="23"/>
          <w:szCs w:val="23"/>
        </w:rPr>
      </w:r>
      <w:r w:rsidR="00601C8D">
        <w:rPr>
          <w:rFonts w:ascii="Times New Roman" w:hAnsi="Times New Roman"/>
          <w:sz w:val="23"/>
          <w:szCs w:val="23"/>
        </w:rPr>
        <w:fldChar w:fldCharType="separate"/>
      </w:r>
      <w:r w:rsidR="006006B7">
        <w:rPr>
          <w:rFonts w:ascii="Times New Roman" w:hAnsi="Times New Roman"/>
          <w:sz w:val="23"/>
          <w:szCs w:val="23"/>
        </w:rPr>
        <w:t>46</w:t>
      </w:r>
      <w:r w:rsidR="00601C8D">
        <w:rPr>
          <w:rFonts w:ascii="Times New Roman" w:hAnsi="Times New Roman"/>
          <w:sz w:val="23"/>
          <w:szCs w:val="23"/>
        </w:rPr>
        <w:fldChar w:fldCharType="end"/>
      </w:r>
      <w:r w:rsidR="00601C8D">
        <w:rPr>
          <w:rFonts w:ascii="Times New Roman" w:hAnsi="Times New Roman"/>
          <w:sz w:val="23"/>
          <w:szCs w:val="23"/>
        </w:rPr>
        <w:t xml:space="preserve">, chapter 8; </w:t>
      </w:r>
      <w:r w:rsidR="00601C8D">
        <w:rPr>
          <w:rFonts w:ascii="Times New Roman" w:hAnsi="Times New Roman"/>
          <w:sz w:val="23"/>
          <w:szCs w:val="23"/>
        </w:rPr>
        <w:fldChar w:fldCharType="begin"/>
      </w:r>
      <w:r w:rsidR="00601C8D">
        <w:rPr>
          <w:rFonts w:ascii="Times New Roman" w:hAnsi="Times New Roman"/>
          <w:sz w:val="23"/>
          <w:szCs w:val="23"/>
        </w:rPr>
        <w:instrText xml:space="preserve"> REF _Ref309193309 \r \h </w:instrText>
      </w:r>
      <w:r w:rsidR="00601C8D">
        <w:rPr>
          <w:rFonts w:ascii="Times New Roman" w:hAnsi="Times New Roman"/>
          <w:sz w:val="23"/>
          <w:szCs w:val="23"/>
        </w:rPr>
      </w:r>
      <w:r w:rsidR="00601C8D">
        <w:rPr>
          <w:rFonts w:ascii="Times New Roman" w:hAnsi="Times New Roman"/>
          <w:sz w:val="23"/>
          <w:szCs w:val="23"/>
        </w:rPr>
        <w:fldChar w:fldCharType="separate"/>
      </w:r>
      <w:r w:rsidR="006006B7">
        <w:rPr>
          <w:rFonts w:ascii="Times New Roman" w:hAnsi="Times New Roman"/>
          <w:sz w:val="23"/>
          <w:szCs w:val="23"/>
        </w:rPr>
        <w:t>20</w:t>
      </w:r>
      <w:r w:rsidR="00601C8D">
        <w:rPr>
          <w:rFonts w:ascii="Times New Roman" w:hAnsi="Times New Roman"/>
          <w:sz w:val="23"/>
          <w:szCs w:val="23"/>
        </w:rPr>
        <w:fldChar w:fldCharType="end"/>
      </w:r>
      <w:r w:rsidR="00601C8D">
        <w:rPr>
          <w:rFonts w:ascii="Times New Roman" w:hAnsi="Times New Roman"/>
          <w:sz w:val="23"/>
          <w:szCs w:val="23"/>
        </w:rPr>
        <w:t xml:space="preserve">, </w:t>
      </w:r>
      <w:r w:rsidR="00601C8D">
        <w:rPr>
          <w:rFonts w:ascii="Times New Roman" w:hAnsi="Times New Roman"/>
          <w:sz w:val="23"/>
          <w:szCs w:val="23"/>
        </w:rPr>
        <w:fldChar w:fldCharType="begin"/>
      </w:r>
      <w:r w:rsidR="00601C8D">
        <w:rPr>
          <w:rFonts w:ascii="Times New Roman" w:hAnsi="Times New Roman"/>
          <w:sz w:val="23"/>
          <w:szCs w:val="23"/>
        </w:rPr>
        <w:instrText xml:space="preserve"> REF _Ref309155480 \r \h </w:instrText>
      </w:r>
      <w:r w:rsidR="00601C8D">
        <w:rPr>
          <w:rFonts w:ascii="Times New Roman" w:hAnsi="Times New Roman"/>
          <w:sz w:val="23"/>
          <w:szCs w:val="23"/>
        </w:rPr>
      </w:r>
      <w:r w:rsidR="00601C8D">
        <w:rPr>
          <w:rFonts w:ascii="Times New Roman" w:hAnsi="Times New Roman"/>
          <w:sz w:val="23"/>
          <w:szCs w:val="23"/>
        </w:rPr>
        <w:fldChar w:fldCharType="separate"/>
      </w:r>
      <w:r w:rsidR="006006B7">
        <w:rPr>
          <w:rFonts w:ascii="Times New Roman" w:hAnsi="Times New Roman"/>
          <w:sz w:val="23"/>
          <w:szCs w:val="23"/>
        </w:rPr>
        <w:t>22</w:t>
      </w:r>
      <w:r w:rsidR="00601C8D">
        <w:rPr>
          <w:rFonts w:ascii="Times New Roman" w:hAnsi="Times New Roman"/>
          <w:sz w:val="23"/>
          <w:szCs w:val="23"/>
        </w:rPr>
        <w:fldChar w:fldCharType="end"/>
      </w:r>
      <w:r w:rsidR="00601C8D">
        <w:rPr>
          <w:rFonts w:ascii="Times New Roman" w:hAnsi="Times New Roman"/>
          <w:sz w:val="23"/>
          <w:szCs w:val="23"/>
        </w:rPr>
        <w:t>]</w:t>
      </w:r>
    </w:p>
    <w:p w:rsidR="00F604ED" w:rsidRDefault="00F604ED" w:rsidP="006C241A">
      <w:pPr>
        <w:spacing w:beforeLines="1" w:before="2" w:afterLines="1" w:after="2" w:line="360" w:lineRule="auto"/>
        <w:jc w:val="both"/>
        <w:rPr>
          <w:rFonts w:ascii="Times New Roman" w:hAnsi="Times New Roman"/>
          <w:b/>
          <w:sz w:val="23"/>
          <w:szCs w:val="23"/>
        </w:rPr>
      </w:pPr>
    </w:p>
    <w:p w:rsidR="00D95DB0" w:rsidRDefault="00860FD4" w:rsidP="006C241A">
      <w:pPr>
        <w:spacing w:beforeLines="1" w:before="2" w:line="360" w:lineRule="auto"/>
        <w:jc w:val="both"/>
        <w:rPr>
          <w:rFonts w:ascii="Times New Roman" w:hAnsi="Times New Roman"/>
          <w:sz w:val="23"/>
          <w:szCs w:val="23"/>
        </w:rPr>
      </w:pPr>
      <w:r w:rsidRPr="00860FD4">
        <w:rPr>
          <w:rFonts w:ascii="Times New Roman" w:hAnsi="Times New Roman"/>
          <w:sz w:val="23"/>
          <w:szCs w:val="23"/>
        </w:rPr>
        <w:t>Examples</w:t>
      </w:r>
      <w:r>
        <w:rPr>
          <w:rFonts w:ascii="Times New Roman" w:hAnsi="Times New Roman"/>
          <w:b/>
          <w:sz w:val="23"/>
          <w:szCs w:val="23"/>
        </w:rPr>
        <w:t xml:space="preserve"> </w:t>
      </w:r>
      <w:r w:rsidRPr="00860FD4">
        <w:rPr>
          <w:rFonts w:ascii="Times New Roman" w:hAnsi="Times New Roman"/>
          <w:sz w:val="23"/>
          <w:szCs w:val="23"/>
        </w:rPr>
        <w:t>of</w:t>
      </w:r>
      <w:r>
        <w:rPr>
          <w:rFonts w:ascii="Times New Roman" w:hAnsi="Times New Roman"/>
          <w:b/>
          <w:sz w:val="23"/>
          <w:szCs w:val="23"/>
        </w:rPr>
        <w:t xml:space="preserve"> </w:t>
      </w:r>
      <w:r w:rsidR="00D95DB0">
        <w:rPr>
          <w:rFonts w:ascii="Times New Roman" w:hAnsi="Times New Roman"/>
          <w:b/>
          <w:sz w:val="23"/>
          <w:szCs w:val="23"/>
        </w:rPr>
        <w:t xml:space="preserve">one-sided s-dependence </w:t>
      </w:r>
      <w:r w:rsidR="00D95DB0">
        <w:rPr>
          <w:rFonts w:ascii="Times New Roman" w:hAnsi="Times New Roman"/>
          <w:sz w:val="23"/>
          <w:szCs w:val="23"/>
        </w:rPr>
        <w:t xml:space="preserve">of a </w:t>
      </w:r>
      <w:r w:rsidR="00D95DB0" w:rsidRPr="00D95DB0">
        <w:rPr>
          <w:rFonts w:ascii="Times New Roman" w:hAnsi="Times New Roman"/>
          <w:i/>
          <w:sz w:val="23"/>
          <w:szCs w:val="23"/>
        </w:rPr>
        <w:t>dependent</w:t>
      </w:r>
      <w:r w:rsidR="00D95DB0">
        <w:rPr>
          <w:rFonts w:ascii="Times New Roman" w:hAnsi="Times New Roman"/>
          <w:i/>
          <w:sz w:val="23"/>
          <w:szCs w:val="23"/>
        </w:rPr>
        <w:t xml:space="preserve"> continuant </w:t>
      </w:r>
      <w:r w:rsidR="00D95DB0">
        <w:rPr>
          <w:rFonts w:ascii="Times New Roman" w:hAnsi="Times New Roman"/>
          <w:sz w:val="23"/>
          <w:szCs w:val="23"/>
        </w:rPr>
        <w:t xml:space="preserve">on an independent continuant: </w:t>
      </w:r>
    </w:p>
    <w:p w:rsidR="00D95DB0" w:rsidRPr="00D95DB0" w:rsidRDefault="00D95DB0" w:rsidP="006C241A">
      <w:pPr>
        <w:pStyle w:val="ListParagraph"/>
        <w:numPr>
          <w:ilvl w:val="0"/>
          <w:numId w:val="35"/>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a headache on a head</w:t>
      </w:r>
    </w:p>
    <w:p w:rsidR="00D95DB0" w:rsidRPr="00D95DB0" w:rsidRDefault="00D95DB0" w:rsidP="006C241A">
      <w:pPr>
        <w:pStyle w:val="ListParagraph"/>
        <w:numPr>
          <w:ilvl w:val="0"/>
          <w:numId w:val="35"/>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an instance of temperature on some organism</w:t>
      </w:r>
    </w:p>
    <w:p w:rsidR="00D95DB0" w:rsidRDefault="00D95DB0" w:rsidP="006C241A">
      <w:pPr>
        <w:pStyle w:val="ListParagraph"/>
        <w:numPr>
          <w:ilvl w:val="0"/>
          <w:numId w:val="35"/>
        </w:numPr>
        <w:spacing w:beforeLines="1" w:before="2" w:afterLines="1" w:after="2" w:line="360" w:lineRule="auto"/>
        <w:contextualSpacing w:val="0"/>
        <w:jc w:val="both"/>
        <w:rPr>
          <w:rFonts w:ascii="Times New Roman" w:hAnsi="Times New Roman"/>
          <w:sz w:val="23"/>
          <w:szCs w:val="23"/>
        </w:rPr>
      </w:pPr>
      <w:r w:rsidRPr="00D95DB0">
        <w:rPr>
          <w:rFonts w:ascii="Times New Roman" w:hAnsi="Times New Roman"/>
          <w:sz w:val="23"/>
          <w:szCs w:val="23"/>
        </w:rPr>
        <w:t>a smile on a human face</w:t>
      </w:r>
    </w:p>
    <w:p w:rsidR="00D95DB0" w:rsidRPr="00D95DB0" w:rsidRDefault="00D95DB0" w:rsidP="006C241A">
      <w:pPr>
        <w:pStyle w:val="ListParagraph"/>
        <w:numPr>
          <w:ilvl w:val="0"/>
          <w:numId w:val="35"/>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a process of cell death and a cell (where the ceasing to exist of the cell marks the end of the process)</w:t>
      </w:r>
    </w:p>
    <w:p w:rsidR="00D95DB0" w:rsidRDefault="00D95DB0" w:rsidP="006C241A">
      <w:pPr>
        <w:spacing w:beforeLines="1" w:before="2" w:afterLines="1" w:after="2" w:line="360" w:lineRule="auto"/>
        <w:jc w:val="both"/>
        <w:rPr>
          <w:rFonts w:ascii="Times New Roman" w:hAnsi="Times New Roman"/>
          <w:b/>
          <w:sz w:val="23"/>
          <w:szCs w:val="23"/>
        </w:rPr>
      </w:pPr>
    </w:p>
    <w:p w:rsidR="00D95DB0" w:rsidRDefault="00D95DB0"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Examples of </w:t>
      </w:r>
      <w:r w:rsidR="00860FD4" w:rsidRPr="00135288">
        <w:rPr>
          <w:rFonts w:ascii="Times New Roman" w:hAnsi="Times New Roman"/>
          <w:b/>
          <w:sz w:val="23"/>
          <w:szCs w:val="23"/>
        </w:rPr>
        <w:t>reciprocal s-dependence</w:t>
      </w:r>
      <w:r w:rsidR="00860FD4">
        <w:rPr>
          <w:rFonts w:ascii="Times New Roman" w:hAnsi="Times New Roman"/>
          <w:sz w:val="23"/>
          <w:szCs w:val="23"/>
        </w:rPr>
        <w:t xml:space="preserve"> </w:t>
      </w:r>
      <w:r w:rsidR="00135288">
        <w:rPr>
          <w:rFonts w:ascii="Times New Roman" w:hAnsi="Times New Roman"/>
          <w:sz w:val="23"/>
          <w:szCs w:val="23"/>
        </w:rPr>
        <w:t xml:space="preserve">between </w:t>
      </w:r>
      <w:r>
        <w:rPr>
          <w:rFonts w:ascii="Times New Roman" w:hAnsi="Times New Roman"/>
          <w:i/>
          <w:sz w:val="23"/>
          <w:szCs w:val="23"/>
        </w:rPr>
        <w:t xml:space="preserve">dependent </w:t>
      </w:r>
      <w:r w:rsidR="00860FD4" w:rsidRPr="00135288">
        <w:rPr>
          <w:rFonts w:ascii="Times New Roman" w:hAnsi="Times New Roman"/>
          <w:i/>
          <w:sz w:val="23"/>
          <w:szCs w:val="23"/>
        </w:rPr>
        <w:t>continuants</w:t>
      </w:r>
      <w:r w:rsidR="00860FD4">
        <w:rPr>
          <w:rFonts w:ascii="Times New Roman" w:hAnsi="Times New Roman"/>
          <w:sz w:val="23"/>
          <w:szCs w:val="23"/>
        </w:rPr>
        <w:t>:</w:t>
      </w:r>
      <w:r>
        <w:rPr>
          <w:rFonts w:ascii="Times New Roman" w:hAnsi="Times New Roman"/>
          <w:sz w:val="23"/>
          <w:szCs w:val="23"/>
        </w:rPr>
        <w:t xml:space="preserve"> </w:t>
      </w:r>
    </w:p>
    <w:p w:rsidR="00860FD4" w:rsidRPr="00135288" w:rsidRDefault="00860FD4" w:rsidP="006C241A">
      <w:pPr>
        <w:pStyle w:val="ListParagraph"/>
        <w:numPr>
          <w:ilvl w:val="0"/>
          <w:numId w:val="33"/>
        </w:numPr>
        <w:spacing w:beforeLines="1" w:before="2" w:afterLines="1" w:after="2" w:line="360" w:lineRule="auto"/>
        <w:contextualSpacing w:val="0"/>
        <w:jc w:val="both"/>
        <w:rPr>
          <w:rFonts w:ascii="Times New Roman" w:hAnsi="Times New Roman"/>
          <w:sz w:val="23"/>
          <w:szCs w:val="23"/>
        </w:rPr>
      </w:pPr>
      <w:r w:rsidRPr="00135288">
        <w:rPr>
          <w:rFonts w:ascii="Times New Roman" w:hAnsi="Times New Roman"/>
          <w:sz w:val="23"/>
          <w:szCs w:val="23"/>
        </w:rPr>
        <w:t>roles of husband and wife</w:t>
      </w:r>
      <w:r w:rsidR="00D95DB0">
        <w:rPr>
          <w:rFonts w:ascii="Times New Roman" w:hAnsi="Times New Roman"/>
          <w:sz w:val="23"/>
          <w:szCs w:val="23"/>
        </w:rPr>
        <w:t xml:space="preserve"> [</w:t>
      </w:r>
      <w:r w:rsidR="00D95DB0">
        <w:rPr>
          <w:rFonts w:ascii="Times New Roman" w:hAnsi="Times New Roman"/>
          <w:sz w:val="23"/>
          <w:szCs w:val="23"/>
        </w:rPr>
        <w:fldChar w:fldCharType="begin"/>
      </w:r>
      <w:r w:rsidR="00D95DB0">
        <w:rPr>
          <w:rFonts w:ascii="Times New Roman" w:hAnsi="Times New Roman"/>
          <w:sz w:val="23"/>
          <w:szCs w:val="23"/>
        </w:rPr>
        <w:instrText xml:space="preserve"> REF _Ref309193309 \r \h </w:instrText>
      </w:r>
      <w:r w:rsidR="00D95DB0">
        <w:rPr>
          <w:rFonts w:ascii="Times New Roman" w:hAnsi="Times New Roman"/>
          <w:sz w:val="23"/>
          <w:szCs w:val="23"/>
        </w:rPr>
      </w:r>
      <w:r w:rsidR="00D95DB0">
        <w:rPr>
          <w:rFonts w:ascii="Times New Roman" w:hAnsi="Times New Roman"/>
          <w:sz w:val="23"/>
          <w:szCs w:val="23"/>
        </w:rPr>
        <w:fldChar w:fldCharType="separate"/>
      </w:r>
      <w:r w:rsidR="006006B7">
        <w:rPr>
          <w:rFonts w:ascii="Times New Roman" w:hAnsi="Times New Roman"/>
          <w:sz w:val="23"/>
          <w:szCs w:val="23"/>
        </w:rPr>
        <w:t>20</w:t>
      </w:r>
      <w:r w:rsidR="00D95DB0">
        <w:rPr>
          <w:rFonts w:ascii="Times New Roman" w:hAnsi="Times New Roman"/>
          <w:sz w:val="23"/>
          <w:szCs w:val="23"/>
        </w:rPr>
        <w:fldChar w:fldCharType="end"/>
      </w:r>
      <w:r w:rsidR="00D95DB0">
        <w:rPr>
          <w:rFonts w:ascii="Times New Roman" w:hAnsi="Times New Roman"/>
          <w:sz w:val="23"/>
          <w:szCs w:val="23"/>
        </w:rPr>
        <w:t>]</w:t>
      </w:r>
    </w:p>
    <w:p w:rsidR="00860FD4" w:rsidRPr="00135288" w:rsidRDefault="00D95DB0" w:rsidP="006C241A">
      <w:pPr>
        <w:pStyle w:val="ListParagraph"/>
        <w:numPr>
          <w:ilvl w:val="0"/>
          <w:numId w:val="33"/>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three-sided reciprocal dependence of the </w:t>
      </w:r>
      <w:r w:rsidR="00860FD4" w:rsidRPr="00135288">
        <w:rPr>
          <w:rFonts w:ascii="Times New Roman" w:hAnsi="Times New Roman"/>
          <w:sz w:val="23"/>
          <w:szCs w:val="23"/>
        </w:rPr>
        <w:t xml:space="preserve">hue, saturation and brightness of </w:t>
      </w:r>
      <w:r>
        <w:rPr>
          <w:rFonts w:ascii="Times New Roman" w:hAnsi="Times New Roman"/>
          <w:sz w:val="23"/>
          <w:szCs w:val="23"/>
        </w:rPr>
        <w:t>a color [</w:t>
      </w:r>
      <w:r>
        <w:rPr>
          <w:rFonts w:ascii="Times New Roman" w:hAnsi="Times New Roman"/>
          <w:sz w:val="23"/>
          <w:szCs w:val="23"/>
        </w:rPr>
        <w:fldChar w:fldCharType="begin"/>
      </w:r>
      <w:r>
        <w:rPr>
          <w:rFonts w:ascii="Times New Roman" w:hAnsi="Times New Roman"/>
          <w:sz w:val="23"/>
          <w:szCs w:val="23"/>
        </w:rPr>
        <w:instrText xml:space="preserve"> REF _Ref309157074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45</w:t>
      </w:r>
      <w:r>
        <w:rPr>
          <w:rFonts w:ascii="Times New Roman" w:hAnsi="Times New Roman"/>
          <w:sz w:val="23"/>
          <w:szCs w:val="23"/>
        </w:rPr>
        <w:fldChar w:fldCharType="end"/>
      </w:r>
      <w:r>
        <w:rPr>
          <w:rFonts w:ascii="Times New Roman" w:hAnsi="Times New Roman"/>
          <w:sz w:val="23"/>
          <w:szCs w:val="23"/>
        </w:rPr>
        <w:t>]</w:t>
      </w:r>
    </w:p>
    <w:p w:rsidR="00135288" w:rsidRPr="00D95DB0" w:rsidRDefault="00D95DB0" w:rsidP="006C241A">
      <w:pPr>
        <w:pStyle w:val="ListParagraph"/>
        <w:numPr>
          <w:ilvl w:val="0"/>
          <w:numId w:val="33"/>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three-sided reciprocal dependence of the </w:t>
      </w:r>
      <w:r w:rsidR="00860FD4" w:rsidRPr="00135288">
        <w:rPr>
          <w:rFonts w:ascii="Times New Roman" w:hAnsi="Times New Roman"/>
          <w:sz w:val="23"/>
          <w:szCs w:val="23"/>
        </w:rPr>
        <w:t xml:space="preserve">pitch, timbre and loudness of </w:t>
      </w:r>
      <w:r>
        <w:rPr>
          <w:rFonts w:ascii="Times New Roman" w:hAnsi="Times New Roman"/>
          <w:sz w:val="23"/>
          <w:szCs w:val="23"/>
        </w:rPr>
        <w:t>a tone [</w:t>
      </w:r>
      <w:r>
        <w:rPr>
          <w:rFonts w:ascii="Times New Roman" w:hAnsi="Times New Roman"/>
          <w:sz w:val="23"/>
          <w:szCs w:val="23"/>
        </w:rPr>
        <w:fldChar w:fldCharType="begin"/>
      </w:r>
      <w:r>
        <w:rPr>
          <w:rFonts w:ascii="Times New Roman" w:hAnsi="Times New Roman"/>
          <w:sz w:val="23"/>
          <w:szCs w:val="23"/>
        </w:rPr>
        <w:instrText xml:space="preserve"> REF _Ref309157074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45</w:t>
      </w:r>
      <w:r>
        <w:rPr>
          <w:rFonts w:ascii="Times New Roman" w:hAnsi="Times New Roman"/>
          <w:sz w:val="23"/>
          <w:szCs w:val="23"/>
        </w:rPr>
        <w:fldChar w:fldCharType="end"/>
      </w:r>
      <w:r>
        <w:rPr>
          <w:rFonts w:ascii="Times New Roman" w:hAnsi="Times New Roman"/>
          <w:sz w:val="23"/>
          <w:szCs w:val="23"/>
        </w:rPr>
        <w:t>]</w:t>
      </w:r>
    </w:p>
    <w:p w:rsidR="00860FD4" w:rsidRDefault="00860FD4" w:rsidP="006C241A">
      <w:pPr>
        <w:spacing w:beforeLines="1" w:before="2" w:afterLines="1" w:after="2" w:line="360" w:lineRule="auto"/>
        <w:jc w:val="both"/>
        <w:rPr>
          <w:rFonts w:ascii="Times New Roman" w:hAnsi="Times New Roman"/>
          <w:sz w:val="23"/>
          <w:szCs w:val="23"/>
        </w:rPr>
      </w:pPr>
    </w:p>
    <w:p w:rsidR="00860FD4" w:rsidRDefault="00860FD4" w:rsidP="006C241A">
      <w:pPr>
        <w:spacing w:beforeLines="1" w:before="2" w:line="360" w:lineRule="auto"/>
        <w:jc w:val="both"/>
        <w:rPr>
          <w:rFonts w:ascii="Times New Roman" w:hAnsi="Times New Roman"/>
          <w:sz w:val="23"/>
          <w:szCs w:val="23"/>
        </w:rPr>
      </w:pPr>
      <w:r>
        <w:rPr>
          <w:rFonts w:ascii="Times New Roman" w:hAnsi="Times New Roman"/>
          <w:sz w:val="23"/>
          <w:szCs w:val="23"/>
        </w:rPr>
        <w:lastRenderedPageBreak/>
        <w:t xml:space="preserve">Examples of </w:t>
      </w:r>
      <w:r w:rsidRPr="00135288">
        <w:rPr>
          <w:rFonts w:ascii="Times New Roman" w:hAnsi="Times New Roman"/>
          <w:b/>
          <w:sz w:val="23"/>
          <w:szCs w:val="23"/>
        </w:rPr>
        <w:t>reciprocal s-dependence</w:t>
      </w:r>
      <w:r>
        <w:rPr>
          <w:rFonts w:ascii="Times New Roman" w:hAnsi="Times New Roman"/>
          <w:sz w:val="23"/>
          <w:szCs w:val="23"/>
        </w:rPr>
        <w:t xml:space="preserve"> </w:t>
      </w:r>
      <w:r w:rsidR="00135288">
        <w:rPr>
          <w:rFonts w:ascii="Times New Roman" w:hAnsi="Times New Roman"/>
          <w:sz w:val="23"/>
          <w:szCs w:val="23"/>
        </w:rPr>
        <w:t xml:space="preserve">between </w:t>
      </w:r>
      <w:r w:rsidRPr="00135288">
        <w:rPr>
          <w:rFonts w:ascii="Times New Roman" w:hAnsi="Times New Roman"/>
          <w:i/>
          <w:sz w:val="23"/>
          <w:szCs w:val="23"/>
        </w:rPr>
        <w:t>occurrents</w:t>
      </w:r>
      <w:r>
        <w:rPr>
          <w:rFonts w:ascii="Times New Roman" w:hAnsi="Times New Roman"/>
          <w:sz w:val="23"/>
          <w:szCs w:val="23"/>
        </w:rPr>
        <w:t>:</w:t>
      </w:r>
    </w:p>
    <w:p w:rsidR="00135288" w:rsidRPr="00135288" w:rsidRDefault="00135288" w:rsidP="006C241A">
      <w:pPr>
        <w:pStyle w:val="ListParagraph"/>
        <w:numPr>
          <w:ilvl w:val="0"/>
          <w:numId w:val="34"/>
        </w:numPr>
        <w:spacing w:beforeLines="1" w:before="2" w:afterLines="1" w:after="2" w:line="360" w:lineRule="auto"/>
        <w:contextualSpacing w:val="0"/>
        <w:jc w:val="both"/>
        <w:rPr>
          <w:rFonts w:ascii="Times New Roman" w:hAnsi="Times New Roman"/>
          <w:b/>
          <w:sz w:val="23"/>
          <w:szCs w:val="23"/>
        </w:rPr>
      </w:pPr>
      <w:r>
        <w:rPr>
          <w:rFonts w:ascii="Times New Roman" w:hAnsi="Times New Roman"/>
          <w:sz w:val="23"/>
          <w:szCs w:val="23"/>
        </w:rPr>
        <w:t>a process of playing with the white pieces in a game of chess is reciprocally dependent on a process of playing with the black pieces</w:t>
      </w:r>
      <w:r w:rsidR="00D95DB0">
        <w:rPr>
          <w:rFonts w:ascii="Times New Roman" w:hAnsi="Times New Roman"/>
          <w:sz w:val="23"/>
          <w:szCs w:val="23"/>
        </w:rPr>
        <w:t xml:space="preserve"> in the same game of chess</w:t>
      </w:r>
    </w:p>
    <w:p w:rsidR="00135288" w:rsidRDefault="00B91DBF" w:rsidP="006C241A">
      <w:pPr>
        <w:pStyle w:val="ListParagraph"/>
        <w:numPr>
          <w:ilvl w:val="0"/>
          <w:numId w:val="34"/>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a </w:t>
      </w:r>
      <w:r w:rsidR="00724F2B" w:rsidRPr="00B91DBF">
        <w:rPr>
          <w:rFonts w:ascii="Times New Roman" w:hAnsi="Times New Roman"/>
          <w:sz w:val="23"/>
          <w:szCs w:val="23"/>
        </w:rPr>
        <w:t xml:space="preserve">process of </w:t>
      </w:r>
      <w:r w:rsidRPr="00B91DBF">
        <w:rPr>
          <w:rFonts w:ascii="Times New Roman" w:hAnsi="Times New Roman"/>
          <w:sz w:val="23"/>
          <w:szCs w:val="23"/>
        </w:rPr>
        <w:t xml:space="preserve">buying and </w:t>
      </w:r>
      <w:r>
        <w:rPr>
          <w:rFonts w:ascii="Times New Roman" w:hAnsi="Times New Roman"/>
          <w:sz w:val="23"/>
          <w:szCs w:val="23"/>
        </w:rPr>
        <w:t xml:space="preserve">the associated equal and opposite process of </w:t>
      </w:r>
      <w:r w:rsidRPr="00B91DBF">
        <w:rPr>
          <w:rFonts w:ascii="Times New Roman" w:hAnsi="Times New Roman"/>
          <w:sz w:val="23"/>
          <w:szCs w:val="23"/>
        </w:rPr>
        <w:t>selling</w:t>
      </w:r>
    </w:p>
    <w:p w:rsidR="00B91DBF" w:rsidRPr="00B91DBF" w:rsidRDefault="00B91DBF" w:rsidP="006C241A">
      <w:pPr>
        <w:pStyle w:val="ListParagraph"/>
        <w:numPr>
          <w:ilvl w:val="0"/>
          <w:numId w:val="34"/>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a process of increasing the volume of a body of gas at fixed temperature and the associated process of  decreasing the volume </w:t>
      </w:r>
    </w:p>
    <w:p w:rsidR="00135288" w:rsidRDefault="00135288" w:rsidP="006C241A">
      <w:pPr>
        <w:spacing w:line="360" w:lineRule="auto"/>
        <w:rPr>
          <w:rFonts w:ascii="Times New Roman" w:hAnsi="Times New Roman"/>
          <w:sz w:val="23"/>
          <w:szCs w:val="23"/>
        </w:rPr>
      </w:pPr>
    </w:p>
    <w:p w:rsidR="00135288" w:rsidRPr="00135288" w:rsidRDefault="00135288" w:rsidP="006C241A">
      <w:pPr>
        <w:spacing w:line="360" w:lineRule="auto"/>
        <w:rPr>
          <w:rFonts w:ascii="Times New Roman" w:hAnsi="Times New Roman"/>
          <w:sz w:val="23"/>
          <w:szCs w:val="23"/>
        </w:rPr>
      </w:pPr>
      <w:r>
        <w:rPr>
          <w:rFonts w:ascii="Times New Roman" w:hAnsi="Times New Roman"/>
          <w:sz w:val="23"/>
          <w:szCs w:val="23"/>
        </w:rPr>
        <w:t xml:space="preserve">Examples of </w:t>
      </w:r>
      <w:r w:rsidRPr="00135288">
        <w:rPr>
          <w:rFonts w:ascii="Times New Roman" w:hAnsi="Times New Roman"/>
          <w:b/>
          <w:sz w:val="23"/>
          <w:szCs w:val="23"/>
        </w:rPr>
        <w:t>one-sided s-dependence</w:t>
      </w:r>
      <w:r>
        <w:rPr>
          <w:rFonts w:ascii="Times New Roman" w:hAnsi="Times New Roman"/>
          <w:sz w:val="23"/>
          <w:szCs w:val="23"/>
        </w:rPr>
        <w:t xml:space="preserve"> of one </w:t>
      </w:r>
      <w:r w:rsidRPr="00135288">
        <w:rPr>
          <w:rFonts w:ascii="Times New Roman" w:hAnsi="Times New Roman"/>
          <w:i/>
          <w:sz w:val="23"/>
          <w:szCs w:val="23"/>
        </w:rPr>
        <w:t>occurrent</w:t>
      </w:r>
      <w:r>
        <w:rPr>
          <w:rFonts w:ascii="Times New Roman" w:hAnsi="Times New Roman"/>
          <w:sz w:val="23"/>
          <w:szCs w:val="23"/>
        </w:rPr>
        <w:t xml:space="preserve"> on another</w:t>
      </w:r>
      <w:r w:rsidRPr="00135288">
        <w:rPr>
          <w:rFonts w:ascii="Times New Roman" w:hAnsi="Times New Roman"/>
          <w:sz w:val="23"/>
          <w:szCs w:val="23"/>
        </w:rPr>
        <w:t xml:space="preserve"> </w:t>
      </w:r>
    </w:p>
    <w:p w:rsidR="00135288" w:rsidRPr="00135288" w:rsidRDefault="00135288" w:rsidP="006C241A">
      <w:pPr>
        <w:pStyle w:val="ListParagraph"/>
        <w:numPr>
          <w:ilvl w:val="0"/>
          <w:numId w:val="34"/>
        </w:numPr>
        <w:spacing w:beforeLines="1" w:before="2" w:afterLines="1" w:after="2" w:line="360" w:lineRule="auto"/>
        <w:contextualSpacing w:val="0"/>
        <w:jc w:val="both"/>
        <w:rPr>
          <w:rFonts w:ascii="Times New Roman" w:hAnsi="Times New Roman"/>
          <w:b/>
          <w:sz w:val="23"/>
          <w:szCs w:val="23"/>
        </w:rPr>
      </w:pPr>
      <w:r w:rsidRPr="00135288">
        <w:rPr>
          <w:rFonts w:ascii="Times New Roman" w:hAnsi="Times New Roman"/>
          <w:sz w:val="23"/>
          <w:szCs w:val="23"/>
        </w:rPr>
        <w:t xml:space="preserve">a </w:t>
      </w:r>
      <w:r w:rsidRPr="00135288">
        <w:rPr>
          <w:rFonts w:ascii="Times New Roman" w:hAnsi="Times New Roman"/>
          <w:i/>
          <w:sz w:val="23"/>
          <w:szCs w:val="23"/>
        </w:rPr>
        <w:t>process</w:t>
      </w:r>
      <w:r w:rsidRPr="00135288">
        <w:rPr>
          <w:rFonts w:ascii="Times New Roman" w:hAnsi="Times New Roman"/>
          <w:sz w:val="23"/>
          <w:szCs w:val="23"/>
        </w:rPr>
        <w:t xml:space="preserve"> of answering a question is dependent on a prior </w:t>
      </w:r>
      <w:r w:rsidRPr="00135288">
        <w:rPr>
          <w:rFonts w:ascii="Times New Roman" w:hAnsi="Times New Roman"/>
          <w:i/>
          <w:sz w:val="23"/>
          <w:szCs w:val="23"/>
        </w:rPr>
        <w:t>process</w:t>
      </w:r>
      <w:r w:rsidRPr="00135288">
        <w:rPr>
          <w:rFonts w:ascii="Times New Roman" w:hAnsi="Times New Roman"/>
          <w:sz w:val="23"/>
          <w:szCs w:val="23"/>
        </w:rPr>
        <w:t xml:space="preserve"> of asking a question</w:t>
      </w:r>
    </w:p>
    <w:p w:rsidR="00135288" w:rsidRPr="00135288" w:rsidRDefault="00135288" w:rsidP="006C241A">
      <w:pPr>
        <w:pStyle w:val="ListParagraph"/>
        <w:numPr>
          <w:ilvl w:val="0"/>
          <w:numId w:val="34"/>
        </w:numPr>
        <w:spacing w:line="360" w:lineRule="auto"/>
        <w:contextualSpacing w:val="0"/>
      </w:pPr>
      <w:r w:rsidRPr="00135288">
        <w:rPr>
          <w:rFonts w:ascii="Times New Roman" w:hAnsi="Times New Roman"/>
          <w:sz w:val="23"/>
          <w:szCs w:val="23"/>
        </w:rPr>
        <w:t xml:space="preserve">a </w:t>
      </w:r>
      <w:r w:rsidRPr="00135288">
        <w:rPr>
          <w:rFonts w:ascii="Times New Roman" w:hAnsi="Times New Roman"/>
          <w:i/>
          <w:sz w:val="23"/>
          <w:szCs w:val="23"/>
        </w:rPr>
        <w:t>process</w:t>
      </w:r>
      <w:r w:rsidRPr="00135288">
        <w:rPr>
          <w:rFonts w:ascii="Times New Roman" w:hAnsi="Times New Roman"/>
          <w:sz w:val="23"/>
          <w:szCs w:val="23"/>
        </w:rPr>
        <w:t xml:space="preserve"> of obeying a command is dependent on a prior </w:t>
      </w:r>
      <w:r w:rsidRPr="00135288">
        <w:rPr>
          <w:rFonts w:ascii="Times New Roman" w:hAnsi="Times New Roman"/>
          <w:i/>
          <w:sz w:val="23"/>
          <w:szCs w:val="23"/>
        </w:rPr>
        <w:t xml:space="preserve">process </w:t>
      </w:r>
      <w:r w:rsidRPr="00135288">
        <w:rPr>
          <w:rFonts w:ascii="Times New Roman" w:hAnsi="Times New Roman"/>
          <w:sz w:val="23"/>
          <w:szCs w:val="23"/>
        </w:rPr>
        <w:t>of issuing a command</w:t>
      </w:r>
    </w:p>
    <w:p w:rsidR="00135288" w:rsidRDefault="00135288" w:rsidP="006C241A">
      <w:pPr>
        <w:pStyle w:val="Heading2"/>
        <w:spacing w:line="360" w:lineRule="auto"/>
      </w:pPr>
    </w:p>
    <w:p w:rsidR="00144077" w:rsidRPr="009331CA" w:rsidRDefault="00365F37" w:rsidP="006C241A">
      <w:pPr>
        <w:pStyle w:val="Heading2"/>
        <w:spacing w:line="360" w:lineRule="auto"/>
      </w:pPr>
      <w:bookmarkStart w:id="5" w:name="_Toc309628565"/>
      <w:r>
        <w:t>2.1</w:t>
      </w:r>
      <w:r w:rsidR="00755698">
        <w:rPr>
          <w:i/>
        </w:rPr>
        <w:t xml:space="preserve"> Independent C</w:t>
      </w:r>
      <w:r w:rsidR="00921592" w:rsidRPr="00921592">
        <w:rPr>
          <w:i/>
        </w:rPr>
        <w:t>ontinuant</w:t>
      </w:r>
      <w:bookmarkEnd w:id="5"/>
    </w:p>
    <w:p w:rsidR="00F604ED" w:rsidRDefault="00F604ED" w:rsidP="006C241A">
      <w:pPr>
        <w:spacing w:beforeLines="1" w:before="2" w:afterLines="1" w:after="2" w:line="360" w:lineRule="auto"/>
        <w:rPr>
          <w:rFonts w:ascii="Times New Roman" w:hAnsi="Times New Roman"/>
          <w:i/>
          <w:sz w:val="23"/>
          <w:szCs w:val="23"/>
        </w:rPr>
      </w:pPr>
    </w:p>
    <w:p w:rsidR="00144077" w:rsidRPr="009331CA" w:rsidRDefault="00F604ED" w:rsidP="006C241A">
      <w:pPr>
        <w:spacing w:beforeLines="1" w:before="2" w:afterLines="1" w:after="2" w:line="360" w:lineRule="auto"/>
        <w:rPr>
          <w:rFonts w:ascii="Times New Roman" w:hAnsi="Times New Roman"/>
          <w:i/>
          <w:sz w:val="23"/>
          <w:szCs w:val="23"/>
        </w:rPr>
      </w:pPr>
      <w:r w:rsidRPr="009331CA">
        <w:rPr>
          <w:rFonts w:ascii="Times New Roman" w:hAnsi="Times New Roman"/>
          <w:i/>
          <w:sz w:val="23"/>
          <w:szCs w:val="23"/>
        </w:rPr>
        <w:t>A</w:t>
      </w:r>
      <w:r>
        <w:rPr>
          <w:rFonts w:ascii="Times New Roman" w:hAnsi="Times New Roman"/>
          <w:i/>
          <w:sz w:val="23"/>
          <w:szCs w:val="23"/>
        </w:rPr>
        <w:t xml:space="preserve"> </w:t>
      </w:r>
      <w:r w:rsidR="00144077"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00144077" w:rsidRPr="009331CA">
        <w:rPr>
          <w:rFonts w:ascii="Times New Roman" w:hAnsi="Times New Roman"/>
          <w:sz w:val="23"/>
          <w:szCs w:val="23"/>
        </w:rPr>
        <w:t xml:space="preserve"> =</w:t>
      </w:r>
      <w:r w:rsidR="00A2607B">
        <w:rPr>
          <w:rFonts w:ascii="Times New Roman" w:hAnsi="Times New Roman"/>
          <w:sz w:val="23"/>
          <w:szCs w:val="23"/>
        </w:rPr>
        <w:t xml:space="preserve"> </w:t>
      </w:r>
      <w:r w:rsidR="00541102">
        <w:rPr>
          <w:rFonts w:ascii="Times New Roman" w:hAnsi="Times New Roman"/>
          <w:sz w:val="23"/>
          <w:szCs w:val="23"/>
        </w:rPr>
        <w:t>D</w:t>
      </w:r>
      <w:r w:rsidR="00144077" w:rsidRPr="009331CA">
        <w:rPr>
          <w:rFonts w:ascii="Times New Roman" w:hAnsi="Times New Roman"/>
          <w:sz w:val="23"/>
          <w:szCs w:val="23"/>
        </w:rPr>
        <w:t xml:space="preserve">ef. </w:t>
      </w:r>
      <w:r w:rsidR="009D555C">
        <w:rPr>
          <w:rFonts w:ascii="Times New Roman" w:hAnsi="Times New Roman"/>
          <w:i/>
          <w:sz w:val="23"/>
          <w:szCs w:val="23"/>
        </w:rPr>
        <w:t xml:space="preserve">a </w:t>
      </w:r>
      <w:r w:rsidR="009D555C">
        <w:rPr>
          <w:rFonts w:ascii="Times New Roman" w:hAnsi="Times New Roman"/>
          <w:sz w:val="23"/>
          <w:szCs w:val="23"/>
        </w:rPr>
        <w:t xml:space="preserve">is a </w:t>
      </w:r>
      <w:r w:rsidR="00FB129B" w:rsidRPr="00FB129B">
        <w:rPr>
          <w:rFonts w:ascii="Times New Roman" w:hAnsi="Times New Roman"/>
          <w:i/>
          <w:sz w:val="23"/>
          <w:szCs w:val="23"/>
        </w:rPr>
        <w:t>continuant</w:t>
      </w:r>
      <w:r w:rsidR="009D555C">
        <w:rPr>
          <w:rFonts w:ascii="Times New Roman" w:hAnsi="Times New Roman"/>
          <w:sz w:val="23"/>
          <w:szCs w:val="23"/>
        </w:rPr>
        <w:t xml:space="preserve"> which is such that </w:t>
      </w:r>
      <w:r w:rsidR="00144077" w:rsidRPr="009331CA">
        <w:rPr>
          <w:rFonts w:ascii="Times New Roman" w:hAnsi="Times New Roman"/>
          <w:sz w:val="23"/>
          <w:szCs w:val="23"/>
        </w:rPr>
        <w:t xml:space="preserve">there is no </w:t>
      </w:r>
      <w:r w:rsidR="00144077" w:rsidRPr="009331CA">
        <w:rPr>
          <w:rFonts w:ascii="Times New Roman" w:hAnsi="Times New Roman"/>
          <w:i/>
          <w:sz w:val="23"/>
          <w:szCs w:val="23"/>
        </w:rPr>
        <w:t xml:space="preserve">b </w:t>
      </w:r>
      <w:r w:rsidR="00144077" w:rsidRPr="009331CA">
        <w:rPr>
          <w:rFonts w:ascii="Times New Roman" w:hAnsi="Times New Roman"/>
          <w:sz w:val="23"/>
          <w:szCs w:val="23"/>
        </w:rPr>
        <w:t xml:space="preserve">such that </w:t>
      </w:r>
      <w:r w:rsidR="00144077" w:rsidRPr="009331CA">
        <w:rPr>
          <w:rFonts w:ascii="Times New Roman" w:hAnsi="Times New Roman"/>
          <w:i/>
          <w:sz w:val="23"/>
          <w:szCs w:val="23"/>
        </w:rPr>
        <w:t xml:space="preserve">a </w:t>
      </w:r>
      <w:r w:rsidR="00144077" w:rsidRPr="009331CA">
        <w:rPr>
          <w:rFonts w:ascii="Times New Roman" w:hAnsi="Times New Roman"/>
          <w:b/>
          <w:sz w:val="23"/>
          <w:szCs w:val="23"/>
        </w:rPr>
        <w:t xml:space="preserve">s-depends on </w:t>
      </w:r>
      <w:r w:rsidR="00144077" w:rsidRPr="009331CA">
        <w:rPr>
          <w:rFonts w:ascii="Times New Roman" w:hAnsi="Times New Roman"/>
          <w:i/>
          <w:sz w:val="23"/>
          <w:szCs w:val="23"/>
        </w:rPr>
        <w:t xml:space="preserve">b </w:t>
      </w:r>
    </w:p>
    <w:p w:rsidR="00E45547" w:rsidRPr="009331CA" w:rsidRDefault="00E45547" w:rsidP="006C241A">
      <w:pPr>
        <w:spacing w:beforeLines="1" w:before="2" w:afterLines="1" w:after="2" w:line="360" w:lineRule="auto"/>
        <w:rPr>
          <w:rFonts w:ascii="Times New Roman" w:hAnsi="Times New Roman"/>
          <w:sz w:val="20"/>
          <w:szCs w:val="20"/>
        </w:rPr>
      </w:pPr>
    </w:p>
    <w:p w:rsidR="00E45547" w:rsidRPr="009331CA" w:rsidRDefault="00F93648"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E45547" w:rsidRPr="009331CA">
        <w:rPr>
          <w:rFonts w:ascii="Times New Roman" w:hAnsi="Times New Roman"/>
          <w:sz w:val="23"/>
          <w:szCs w:val="23"/>
        </w:rPr>
        <w:t>xamples: an atom, a molecul</w:t>
      </w:r>
      <w:r w:rsidR="004B5C97">
        <w:rPr>
          <w:rFonts w:ascii="Times New Roman" w:hAnsi="Times New Roman"/>
          <w:sz w:val="23"/>
          <w:szCs w:val="23"/>
        </w:rPr>
        <w:t>e, an organism, a heart</w:t>
      </w:r>
      <w:r w:rsidR="00D95DB0">
        <w:rPr>
          <w:rFonts w:ascii="Times New Roman" w:hAnsi="Times New Roman"/>
          <w:sz w:val="23"/>
          <w:szCs w:val="23"/>
        </w:rPr>
        <w:t xml:space="preserve">, </w:t>
      </w:r>
      <w:r w:rsidR="00E45547" w:rsidRPr="009331CA">
        <w:rPr>
          <w:rFonts w:ascii="Times New Roman" w:hAnsi="Times New Roman"/>
          <w:sz w:val="23"/>
          <w:szCs w:val="23"/>
        </w:rPr>
        <w:t xml:space="preserve">a chair, the bottom right portion of a human torso, a leg; </w:t>
      </w:r>
      <w:r w:rsidR="00921592">
        <w:rPr>
          <w:rFonts w:ascii="Times New Roman" w:hAnsi="Times New Roman"/>
          <w:sz w:val="23"/>
          <w:szCs w:val="23"/>
        </w:rPr>
        <w:t xml:space="preserve">the interior of your </w:t>
      </w:r>
      <w:r w:rsidR="00E45547" w:rsidRPr="009331CA">
        <w:rPr>
          <w:rFonts w:ascii="Times New Roman" w:hAnsi="Times New Roman"/>
          <w:sz w:val="23"/>
          <w:szCs w:val="23"/>
        </w:rPr>
        <w:t>mouth</w:t>
      </w:r>
      <w:r w:rsidR="00921592">
        <w:rPr>
          <w:rFonts w:ascii="Times New Roman" w:hAnsi="Times New Roman"/>
          <w:sz w:val="23"/>
          <w:szCs w:val="23"/>
        </w:rPr>
        <w:t>; a spatial region</w:t>
      </w:r>
      <w:r w:rsidR="00D95DB0">
        <w:rPr>
          <w:rFonts w:ascii="Times New Roman" w:hAnsi="Times New Roman"/>
          <w:sz w:val="23"/>
          <w:szCs w:val="23"/>
        </w:rPr>
        <w:t xml:space="preserve">; an orchestra. </w:t>
      </w:r>
    </w:p>
    <w:p w:rsidR="00E45547" w:rsidRDefault="00E45547" w:rsidP="006C241A">
      <w:pPr>
        <w:spacing w:beforeLines="1" w:before="2" w:afterLines="1" w:after="2" w:line="360" w:lineRule="auto"/>
        <w:rPr>
          <w:rFonts w:ascii="Times New Roman" w:hAnsi="Times New Roman"/>
          <w:b/>
          <w:sz w:val="23"/>
          <w:szCs w:val="23"/>
          <w:u w:val="single"/>
        </w:rPr>
      </w:pPr>
    </w:p>
    <w:p w:rsidR="00620663" w:rsidRDefault="0062066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Note that the use of ‘of’ here (as in: ‘interior </w:t>
      </w:r>
      <w:r>
        <w:rPr>
          <w:rFonts w:ascii="Times New Roman" w:hAnsi="Times New Roman"/>
          <w:i/>
          <w:sz w:val="23"/>
          <w:szCs w:val="23"/>
        </w:rPr>
        <w:t xml:space="preserve">of </w:t>
      </w:r>
      <w:r>
        <w:rPr>
          <w:rFonts w:ascii="Times New Roman" w:hAnsi="Times New Roman"/>
          <w:sz w:val="23"/>
          <w:szCs w:val="23"/>
        </w:rPr>
        <w:t xml:space="preserve">your mouth’) does not indicate </w:t>
      </w:r>
      <w:r w:rsidRPr="00D95DB0">
        <w:rPr>
          <w:rFonts w:ascii="Times New Roman" w:hAnsi="Times New Roman"/>
          <w:b/>
          <w:sz w:val="23"/>
          <w:szCs w:val="23"/>
        </w:rPr>
        <w:t>s-dependence</w:t>
      </w:r>
      <w:r>
        <w:rPr>
          <w:rFonts w:ascii="Times New Roman" w:hAnsi="Times New Roman"/>
          <w:sz w:val="23"/>
          <w:szCs w:val="23"/>
        </w:rPr>
        <w:t xml:space="preserve">. </w:t>
      </w:r>
      <w:r w:rsidR="00D95DB0">
        <w:rPr>
          <w:rFonts w:ascii="Times New Roman" w:hAnsi="Times New Roman"/>
          <w:b/>
          <w:sz w:val="23"/>
          <w:szCs w:val="23"/>
        </w:rPr>
        <w:t>S</w:t>
      </w:r>
      <w:r w:rsidR="00D95DB0" w:rsidRPr="00D95DB0">
        <w:rPr>
          <w:rFonts w:ascii="Times New Roman" w:hAnsi="Times New Roman"/>
          <w:b/>
          <w:sz w:val="23"/>
          <w:szCs w:val="23"/>
        </w:rPr>
        <w:t>-dependence</w:t>
      </w:r>
      <w:r w:rsidR="00D95DB0">
        <w:rPr>
          <w:rFonts w:ascii="Times New Roman" w:hAnsi="Times New Roman"/>
          <w:sz w:val="23"/>
          <w:szCs w:val="23"/>
        </w:rPr>
        <w:t xml:space="preserve"> </w:t>
      </w:r>
      <w:r>
        <w:rPr>
          <w:rFonts w:ascii="Times New Roman" w:hAnsi="Times New Roman"/>
          <w:sz w:val="23"/>
          <w:szCs w:val="23"/>
        </w:rPr>
        <w:t xml:space="preserve">holds only where </w:t>
      </w:r>
      <w:r w:rsidR="0064627E">
        <w:rPr>
          <w:rFonts w:ascii="Times New Roman" w:hAnsi="Times New Roman"/>
          <w:sz w:val="23"/>
          <w:szCs w:val="23"/>
        </w:rPr>
        <w:t xml:space="preserve">the s-dependent </w:t>
      </w:r>
      <w:r>
        <w:rPr>
          <w:rFonts w:ascii="Times New Roman" w:hAnsi="Times New Roman"/>
          <w:sz w:val="23"/>
          <w:szCs w:val="23"/>
        </w:rPr>
        <w:t xml:space="preserve">entity </w:t>
      </w:r>
      <w:r w:rsidR="0064627E">
        <w:rPr>
          <w:rFonts w:ascii="Times New Roman" w:hAnsi="Times New Roman"/>
          <w:sz w:val="23"/>
          <w:szCs w:val="23"/>
        </w:rPr>
        <w:t>or entities involved have what was traditionally referred to as a ‘lesser degree of being’ than the associated independent continuant bearers (as a color has a lesser degree of being than a colored thing).</w:t>
      </w:r>
    </w:p>
    <w:p w:rsidR="00620663" w:rsidRPr="00620663" w:rsidRDefault="00620663" w:rsidP="006C241A">
      <w:pPr>
        <w:spacing w:beforeLines="1" w:before="2" w:afterLines="1" w:after="2" w:line="360" w:lineRule="auto"/>
        <w:rPr>
          <w:rFonts w:ascii="Times New Roman" w:hAnsi="Times New Roman"/>
          <w:sz w:val="23"/>
          <w:szCs w:val="23"/>
        </w:rPr>
      </w:pPr>
    </w:p>
    <w:p w:rsidR="00E45547" w:rsidRPr="00E45547" w:rsidRDefault="00E4554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Axiom: Every</w:t>
      </w:r>
      <w:r w:rsidR="00921592" w:rsidRPr="00921592">
        <w:rPr>
          <w:rFonts w:ascii="Times New Roman" w:hAnsi="Times New Roman"/>
          <w:i/>
          <w:sz w:val="23"/>
          <w:szCs w:val="23"/>
        </w:rPr>
        <w:t xml:space="preserve"> independent continuant</w:t>
      </w:r>
      <w:r w:rsidR="00620663">
        <w:rPr>
          <w:rFonts w:ascii="Times New Roman" w:hAnsi="Times New Roman"/>
          <w:i/>
          <w:sz w:val="23"/>
          <w:szCs w:val="23"/>
        </w:rPr>
        <w:t xml:space="preserve"> </w:t>
      </w:r>
      <w:r>
        <w:rPr>
          <w:rFonts w:ascii="Times New Roman" w:hAnsi="Times New Roman"/>
          <w:sz w:val="23"/>
          <w:szCs w:val="23"/>
        </w:rPr>
        <w:t>is such that there are</w:t>
      </w:r>
      <w:r w:rsidR="00465C17" w:rsidRPr="00465C17">
        <w:rPr>
          <w:rFonts w:ascii="Times New Roman" w:hAnsi="Times New Roman"/>
          <w:i/>
          <w:sz w:val="23"/>
          <w:szCs w:val="23"/>
        </w:rPr>
        <w:t xml:space="preserve"> entities</w:t>
      </w:r>
      <w:r w:rsidR="00A2607B">
        <w:rPr>
          <w:rFonts w:ascii="Times New Roman" w:hAnsi="Times New Roman"/>
          <w:i/>
          <w:sz w:val="23"/>
          <w:szCs w:val="23"/>
        </w:rPr>
        <w:t xml:space="preserve"> </w:t>
      </w:r>
      <w:r>
        <w:rPr>
          <w:rFonts w:ascii="Times New Roman" w:hAnsi="Times New Roman"/>
          <w:sz w:val="23"/>
          <w:szCs w:val="23"/>
        </w:rPr>
        <w:t xml:space="preserve">which </w:t>
      </w:r>
      <w:r w:rsidRPr="00E45547">
        <w:rPr>
          <w:rFonts w:ascii="Times New Roman" w:hAnsi="Times New Roman"/>
          <w:b/>
          <w:sz w:val="23"/>
          <w:szCs w:val="23"/>
        </w:rPr>
        <w:t>inhere</w:t>
      </w:r>
      <w:r w:rsidR="00A2607B">
        <w:rPr>
          <w:rFonts w:ascii="Times New Roman" w:hAnsi="Times New Roman"/>
          <w:b/>
          <w:sz w:val="23"/>
          <w:szCs w:val="23"/>
        </w:rPr>
        <w:t xml:space="preserve"> </w:t>
      </w:r>
      <w:r>
        <w:rPr>
          <w:rFonts w:ascii="Times New Roman" w:hAnsi="Times New Roman"/>
          <w:sz w:val="23"/>
          <w:szCs w:val="23"/>
        </w:rPr>
        <w:t>in it.</w:t>
      </w:r>
    </w:p>
    <w:p w:rsidR="0064627E" w:rsidRDefault="0064627E" w:rsidP="006C241A">
      <w:pPr>
        <w:spacing w:beforeLines="1" w:before="2" w:afterLines="1" w:after="2" w:line="360" w:lineRule="auto"/>
        <w:rPr>
          <w:rFonts w:ascii="Times New Roman" w:hAnsi="Times New Roman"/>
          <w:sz w:val="23"/>
          <w:szCs w:val="23"/>
        </w:rPr>
      </w:pPr>
    </w:p>
    <w:p w:rsidR="004A05A1" w:rsidRDefault="004A05A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Examples: qualities, dispositions, processes.</w:t>
      </w:r>
    </w:p>
    <w:p w:rsidR="004A05A1" w:rsidRDefault="004A05A1" w:rsidP="006C241A">
      <w:pPr>
        <w:spacing w:beforeLines="1" w:before="2" w:afterLines="1" w:after="2" w:line="360" w:lineRule="auto"/>
        <w:rPr>
          <w:rFonts w:ascii="Times New Roman" w:hAnsi="Times New Roman"/>
          <w:sz w:val="23"/>
          <w:szCs w:val="23"/>
        </w:rPr>
      </w:pPr>
    </w:p>
    <w:p w:rsidR="00E45547" w:rsidRDefault="00921592" w:rsidP="006C241A">
      <w:pPr>
        <w:spacing w:beforeLines="1" w:before="2" w:afterLines="1" w:after="2" w:line="360" w:lineRule="auto"/>
        <w:rPr>
          <w:rFonts w:ascii="Times New Roman" w:hAnsi="Times New Roman"/>
          <w:sz w:val="23"/>
          <w:szCs w:val="23"/>
        </w:rPr>
      </w:pPr>
      <w:r>
        <w:rPr>
          <w:rFonts w:ascii="Times New Roman" w:hAnsi="Times New Roman"/>
          <w:sz w:val="23"/>
          <w:szCs w:val="23"/>
        </w:rPr>
        <w:t>Subtypes of</w:t>
      </w:r>
      <w:r w:rsidRPr="00921592">
        <w:rPr>
          <w:rFonts w:ascii="Times New Roman" w:hAnsi="Times New Roman"/>
          <w:i/>
          <w:sz w:val="23"/>
          <w:szCs w:val="23"/>
        </w:rPr>
        <w:t xml:space="preserve"> independent continuant</w:t>
      </w:r>
      <w:r w:rsidR="0064627E">
        <w:rPr>
          <w:rFonts w:ascii="Times New Roman" w:hAnsi="Times New Roman"/>
          <w:sz w:val="23"/>
          <w:szCs w:val="23"/>
        </w:rPr>
        <w:t>:</w:t>
      </w:r>
    </w:p>
    <w:p w:rsidR="00921592" w:rsidRDefault="00921592" w:rsidP="006C241A">
      <w:pPr>
        <w:spacing w:beforeLines="1" w:before="2" w:afterLines="1" w:after="2" w:line="360" w:lineRule="auto"/>
        <w:rPr>
          <w:rFonts w:ascii="Times New Roman" w:hAnsi="Times New Roman"/>
          <w:sz w:val="23"/>
          <w:szCs w:val="23"/>
        </w:rPr>
      </w:pP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lastRenderedPageBreak/>
        <w:tab/>
      </w:r>
      <w:r w:rsidRPr="00921592">
        <w:rPr>
          <w:rFonts w:ascii="Times New Roman" w:hAnsi="Times New Roman"/>
          <w:i/>
          <w:iCs/>
          <w:sz w:val="23"/>
        </w:rPr>
        <w:tab/>
      </w:r>
      <w:proofErr w:type="gramStart"/>
      <w:r w:rsidRPr="00921592">
        <w:rPr>
          <w:rFonts w:ascii="Times New Roman" w:hAnsi="Times New Roman"/>
          <w:bCs/>
          <w:i/>
          <w:iCs/>
          <w:sz w:val="23"/>
        </w:rPr>
        <w:t>material</w:t>
      </w:r>
      <w:proofErr w:type="gramEnd"/>
      <w:r w:rsidRPr="00921592">
        <w:rPr>
          <w:rFonts w:ascii="Times New Roman" w:hAnsi="Times New Roman"/>
          <w:bCs/>
          <w:i/>
          <w:iCs/>
          <w:sz w:val="23"/>
        </w:rPr>
        <w:t xml:space="preserve"> entity</w:t>
      </w:r>
    </w:p>
    <w:p w:rsidR="00921592" w:rsidRPr="00921592" w:rsidRDefault="00921592" w:rsidP="006C241A">
      <w:pPr>
        <w:spacing w:after="0" w:line="360" w:lineRule="auto"/>
        <w:ind w:left="2160"/>
        <w:rPr>
          <w:rFonts w:ascii="Times New Roman" w:hAnsi="Times New Roman"/>
          <w:i/>
          <w:sz w:val="23"/>
        </w:rPr>
      </w:pPr>
      <w:proofErr w:type="gramStart"/>
      <w:r w:rsidRPr="00921592">
        <w:rPr>
          <w:rFonts w:ascii="Times New Roman" w:hAnsi="Times New Roman"/>
          <w:bCs/>
          <w:i/>
          <w:iCs/>
          <w:sz w:val="23"/>
        </w:rPr>
        <w:t>object</w:t>
      </w:r>
      <w:proofErr w:type="gramEnd"/>
    </w:p>
    <w:p w:rsidR="00921592" w:rsidRPr="00921592" w:rsidRDefault="00921592" w:rsidP="006C241A">
      <w:pPr>
        <w:spacing w:after="0" w:line="360" w:lineRule="auto"/>
        <w:ind w:left="2160"/>
        <w:rPr>
          <w:rFonts w:ascii="Times New Roman" w:hAnsi="Times New Roman"/>
          <w:bCs/>
          <w:i/>
          <w:iCs/>
          <w:sz w:val="23"/>
        </w:rPr>
      </w:pPr>
      <w:proofErr w:type="gramStart"/>
      <w:r w:rsidRPr="00921592">
        <w:rPr>
          <w:rFonts w:ascii="Times New Roman" w:hAnsi="Times New Roman"/>
          <w:bCs/>
          <w:i/>
          <w:iCs/>
          <w:sz w:val="23"/>
        </w:rPr>
        <w:t>fiat</w:t>
      </w:r>
      <w:proofErr w:type="gramEnd"/>
      <w:r w:rsidRPr="00921592">
        <w:rPr>
          <w:rFonts w:ascii="Times New Roman" w:hAnsi="Times New Roman"/>
          <w:bCs/>
          <w:i/>
          <w:iCs/>
          <w:sz w:val="23"/>
        </w:rPr>
        <w:t xml:space="preserve"> object part </w:t>
      </w:r>
    </w:p>
    <w:p w:rsidR="00921592" w:rsidRPr="00921592" w:rsidRDefault="00921592" w:rsidP="006C241A">
      <w:pPr>
        <w:spacing w:after="0" w:line="360" w:lineRule="auto"/>
        <w:rPr>
          <w:rFonts w:ascii="Times New Roman" w:hAnsi="Times New Roman"/>
          <w:bCs/>
          <w:i/>
          <w:iCs/>
          <w:sz w:val="23"/>
        </w:rPr>
      </w:pPr>
      <w:r w:rsidRPr="00921592">
        <w:rPr>
          <w:rFonts w:ascii="Times New Roman" w:hAnsi="Times New Roman"/>
          <w:bCs/>
          <w:i/>
          <w:iCs/>
          <w:sz w:val="23"/>
        </w:rPr>
        <w:tab/>
      </w:r>
      <w:r w:rsidRPr="00921592">
        <w:rPr>
          <w:rFonts w:ascii="Times New Roman" w:hAnsi="Times New Roman"/>
          <w:bCs/>
          <w:i/>
          <w:iCs/>
          <w:sz w:val="23"/>
        </w:rPr>
        <w:tab/>
      </w:r>
      <w:r w:rsidRPr="00921592">
        <w:rPr>
          <w:rFonts w:ascii="Times New Roman" w:hAnsi="Times New Roman"/>
          <w:bCs/>
          <w:i/>
          <w:iCs/>
          <w:sz w:val="23"/>
        </w:rPr>
        <w:tab/>
      </w:r>
      <w:proofErr w:type="gramStart"/>
      <w:r w:rsidRPr="00921592">
        <w:rPr>
          <w:rFonts w:ascii="Times New Roman" w:hAnsi="Times New Roman"/>
          <w:bCs/>
          <w:i/>
          <w:iCs/>
          <w:sz w:val="23"/>
        </w:rPr>
        <w:t>object</w:t>
      </w:r>
      <w:proofErr w:type="gramEnd"/>
      <w:r w:rsidRPr="00921592">
        <w:rPr>
          <w:rFonts w:ascii="Times New Roman" w:hAnsi="Times New Roman"/>
          <w:bCs/>
          <w:i/>
          <w:iCs/>
          <w:sz w:val="23"/>
        </w:rPr>
        <w:t xml:space="preserve"> aggregate</w:t>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6C241A">
      <w:pPr>
        <w:spacing w:after="0" w:line="360" w:lineRule="auto"/>
        <w:rPr>
          <w:rFonts w:ascii="Times New Roman" w:hAnsi="Times New Roman"/>
          <w:i/>
          <w:iCs/>
          <w:sz w:val="23"/>
        </w:rPr>
      </w:pP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immaterial</w:t>
      </w:r>
      <w:proofErr w:type="gramEnd"/>
      <w:r w:rsidRPr="00921592">
        <w:rPr>
          <w:rFonts w:ascii="Times New Roman" w:hAnsi="Times New Roman"/>
          <w:i/>
          <w:iCs/>
          <w:sz w:val="23"/>
        </w:rPr>
        <w:t xml:space="preserve"> entity</w:t>
      </w:r>
    </w:p>
    <w:p w:rsidR="00921592" w:rsidRPr="00921592" w:rsidRDefault="00AD530B" w:rsidP="006C241A">
      <w:pPr>
        <w:spacing w:after="0" w:line="360" w:lineRule="auto"/>
        <w:ind w:left="1440" w:firstLine="720"/>
        <w:rPr>
          <w:rFonts w:ascii="Times New Roman" w:hAnsi="Times New Roman"/>
          <w:bCs/>
          <w:i/>
          <w:iCs/>
          <w:sz w:val="23"/>
        </w:rPr>
      </w:pPr>
      <w:proofErr w:type="gramStart"/>
      <w:r>
        <w:rPr>
          <w:rFonts w:ascii="Times New Roman" w:hAnsi="Times New Roman"/>
          <w:bCs/>
          <w:i/>
          <w:iCs/>
          <w:sz w:val="23"/>
        </w:rPr>
        <w:t>continuant</w:t>
      </w:r>
      <w:proofErr w:type="gramEnd"/>
      <w:r>
        <w:rPr>
          <w:rFonts w:ascii="Times New Roman" w:hAnsi="Times New Roman"/>
          <w:bCs/>
          <w:i/>
          <w:iCs/>
          <w:sz w:val="23"/>
        </w:rPr>
        <w:t xml:space="preserve"> fiat boundary</w:t>
      </w:r>
    </w:p>
    <w:p w:rsidR="00921592" w:rsidRPr="00921592" w:rsidRDefault="00921592" w:rsidP="006C241A">
      <w:pPr>
        <w:spacing w:after="0" w:line="360" w:lineRule="auto"/>
        <w:ind w:left="2880"/>
        <w:rPr>
          <w:rFonts w:ascii="Times New Roman" w:hAnsi="Times New Roman"/>
          <w:i/>
          <w:sz w:val="23"/>
        </w:rPr>
      </w:pPr>
      <w:proofErr w:type="gramStart"/>
      <w:r w:rsidRPr="00921592">
        <w:rPr>
          <w:rFonts w:ascii="Times New Roman" w:hAnsi="Times New Roman"/>
          <w:i/>
          <w:iCs/>
          <w:sz w:val="23"/>
        </w:rPr>
        <w:t>zero-dimensional</w:t>
      </w:r>
      <w:proofErr w:type="gramEnd"/>
      <w:r w:rsidRPr="00921592">
        <w:rPr>
          <w:rFonts w:ascii="Times New Roman" w:hAnsi="Times New Roman"/>
          <w:i/>
          <w:iCs/>
          <w:sz w:val="23"/>
        </w:rPr>
        <w:t xml:space="preserve"> </w:t>
      </w:r>
      <w:r w:rsidR="00AD530B">
        <w:rPr>
          <w:rFonts w:ascii="Times New Roman" w:hAnsi="Times New Roman"/>
          <w:i/>
          <w:iCs/>
          <w:sz w:val="23"/>
        </w:rPr>
        <w:t>continuant fiat boundary</w:t>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one-dimensional</w:t>
      </w:r>
      <w:proofErr w:type="gramEnd"/>
      <w:r w:rsidRPr="00921592">
        <w:rPr>
          <w:rFonts w:ascii="Times New Roman" w:hAnsi="Times New Roman"/>
          <w:i/>
          <w:iCs/>
          <w:sz w:val="23"/>
        </w:rPr>
        <w:t xml:space="preserve"> </w:t>
      </w:r>
      <w:r w:rsidR="00AD530B">
        <w:rPr>
          <w:rFonts w:ascii="Times New Roman" w:hAnsi="Times New Roman"/>
          <w:i/>
          <w:iCs/>
          <w:sz w:val="23"/>
        </w:rPr>
        <w:t>continuant fiat boundary</w:t>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two-dimensional</w:t>
      </w:r>
      <w:proofErr w:type="gramEnd"/>
      <w:r w:rsidRPr="00921592">
        <w:rPr>
          <w:rFonts w:ascii="Times New Roman" w:hAnsi="Times New Roman"/>
          <w:i/>
          <w:iCs/>
          <w:sz w:val="23"/>
        </w:rPr>
        <w:t xml:space="preserve"> </w:t>
      </w:r>
      <w:r w:rsidR="00AD530B">
        <w:rPr>
          <w:rFonts w:ascii="Times New Roman" w:hAnsi="Times New Roman"/>
          <w:i/>
          <w:iCs/>
          <w:sz w:val="23"/>
        </w:rPr>
        <w:t>continuant fiat boundary</w:t>
      </w:r>
    </w:p>
    <w:p w:rsidR="00921592" w:rsidRPr="00921592" w:rsidRDefault="00921592" w:rsidP="006C241A">
      <w:pPr>
        <w:spacing w:after="0" w:line="360" w:lineRule="auto"/>
        <w:ind w:left="1440" w:firstLine="720"/>
        <w:rPr>
          <w:rFonts w:ascii="Times New Roman" w:hAnsi="Times New Roman"/>
          <w:i/>
          <w:sz w:val="23"/>
        </w:rPr>
      </w:pPr>
      <w:proofErr w:type="gramStart"/>
      <w:r w:rsidRPr="00921592">
        <w:rPr>
          <w:rFonts w:ascii="Times New Roman" w:hAnsi="Times New Roman"/>
          <w:i/>
          <w:iCs/>
          <w:sz w:val="23"/>
        </w:rPr>
        <w:t>site</w:t>
      </w:r>
      <w:proofErr w:type="gramEnd"/>
    </w:p>
    <w:p w:rsidR="00921592" w:rsidRPr="00921592" w:rsidRDefault="00921592" w:rsidP="006C241A">
      <w:pPr>
        <w:spacing w:after="0" w:line="360" w:lineRule="auto"/>
        <w:ind w:left="1440" w:firstLine="720"/>
        <w:rPr>
          <w:rFonts w:ascii="Times New Roman" w:hAnsi="Times New Roman"/>
          <w:i/>
          <w:sz w:val="23"/>
        </w:rPr>
      </w:pPr>
      <w:proofErr w:type="gramStart"/>
      <w:r w:rsidRPr="00921592">
        <w:rPr>
          <w:rFonts w:ascii="Times New Roman" w:hAnsi="Times New Roman"/>
          <w:i/>
          <w:iCs/>
          <w:sz w:val="23"/>
        </w:rPr>
        <w:t>spatial</w:t>
      </w:r>
      <w:proofErr w:type="gramEnd"/>
      <w:r w:rsidRPr="00921592">
        <w:rPr>
          <w:rFonts w:ascii="Times New Roman" w:hAnsi="Times New Roman"/>
          <w:i/>
          <w:iCs/>
          <w:sz w:val="23"/>
        </w:rPr>
        <w:t xml:space="preserve"> region</w:t>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zero-dimensional</w:t>
      </w:r>
      <w:proofErr w:type="gramEnd"/>
      <w:r w:rsidRPr="00921592">
        <w:rPr>
          <w:rFonts w:ascii="Times New Roman" w:hAnsi="Times New Roman"/>
          <w:i/>
          <w:iCs/>
          <w:sz w:val="23"/>
        </w:rPr>
        <w:t xml:space="preserve"> region</w:t>
      </w:r>
      <w:r w:rsidRPr="00921592">
        <w:rPr>
          <w:rFonts w:ascii="Times New Roman" w:hAnsi="Times New Roman"/>
          <w:i/>
          <w:iCs/>
          <w:sz w:val="23"/>
        </w:rPr>
        <w:tab/>
      </w:r>
      <w:r w:rsidRPr="00921592">
        <w:rPr>
          <w:rFonts w:ascii="Times New Roman" w:hAnsi="Times New Roman"/>
          <w:i/>
          <w:iCs/>
          <w:sz w:val="23"/>
        </w:rPr>
        <w:tab/>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one-dimensional</w:t>
      </w:r>
      <w:proofErr w:type="gramEnd"/>
      <w:r w:rsidRPr="00921592">
        <w:rPr>
          <w:rFonts w:ascii="Times New Roman" w:hAnsi="Times New Roman"/>
          <w:i/>
          <w:iCs/>
          <w:sz w:val="23"/>
        </w:rPr>
        <w:t xml:space="preserve"> region</w:t>
      </w:r>
    </w:p>
    <w:p w:rsidR="00921592" w:rsidRPr="00921592" w:rsidRDefault="00921592" w:rsidP="006C241A">
      <w:pPr>
        <w:spacing w:after="0" w:line="360" w:lineRule="auto"/>
        <w:rPr>
          <w:rFonts w:ascii="Times New Roman" w:hAnsi="Times New Roman"/>
          <w:i/>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two-dimensional</w:t>
      </w:r>
      <w:proofErr w:type="gramEnd"/>
      <w:r w:rsidRPr="00921592">
        <w:rPr>
          <w:rFonts w:ascii="Times New Roman" w:hAnsi="Times New Roman"/>
          <w:i/>
          <w:iCs/>
          <w:sz w:val="23"/>
        </w:rPr>
        <w:t xml:space="preserve"> region</w:t>
      </w:r>
    </w:p>
    <w:p w:rsidR="00921592" w:rsidRDefault="00921592" w:rsidP="006C241A">
      <w:pPr>
        <w:spacing w:after="0" w:line="360" w:lineRule="auto"/>
        <w:rPr>
          <w:rFonts w:ascii="Times New Roman" w:hAnsi="Times New Roman"/>
          <w:i/>
          <w:iCs/>
          <w:sz w:val="23"/>
        </w:rPr>
      </w:pP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r w:rsidRPr="00921592">
        <w:rPr>
          <w:rFonts w:ascii="Times New Roman" w:hAnsi="Times New Roman"/>
          <w:i/>
          <w:iCs/>
          <w:sz w:val="23"/>
        </w:rPr>
        <w:tab/>
      </w:r>
      <w:proofErr w:type="gramStart"/>
      <w:r w:rsidRPr="00921592">
        <w:rPr>
          <w:rFonts w:ascii="Times New Roman" w:hAnsi="Times New Roman"/>
          <w:i/>
          <w:iCs/>
          <w:sz w:val="23"/>
        </w:rPr>
        <w:t>three-dimensional</w:t>
      </w:r>
      <w:proofErr w:type="gramEnd"/>
      <w:r w:rsidRPr="00921592">
        <w:rPr>
          <w:rFonts w:ascii="Times New Roman" w:hAnsi="Times New Roman"/>
          <w:i/>
          <w:iCs/>
          <w:sz w:val="23"/>
        </w:rPr>
        <w:t xml:space="preserve"> region</w:t>
      </w:r>
    </w:p>
    <w:p w:rsidR="00047E4F" w:rsidRPr="00921592" w:rsidRDefault="00047E4F" w:rsidP="006C241A">
      <w:pPr>
        <w:spacing w:line="360" w:lineRule="auto"/>
        <w:rPr>
          <w:rFonts w:ascii="Times New Roman" w:hAnsi="Times New Roman"/>
          <w:i/>
          <w:iCs/>
          <w:sz w:val="23"/>
        </w:rPr>
      </w:pPr>
    </w:p>
    <w:p w:rsidR="00B54835" w:rsidRPr="00B54835" w:rsidRDefault="00365F37" w:rsidP="006C241A">
      <w:pPr>
        <w:pStyle w:val="Heading3"/>
        <w:spacing w:line="360" w:lineRule="auto"/>
        <w:rPr>
          <w:sz w:val="23"/>
        </w:rPr>
      </w:pPr>
      <w:bookmarkStart w:id="6" w:name="_Toc309628566"/>
      <w:r w:rsidRPr="001F273B">
        <w:rPr>
          <w:sz w:val="23"/>
        </w:rPr>
        <w:t xml:space="preserve">2.1.1 </w:t>
      </w:r>
      <w:r w:rsidR="009D555C" w:rsidRPr="001F273B">
        <w:rPr>
          <w:sz w:val="23"/>
        </w:rPr>
        <w:t>Material</w:t>
      </w:r>
      <w:r w:rsidR="00465C17">
        <w:rPr>
          <w:sz w:val="23"/>
        </w:rPr>
        <w:t xml:space="preserve"> entity</w:t>
      </w:r>
      <w:bookmarkEnd w:id="6"/>
    </w:p>
    <w:p w:rsidR="009D555C" w:rsidRPr="009331CA" w:rsidRDefault="009D555C" w:rsidP="006C241A">
      <w:pPr>
        <w:spacing w:beforeLines="1" w:before="2" w:afterLines="1" w:after="2" w:line="360" w:lineRule="auto"/>
        <w:rPr>
          <w:rFonts w:ascii="Times New Roman" w:hAnsi="Times New Roman"/>
          <w:i/>
          <w:sz w:val="23"/>
          <w:szCs w:val="23"/>
        </w:rPr>
      </w:pPr>
    </w:p>
    <w:p w:rsidR="009D555C" w:rsidRDefault="009D555C" w:rsidP="006C241A">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 xml:space="preserve">Elucidation: A </w:t>
      </w:r>
      <w:r w:rsidRPr="00575087">
        <w:rPr>
          <w:rFonts w:ascii="Times New Roman" w:hAnsi="Times New Roman"/>
          <w:i/>
          <w:sz w:val="23"/>
          <w:szCs w:val="23"/>
        </w:rPr>
        <w:t>material</w:t>
      </w:r>
      <w:r w:rsidR="00465C17">
        <w:rPr>
          <w:rFonts w:ascii="Times New Roman" w:hAnsi="Times New Roman"/>
          <w:i/>
          <w:sz w:val="23"/>
          <w:szCs w:val="23"/>
        </w:rPr>
        <w:t xml:space="preserve"> entity</w:t>
      </w:r>
      <w:r w:rsidRPr="009331CA">
        <w:rPr>
          <w:rFonts w:ascii="Times New Roman" w:hAnsi="Times New Roman"/>
          <w:sz w:val="23"/>
          <w:szCs w:val="23"/>
        </w:rPr>
        <w:t xml:space="preserve"> 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w:t>
      </w:r>
      <w:r>
        <w:rPr>
          <w:rFonts w:ascii="Times New Roman" w:hAnsi="Times New Roman"/>
          <w:sz w:val="23"/>
          <w:szCs w:val="23"/>
        </w:rPr>
        <w:t xml:space="preserve"> has some portion of matter as </w:t>
      </w:r>
      <w:r w:rsidR="00B54835" w:rsidRPr="004A05A1">
        <w:rPr>
          <w:rFonts w:ascii="Times New Roman" w:hAnsi="Times New Roman"/>
          <w:sz w:val="23"/>
          <w:szCs w:val="23"/>
        </w:rPr>
        <w:t>proper or improper</w:t>
      </w:r>
      <w:r w:rsidR="00B54835" w:rsidRPr="00B54835">
        <w:rPr>
          <w:rFonts w:ascii="Times New Roman" w:hAnsi="Times New Roman"/>
          <w:b/>
          <w:sz w:val="23"/>
          <w:szCs w:val="23"/>
        </w:rPr>
        <w:t xml:space="preserve"> </w:t>
      </w:r>
      <w:r w:rsidRPr="00B54835">
        <w:rPr>
          <w:rFonts w:ascii="Times New Roman" w:hAnsi="Times New Roman"/>
          <w:b/>
          <w:sz w:val="23"/>
          <w:szCs w:val="23"/>
        </w:rPr>
        <w:t xml:space="preserve">part. </w:t>
      </w:r>
      <w:r>
        <w:rPr>
          <w:rFonts w:ascii="Times New Roman" w:hAnsi="Times New Roman"/>
          <w:sz w:val="23"/>
          <w:szCs w:val="23"/>
        </w:rPr>
        <w:t xml:space="preserve">Thus every </w:t>
      </w:r>
      <w:r w:rsidRPr="00B54835">
        <w:rPr>
          <w:rFonts w:ascii="Times New Roman" w:hAnsi="Times New Roman"/>
          <w:i/>
          <w:sz w:val="23"/>
          <w:szCs w:val="23"/>
        </w:rPr>
        <w:t>material</w:t>
      </w:r>
      <w:r w:rsidR="00465C17" w:rsidRPr="00B54835">
        <w:rPr>
          <w:rFonts w:ascii="Times New Roman" w:hAnsi="Times New Roman"/>
          <w:i/>
          <w:sz w:val="23"/>
          <w:szCs w:val="23"/>
        </w:rPr>
        <w:t xml:space="preserve"> entity</w:t>
      </w:r>
      <w:r w:rsidR="005D1353">
        <w:rPr>
          <w:rFonts w:ascii="Times New Roman" w:hAnsi="Times New Roman"/>
          <w:i/>
          <w:sz w:val="23"/>
          <w:szCs w:val="23"/>
        </w:rPr>
        <w:t xml:space="preserve"> </w:t>
      </w:r>
      <w:r w:rsidRPr="009331CA">
        <w:rPr>
          <w:rFonts w:ascii="Times New Roman" w:hAnsi="Times New Roman"/>
          <w:sz w:val="23"/>
          <w:szCs w:val="23"/>
        </w:rPr>
        <w:t xml:space="preserve">is extended in 3 spatial dimensions. </w:t>
      </w:r>
    </w:p>
    <w:p w:rsidR="00B54835" w:rsidRDefault="00B54835" w:rsidP="006C241A">
      <w:pPr>
        <w:spacing w:beforeLines="1" w:before="2" w:afterLines="1" w:after="2" w:line="360" w:lineRule="auto"/>
        <w:rPr>
          <w:rFonts w:ascii="Times New Roman" w:hAnsi="Times New Roman"/>
          <w:sz w:val="23"/>
          <w:szCs w:val="23"/>
        </w:rPr>
      </w:pPr>
    </w:p>
    <w:p w:rsidR="00B54835" w:rsidRPr="009331CA" w:rsidRDefault="00B54835"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E75EB0">
        <w:rPr>
          <w:rFonts w:ascii="Times New Roman" w:hAnsi="Times New Roman"/>
          <w:sz w:val="23"/>
          <w:szCs w:val="23"/>
        </w:rPr>
        <w:t>xamples: human being</w:t>
      </w:r>
      <w:r w:rsidRPr="009331CA">
        <w:rPr>
          <w:rFonts w:ascii="Times New Roman" w:hAnsi="Times New Roman"/>
          <w:sz w:val="23"/>
          <w:szCs w:val="23"/>
        </w:rPr>
        <w:t>s, undetached arms of</w:t>
      </w:r>
      <w:r w:rsidR="00F93648">
        <w:rPr>
          <w:rFonts w:ascii="Times New Roman" w:hAnsi="Times New Roman"/>
          <w:sz w:val="23"/>
          <w:szCs w:val="23"/>
        </w:rPr>
        <w:t xml:space="preserve"> </w:t>
      </w:r>
      <w:r w:rsidR="00E75EB0">
        <w:rPr>
          <w:rFonts w:ascii="Times New Roman" w:hAnsi="Times New Roman"/>
          <w:sz w:val="23"/>
          <w:szCs w:val="23"/>
        </w:rPr>
        <w:t>human being</w:t>
      </w:r>
      <w:r w:rsidR="00F93648">
        <w:rPr>
          <w:rFonts w:ascii="Times New Roman" w:hAnsi="Times New Roman"/>
          <w:sz w:val="23"/>
          <w:szCs w:val="23"/>
        </w:rPr>
        <w:t xml:space="preserve">s, aggregates of </w:t>
      </w:r>
      <w:r w:rsidR="00E75EB0">
        <w:rPr>
          <w:rFonts w:ascii="Times New Roman" w:hAnsi="Times New Roman"/>
          <w:sz w:val="23"/>
          <w:szCs w:val="23"/>
        </w:rPr>
        <w:t>human being</w:t>
      </w:r>
      <w:r w:rsidR="00F93648">
        <w:rPr>
          <w:rFonts w:ascii="Times New Roman" w:hAnsi="Times New Roman"/>
          <w:sz w:val="23"/>
          <w:szCs w:val="23"/>
        </w:rPr>
        <w:t>s.</w:t>
      </w:r>
    </w:p>
    <w:p w:rsidR="009D555C" w:rsidRDefault="009D555C" w:rsidP="006C241A">
      <w:pPr>
        <w:spacing w:beforeLines="1" w:before="2" w:afterLines="1" w:after="2" w:line="360" w:lineRule="auto"/>
        <w:rPr>
          <w:rFonts w:ascii="Times New Roman" w:hAnsi="Times New Roman"/>
          <w:sz w:val="23"/>
          <w:szCs w:val="23"/>
        </w:rPr>
      </w:pPr>
    </w:p>
    <w:p w:rsidR="00E45547" w:rsidRDefault="00E75EB0"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Axiom: e</w:t>
      </w:r>
      <w:r w:rsidR="009D555C" w:rsidRPr="009331CA">
        <w:rPr>
          <w:rFonts w:ascii="Times New Roman" w:hAnsi="Times New Roman"/>
          <w:sz w:val="23"/>
          <w:szCs w:val="23"/>
        </w:rPr>
        <w:t>very</w:t>
      </w:r>
      <w:r w:rsidR="00465C17">
        <w:rPr>
          <w:rFonts w:ascii="Times New Roman" w:hAnsi="Times New Roman"/>
          <w:sz w:val="23"/>
          <w:szCs w:val="23"/>
        </w:rPr>
        <w:t xml:space="preserve"> </w:t>
      </w:r>
      <w:r w:rsidR="00465C17" w:rsidRPr="004A05A1">
        <w:rPr>
          <w:rFonts w:ascii="Times New Roman" w:hAnsi="Times New Roman"/>
          <w:i/>
          <w:sz w:val="23"/>
          <w:szCs w:val="23"/>
        </w:rPr>
        <w:t>entity</w:t>
      </w:r>
      <w:r w:rsidR="009D555C" w:rsidRPr="009331CA">
        <w:rPr>
          <w:rFonts w:ascii="Times New Roman" w:hAnsi="Times New Roman"/>
          <w:sz w:val="23"/>
          <w:szCs w:val="23"/>
        </w:rPr>
        <w:t xml:space="preserve"> which has a </w:t>
      </w:r>
      <w:r w:rsidR="009D555C" w:rsidRPr="00575087">
        <w:rPr>
          <w:rFonts w:ascii="Times New Roman" w:hAnsi="Times New Roman"/>
          <w:i/>
          <w:sz w:val="23"/>
          <w:szCs w:val="23"/>
        </w:rPr>
        <w:t>material</w:t>
      </w:r>
      <w:r w:rsidR="00465C17">
        <w:rPr>
          <w:rFonts w:ascii="Times New Roman" w:hAnsi="Times New Roman"/>
          <w:i/>
          <w:sz w:val="23"/>
          <w:szCs w:val="23"/>
        </w:rPr>
        <w:t xml:space="preserve"> entity</w:t>
      </w:r>
      <w:r w:rsidR="009D555C" w:rsidRPr="009331CA">
        <w:rPr>
          <w:rFonts w:ascii="Times New Roman" w:hAnsi="Times New Roman"/>
          <w:sz w:val="23"/>
          <w:szCs w:val="23"/>
        </w:rPr>
        <w:t xml:space="preserve"> as </w:t>
      </w:r>
      <w:r w:rsidR="009D555C" w:rsidRPr="004A05A1">
        <w:rPr>
          <w:rFonts w:ascii="Times New Roman" w:hAnsi="Times New Roman"/>
          <w:b/>
          <w:sz w:val="23"/>
          <w:szCs w:val="23"/>
        </w:rPr>
        <w:t>part</w:t>
      </w:r>
      <w:r w:rsidR="009D555C" w:rsidRPr="009331CA">
        <w:rPr>
          <w:rFonts w:ascii="Times New Roman" w:hAnsi="Times New Roman"/>
          <w:sz w:val="23"/>
          <w:szCs w:val="23"/>
        </w:rPr>
        <w:t xml:space="preserve"> is a </w:t>
      </w:r>
      <w:r w:rsidR="009D555C" w:rsidRPr="00575087">
        <w:rPr>
          <w:rFonts w:ascii="Times New Roman" w:hAnsi="Times New Roman"/>
          <w:i/>
          <w:sz w:val="23"/>
          <w:szCs w:val="23"/>
        </w:rPr>
        <w:t>material</w:t>
      </w:r>
      <w:r w:rsidR="00465C17">
        <w:rPr>
          <w:rFonts w:ascii="Times New Roman" w:hAnsi="Times New Roman"/>
          <w:i/>
          <w:sz w:val="23"/>
          <w:szCs w:val="23"/>
        </w:rPr>
        <w:t xml:space="preserve"> entity</w:t>
      </w:r>
    </w:p>
    <w:p w:rsidR="009D555C" w:rsidRDefault="009D555C" w:rsidP="006C241A">
      <w:pPr>
        <w:spacing w:beforeLines="1" w:before="2" w:afterLines="1" w:after="2" w:line="360" w:lineRule="auto"/>
        <w:rPr>
          <w:rFonts w:ascii="Times New Roman" w:hAnsi="Times New Roman"/>
          <w:sz w:val="23"/>
          <w:szCs w:val="23"/>
        </w:rPr>
      </w:pPr>
    </w:p>
    <w:p w:rsidR="00E75EB0" w:rsidRDefault="00E75EB0" w:rsidP="006C241A">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Theorem: every </w:t>
      </w:r>
      <w:r w:rsidRPr="00E75EB0">
        <w:rPr>
          <w:rFonts w:ascii="Times New Roman" w:hAnsi="Times New Roman"/>
          <w:i/>
          <w:sz w:val="23"/>
          <w:szCs w:val="23"/>
        </w:rPr>
        <w:t>entity</w:t>
      </w:r>
      <w:r>
        <w:rPr>
          <w:rFonts w:ascii="Times New Roman" w:hAnsi="Times New Roman"/>
          <w:sz w:val="23"/>
          <w:szCs w:val="23"/>
        </w:rPr>
        <w:t xml:space="preserve"> of which a </w:t>
      </w:r>
      <w:r>
        <w:rPr>
          <w:rFonts w:ascii="Times New Roman" w:hAnsi="Times New Roman"/>
          <w:i/>
          <w:sz w:val="23"/>
          <w:szCs w:val="23"/>
        </w:rPr>
        <w:t xml:space="preserve">material entity </w:t>
      </w:r>
      <w:r>
        <w:rPr>
          <w:rFonts w:ascii="Times New Roman" w:hAnsi="Times New Roman"/>
          <w:sz w:val="23"/>
          <w:szCs w:val="23"/>
        </w:rPr>
        <w:t xml:space="preserve">is </w:t>
      </w:r>
      <w:r>
        <w:rPr>
          <w:rFonts w:ascii="Times New Roman" w:hAnsi="Times New Roman"/>
          <w:b/>
          <w:sz w:val="23"/>
          <w:szCs w:val="23"/>
        </w:rPr>
        <w:t xml:space="preserve">part </w:t>
      </w:r>
      <w:r>
        <w:rPr>
          <w:rFonts w:ascii="Times New Roman" w:hAnsi="Times New Roman"/>
          <w:sz w:val="23"/>
          <w:szCs w:val="23"/>
        </w:rPr>
        <w:t xml:space="preserve">is </w:t>
      </w:r>
      <w:proofErr w:type="gramStart"/>
      <w:r>
        <w:rPr>
          <w:rFonts w:ascii="Times New Roman" w:hAnsi="Times New Roman"/>
          <w:sz w:val="23"/>
          <w:szCs w:val="23"/>
        </w:rPr>
        <w:t>a</w:t>
      </w:r>
      <w:proofErr w:type="gramEnd"/>
      <w:r>
        <w:rPr>
          <w:rFonts w:ascii="Times New Roman" w:hAnsi="Times New Roman"/>
          <w:sz w:val="23"/>
          <w:szCs w:val="23"/>
        </w:rPr>
        <w:t xml:space="preserve"> also a </w:t>
      </w:r>
      <w:r>
        <w:rPr>
          <w:rFonts w:ascii="Times New Roman" w:hAnsi="Times New Roman"/>
          <w:i/>
          <w:sz w:val="23"/>
          <w:szCs w:val="23"/>
        </w:rPr>
        <w:t>material entity.</w:t>
      </w:r>
    </w:p>
    <w:p w:rsidR="00E75EB0" w:rsidRPr="00E75EB0" w:rsidRDefault="00E75EB0" w:rsidP="006C241A">
      <w:pPr>
        <w:spacing w:beforeLines="1" w:before="2" w:afterLines="1" w:after="2" w:line="360" w:lineRule="auto"/>
        <w:rPr>
          <w:rFonts w:ascii="Times New Roman" w:hAnsi="Times New Roman"/>
          <w:i/>
          <w:sz w:val="23"/>
          <w:szCs w:val="23"/>
        </w:rPr>
      </w:pPr>
    </w:p>
    <w:p w:rsidR="009D555C" w:rsidRDefault="009D555C" w:rsidP="006C241A">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‘Matter’ here is intended in the sense of physics, as something which includes elementary</w:t>
      </w:r>
      <w:r w:rsidRPr="009331CA">
        <w:rPr>
          <w:rFonts w:ascii="Times New Roman" w:hAnsi="Times New Roman"/>
          <w:sz w:val="23"/>
          <w:szCs w:val="23"/>
        </w:rPr>
        <w:br/>
        <w:t xml:space="preserve">particles among its </w:t>
      </w:r>
      <w:r w:rsidR="00B54835" w:rsidRPr="00E75EB0">
        <w:rPr>
          <w:rFonts w:ascii="Times New Roman" w:hAnsi="Times New Roman"/>
          <w:sz w:val="23"/>
          <w:szCs w:val="23"/>
        </w:rPr>
        <w:t>proper or improper</w:t>
      </w:r>
      <w:r w:rsidR="00B54835" w:rsidRPr="00B54835">
        <w:rPr>
          <w:rFonts w:ascii="Times New Roman" w:hAnsi="Times New Roman"/>
          <w:b/>
          <w:sz w:val="23"/>
          <w:szCs w:val="23"/>
        </w:rPr>
        <w:t xml:space="preserve"> </w:t>
      </w:r>
      <w:r w:rsidRPr="00B54835">
        <w:rPr>
          <w:rFonts w:ascii="Times New Roman" w:hAnsi="Times New Roman"/>
          <w:b/>
          <w:sz w:val="23"/>
          <w:szCs w:val="23"/>
        </w:rPr>
        <w:t>parts</w:t>
      </w:r>
      <w:r w:rsidRPr="009331CA">
        <w:rPr>
          <w:rFonts w:ascii="Times New Roman" w:hAnsi="Times New Roman"/>
          <w:sz w:val="23"/>
          <w:szCs w:val="23"/>
        </w:rPr>
        <w:t>: quarks and leptons at the most fundamental level of granularity; protons, neutrons and electrons at a higher level of granularity; atoms and molecules at still higher levels, forming the cells, organs, organisms and other material</w:t>
      </w:r>
      <w:r w:rsidR="00465C17" w:rsidRPr="00465C17">
        <w:rPr>
          <w:rFonts w:ascii="Times New Roman" w:hAnsi="Times New Roman"/>
          <w:i/>
          <w:sz w:val="23"/>
          <w:szCs w:val="23"/>
        </w:rPr>
        <w:t xml:space="preserve"> </w:t>
      </w:r>
      <w:r w:rsidR="00465C17" w:rsidRPr="00E75EB0">
        <w:rPr>
          <w:rFonts w:ascii="Times New Roman" w:hAnsi="Times New Roman"/>
          <w:sz w:val="23"/>
          <w:szCs w:val="23"/>
        </w:rPr>
        <w:t>entities</w:t>
      </w:r>
      <w:r w:rsidRPr="009331CA">
        <w:rPr>
          <w:rFonts w:ascii="Times New Roman" w:hAnsi="Times New Roman"/>
          <w:sz w:val="23"/>
          <w:szCs w:val="23"/>
        </w:rPr>
        <w:t xml:space="preserve"> studied by biologists.</w:t>
      </w:r>
    </w:p>
    <w:p w:rsidR="009D555C" w:rsidRPr="009331CA" w:rsidRDefault="009D555C" w:rsidP="006C241A">
      <w:pPr>
        <w:spacing w:beforeLines="1" w:before="2" w:afterLines="1" w:after="2" w:line="360" w:lineRule="auto"/>
        <w:rPr>
          <w:rFonts w:ascii="Times New Roman" w:hAnsi="Times New Roman"/>
          <w:sz w:val="23"/>
          <w:szCs w:val="23"/>
        </w:rPr>
      </w:pPr>
    </w:p>
    <w:p w:rsidR="009D555C" w:rsidRDefault="009D555C" w:rsidP="006C241A">
      <w:pPr>
        <w:spacing w:beforeLines="1" w:before="2" w:afterLines="1" w:after="2" w:line="360" w:lineRule="auto"/>
        <w:rPr>
          <w:rFonts w:ascii="Times New Roman" w:hAnsi="Times New Roman"/>
          <w:sz w:val="23"/>
          <w:szCs w:val="23"/>
        </w:rPr>
      </w:pPr>
      <w:r w:rsidRPr="00E75EB0">
        <w:rPr>
          <w:rFonts w:ascii="Times New Roman" w:hAnsi="Times New Roman"/>
          <w:i/>
          <w:sz w:val="23"/>
          <w:szCs w:val="23"/>
        </w:rPr>
        <w:t>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may have </w:t>
      </w:r>
      <w:r w:rsidR="00E75EB0" w:rsidRPr="00E75EB0">
        <w:rPr>
          <w:rFonts w:ascii="Times New Roman" w:hAnsi="Times New Roman"/>
          <w:i/>
          <w:sz w:val="23"/>
          <w:szCs w:val="23"/>
        </w:rPr>
        <w:t>im</w:t>
      </w:r>
      <w:r w:rsidRPr="00E75EB0">
        <w:rPr>
          <w:rFonts w:ascii="Times New Roman" w:hAnsi="Times New Roman"/>
          <w:i/>
          <w:sz w:val="23"/>
          <w:szCs w:val="23"/>
        </w:rPr>
        <w:t xml:space="preserve">material </w:t>
      </w:r>
      <w:r w:rsidR="00E75EB0" w:rsidRPr="00E75EB0">
        <w:rPr>
          <w:rFonts w:ascii="Times New Roman" w:hAnsi="Times New Roman"/>
          <w:i/>
          <w:sz w:val="23"/>
          <w:szCs w:val="23"/>
        </w:rPr>
        <w:t>entities</w:t>
      </w:r>
      <w:r w:rsidR="00E75EB0">
        <w:rPr>
          <w:rFonts w:ascii="Times New Roman" w:hAnsi="Times New Roman"/>
          <w:sz w:val="23"/>
          <w:szCs w:val="23"/>
        </w:rPr>
        <w:t xml:space="preserve"> as </w:t>
      </w:r>
      <w:r w:rsidRPr="00E75EB0">
        <w:rPr>
          <w:rFonts w:ascii="Times New Roman" w:hAnsi="Times New Roman"/>
          <w:b/>
          <w:sz w:val="23"/>
          <w:szCs w:val="23"/>
        </w:rPr>
        <w:t>parts</w:t>
      </w:r>
      <w:r w:rsidRPr="009331CA">
        <w:rPr>
          <w:rFonts w:ascii="Times New Roman" w:hAnsi="Times New Roman"/>
          <w:sz w:val="23"/>
          <w:szCs w:val="23"/>
        </w:rPr>
        <w:t xml:space="preserve"> – </w:t>
      </w:r>
      <w:r w:rsidR="00B54835">
        <w:rPr>
          <w:rFonts w:ascii="Times New Roman" w:hAnsi="Times New Roman"/>
          <w:sz w:val="23"/>
          <w:szCs w:val="23"/>
        </w:rPr>
        <w:t xml:space="preserve">including the </w:t>
      </w:r>
      <w:r w:rsidR="00B54835">
        <w:rPr>
          <w:rFonts w:ascii="Times New Roman" w:hAnsi="Times New Roman"/>
          <w:i/>
          <w:sz w:val="23"/>
          <w:szCs w:val="23"/>
        </w:rPr>
        <w:t xml:space="preserve">entities </w:t>
      </w:r>
      <w:r w:rsidRPr="009331CA">
        <w:rPr>
          <w:rFonts w:ascii="Times New Roman" w:hAnsi="Times New Roman"/>
          <w:sz w:val="23"/>
          <w:szCs w:val="23"/>
        </w:rPr>
        <w:t xml:space="preserve">identified below as </w:t>
      </w:r>
      <w:r w:rsidRPr="00B54835">
        <w:rPr>
          <w:rFonts w:ascii="Times New Roman" w:hAnsi="Times New Roman"/>
          <w:i/>
          <w:sz w:val="23"/>
          <w:szCs w:val="23"/>
        </w:rPr>
        <w:t>sites</w:t>
      </w:r>
      <w:r w:rsidRPr="009331CA">
        <w:rPr>
          <w:rFonts w:ascii="Times New Roman" w:hAnsi="Times New Roman"/>
          <w:sz w:val="23"/>
          <w:szCs w:val="23"/>
        </w:rPr>
        <w:t>; for example the interior (or ‘lumen’) of your small intestine is a part of you.</w:t>
      </w:r>
    </w:p>
    <w:p w:rsidR="0050778E" w:rsidRDefault="0050778E" w:rsidP="006C241A">
      <w:pPr>
        <w:spacing w:beforeLines="1" w:before="2" w:afterLines="1" w:after="2" w:line="360" w:lineRule="auto"/>
        <w:rPr>
          <w:rFonts w:ascii="Times New Roman" w:hAnsi="Times New Roman"/>
          <w:sz w:val="23"/>
          <w:szCs w:val="23"/>
        </w:rPr>
      </w:pPr>
    </w:p>
    <w:p w:rsidR="0050778E" w:rsidRPr="001F273B" w:rsidRDefault="0050778E" w:rsidP="006C241A">
      <w:pPr>
        <w:pStyle w:val="Heading4"/>
        <w:spacing w:line="360" w:lineRule="auto"/>
        <w:rPr>
          <w:sz w:val="23"/>
        </w:rPr>
      </w:pPr>
      <w:bookmarkStart w:id="7" w:name="_Toc309628567"/>
      <w:r w:rsidRPr="001F273B">
        <w:rPr>
          <w:sz w:val="23"/>
        </w:rPr>
        <w:t>2.1.1.1 Object</w:t>
      </w:r>
      <w:bookmarkEnd w:id="7"/>
    </w:p>
    <w:p w:rsidR="00047E4F" w:rsidRDefault="00047E4F" w:rsidP="006C241A">
      <w:pPr>
        <w:spacing w:line="360" w:lineRule="auto"/>
        <w:jc w:val="both"/>
        <w:rPr>
          <w:rFonts w:ascii="Times New Roman" w:hAnsi="Times New Roman"/>
          <w:sz w:val="23"/>
        </w:rPr>
      </w:pPr>
    </w:p>
    <w:p w:rsidR="00054134" w:rsidRDefault="00F00EBF" w:rsidP="006C241A">
      <w:pPr>
        <w:spacing w:line="360" w:lineRule="auto"/>
        <w:jc w:val="both"/>
        <w:rPr>
          <w:rFonts w:ascii="Times New Roman" w:hAnsi="Times New Roman"/>
          <w:sz w:val="23"/>
          <w:szCs w:val="23"/>
        </w:rPr>
      </w:pPr>
      <w:r w:rsidRPr="001F273B">
        <w:rPr>
          <w:rFonts w:ascii="Times New Roman" w:hAnsi="Times New Roman"/>
          <w:sz w:val="23"/>
        </w:rPr>
        <w:t xml:space="preserve">BFO rests on the presupposition that the material universe is built to a large degree </w:t>
      </w:r>
      <w:r w:rsidR="00E75EB0">
        <w:rPr>
          <w:rFonts w:ascii="Times New Roman" w:hAnsi="Times New Roman"/>
          <w:sz w:val="23"/>
        </w:rPr>
        <w:t xml:space="preserve">out </w:t>
      </w:r>
      <w:r w:rsidRPr="001F273B">
        <w:rPr>
          <w:rFonts w:ascii="Times New Roman" w:hAnsi="Times New Roman"/>
          <w:sz w:val="23"/>
        </w:rPr>
        <w:t xml:space="preserve">of separate or </w:t>
      </w:r>
      <w:r w:rsidR="00054134">
        <w:rPr>
          <w:rFonts w:ascii="Times New Roman" w:hAnsi="Times New Roman"/>
          <w:sz w:val="23"/>
        </w:rPr>
        <w:t xml:space="preserve">stable, spatially separated or separable </w:t>
      </w:r>
      <w:r w:rsidRPr="001F273B">
        <w:rPr>
          <w:rFonts w:ascii="Times New Roman" w:hAnsi="Times New Roman"/>
          <w:sz w:val="23"/>
        </w:rPr>
        <w:t>units, combined</w:t>
      </w:r>
      <w:r w:rsidR="00054134">
        <w:rPr>
          <w:rFonts w:ascii="Times New Roman" w:hAnsi="Times New Roman"/>
          <w:sz w:val="23"/>
        </w:rPr>
        <w:t xml:space="preserve"> or combinable</w:t>
      </w:r>
      <w:r w:rsidRPr="001F273B">
        <w:rPr>
          <w:rFonts w:ascii="Times New Roman" w:hAnsi="Times New Roman"/>
          <w:sz w:val="23"/>
        </w:rPr>
        <w:t xml:space="preserve"> into aggregates called groups, populations, or collections. Many scientific laws govern the units in question, and the units play a central role in almost all domains of </w:t>
      </w:r>
      <w:r w:rsidRPr="009877E2">
        <w:rPr>
          <w:rFonts w:ascii="Times New Roman" w:hAnsi="Times New Roman"/>
          <w:sz w:val="23"/>
          <w:szCs w:val="23"/>
        </w:rPr>
        <w:t>natural science</w:t>
      </w:r>
      <w:r w:rsidR="00B54835" w:rsidRPr="009877E2">
        <w:rPr>
          <w:rFonts w:ascii="Times New Roman" w:hAnsi="Times New Roman"/>
          <w:sz w:val="23"/>
          <w:szCs w:val="23"/>
        </w:rPr>
        <w:t xml:space="preserve"> from particle physics to </w:t>
      </w:r>
      <w:r w:rsidR="002E1247" w:rsidRPr="009877E2">
        <w:rPr>
          <w:rFonts w:ascii="Times New Roman" w:hAnsi="Times New Roman"/>
          <w:sz w:val="23"/>
          <w:szCs w:val="23"/>
        </w:rPr>
        <w:t>cosmology</w:t>
      </w:r>
      <w:r w:rsidRPr="009877E2">
        <w:rPr>
          <w:rFonts w:ascii="Times New Roman" w:hAnsi="Times New Roman"/>
          <w:sz w:val="23"/>
          <w:szCs w:val="23"/>
        </w:rPr>
        <w:t xml:space="preserve">. </w:t>
      </w:r>
      <w:r w:rsidR="00E75EB0">
        <w:rPr>
          <w:rFonts w:ascii="Times New Roman" w:hAnsi="Times New Roman"/>
          <w:sz w:val="23"/>
          <w:szCs w:val="23"/>
        </w:rPr>
        <w:t>T</w:t>
      </w:r>
      <w:r w:rsidR="00B54835" w:rsidRPr="009877E2">
        <w:rPr>
          <w:rFonts w:ascii="Times New Roman" w:hAnsi="Times New Roman"/>
          <w:sz w:val="23"/>
          <w:szCs w:val="23"/>
        </w:rPr>
        <w:t xml:space="preserve">he division of reality into </w:t>
      </w:r>
      <w:r w:rsidR="00054134">
        <w:rPr>
          <w:rFonts w:ascii="Times New Roman" w:hAnsi="Times New Roman"/>
          <w:sz w:val="23"/>
          <w:szCs w:val="23"/>
        </w:rPr>
        <w:t xml:space="preserve">such stable </w:t>
      </w:r>
      <w:r w:rsidR="00B54835" w:rsidRPr="009877E2">
        <w:rPr>
          <w:rFonts w:ascii="Times New Roman" w:hAnsi="Times New Roman"/>
          <w:sz w:val="23"/>
          <w:szCs w:val="23"/>
        </w:rPr>
        <w:t>natural units, and the fact that these units form aggregates</w:t>
      </w:r>
      <w:r w:rsidR="00E75EB0">
        <w:rPr>
          <w:rFonts w:ascii="Times New Roman" w:hAnsi="Times New Roman"/>
          <w:sz w:val="23"/>
          <w:szCs w:val="23"/>
        </w:rPr>
        <w:t xml:space="preserve"> such as </w:t>
      </w:r>
      <w:r w:rsidR="00E75EB0">
        <w:rPr>
          <w:rFonts w:ascii="Times New Roman" w:hAnsi="Times New Roman"/>
          <w:i/>
          <w:sz w:val="23"/>
          <w:szCs w:val="23"/>
        </w:rPr>
        <w:t>families</w:t>
      </w:r>
      <w:r w:rsidR="00E75EB0">
        <w:rPr>
          <w:rFonts w:ascii="Times New Roman" w:hAnsi="Times New Roman"/>
          <w:sz w:val="23"/>
          <w:szCs w:val="23"/>
        </w:rPr>
        <w:t xml:space="preserve">, </w:t>
      </w:r>
      <w:r w:rsidR="00E75EB0">
        <w:rPr>
          <w:rFonts w:ascii="Times New Roman" w:hAnsi="Times New Roman"/>
          <w:i/>
          <w:sz w:val="23"/>
          <w:szCs w:val="23"/>
        </w:rPr>
        <w:t>herds</w:t>
      </w:r>
      <w:r w:rsidR="00E75EB0">
        <w:rPr>
          <w:rFonts w:ascii="Times New Roman" w:hAnsi="Times New Roman"/>
          <w:sz w:val="23"/>
          <w:szCs w:val="23"/>
        </w:rPr>
        <w:t>,</w:t>
      </w:r>
      <w:r w:rsidR="00E75EB0">
        <w:rPr>
          <w:rFonts w:ascii="Times New Roman" w:hAnsi="Times New Roman"/>
          <w:i/>
          <w:sz w:val="23"/>
          <w:szCs w:val="23"/>
        </w:rPr>
        <w:t xml:space="preserve"> </w:t>
      </w:r>
      <w:r w:rsidR="00B54835" w:rsidRPr="009877E2">
        <w:rPr>
          <w:rFonts w:ascii="Times New Roman" w:hAnsi="Times New Roman"/>
          <w:i/>
          <w:sz w:val="23"/>
          <w:szCs w:val="23"/>
        </w:rPr>
        <w:t>populations</w:t>
      </w:r>
      <w:r w:rsidR="00B54835" w:rsidRPr="009877E2">
        <w:rPr>
          <w:rFonts w:ascii="Times New Roman" w:hAnsi="Times New Roman"/>
          <w:sz w:val="23"/>
          <w:szCs w:val="23"/>
        </w:rPr>
        <w:t xml:space="preserve">, </w:t>
      </w:r>
      <w:r w:rsidR="00B54835" w:rsidRPr="009877E2">
        <w:rPr>
          <w:rFonts w:ascii="Times New Roman" w:hAnsi="Times New Roman"/>
          <w:i/>
          <w:sz w:val="23"/>
          <w:szCs w:val="23"/>
        </w:rPr>
        <w:t>breeds, species</w:t>
      </w:r>
      <w:r w:rsidR="00B54835" w:rsidRPr="009877E2">
        <w:rPr>
          <w:rFonts w:ascii="Times New Roman" w:hAnsi="Times New Roman"/>
          <w:sz w:val="23"/>
          <w:szCs w:val="23"/>
        </w:rPr>
        <w:t>, and so on</w:t>
      </w:r>
      <w:r w:rsidR="00E75EB0">
        <w:rPr>
          <w:rFonts w:ascii="Times New Roman" w:hAnsi="Times New Roman"/>
          <w:sz w:val="23"/>
          <w:szCs w:val="23"/>
        </w:rPr>
        <w:t>, is at the heart of biological science</w:t>
      </w:r>
      <w:r w:rsidR="00B54835" w:rsidRPr="009877E2">
        <w:rPr>
          <w:rFonts w:ascii="Times New Roman" w:hAnsi="Times New Roman"/>
          <w:i/>
          <w:sz w:val="23"/>
          <w:szCs w:val="23"/>
        </w:rPr>
        <w:t xml:space="preserve">. </w:t>
      </w:r>
      <w:r w:rsidR="00E75EB0">
        <w:rPr>
          <w:rFonts w:ascii="Times New Roman" w:hAnsi="Times New Roman"/>
          <w:sz w:val="23"/>
          <w:szCs w:val="23"/>
        </w:rPr>
        <w:t>T</w:t>
      </w:r>
      <w:r w:rsidR="00B54835" w:rsidRPr="009877E2">
        <w:rPr>
          <w:rFonts w:ascii="Times New Roman" w:hAnsi="Times New Roman"/>
          <w:sz w:val="23"/>
          <w:szCs w:val="23"/>
        </w:rPr>
        <w:t xml:space="preserve">he division of </w:t>
      </w:r>
      <w:r w:rsidR="002C3555" w:rsidRPr="009877E2">
        <w:rPr>
          <w:rFonts w:ascii="Times New Roman" w:hAnsi="Times New Roman"/>
          <w:sz w:val="23"/>
          <w:szCs w:val="23"/>
        </w:rPr>
        <w:t xml:space="preserve">certain portions of </w:t>
      </w:r>
      <w:r w:rsidR="00B54835" w:rsidRPr="009877E2">
        <w:rPr>
          <w:rFonts w:ascii="Times New Roman" w:hAnsi="Times New Roman"/>
          <w:sz w:val="23"/>
          <w:szCs w:val="23"/>
        </w:rPr>
        <w:t>reality into engineered units</w:t>
      </w:r>
      <w:r w:rsidR="00E75EB0">
        <w:rPr>
          <w:rFonts w:ascii="Times New Roman" w:hAnsi="Times New Roman"/>
          <w:sz w:val="23"/>
          <w:szCs w:val="23"/>
        </w:rPr>
        <w:t xml:space="preserve"> </w:t>
      </w:r>
      <w:r w:rsidR="00E13067" w:rsidRPr="009877E2">
        <w:rPr>
          <w:rFonts w:ascii="Times New Roman" w:hAnsi="Times New Roman"/>
          <w:sz w:val="23"/>
          <w:szCs w:val="23"/>
        </w:rPr>
        <w:t xml:space="preserve">is the basis of </w:t>
      </w:r>
      <w:r w:rsidR="00B54835" w:rsidRPr="009877E2">
        <w:rPr>
          <w:rFonts w:ascii="Times New Roman" w:hAnsi="Times New Roman"/>
          <w:sz w:val="23"/>
          <w:szCs w:val="23"/>
        </w:rPr>
        <w:t xml:space="preserve">modern industrial technology, which rests on the distributed mass production of pre-engineered parts through division of labor and on their reassembly into larger, compound </w:t>
      </w:r>
      <w:r w:rsidR="00E75EB0">
        <w:rPr>
          <w:rFonts w:ascii="Times New Roman" w:hAnsi="Times New Roman"/>
          <w:sz w:val="23"/>
          <w:szCs w:val="23"/>
        </w:rPr>
        <w:t>units such as cars and laptops</w:t>
      </w:r>
      <w:r w:rsidR="00B54835" w:rsidRPr="009877E2">
        <w:rPr>
          <w:rFonts w:ascii="Times New Roman" w:hAnsi="Times New Roman"/>
          <w:sz w:val="23"/>
          <w:szCs w:val="23"/>
        </w:rPr>
        <w:t xml:space="preserve">. </w:t>
      </w:r>
      <w:r w:rsidR="00E75EB0">
        <w:rPr>
          <w:rFonts w:ascii="Times New Roman" w:hAnsi="Times New Roman"/>
          <w:sz w:val="23"/>
          <w:szCs w:val="23"/>
        </w:rPr>
        <w:t xml:space="preserve">The division of portions of reality into units </w:t>
      </w:r>
      <w:r w:rsidR="00E75EB0" w:rsidRPr="009877E2">
        <w:rPr>
          <w:rFonts w:ascii="Times New Roman" w:hAnsi="Times New Roman"/>
          <w:sz w:val="23"/>
          <w:szCs w:val="23"/>
        </w:rPr>
        <w:t xml:space="preserve">is the basis </w:t>
      </w:r>
      <w:r w:rsidR="00E75EB0">
        <w:rPr>
          <w:rFonts w:ascii="Times New Roman" w:hAnsi="Times New Roman"/>
          <w:sz w:val="23"/>
          <w:szCs w:val="23"/>
        </w:rPr>
        <w:t xml:space="preserve">also </w:t>
      </w:r>
      <w:r w:rsidR="00E75EB0" w:rsidRPr="009877E2">
        <w:rPr>
          <w:rFonts w:ascii="Times New Roman" w:hAnsi="Times New Roman"/>
          <w:sz w:val="23"/>
          <w:szCs w:val="23"/>
        </w:rPr>
        <w:t xml:space="preserve">of the phenomenon of </w:t>
      </w:r>
      <w:r w:rsidR="00E75EB0" w:rsidRPr="009877E2">
        <w:rPr>
          <w:rFonts w:ascii="Times New Roman" w:hAnsi="Times New Roman"/>
          <w:i/>
          <w:sz w:val="23"/>
          <w:szCs w:val="23"/>
        </w:rPr>
        <w:t>counting</w:t>
      </w:r>
      <w:r w:rsidR="00E75EB0">
        <w:rPr>
          <w:rFonts w:ascii="Times New Roman" w:hAnsi="Times New Roman"/>
          <w:sz w:val="23"/>
          <w:szCs w:val="23"/>
        </w:rPr>
        <w:t xml:space="preserve">. </w:t>
      </w:r>
      <w:r w:rsidR="00054134">
        <w:rPr>
          <w:rFonts w:ascii="Times New Roman" w:hAnsi="Times New Roman"/>
          <w:sz w:val="23"/>
          <w:szCs w:val="23"/>
        </w:rPr>
        <w:t xml:space="preserve">Clearly not all material entities form separated or separable natural units in this way (see </w:t>
      </w:r>
      <w:r w:rsidR="00054134">
        <w:rPr>
          <w:rFonts w:ascii="Times New Roman" w:hAnsi="Times New Roman"/>
          <w:sz w:val="23"/>
          <w:szCs w:val="23"/>
        </w:rPr>
        <w:fldChar w:fldCharType="begin"/>
      </w:r>
      <w:r w:rsidR="00054134">
        <w:rPr>
          <w:rFonts w:ascii="Times New Roman" w:hAnsi="Times New Roman"/>
          <w:sz w:val="23"/>
          <w:szCs w:val="23"/>
        </w:rPr>
        <w:instrText xml:space="preserve"> REF _Ref309409821 \h </w:instrText>
      </w:r>
      <w:r w:rsidR="00054134">
        <w:rPr>
          <w:rFonts w:ascii="Times New Roman" w:hAnsi="Times New Roman"/>
          <w:sz w:val="23"/>
          <w:szCs w:val="23"/>
        </w:rPr>
      </w:r>
      <w:r w:rsidR="00054134">
        <w:rPr>
          <w:rFonts w:ascii="Times New Roman" w:hAnsi="Times New Roman"/>
          <w:sz w:val="23"/>
          <w:szCs w:val="23"/>
        </w:rPr>
        <w:fldChar w:fldCharType="separate"/>
      </w:r>
      <w:r w:rsidR="006006B7">
        <w:t xml:space="preserve">Figure </w:t>
      </w:r>
      <w:r w:rsidR="006006B7">
        <w:rPr>
          <w:noProof/>
        </w:rPr>
        <w:t>1</w:t>
      </w:r>
      <w:r w:rsidR="00054134">
        <w:rPr>
          <w:rFonts w:ascii="Times New Roman" w:hAnsi="Times New Roman"/>
          <w:sz w:val="23"/>
          <w:szCs w:val="23"/>
        </w:rPr>
        <w:fldChar w:fldCharType="end"/>
      </w:r>
      <w:r w:rsidR="00AB12A7">
        <w:rPr>
          <w:rFonts w:ascii="Times New Roman" w:hAnsi="Times New Roman"/>
          <w:sz w:val="23"/>
          <w:szCs w:val="23"/>
        </w:rPr>
        <w:t xml:space="preserve"> and [</w:t>
      </w:r>
      <w:r w:rsidR="00AB12A7">
        <w:rPr>
          <w:rFonts w:ascii="Times New Roman" w:hAnsi="Times New Roman"/>
          <w:sz w:val="23"/>
          <w:szCs w:val="23"/>
        </w:rPr>
        <w:fldChar w:fldCharType="begin"/>
      </w:r>
      <w:r w:rsidR="00AB12A7">
        <w:rPr>
          <w:rFonts w:ascii="Times New Roman" w:hAnsi="Times New Roman"/>
          <w:sz w:val="23"/>
          <w:szCs w:val="23"/>
        </w:rPr>
        <w:instrText xml:space="preserve"> REF _Ref309472955 \r \h </w:instrText>
      </w:r>
      <w:r w:rsidR="00AB12A7">
        <w:rPr>
          <w:rFonts w:ascii="Times New Roman" w:hAnsi="Times New Roman"/>
          <w:sz w:val="23"/>
          <w:szCs w:val="23"/>
        </w:rPr>
      </w:r>
      <w:r w:rsidR="00AB12A7">
        <w:rPr>
          <w:rFonts w:ascii="Times New Roman" w:hAnsi="Times New Roman"/>
          <w:sz w:val="23"/>
          <w:szCs w:val="23"/>
        </w:rPr>
        <w:fldChar w:fldCharType="separate"/>
      </w:r>
      <w:r w:rsidR="006006B7">
        <w:rPr>
          <w:rFonts w:ascii="Times New Roman" w:hAnsi="Times New Roman"/>
          <w:sz w:val="23"/>
          <w:szCs w:val="23"/>
        </w:rPr>
        <w:t>12</w:t>
      </w:r>
      <w:r w:rsidR="00AB12A7">
        <w:rPr>
          <w:rFonts w:ascii="Times New Roman" w:hAnsi="Times New Roman"/>
          <w:sz w:val="23"/>
          <w:szCs w:val="23"/>
        </w:rPr>
        <w:fldChar w:fldCharType="end"/>
      </w:r>
      <w:r w:rsidR="00AB12A7">
        <w:rPr>
          <w:rFonts w:ascii="Times New Roman" w:hAnsi="Times New Roman"/>
          <w:sz w:val="23"/>
          <w:szCs w:val="23"/>
        </w:rPr>
        <w:t>]</w:t>
      </w:r>
      <w:r w:rsidR="00054134">
        <w:rPr>
          <w:rFonts w:ascii="Times New Roman" w:hAnsi="Times New Roman"/>
          <w:sz w:val="23"/>
          <w:szCs w:val="23"/>
        </w:rPr>
        <w:t>).</w:t>
      </w:r>
    </w:p>
    <w:p w:rsidR="00054134" w:rsidRDefault="00054134" w:rsidP="006C241A">
      <w:pPr>
        <w:keepNext/>
        <w:spacing w:line="360" w:lineRule="auto"/>
        <w:jc w:val="center"/>
      </w:pPr>
      <w:r>
        <w:rPr>
          <w:noProof/>
        </w:rPr>
        <w:drawing>
          <wp:inline distT="0" distB="0" distL="0" distR="0" wp14:anchorId="17294DC7" wp14:editId="2699945A">
            <wp:extent cx="2743200" cy="2655012"/>
            <wp:effectExtent l="0" t="0" r="0" b="0"/>
            <wp:docPr id="24" name="Picture 24" descr="http://www.webstuffscan.com/wp-content/uploads/2007/01/mount%20everest%20from%20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stuffscan.com/wp-content/uploads/2007/01/mount%20everest%20from%20spac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363" cy="2655170"/>
                    </a:xfrm>
                    <a:prstGeom prst="rect">
                      <a:avLst/>
                    </a:prstGeom>
                    <a:noFill/>
                    <a:ln>
                      <a:noFill/>
                    </a:ln>
                  </pic:spPr>
                </pic:pic>
              </a:graphicData>
            </a:graphic>
          </wp:inline>
        </w:drawing>
      </w:r>
    </w:p>
    <w:p w:rsidR="00054134" w:rsidRDefault="00054134" w:rsidP="006C241A">
      <w:pPr>
        <w:pStyle w:val="Caption"/>
        <w:jc w:val="center"/>
        <w:rPr>
          <w:rFonts w:ascii="Times New Roman" w:hAnsi="Times New Roman"/>
          <w:sz w:val="23"/>
          <w:szCs w:val="23"/>
        </w:rPr>
      </w:pPr>
      <w:bookmarkStart w:id="8" w:name="_Ref309409821"/>
      <w:r>
        <w:t xml:space="preserve">Figure </w:t>
      </w:r>
      <w:fldSimple w:instr=" SEQ Figure \* ARABIC ">
        <w:r w:rsidR="006006B7">
          <w:rPr>
            <w:noProof/>
          </w:rPr>
          <w:t>1</w:t>
        </w:r>
      </w:fldSimple>
      <w:bookmarkEnd w:id="8"/>
      <w:r>
        <w:t xml:space="preserve">: </w:t>
      </w:r>
      <w:hyperlink r:id="rId17" w:history="1">
        <w:r w:rsidRPr="00054134">
          <w:rPr>
            <w:rStyle w:val="Hyperlink"/>
          </w:rPr>
          <w:t>Mount Everest from space</w:t>
        </w:r>
      </w:hyperlink>
    </w:p>
    <w:p w:rsidR="00054134" w:rsidRDefault="00054134" w:rsidP="006C241A">
      <w:pPr>
        <w:spacing w:line="360" w:lineRule="auto"/>
        <w:jc w:val="both"/>
        <w:rPr>
          <w:rFonts w:ascii="Times New Roman" w:hAnsi="Times New Roman"/>
          <w:sz w:val="23"/>
          <w:szCs w:val="23"/>
        </w:rPr>
      </w:pPr>
    </w:p>
    <w:p w:rsidR="00F00EBF" w:rsidRDefault="00F00EBF" w:rsidP="006C241A">
      <w:pPr>
        <w:spacing w:line="360" w:lineRule="auto"/>
        <w:jc w:val="both"/>
        <w:rPr>
          <w:rFonts w:ascii="Times New Roman" w:hAnsi="Times New Roman"/>
          <w:sz w:val="23"/>
        </w:rPr>
      </w:pPr>
      <w:r w:rsidRPr="001F273B">
        <w:rPr>
          <w:rFonts w:ascii="Times New Roman" w:hAnsi="Times New Roman"/>
          <w:sz w:val="23"/>
        </w:rPr>
        <w:lastRenderedPageBreak/>
        <w:t xml:space="preserve">Examples of units </w:t>
      </w:r>
      <w:r w:rsidR="00B54835">
        <w:rPr>
          <w:rFonts w:ascii="Times New Roman" w:hAnsi="Times New Roman"/>
          <w:sz w:val="23"/>
        </w:rPr>
        <w:t xml:space="preserve">of special importance for the purposes of natural science </w:t>
      </w:r>
      <w:r w:rsidRPr="001F273B">
        <w:rPr>
          <w:rFonts w:ascii="Times New Roman" w:hAnsi="Times New Roman"/>
          <w:sz w:val="23"/>
        </w:rPr>
        <w:t>include: atom, molecule, organelle, cell, organism, planet</w:t>
      </w:r>
      <w:r w:rsidR="00054134">
        <w:rPr>
          <w:rFonts w:ascii="Times New Roman" w:hAnsi="Times New Roman"/>
          <w:sz w:val="23"/>
        </w:rPr>
        <w:t xml:space="preserve">, </w:t>
      </w:r>
      <w:proofErr w:type="gramStart"/>
      <w:r w:rsidR="00054134">
        <w:rPr>
          <w:rFonts w:ascii="Times New Roman" w:hAnsi="Times New Roman"/>
          <w:sz w:val="23"/>
        </w:rPr>
        <w:t>star</w:t>
      </w:r>
      <w:proofErr w:type="gramEnd"/>
      <w:r w:rsidRPr="001F273B">
        <w:rPr>
          <w:rFonts w:ascii="Times New Roman" w:hAnsi="Times New Roman"/>
          <w:sz w:val="23"/>
        </w:rPr>
        <w:t>. These</w:t>
      </w:r>
      <w:r w:rsidR="00465C17" w:rsidRPr="00465C17">
        <w:rPr>
          <w:rFonts w:ascii="Times New Roman" w:hAnsi="Times New Roman"/>
          <w:i/>
          <w:sz w:val="23"/>
        </w:rPr>
        <w:t xml:space="preserve"> </w:t>
      </w:r>
      <w:r w:rsidR="00054134">
        <w:rPr>
          <w:rFonts w:ascii="Times New Roman" w:hAnsi="Times New Roman"/>
          <w:i/>
          <w:sz w:val="23"/>
        </w:rPr>
        <w:t xml:space="preserve">material </w:t>
      </w:r>
      <w:r w:rsidR="00465C17" w:rsidRPr="00465C17">
        <w:rPr>
          <w:rFonts w:ascii="Times New Roman" w:hAnsi="Times New Roman"/>
          <w:i/>
          <w:sz w:val="23"/>
        </w:rPr>
        <w:t>entities</w:t>
      </w:r>
      <w:r w:rsidRPr="001F273B">
        <w:rPr>
          <w:rFonts w:ascii="Times New Roman" w:hAnsi="Times New Roman"/>
          <w:sz w:val="23"/>
        </w:rPr>
        <w:t xml:space="preserve"> are </w:t>
      </w:r>
      <w:r w:rsidR="00054134">
        <w:rPr>
          <w:rFonts w:ascii="Times New Roman" w:hAnsi="Times New Roman"/>
          <w:sz w:val="23"/>
        </w:rPr>
        <w:t xml:space="preserve">candidate examples of what </w:t>
      </w:r>
      <w:r w:rsidRPr="001F273B">
        <w:rPr>
          <w:rFonts w:ascii="Times New Roman" w:hAnsi="Times New Roman"/>
          <w:sz w:val="23"/>
        </w:rPr>
        <w:t>called ‘</w:t>
      </w:r>
      <w:r w:rsidRPr="001F273B">
        <w:rPr>
          <w:rFonts w:ascii="Times New Roman" w:hAnsi="Times New Roman"/>
          <w:i/>
          <w:sz w:val="23"/>
        </w:rPr>
        <w:t>objects</w:t>
      </w:r>
      <w:r w:rsidRPr="001F273B">
        <w:rPr>
          <w:rFonts w:ascii="Times New Roman" w:hAnsi="Times New Roman"/>
          <w:sz w:val="23"/>
        </w:rPr>
        <w:t>’</w:t>
      </w:r>
      <w:r w:rsidR="00054134">
        <w:rPr>
          <w:rFonts w:ascii="Times New Roman" w:hAnsi="Times New Roman"/>
          <w:sz w:val="23"/>
        </w:rPr>
        <w:t xml:space="preserve"> </w:t>
      </w:r>
      <w:r w:rsidR="00054134" w:rsidRPr="001F273B">
        <w:rPr>
          <w:rFonts w:ascii="Times New Roman" w:hAnsi="Times New Roman"/>
          <w:sz w:val="23"/>
        </w:rPr>
        <w:t>in BFO</w:t>
      </w:r>
      <w:r w:rsidRPr="001F273B">
        <w:rPr>
          <w:rFonts w:ascii="Times New Roman" w:hAnsi="Times New Roman"/>
          <w:sz w:val="23"/>
        </w:rPr>
        <w:t xml:space="preserve">. Each of the listed </w:t>
      </w:r>
      <w:r w:rsidR="00054134" w:rsidRPr="00054134">
        <w:rPr>
          <w:rFonts w:ascii="Times New Roman" w:hAnsi="Times New Roman"/>
          <w:sz w:val="23"/>
        </w:rPr>
        <w:t>types of units</w:t>
      </w:r>
      <w:r w:rsidR="00054134">
        <w:rPr>
          <w:rFonts w:ascii="Times New Roman" w:hAnsi="Times New Roman"/>
          <w:i/>
          <w:sz w:val="23"/>
        </w:rPr>
        <w:t xml:space="preserve"> </w:t>
      </w:r>
      <w:r w:rsidRPr="001F273B">
        <w:rPr>
          <w:rFonts w:ascii="Times New Roman" w:hAnsi="Times New Roman"/>
          <w:sz w:val="23"/>
        </w:rPr>
        <w:t>is marked by the fact that it has very large numbers of instances.</w:t>
      </w:r>
      <w:r w:rsidR="00054134">
        <w:rPr>
          <w:rFonts w:ascii="Times New Roman" w:hAnsi="Times New Roman"/>
          <w:sz w:val="23"/>
        </w:rPr>
        <w:t xml:space="preserve"> </w:t>
      </w:r>
      <w:r w:rsidRPr="001F273B">
        <w:rPr>
          <w:rFonts w:ascii="Times New Roman" w:hAnsi="Times New Roman"/>
          <w:sz w:val="23"/>
        </w:rPr>
        <w:t>Such units are often referred to as ‘grains’, and are associated with specific ‘levels of granularity’</w:t>
      </w:r>
      <w:r w:rsidR="00054134">
        <w:rPr>
          <w:rFonts w:ascii="Times New Roman" w:hAnsi="Times New Roman"/>
          <w:sz w:val="23"/>
        </w:rPr>
        <w:t xml:space="preserve"> in what is seen as a layered structure of reality, with units at lower and more fine-grained levels being combined as parts into grains at higher, coarse-grained levels</w:t>
      </w:r>
      <w:r w:rsidRPr="001F273B">
        <w:rPr>
          <w:rFonts w:ascii="Times New Roman" w:hAnsi="Times New Roman"/>
          <w:sz w:val="23"/>
        </w:rPr>
        <w:t xml:space="preserve">. </w:t>
      </w:r>
      <w:r w:rsidR="00054134">
        <w:rPr>
          <w:rFonts w:ascii="Times New Roman" w:hAnsi="Times New Roman"/>
          <w:sz w:val="23"/>
        </w:rPr>
        <w:t>In what follows</w:t>
      </w:r>
      <w:r w:rsidRPr="001F273B">
        <w:rPr>
          <w:rFonts w:ascii="Times New Roman" w:hAnsi="Times New Roman"/>
          <w:sz w:val="23"/>
        </w:rPr>
        <w:t xml:space="preserve">, however, </w:t>
      </w:r>
      <w:r w:rsidR="00054134">
        <w:rPr>
          <w:rFonts w:ascii="Times New Roman" w:hAnsi="Times New Roman"/>
          <w:sz w:val="23"/>
        </w:rPr>
        <w:t xml:space="preserve">we shall formulate our proposals </w:t>
      </w:r>
      <w:r w:rsidRPr="001F273B">
        <w:rPr>
          <w:rFonts w:ascii="Times New Roman" w:hAnsi="Times New Roman"/>
          <w:sz w:val="23"/>
        </w:rPr>
        <w:t xml:space="preserve">independently of any granularity considerations. </w:t>
      </w:r>
    </w:p>
    <w:p w:rsidR="00215638" w:rsidRPr="001F273B" w:rsidRDefault="00215638" w:rsidP="006C241A">
      <w:pPr>
        <w:spacing w:line="360" w:lineRule="auto"/>
        <w:rPr>
          <w:rFonts w:ascii="Times New Roman" w:hAnsi="Times New Roman"/>
          <w:sz w:val="23"/>
        </w:rPr>
      </w:pPr>
    </w:p>
    <w:p w:rsidR="003D7096" w:rsidRPr="003D7096" w:rsidRDefault="003D7096" w:rsidP="006C241A">
      <w:pPr>
        <w:spacing w:line="360" w:lineRule="auto"/>
        <w:rPr>
          <w:rFonts w:ascii="Times New Roman" w:hAnsi="Times New Roman"/>
          <w:b/>
          <w:i/>
          <w:sz w:val="23"/>
        </w:rPr>
      </w:pPr>
      <w:r w:rsidRPr="003D7096">
        <w:rPr>
          <w:rFonts w:ascii="Times New Roman" w:hAnsi="Times New Roman"/>
          <w:b/>
          <w:sz w:val="23"/>
        </w:rPr>
        <w:t>Eluci</w:t>
      </w:r>
      <w:r>
        <w:rPr>
          <w:rFonts w:ascii="Times New Roman" w:hAnsi="Times New Roman"/>
          <w:b/>
          <w:sz w:val="23"/>
        </w:rPr>
        <w:t>d</w:t>
      </w:r>
      <w:r w:rsidRPr="003D7096">
        <w:rPr>
          <w:rFonts w:ascii="Times New Roman" w:hAnsi="Times New Roman"/>
          <w:b/>
          <w:sz w:val="23"/>
        </w:rPr>
        <w:t>ation of BFO</w:t>
      </w:r>
      <w:proofErr w:type="gramStart"/>
      <w:r w:rsidRPr="003D7096">
        <w:rPr>
          <w:rFonts w:ascii="Times New Roman" w:hAnsi="Times New Roman"/>
          <w:b/>
          <w:sz w:val="23"/>
        </w:rPr>
        <w:t>:</w:t>
      </w:r>
      <w:r w:rsidRPr="003D7096">
        <w:rPr>
          <w:rFonts w:ascii="Times New Roman" w:hAnsi="Times New Roman"/>
          <w:b/>
          <w:i/>
          <w:sz w:val="23"/>
        </w:rPr>
        <w:t>object</w:t>
      </w:r>
      <w:proofErr w:type="gramEnd"/>
    </w:p>
    <w:p w:rsidR="00F00EBF" w:rsidRDefault="00F00EBF" w:rsidP="006C241A">
      <w:pPr>
        <w:spacing w:line="360" w:lineRule="auto"/>
        <w:jc w:val="both"/>
        <w:rPr>
          <w:rFonts w:ascii="Times New Roman" w:hAnsi="Times New Roman"/>
          <w:sz w:val="23"/>
        </w:rPr>
      </w:pPr>
      <w:r w:rsidRPr="001F273B">
        <w:rPr>
          <w:rFonts w:ascii="Times New Roman" w:hAnsi="Times New Roman"/>
          <w:sz w:val="23"/>
        </w:rPr>
        <w:t xml:space="preserve">The following elucidation is provided not as part of </w:t>
      </w:r>
      <w:r w:rsidR="003D7096">
        <w:rPr>
          <w:rFonts w:ascii="Times New Roman" w:hAnsi="Times New Roman"/>
          <w:sz w:val="23"/>
        </w:rPr>
        <w:t xml:space="preserve">a </w:t>
      </w:r>
      <w:r w:rsidRPr="001F273B">
        <w:rPr>
          <w:rFonts w:ascii="Times New Roman" w:hAnsi="Times New Roman"/>
          <w:sz w:val="23"/>
        </w:rPr>
        <w:t>formal theory</w:t>
      </w:r>
      <w:r w:rsidR="003D7096">
        <w:rPr>
          <w:rFonts w:ascii="Times New Roman" w:hAnsi="Times New Roman"/>
          <w:sz w:val="23"/>
        </w:rPr>
        <w:t xml:space="preserve"> (of qualitative mereotopology</w:t>
      </w:r>
      <w:r w:rsidR="00054134">
        <w:rPr>
          <w:rFonts w:ascii="Times New Roman" w:hAnsi="Times New Roman"/>
          <w:sz w:val="23"/>
        </w:rPr>
        <w:t xml:space="preserve"> [</w:t>
      </w:r>
      <w:r w:rsidR="00E44217">
        <w:rPr>
          <w:rFonts w:ascii="Times New Roman" w:hAnsi="Times New Roman"/>
          <w:sz w:val="23"/>
        </w:rPr>
        <w:fldChar w:fldCharType="begin"/>
      </w:r>
      <w:r w:rsidR="00E44217">
        <w:rPr>
          <w:rFonts w:ascii="Times New Roman" w:hAnsi="Times New Roman"/>
          <w:sz w:val="23"/>
        </w:rPr>
        <w:instrText xml:space="preserve"> REF _Ref309560610 \r \h </w:instrText>
      </w:r>
      <w:r w:rsidR="00E44217">
        <w:rPr>
          <w:rFonts w:ascii="Times New Roman" w:hAnsi="Times New Roman"/>
          <w:sz w:val="23"/>
        </w:rPr>
      </w:r>
      <w:r w:rsidR="00E44217">
        <w:rPr>
          <w:rFonts w:ascii="Times New Roman" w:hAnsi="Times New Roman"/>
          <w:sz w:val="23"/>
        </w:rPr>
        <w:fldChar w:fldCharType="separate"/>
      </w:r>
      <w:r w:rsidR="006006B7">
        <w:rPr>
          <w:rFonts w:ascii="Times New Roman" w:hAnsi="Times New Roman"/>
          <w:sz w:val="23"/>
        </w:rPr>
        <w:t>5</w:t>
      </w:r>
      <w:r w:rsidR="00E44217">
        <w:rPr>
          <w:rFonts w:ascii="Times New Roman" w:hAnsi="Times New Roman"/>
          <w:sz w:val="23"/>
        </w:rPr>
        <w:fldChar w:fldCharType="end"/>
      </w:r>
      <w:r w:rsidR="00E44217">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_Ref309410033 \r \h </w:instrText>
      </w:r>
      <w:r w:rsidR="00054134">
        <w:rPr>
          <w:rFonts w:ascii="Times New Roman" w:hAnsi="Times New Roman"/>
          <w:sz w:val="23"/>
        </w:rPr>
      </w:r>
      <w:r w:rsidR="00054134">
        <w:rPr>
          <w:rFonts w:ascii="Times New Roman" w:hAnsi="Times New Roman"/>
          <w:sz w:val="23"/>
        </w:rPr>
        <w:fldChar w:fldCharType="separate"/>
      </w:r>
      <w:r w:rsidR="006006B7">
        <w:rPr>
          <w:rFonts w:ascii="Times New Roman" w:hAnsi="Times New Roman"/>
          <w:sz w:val="23"/>
        </w:rPr>
        <w:t>5</w:t>
      </w:r>
      <w:r w:rsidR="00054134">
        <w:rPr>
          <w:rFonts w:ascii="Times New Roman" w:hAnsi="Times New Roman"/>
          <w:sz w:val="23"/>
        </w:rPr>
        <w:fldChar w:fldCharType="end"/>
      </w:r>
      <w:r w:rsidR="00054134">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_Ref309155480 \r \h </w:instrText>
      </w:r>
      <w:r w:rsidR="00054134">
        <w:rPr>
          <w:rFonts w:ascii="Times New Roman" w:hAnsi="Times New Roman"/>
          <w:sz w:val="23"/>
        </w:rPr>
      </w:r>
      <w:r w:rsidR="00054134">
        <w:rPr>
          <w:rFonts w:ascii="Times New Roman" w:hAnsi="Times New Roman"/>
          <w:sz w:val="23"/>
        </w:rPr>
        <w:fldChar w:fldCharType="separate"/>
      </w:r>
      <w:r w:rsidR="006006B7">
        <w:rPr>
          <w:rFonts w:ascii="Times New Roman" w:hAnsi="Times New Roman"/>
          <w:sz w:val="23"/>
        </w:rPr>
        <w:t>22</w:t>
      </w:r>
      <w:r w:rsidR="00054134">
        <w:rPr>
          <w:rFonts w:ascii="Times New Roman" w:hAnsi="Times New Roman"/>
          <w:sz w:val="23"/>
        </w:rPr>
        <w:fldChar w:fldCharType="end"/>
      </w:r>
      <w:r w:rsidR="00054134">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_Ref309410042 \r \h </w:instrText>
      </w:r>
      <w:r w:rsidR="00054134">
        <w:rPr>
          <w:rFonts w:ascii="Times New Roman" w:hAnsi="Times New Roman"/>
          <w:sz w:val="23"/>
        </w:rPr>
      </w:r>
      <w:r w:rsidR="00054134">
        <w:rPr>
          <w:rFonts w:ascii="Times New Roman" w:hAnsi="Times New Roman"/>
          <w:sz w:val="23"/>
        </w:rPr>
        <w:fldChar w:fldCharType="separate"/>
      </w:r>
      <w:r w:rsidR="006006B7">
        <w:rPr>
          <w:rFonts w:ascii="Times New Roman" w:hAnsi="Times New Roman"/>
          <w:sz w:val="23"/>
        </w:rPr>
        <w:t>36</w:t>
      </w:r>
      <w:r w:rsidR="00054134">
        <w:rPr>
          <w:rFonts w:ascii="Times New Roman" w:hAnsi="Times New Roman"/>
          <w:sz w:val="23"/>
        </w:rPr>
        <w:fldChar w:fldCharType="end"/>
      </w:r>
      <w:r w:rsidR="00054134">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_Ref309410045 \r \h </w:instrText>
      </w:r>
      <w:r w:rsidR="00054134">
        <w:rPr>
          <w:rFonts w:ascii="Times New Roman" w:hAnsi="Times New Roman"/>
          <w:sz w:val="23"/>
        </w:rPr>
      </w:r>
      <w:r w:rsidR="00054134">
        <w:rPr>
          <w:rFonts w:ascii="Times New Roman" w:hAnsi="Times New Roman"/>
          <w:sz w:val="23"/>
        </w:rPr>
        <w:fldChar w:fldCharType="separate"/>
      </w:r>
      <w:r w:rsidR="006006B7">
        <w:rPr>
          <w:rFonts w:ascii="Times New Roman" w:hAnsi="Times New Roman"/>
          <w:sz w:val="23"/>
        </w:rPr>
        <w:t>37</w:t>
      </w:r>
      <w:r w:rsidR="00054134">
        <w:rPr>
          <w:rFonts w:ascii="Times New Roman" w:hAnsi="Times New Roman"/>
          <w:sz w:val="23"/>
        </w:rPr>
        <w:fldChar w:fldCharType="end"/>
      </w:r>
      <w:r w:rsidR="00054134">
        <w:rPr>
          <w:rFonts w:ascii="Times New Roman" w:hAnsi="Times New Roman"/>
          <w:sz w:val="23"/>
        </w:rPr>
        <w:t xml:space="preserve">, </w:t>
      </w:r>
      <w:r w:rsidR="00054134">
        <w:rPr>
          <w:rFonts w:ascii="Times New Roman" w:hAnsi="Times New Roman"/>
          <w:sz w:val="23"/>
        </w:rPr>
        <w:fldChar w:fldCharType="begin"/>
      </w:r>
      <w:r w:rsidR="00054134">
        <w:rPr>
          <w:rFonts w:ascii="Times New Roman" w:hAnsi="Times New Roman"/>
          <w:sz w:val="23"/>
        </w:rPr>
        <w:instrText xml:space="preserve"> REF _Ref309410048 \r \h </w:instrText>
      </w:r>
      <w:r w:rsidR="00054134">
        <w:rPr>
          <w:rFonts w:ascii="Times New Roman" w:hAnsi="Times New Roman"/>
          <w:sz w:val="23"/>
        </w:rPr>
      </w:r>
      <w:r w:rsidR="00054134">
        <w:rPr>
          <w:rFonts w:ascii="Times New Roman" w:hAnsi="Times New Roman"/>
          <w:sz w:val="23"/>
        </w:rPr>
        <w:fldChar w:fldCharType="separate"/>
      </w:r>
      <w:r w:rsidR="006006B7">
        <w:rPr>
          <w:rFonts w:ascii="Times New Roman" w:hAnsi="Times New Roman"/>
          <w:sz w:val="23"/>
        </w:rPr>
        <w:t>39</w:t>
      </w:r>
      <w:r w:rsidR="00054134">
        <w:rPr>
          <w:rFonts w:ascii="Times New Roman" w:hAnsi="Times New Roman"/>
          <w:sz w:val="23"/>
        </w:rPr>
        <w:fldChar w:fldCharType="end"/>
      </w:r>
      <w:r w:rsidR="00054134">
        <w:rPr>
          <w:rFonts w:ascii="Times New Roman" w:hAnsi="Times New Roman"/>
          <w:sz w:val="23"/>
        </w:rPr>
        <w:t>]</w:t>
      </w:r>
      <w:r w:rsidR="003D7096">
        <w:rPr>
          <w:rFonts w:ascii="Times New Roman" w:hAnsi="Times New Roman"/>
          <w:sz w:val="23"/>
        </w:rPr>
        <w:t>)</w:t>
      </w:r>
      <w:r w:rsidRPr="001F273B">
        <w:rPr>
          <w:rFonts w:ascii="Times New Roman" w:hAnsi="Times New Roman"/>
          <w:sz w:val="23"/>
        </w:rPr>
        <w:t xml:space="preserve">, but </w:t>
      </w:r>
      <w:r w:rsidR="003D7096">
        <w:rPr>
          <w:rFonts w:ascii="Times New Roman" w:hAnsi="Times New Roman"/>
          <w:sz w:val="23"/>
        </w:rPr>
        <w:t xml:space="preserve">rather </w:t>
      </w:r>
      <w:r w:rsidRPr="001F273B">
        <w:rPr>
          <w:rFonts w:ascii="Times New Roman" w:hAnsi="Times New Roman"/>
          <w:sz w:val="23"/>
        </w:rPr>
        <w:t xml:space="preserve">as a set of conditions to be used when deciding </w:t>
      </w:r>
      <w:r w:rsidR="005D1353" w:rsidRPr="001F273B">
        <w:rPr>
          <w:rFonts w:ascii="Times New Roman" w:hAnsi="Times New Roman"/>
          <w:sz w:val="23"/>
        </w:rPr>
        <w:t>whether</w:t>
      </w:r>
      <w:r w:rsidR="005D1353" w:rsidRPr="003D7096">
        <w:rPr>
          <w:rFonts w:ascii="Times New Roman" w:hAnsi="Times New Roman"/>
          <w:sz w:val="23"/>
        </w:rPr>
        <w:t xml:space="preserve"> entities</w:t>
      </w:r>
      <w:r w:rsidRPr="001F273B">
        <w:rPr>
          <w:rFonts w:ascii="Times New Roman" w:hAnsi="Times New Roman"/>
          <w:sz w:val="23"/>
        </w:rPr>
        <w:t xml:space="preserve"> of a given type should be represented as </w:t>
      </w:r>
      <w:r w:rsidRPr="001F273B">
        <w:rPr>
          <w:rFonts w:ascii="Times New Roman" w:hAnsi="Times New Roman"/>
          <w:i/>
          <w:sz w:val="23"/>
        </w:rPr>
        <w:t xml:space="preserve">objects </w:t>
      </w:r>
      <w:r w:rsidRPr="001F273B">
        <w:rPr>
          <w:rFonts w:ascii="Times New Roman" w:hAnsi="Times New Roman"/>
          <w:sz w:val="23"/>
        </w:rPr>
        <w:t>in the BFO sense.</w:t>
      </w:r>
    </w:p>
    <w:p w:rsidR="00906DD1" w:rsidRPr="00906DD1" w:rsidRDefault="00906DD1" w:rsidP="006C241A">
      <w:pPr>
        <w:spacing w:line="360" w:lineRule="auto"/>
        <w:jc w:val="both"/>
        <w:rPr>
          <w:rFonts w:ascii="Times New Roman" w:hAnsi="Times New Roman"/>
          <w:b/>
          <w:sz w:val="23"/>
        </w:rPr>
      </w:pPr>
      <w:r w:rsidRPr="00906DD1">
        <w:rPr>
          <w:rFonts w:ascii="Times New Roman" w:hAnsi="Times New Roman"/>
          <w:b/>
          <w:sz w:val="23"/>
        </w:rPr>
        <w:t xml:space="preserve">Preamble </w:t>
      </w:r>
      <w:r>
        <w:rPr>
          <w:rFonts w:ascii="Times New Roman" w:hAnsi="Times New Roman"/>
          <w:b/>
          <w:sz w:val="23"/>
        </w:rPr>
        <w:t>on the strategy</w:t>
      </w:r>
    </w:p>
    <w:p w:rsidR="00906DD1" w:rsidRDefault="00906DD1" w:rsidP="006C241A">
      <w:pPr>
        <w:spacing w:line="360" w:lineRule="auto"/>
        <w:jc w:val="both"/>
        <w:rPr>
          <w:rFonts w:ascii="Times New Roman" w:hAnsi="Times New Roman"/>
          <w:sz w:val="23"/>
        </w:rPr>
      </w:pPr>
      <w:r>
        <w:rPr>
          <w:rFonts w:ascii="Times New Roman" w:hAnsi="Times New Roman"/>
          <w:sz w:val="23"/>
        </w:rPr>
        <w:t xml:space="preserve">Material entities fall into different groups, for instance </w:t>
      </w:r>
    </w:p>
    <w:p w:rsidR="00906DD1" w:rsidRDefault="00906DD1" w:rsidP="006C241A">
      <w:pPr>
        <w:pStyle w:val="ListParagraph"/>
        <w:numPr>
          <w:ilvl w:val="0"/>
          <w:numId w:val="29"/>
        </w:numPr>
        <w:spacing w:line="360" w:lineRule="auto"/>
        <w:contextualSpacing w:val="0"/>
        <w:jc w:val="both"/>
        <w:rPr>
          <w:rFonts w:ascii="Times New Roman" w:hAnsi="Times New Roman"/>
          <w:sz w:val="23"/>
        </w:rPr>
      </w:pPr>
      <w:r w:rsidRPr="00906DD1">
        <w:rPr>
          <w:rFonts w:ascii="Times New Roman" w:hAnsi="Times New Roman"/>
          <w:sz w:val="23"/>
        </w:rPr>
        <w:t>of portions of solid matter, portions of liquid, portions of gas</w:t>
      </w:r>
    </w:p>
    <w:p w:rsidR="00906DD1" w:rsidRDefault="00906DD1" w:rsidP="006C241A">
      <w:pPr>
        <w:pStyle w:val="ListParagraph"/>
        <w:numPr>
          <w:ilvl w:val="0"/>
          <w:numId w:val="29"/>
        </w:numPr>
        <w:spacing w:line="360" w:lineRule="auto"/>
        <w:contextualSpacing w:val="0"/>
        <w:jc w:val="both"/>
        <w:rPr>
          <w:rFonts w:ascii="Times New Roman" w:hAnsi="Times New Roman"/>
          <w:sz w:val="23"/>
        </w:rPr>
      </w:pPr>
      <w:r>
        <w:rPr>
          <w:rFonts w:ascii="Times New Roman" w:hAnsi="Times New Roman"/>
          <w:sz w:val="23"/>
        </w:rPr>
        <w:t>collections of microparticles (which can survive through phase transitions from solid to liquid to gas)</w:t>
      </w:r>
      <w:r w:rsidRPr="00906DD1">
        <w:rPr>
          <w:rFonts w:ascii="Times New Roman" w:hAnsi="Times New Roman"/>
          <w:sz w:val="23"/>
        </w:rPr>
        <w:t xml:space="preserve"> </w:t>
      </w:r>
    </w:p>
    <w:p w:rsidR="00906DD1" w:rsidRPr="00906DD1" w:rsidRDefault="00906DD1" w:rsidP="006C241A">
      <w:pPr>
        <w:pStyle w:val="ListParagraph"/>
        <w:numPr>
          <w:ilvl w:val="0"/>
          <w:numId w:val="29"/>
        </w:numPr>
        <w:spacing w:line="360" w:lineRule="auto"/>
        <w:contextualSpacing w:val="0"/>
        <w:jc w:val="both"/>
        <w:rPr>
          <w:rFonts w:ascii="Times New Roman" w:hAnsi="Times New Roman"/>
          <w:sz w:val="23"/>
        </w:rPr>
      </w:pPr>
      <w:proofErr w:type="gramStart"/>
      <w:r>
        <w:rPr>
          <w:rFonts w:ascii="Times New Roman" w:hAnsi="Times New Roman"/>
          <w:sz w:val="23"/>
        </w:rPr>
        <w:t>portions</w:t>
      </w:r>
      <w:proofErr w:type="gramEnd"/>
      <w:r>
        <w:rPr>
          <w:rFonts w:ascii="Times New Roman" w:hAnsi="Times New Roman"/>
          <w:sz w:val="23"/>
        </w:rPr>
        <w:t xml:space="preserve"> of energy</w:t>
      </w:r>
      <w:r w:rsidR="00054134">
        <w:rPr>
          <w:rFonts w:ascii="Times New Roman" w:hAnsi="Times New Roman"/>
          <w:sz w:val="23"/>
        </w:rPr>
        <w:t xml:space="preserve"> (to be included in a future version of BFO).</w:t>
      </w:r>
    </w:p>
    <w:p w:rsidR="00601C8D" w:rsidRDefault="006F7BF4" w:rsidP="006C241A">
      <w:pPr>
        <w:spacing w:line="360" w:lineRule="auto"/>
        <w:jc w:val="both"/>
        <w:rPr>
          <w:rFonts w:ascii="Times New Roman" w:hAnsi="Times New Roman"/>
          <w:sz w:val="23"/>
        </w:rPr>
      </w:pPr>
      <w:r>
        <w:rPr>
          <w:rFonts w:ascii="Times New Roman" w:hAnsi="Times New Roman"/>
          <w:sz w:val="23"/>
        </w:rPr>
        <w:t xml:space="preserve">In </w:t>
      </w:r>
      <w:r w:rsidR="00FF233C">
        <w:rPr>
          <w:rFonts w:ascii="Times New Roman" w:hAnsi="Times New Roman"/>
          <w:sz w:val="23"/>
        </w:rPr>
        <w:t xml:space="preserve">what follows we </w:t>
      </w:r>
      <w:r>
        <w:rPr>
          <w:rFonts w:ascii="Times New Roman" w:hAnsi="Times New Roman"/>
          <w:sz w:val="23"/>
        </w:rPr>
        <w:t xml:space="preserve">consider three candidate groups of examples of objects in the BFO sense, namely: </w:t>
      </w:r>
    </w:p>
    <w:p w:rsidR="00601C8D" w:rsidRPr="00601C8D" w:rsidRDefault="00FF233C" w:rsidP="006C241A">
      <w:pPr>
        <w:pStyle w:val="ListParagraph"/>
        <w:numPr>
          <w:ilvl w:val="0"/>
          <w:numId w:val="37"/>
        </w:numPr>
        <w:spacing w:line="360" w:lineRule="auto"/>
        <w:contextualSpacing w:val="0"/>
        <w:jc w:val="both"/>
        <w:rPr>
          <w:rFonts w:ascii="Times New Roman" w:hAnsi="Times New Roman"/>
          <w:sz w:val="23"/>
        </w:rPr>
      </w:pPr>
      <w:r w:rsidRPr="00601C8D">
        <w:rPr>
          <w:rFonts w:ascii="Times New Roman" w:hAnsi="Times New Roman"/>
          <w:sz w:val="23"/>
        </w:rPr>
        <w:t>organisms</w:t>
      </w:r>
      <w:r w:rsidR="006F7BF4" w:rsidRPr="00601C8D">
        <w:rPr>
          <w:rFonts w:ascii="Times New Roman" w:hAnsi="Times New Roman"/>
          <w:sz w:val="23"/>
        </w:rPr>
        <w:t xml:space="preserve"> and</w:t>
      </w:r>
      <w:r w:rsidRPr="00601C8D">
        <w:rPr>
          <w:rFonts w:ascii="Times New Roman" w:hAnsi="Times New Roman"/>
          <w:sz w:val="23"/>
        </w:rPr>
        <w:t xml:space="preserve"> </w:t>
      </w:r>
      <w:r w:rsidR="00601C8D" w:rsidRPr="00601C8D">
        <w:rPr>
          <w:rFonts w:ascii="Times New Roman" w:hAnsi="Times New Roman"/>
          <w:sz w:val="23"/>
        </w:rPr>
        <w:t>cells</w:t>
      </w:r>
    </w:p>
    <w:p w:rsidR="00601C8D" w:rsidRPr="00601C8D" w:rsidRDefault="00FF233C" w:rsidP="006C241A">
      <w:pPr>
        <w:pStyle w:val="ListParagraph"/>
        <w:numPr>
          <w:ilvl w:val="0"/>
          <w:numId w:val="37"/>
        </w:numPr>
        <w:spacing w:line="360" w:lineRule="auto"/>
        <w:contextualSpacing w:val="0"/>
        <w:jc w:val="both"/>
        <w:rPr>
          <w:rFonts w:ascii="Times New Roman" w:hAnsi="Times New Roman"/>
          <w:sz w:val="23"/>
        </w:rPr>
      </w:pPr>
      <w:r w:rsidRPr="00601C8D">
        <w:rPr>
          <w:rFonts w:ascii="Times New Roman" w:hAnsi="Times New Roman"/>
          <w:sz w:val="23"/>
        </w:rPr>
        <w:t>portions of solid matter</w:t>
      </w:r>
      <w:r w:rsidR="006F7BF4" w:rsidRPr="00601C8D">
        <w:rPr>
          <w:rFonts w:ascii="Times New Roman" w:hAnsi="Times New Roman"/>
          <w:sz w:val="23"/>
        </w:rPr>
        <w:t xml:space="preserve"> such as rocks and lumps of iron</w:t>
      </w:r>
    </w:p>
    <w:p w:rsidR="00601C8D" w:rsidRPr="00601C8D" w:rsidRDefault="00054134" w:rsidP="006C241A">
      <w:pPr>
        <w:pStyle w:val="ListParagraph"/>
        <w:numPr>
          <w:ilvl w:val="0"/>
          <w:numId w:val="37"/>
        </w:numPr>
        <w:spacing w:line="360" w:lineRule="auto"/>
        <w:contextualSpacing w:val="0"/>
        <w:jc w:val="both"/>
        <w:rPr>
          <w:rFonts w:ascii="Times New Roman" w:hAnsi="Times New Roman"/>
          <w:sz w:val="23"/>
        </w:rPr>
      </w:pPr>
      <w:proofErr w:type="gramStart"/>
      <w:r w:rsidRPr="00601C8D">
        <w:rPr>
          <w:rFonts w:ascii="Times New Roman" w:hAnsi="Times New Roman"/>
          <w:sz w:val="23"/>
        </w:rPr>
        <w:t>engineered</w:t>
      </w:r>
      <w:proofErr w:type="gramEnd"/>
      <w:r w:rsidRPr="00601C8D">
        <w:rPr>
          <w:rFonts w:ascii="Times New Roman" w:hAnsi="Times New Roman"/>
          <w:sz w:val="23"/>
        </w:rPr>
        <w:t xml:space="preserve"> artifacts </w:t>
      </w:r>
      <w:r w:rsidR="006F7BF4" w:rsidRPr="00601C8D">
        <w:rPr>
          <w:rFonts w:ascii="Times New Roman" w:hAnsi="Times New Roman"/>
          <w:sz w:val="23"/>
        </w:rPr>
        <w:t>such as watches and cars.</w:t>
      </w:r>
      <w:r w:rsidR="00FF233C" w:rsidRPr="00601C8D">
        <w:rPr>
          <w:rFonts w:ascii="Times New Roman" w:hAnsi="Times New Roman"/>
          <w:sz w:val="23"/>
        </w:rPr>
        <w:t xml:space="preserve"> </w:t>
      </w:r>
    </w:p>
    <w:p w:rsidR="00FF233C" w:rsidRPr="00FF233C" w:rsidRDefault="006F7BF4" w:rsidP="006C241A">
      <w:pPr>
        <w:spacing w:line="360" w:lineRule="auto"/>
        <w:jc w:val="both"/>
        <w:rPr>
          <w:rFonts w:ascii="Times New Roman" w:hAnsi="Times New Roman"/>
          <w:sz w:val="23"/>
        </w:rPr>
      </w:pPr>
      <w:r>
        <w:rPr>
          <w:rFonts w:ascii="Times New Roman" w:hAnsi="Times New Roman"/>
          <w:sz w:val="23"/>
        </w:rPr>
        <w:t xml:space="preserve">Material entities under all of these headings are </w:t>
      </w:r>
      <w:r w:rsidR="00601C8D">
        <w:rPr>
          <w:rFonts w:ascii="Times New Roman" w:hAnsi="Times New Roman"/>
          <w:sz w:val="23"/>
        </w:rPr>
        <w:t xml:space="preserve">all </w:t>
      </w:r>
      <w:r w:rsidR="00601C8D" w:rsidRPr="00601C8D">
        <w:rPr>
          <w:rFonts w:ascii="Times New Roman" w:hAnsi="Times New Roman"/>
          <w:i/>
          <w:sz w:val="23"/>
        </w:rPr>
        <w:t xml:space="preserve">causally </w:t>
      </w:r>
      <w:r w:rsidRPr="00601C8D">
        <w:rPr>
          <w:rFonts w:ascii="Times New Roman" w:hAnsi="Times New Roman"/>
          <w:i/>
          <w:sz w:val="23"/>
        </w:rPr>
        <w:t xml:space="preserve">relatively isolated </w:t>
      </w:r>
      <w:r w:rsidR="00601C8D">
        <w:rPr>
          <w:rFonts w:ascii="Times New Roman" w:hAnsi="Times New Roman"/>
          <w:i/>
          <w:sz w:val="23"/>
        </w:rPr>
        <w:t xml:space="preserve">entities </w:t>
      </w:r>
      <w:r>
        <w:rPr>
          <w:rFonts w:ascii="Times New Roman" w:hAnsi="Times New Roman"/>
          <w:sz w:val="23"/>
        </w:rPr>
        <w:t>in Ingarden’s sense [</w:t>
      </w:r>
      <w:r w:rsidR="00155F6C">
        <w:rPr>
          <w:rFonts w:ascii="Times New Roman" w:hAnsi="Times New Roman"/>
          <w:sz w:val="23"/>
        </w:rPr>
        <w:fldChar w:fldCharType="begin"/>
      </w:r>
      <w:r w:rsidR="00155F6C">
        <w:rPr>
          <w:rFonts w:ascii="Times New Roman" w:hAnsi="Times New Roman"/>
          <w:sz w:val="23"/>
        </w:rPr>
        <w:instrText xml:space="preserve"> REF _Ref309411634 \r \h </w:instrText>
      </w:r>
      <w:r w:rsidR="00155F6C">
        <w:rPr>
          <w:rFonts w:ascii="Times New Roman" w:hAnsi="Times New Roman"/>
          <w:sz w:val="23"/>
        </w:rPr>
      </w:r>
      <w:r w:rsidR="00155F6C">
        <w:rPr>
          <w:rFonts w:ascii="Times New Roman" w:hAnsi="Times New Roman"/>
          <w:sz w:val="23"/>
        </w:rPr>
        <w:fldChar w:fldCharType="separate"/>
      </w:r>
      <w:r w:rsidR="006006B7">
        <w:rPr>
          <w:rFonts w:ascii="Times New Roman" w:hAnsi="Times New Roman"/>
          <w:sz w:val="23"/>
        </w:rPr>
        <w:t>47</w:t>
      </w:r>
      <w:r w:rsidR="00155F6C">
        <w:rPr>
          <w:rFonts w:ascii="Times New Roman" w:hAnsi="Times New Roman"/>
          <w:sz w:val="23"/>
        </w:rPr>
        <w:fldChar w:fldCharType="end"/>
      </w:r>
      <w:r w:rsidR="00155F6C">
        <w:rPr>
          <w:rFonts w:ascii="Times New Roman" w:hAnsi="Times New Roman"/>
          <w:sz w:val="23"/>
        </w:rPr>
        <w:t xml:space="preserve">, </w:t>
      </w:r>
      <w:r w:rsidR="00155F6C">
        <w:rPr>
          <w:rFonts w:ascii="Times New Roman" w:hAnsi="Times New Roman"/>
          <w:sz w:val="23"/>
        </w:rPr>
        <w:fldChar w:fldCharType="begin"/>
      </w:r>
      <w:r w:rsidR="00155F6C">
        <w:rPr>
          <w:rFonts w:ascii="Times New Roman" w:hAnsi="Times New Roman"/>
          <w:sz w:val="23"/>
        </w:rPr>
        <w:instrText xml:space="preserve"> REF _Hlk47849653 \r \h </w:instrText>
      </w:r>
      <w:r w:rsidR="00155F6C">
        <w:rPr>
          <w:rFonts w:ascii="Times New Roman" w:hAnsi="Times New Roman"/>
          <w:sz w:val="23"/>
        </w:rPr>
      </w:r>
      <w:r w:rsidR="00155F6C">
        <w:rPr>
          <w:rFonts w:ascii="Times New Roman" w:hAnsi="Times New Roman"/>
          <w:sz w:val="23"/>
        </w:rPr>
        <w:fldChar w:fldCharType="separate"/>
      </w:r>
      <w:r w:rsidR="006006B7">
        <w:rPr>
          <w:rFonts w:ascii="Times New Roman" w:hAnsi="Times New Roman"/>
          <w:sz w:val="23"/>
        </w:rPr>
        <w:t>13</w:t>
      </w:r>
      <w:r w:rsidR="00155F6C">
        <w:rPr>
          <w:rFonts w:ascii="Times New Roman" w:hAnsi="Times New Roman"/>
          <w:sz w:val="23"/>
        </w:rPr>
        <w:fldChar w:fldCharType="end"/>
      </w:r>
      <w:r>
        <w:rPr>
          <w:rFonts w:ascii="Times New Roman" w:hAnsi="Times New Roman"/>
          <w:sz w:val="23"/>
        </w:rPr>
        <w:t>]</w:t>
      </w:r>
      <w:r w:rsidR="00155F6C">
        <w:rPr>
          <w:rFonts w:ascii="Times New Roman" w:hAnsi="Times New Roman"/>
          <w:sz w:val="23"/>
        </w:rPr>
        <w:t xml:space="preserve">. This means that they are both </w:t>
      </w:r>
      <w:r w:rsidR="00601C8D" w:rsidRPr="00601C8D">
        <w:rPr>
          <w:rFonts w:ascii="Times New Roman" w:hAnsi="Times New Roman"/>
          <w:i/>
          <w:sz w:val="23"/>
        </w:rPr>
        <w:t>structured</w:t>
      </w:r>
      <w:r w:rsidR="00601C8D">
        <w:rPr>
          <w:rFonts w:ascii="Times New Roman" w:hAnsi="Times New Roman"/>
          <w:sz w:val="23"/>
        </w:rPr>
        <w:t xml:space="preserve"> through a certain type of causal</w:t>
      </w:r>
      <w:r w:rsidR="00155F6C">
        <w:rPr>
          <w:rFonts w:ascii="Times New Roman" w:hAnsi="Times New Roman"/>
          <w:sz w:val="23"/>
        </w:rPr>
        <w:t xml:space="preserve"> uni</w:t>
      </w:r>
      <w:r w:rsidR="00601C8D">
        <w:rPr>
          <w:rFonts w:ascii="Times New Roman" w:hAnsi="Times New Roman"/>
          <w:sz w:val="23"/>
        </w:rPr>
        <w:t>ty</w:t>
      </w:r>
      <w:r w:rsidR="00155F6C">
        <w:rPr>
          <w:rFonts w:ascii="Times New Roman" w:hAnsi="Times New Roman"/>
          <w:sz w:val="23"/>
        </w:rPr>
        <w:t xml:space="preserve"> and </w:t>
      </w:r>
      <w:r w:rsidR="00155F6C" w:rsidRPr="00601C8D">
        <w:rPr>
          <w:rFonts w:ascii="Times New Roman" w:hAnsi="Times New Roman"/>
          <w:i/>
          <w:sz w:val="23"/>
        </w:rPr>
        <w:t>maximal</w:t>
      </w:r>
      <w:r w:rsidR="00601C8D">
        <w:rPr>
          <w:rFonts w:ascii="Times New Roman" w:hAnsi="Times New Roman"/>
          <w:sz w:val="23"/>
        </w:rPr>
        <w:t xml:space="preserve"> relative to this type of causal unity.</w:t>
      </w:r>
    </w:p>
    <w:p w:rsidR="00DD6E98" w:rsidRDefault="00DD6E98" w:rsidP="006C241A">
      <w:pPr>
        <w:spacing w:line="360" w:lineRule="auto"/>
        <w:jc w:val="both"/>
        <w:rPr>
          <w:rFonts w:ascii="Times New Roman" w:hAnsi="Times New Roman"/>
          <w:sz w:val="23"/>
        </w:rPr>
      </w:pPr>
      <w:r>
        <w:rPr>
          <w:rFonts w:ascii="Times New Roman" w:hAnsi="Times New Roman"/>
          <w:sz w:val="23"/>
        </w:rPr>
        <w:lastRenderedPageBreak/>
        <w:t xml:space="preserve">We first characterize </w:t>
      </w:r>
      <w:r w:rsidR="00601C8D">
        <w:rPr>
          <w:rFonts w:ascii="Times New Roman" w:hAnsi="Times New Roman"/>
          <w:sz w:val="23"/>
        </w:rPr>
        <w:t xml:space="preserve">causal unity in general, we then distinguish three types of causal unity corresponding to </w:t>
      </w:r>
      <w:r w:rsidR="00427F21">
        <w:rPr>
          <w:rFonts w:ascii="Times New Roman" w:hAnsi="Times New Roman"/>
          <w:sz w:val="23"/>
        </w:rPr>
        <w:t xml:space="preserve">the </w:t>
      </w:r>
      <w:r w:rsidR="00601C8D">
        <w:rPr>
          <w:rFonts w:ascii="Times New Roman" w:hAnsi="Times New Roman"/>
          <w:sz w:val="23"/>
        </w:rPr>
        <w:t xml:space="preserve">three candidate families </w:t>
      </w:r>
      <w:r w:rsidR="00427F21">
        <w:rPr>
          <w:rFonts w:ascii="Times New Roman" w:hAnsi="Times New Roman"/>
          <w:sz w:val="23"/>
        </w:rPr>
        <w:t>of BFO</w:t>
      </w:r>
      <w:proofErr w:type="gramStart"/>
      <w:r w:rsidR="00427F21">
        <w:rPr>
          <w:rFonts w:ascii="Times New Roman" w:hAnsi="Times New Roman"/>
          <w:sz w:val="23"/>
        </w:rPr>
        <w:t>:</w:t>
      </w:r>
      <w:r w:rsidR="00427F21">
        <w:rPr>
          <w:rFonts w:ascii="Times New Roman" w:hAnsi="Times New Roman"/>
          <w:i/>
          <w:sz w:val="23"/>
        </w:rPr>
        <w:t>objects</w:t>
      </w:r>
      <w:proofErr w:type="gramEnd"/>
      <w:r w:rsidR="00427F21">
        <w:rPr>
          <w:rFonts w:ascii="Times New Roman" w:hAnsi="Times New Roman"/>
          <w:i/>
          <w:sz w:val="23"/>
        </w:rPr>
        <w:t xml:space="preserve"> </w:t>
      </w:r>
      <w:r w:rsidR="00427F21">
        <w:rPr>
          <w:rFonts w:ascii="Times New Roman" w:hAnsi="Times New Roman"/>
          <w:sz w:val="23"/>
        </w:rPr>
        <w:t xml:space="preserve">listed above. We then define what it is for an entity to be maximal relative to one or other of these types, and formulate in these terms an elucidation of ‘object’. </w:t>
      </w:r>
    </w:p>
    <w:p w:rsidR="00DD6E98" w:rsidRPr="001F273B" w:rsidRDefault="00DD6E98" w:rsidP="006C241A">
      <w:pPr>
        <w:spacing w:line="360" w:lineRule="auto"/>
        <w:jc w:val="both"/>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sidRPr="00DD6E98">
        <w:rPr>
          <w:rFonts w:ascii="Times New Roman" w:hAnsi="Times New Roman"/>
          <w:sz w:val="23"/>
        </w:rPr>
        <w:t>is</w:t>
      </w:r>
      <w:r w:rsidR="00FF233C">
        <w:rPr>
          <w:rFonts w:ascii="Times New Roman" w:hAnsi="Times New Roman"/>
          <w:sz w:val="23"/>
        </w:rPr>
        <w:t xml:space="preserve"> </w:t>
      </w:r>
      <w:r w:rsidRPr="002F61CF">
        <w:rPr>
          <w:rFonts w:ascii="Times New Roman" w:hAnsi="Times New Roman"/>
          <w:i/>
          <w:sz w:val="23"/>
        </w:rPr>
        <w:t>causally unified</w:t>
      </w:r>
      <w:r>
        <w:rPr>
          <w:rFonts w:ascii="Times New Roman" w:hAnsi="Times New Roman"/>
          <w:sz w:val="23"/>
        </w:rPr>
        <w:t xml:space="preserve"> means:</w:t>
      </w:r>
      <w:r w:rsidR="00FF233C">
        <w:rPr>
          <w:rFonts w:ascii="Times New Roman" w:hAnsi="Times New Roman"/>
          <w:sz w:val="23"/>
        </w:rPr>
        <w:t xml:space="preserve"> </w:t>
      </w:r>
      <w:r w:rsidR="002F61CF" w:rsidRPr="002F61CF">
        <w:rPr>
          <w:rFonts w:ascii="Times New Roman" w:hAnsi="Times New Roman"/>
          <w:i/>
          <w:sz w:val="23"/>
        </w:rPr>
        <w:t>a</w:t>
      </w:r>
      <w:r w:rsidR="002F61CF" w:rsidRPr="002F61CF">
        <w:rPr>
          <w:rFonts w:ascii="Times New Roman" w:hAnsi="Times New Roman"/>
          <w:sz w:val="23"/>
        </w:rPr>
        <w:t xml:space="preserve"> is a material</w:t>
      </w:r>
      <w:r w:rsidR="00465C17">
        <w:rPr>
          <w:rFonts w:ascii="Times New Roman" w:hAnsi="Times New Roman"/>
          <w:sz w:val="23"/>
        </w:rPr>
        <w:t xml:space="preserve"> entity</w:t>
      </w:r>
      <w:r w:rsidR="002F61CF" w:rsidRPr="002F61CF">
        <w:rPr>
          <w:rFonts w:ascii="Times New Roman" w:hAnsi="Times New Roman"/>
          <w:sz w:val="23"/>
        </w:rPr>
        <w:t xml:space="preserve"> which is such that its material parts </w:t>
      </w:r>
      <w:r w:rsidRPr="001F273B">
        <w:rPr>
          <w:rFonts w:ascii="Times New Roman" w:hAnsi="Times New Roman"/>
          <w:sz w:val="23"/>
        </w:rPr>
        <w:t>are tied together in such a way that, in environments typical for</w:t>
      </w:r>
      <w:r w:rsidR="00465C17" w:rsidRPr="00465C17">
        <w:rPr>
          <w:rFonts w:ascii="Times New Roman" w:hAnsi="Times New Roman"/>
          <w:i/>
          <w:sz w:val="23"/>
        </w:rPr>
        <w:t xml:space="preserve"> entities</w:t>
      </w:r>
      <w:r w:rsidR="00FF233C">
        <w:rPr>
          <w:rFonts w:ascii="Times New Roman" w:hAnsi="Times New Roman"/>
          <w:i/>
          <w:sz w:val="23"/>
        </w:rPr>
        <w:t xml:space="preserve"> </w:t>
      </w:r>
      <w:r w:rsidRPr="001F273B">
        <w:rPr>
          <w:rFonts w:ascii="Times New Roman" w:hAnsi="Times New Roman"/>
          <w:sz w:val="23"/>
        </w:rPr>
        <w:t>of the type in question,</w:t>
      </w:r>
    </w:p>
    <w:p w:rsidR="00DD6E98" w:rsidRDefault="00DD6E98" w:rsidP="006C241A">
      <w:pPr>
        <w:numPr>
          <w:ilvl w:val="0"/>
          <w:numId w:val="38"/>
        </w:numPr>
        <w:spacing w:line="360" w:lineRule="auto"/>
        <w:jc w:val="both"/>
        <w:rPr>
          <w:rFonts w:ascii="Times New Roman" w:hAnsi="Times New Roman"/>
          <w:sz w:val="23"/>
        </w:rPr>
      </w:pPr>
      <w:r w:rsidRPr="001F273B">
        <w:rPr>
          <w:rFonts w:ascii="Times New Roman" w:hAnsi="Times New Roman"/>
          <w:sz w:val="23"/>
        </w:rPr>
        <w:t xml:space="preserve">if </w:t>
      </w:r>
      <w:r w:rsidR="002F61CF">
        <w:rPr>
          <w:rFonts w:ascii="Times New Roman" w:hAnsi="Times New Roman"/>
          <w:sz w:val="23"/>
        </w:rPr>
        <w:t xml:space="preserve">a </w:t>
      </w:r>
      <w:r w:rsidRPr="001F273B">
        <w:rPr>
          <w:rFonts w:ascii="Times New Roman" w:hAnsi="Times New Roman"/>
          <w:sz w:val="23"/>
        </w:rPr>
        <w:t xml:space="preserve">part </w:t>
      </w:r>
      <w:r w:rsidR="002F61CF">
        <w:rPr>
          <w:rFonts w:ascii="Times New Roman" w:hAnsi="Times New Roman"/>
          <w:sz w:val="23"/>
        </w:rPr>
        <w:t xml:space="preserve">in the interior </w:t>
      </w:r>
      <w:r w:rsidRPr="001F273B">
        <w:rPr>
          <w:rFonts w:ascii="Times New Roman" w:hAnsi="Times New Roman"/>
          <w:sz w:val="23"/>
        </w:rPr>
        <w:t xml:space="preserve">of </w:t>
      </w:r>
      <w:r>
        <w:rPr>
          <w:rFonts w:ascii="Times New Roman" w:hAnsi="Times New Roman"/>
          <w:i/>
          <w:sz w:val="23"/>
        </w:rPr>
        <w:t xml:space="preserve">a </w:t>
      </w:r>
      <w:r w:rsidRPr="001F273B">
        <w:rPr>
          <w:rFonts w:ascii="Times New Roman" w:hAnsi="Times New Roman"/>
          <w:sz w:val="23"/>
        </w:rPr>
        <w:t xml:space="preserve">is moved in space </w:t>
      </w:r>
      <w:r w:rsidR="00DD7822">
        <w:rPr>
          <w:rFonts w:ascii="Times New Roman" w:hAnsi="Times New Roman"/>
          <w:sz w:val="23"/>
        </w:rPr>
        <w:t xml:space="preserve">to a location on the exterior of </w:t>
      </w:r>
      <w:r w:rsidR="00DD7822">
        <w:rPr>
          <w:rFonts w:ascii="Times New Roman" w:hAnsi="Times New Roman"/>
          <w:i/>
          <w:sz w:val="23"/>
        </w:rPr>
        <w:t xml:space="preserve">a </w:t>
      </w:r>
      <w:r w:rsidRPr="001F273B">
        <w:rPr>
          <w:rFonts w:ascii="Times New Roman" w:hAnsi="Times New Roman"/>
          <w:sz w:val="23"/>
        </w:rPr>
        <w:t xml:space="preserve">then </w:t>
      </w:r>
      <w:r w:rsidRPr="001F273B">
        <w:rPr>
          <w:rFonts w:ascii="Times New Roman" w:hAnsi="Times New Roman"/>
          <w:i/>
          <w:sz w:val="23"/>
        </w:rPr>
        <w:t>either</w:t>
      </w:r>
      <w:r w:rsidR="00FF233C">
        <w:rPr>
          <w:rFonts w:ascii="Times New Roman" w:hAnsi="Times New Roman"/>
          <w:i/>
          <w:sz w:val="23"/>
        </w:rPr>
        <w:t xml:space="preserve"> </w:t>
      </w:r>
      <w:r>
        <w:rPr>
          <w:rFonts w:ascii="Times New Roman" w:hAnsi="Times New Roman"/>
          <w:i/>
          <w:sz w:val="23"/>
        </w:rPr>
        <w:t>a</w:t>
      </w:r>
      <w:r>
        <w:rPr>
          <w:rFonts w:ascii="Times New Roman" w:hAnsi="Times New Roman"/>
          <w:sz w:val="23"/>
        </w:rPr>
        <w:t>’s</w:t>
      </w:r>
      <w:r w:rsidR="00FF233C">
        <w:rPr>
          <w:rFonts w:ascii="Times New Roman" w:hAnsi="Times New Roman"/>
          <w:sz w:val="23"/>
        </w:rPr>
        <w:t xml:space="preserve"> </w:t>
      </w:r>
      <w:r w:rsidR="002F61CF">
        <w:rPr>
          <w:rFonts w:ascii="Times New Roman" w:hAnsi="Times New Roman"/>
          <w:sz w:val="23"/>
        </w:rPr>
        <w:t xml:space="preserve">other parts will be moved </w:t>
      </w:r>
      <w:r w:rsidRPr="001F273B">
        <w:rPr>
          <w:rFonts w:ascii="Times New Roman" w:hAnsi="Times New Roman"/>
          <w:sz w:val="23"/>
        </w:rPr>
        <w:t xml:space="preserve">in coordinated fashion </w:t>
      </w:r>
      <w:r w:rsidRPr="002F61CF">
        <w:rPr>
          <w:rFonts w:ascii="Times New Roman" w:hAnsi="Times New Roman"/>
          <w:i/>
          <w:sz w:val="23"/>
        </w:rPr>
        <w:t>or</w:t>
      </w:r>
      <w:r w:rsidR="00FF233C">
        <w:rPr>
          <w:rFonts w:ascii="Times New Roman" w:hAnsi="Times New Roman"/>
          <w:i/>
          <w:sz w:val="23"/>
        </w:rPr>
        <w:t xml:space="preserve"> </w:t>
      </w:r>
      <w:r>
        <w:rPr>
          <w:rFonts w:ascii="Times New Roman" w:hAnsi="Times New Roman"/>
          <w:i/>
          <w:sz w:val="23"/>
        </w:rPr>
        <w:t xml:space="preserve">a </w:t>
      </w:r>
      <w:r w:rsidRPr="001F273B">
        <w:rPr>
          <w:rFonts w:ascii="Times New Roman" w:hAnsi="Times New Roman"/>
          <w:sz w:val="23"/>
        </w:rPr>
        <w:t xml:space="preserve">will be </w:t>
      </w:r>
      <w:r w:rsidR="003D7096">
        <w:rPr>
          <w:rFonts w:ascii="Times New Roman" w:hAnsi="Times New Roman"/>
          <w:sz w:val="23"/>
        </w:rPr>
        <w:t>damaged</w:t>
      </w:r>
      <w:r w:rsidR="00FF233C">
        <w:rPr>
          <w:rFonts w:ascii="Times New Roman" w:hAnsi="Times New Roman"/>
          <w:sz w:val="23"/>
        </w:rPr>
        <w:t xml:space="preserve"> </w:t>
      </w:r>
      <w:r>
        <w:rPr>
          <w:rFonts w:ascii="Times New Roman" w:hAnsi="Times New Roman"/>
          <w:sz w:val="23"/>
        </w:rPr>
        <w:t>(</w:t>
      </w:r>
      <w:r w:rsidR="003D7096">
        <w:rPr>
          <w:rFonts w:ascii="Times New Roman" w:hAnsi="Times New Roman"/>
          <w:sz w:val="23"/>
        </w:rPr>
        <w:t>be affected, for example, by breakage or tearing</w:t>
      </w:r>
      <w:r>
        <w:rPr>
          <w:rFonts w:ascii="Times New Roman" w:hAnsi="Times New Roman"/>
          <w:sz w:val="23"/>
        </w:rPr>
        <w:t>)</w:t>
      </w:r>
    </w:p>
    <w:p w:rsidR="00DD6E98" w:rsidRPr="001F273B" w:rsidRDefault="00DD6E98" w:rsidP="006C241A">
      <w:pPr>
        <w:numPr>
          <w:ilvl w:val="0"/>
          <w:numId w:val="38"/>
        </w:numPr>
        <w:spacing w:line="360" w:lineRule="auto"/>
        <w:jc w:val="both"/>
        <w:rPr>
          <w:rFonts w:ascii="Times New Roman" w:hAnsi="Times New Roman"/>
          <w:sz w:val="23"/>
        </w:rPr>
      </w:pPr>
      <w:r w:rsidRPr="001F273B">
        <w:rPr>
          <w:rFonts w:ascii="Times New Roman" w:hAnsi="Times New Roman"/>
          <w:sz w:val="23"/>
        </w:rPr>
        <w:t xml:space="preserve">causal changes in one part of </w:t>
      </w:r>
      <w:r>
        <w:rPr>
          <w:rFonts w:ascii="Times New Roman" w:hAnsi="Times New Roman"/>
          <w:i/>
          <w:sz w:val="23"/>
        </w:rPr>
        <w:t xml:space="preserve">a </w:t>
      </w:r>
      <w:r w:rsidRPr="001F273B">
        <w:rPr>
          <w:rFonts w:ascii="Times New Roman" w:hAnsi="Times New Roman"/>
          <w:sz w:val="23"/>
        </w:rPr>
        <w:t xml:space="preserve">can have consequences for other parts of </w:t>
      </w:r>
      <w:r>
        <w:rPr>
          <w:rFonts w:ascii="Times New Roman" w:hAnsi="Times New Roman"/>
          <w:i/>
          <w:sz w:val="23"/>
        </w:rPr>
        <w:t xml:space="preserve">a </w:t>
      </w:r>
      <w:r w:rsidRPr="001F273B">
        <w:rPr>
          <w:rFonts w:ascii="Times New Roman" w:hAnsi="Times New Roman"/>
          <w:sz w:val="23"/>
        </w:rPr>
        <w:t>without the mediation of any</w:t>
      </w:r>
      <w:r w:rsidR="00465C17">
        <w:rPr>
          <w:rFonts w:ascii="Times New Roman" w:hAnsi="Times New Roman"/>
          <w:sz w:val="23"/>
        </w:rPr>
        <w:t xml:space="preserve"> entity</w:t>
      </w:r>
      <w:r w:rsidRPr="001F273B">
        <w:rPr>
          <w:rFonts w:ascii="Times New Roman" w:hAnsi="Times New Roman"/>
          <w:sz w:val="23"/>
        </w:rPr>
        <w:t xml:space="preserve"> that lies on the exterior of </w:t>
      </w:r>
      <w:r w:rsidRPr="00DD6E98">
        <w:rPr>
          <w:rFonts w:ascii="Times New Roman" w:hAnsi="Times New Roman"/>
          <w:i/>
          <w:sz w:val="23"/>
        </w:rPr>
        <w:t>a</w:t>
      </w:r>
    </w:p>
    <w:p w:rsidR="00427F21" w:rsidRDefault="00427F21" w:rsidP="006C241A">
      <w:pPr>
        <w:spacing w:line="360" w:lineRule="auto"/>
        <w:jc w:val="both"/>
        <w:rPr>
          <w:rFonts w:ascii="Times New Roman" w:hAnsi="Times New Roman"/>
          <w:sz w:val="23"/>
        </w:rPr>
      </w:pPr>
      <w:r>
        <w:rPr>
          <w:rFonts w:ascii="Times New Roman" w:hAnsi="Times New Roman"/>
          <w:sz w:val="23"/>
        </w:rPr>
        <w:t xml:space="preserve">Material entities with no material subparts would satisfy these conditions trivially. </w:t>
      </w:r>
    </w:p>
    <w:p w:rsidR="00427F21" w:rsidRDefault="00A31705" w:rsidP="006C241A">
      <w:pPr>
        <w:spacing w:line="360" w:lineRule="auto"/>
        <w:jc w:val="both"/>
        <w:rPr>
          <w:rFonts w:ascii="Times New Roman" w:hAnsi="Times New Roman"/>
          <w:sz w:val="23"/>
        </w:rPr>
      </w:pPr>
      <w:r>
        <w:rPr>
          <w:rFonts w:ascii="Times New Roman" w:hAnsi="Times New Roman"/>
          <w:sz w:val="23"/>
        </w:rPr>
        <w:t>Candidate e</w:t>
      </w:r>
      <w:r w:rsidR="00427F21">
        <w:rPr>
          <w:rFonts w:ascii="Times New Roman" w:hAnsi="Times New Roman"/>
          <w:sz w:val="23"/>
        </w:rPr>
        <w:t>xamples of types of causal unity for material entities of more complex sorts are</w:t>
      </w:r>
      <w:r>
        <w:rPr>
          <w:rFonts w:ascii="Times New Roman" w:hAnsi="Times New Roman"/>
          <w:sz w:val="23"/>
        </w:rPr>
        <w:t xml:space="preserve"> as follows (this is not intended to be an exhaustive list)</w:t>
      </w:r>
      <w:r w:rsidR="00427F21">
        <w:rPr>
          <w:rFonts w:ascii="Times New Roman" w:hAnsi="Times New Roman"/>
          <w:sz w:val="23"/>
        </w:rPr>
        <w:t>:</w:t>
      </w:r>
    </w:p>
    <w:p w:rsidR="00427F21" w:rsidRDefault="00427F21" w:rsidP="006C241A">
      <w:pPr>
        <w:spacing w:line="360" w:lineRule="auto"/>
        <w:jc w:val="both"/>
        <w:rPr>
          <w:rFonts w:ascii="Times New Roman" w:hAnsi="Times New Roman"/>
          <w:i/>
          <w:sz w:val="23"/>
        </w:rPr>
      </w:pPr>
      <w:r>
        <w:rPr>
          <w:rFonts w:ascii="Times New Roman" w:hAnsi="Times New Roman"/>
          <w:sz w:val="23"/>
        </w:rPr>
        <w:tab/>
        <w:t xml:space="preserve">CU1: </w:t>
      </w:r>
      <w:r>
        <w:rPr>
          <w:rFonts w:ascii="Times New Roman" w:hAnsi="Times New Roman"/>
          <w:i/>
          <w:sz w:val="23"/>
        </w:rPr>
        <w:t>Causal unity via physical covering</w:t>
      </w:r>
    </w:p>
    <w:p w:rsidR="00427F21" w:rsidRDefault="00427F21" w:rsidP="006C241A">
      <w:pPr>
        <w:spacing w:line="360" w:lineRule="auto"/>
        <w:ind w:left="720"/>
        <w:jc w:val="both"/>
        <w:rPr>
          <w:rFonts w:ascii="Times New Roman" w:hAnsi="Times New Roman"/>
          <w:sz w:val="23"/>
        </w:rPr>
      </w:pPr>
      <w:r>
        <w:rPr>
          <w:rFonts w:ascii="Times New Roman" w:hAnsi="Times New Roman"/>
          <w:sz w:val="23"/>
        </w:rPr>
        <w:t xml:space="preserve">Here the parts in the interior of the unified entity </w:t>
      </w:r>
      <w:r w:rsidRPr="001F273B">
        <w:rPr>
          <w:rFonts w:ascii="Times New Roman" w:hAnsi="Times New Roman"/>
          <w:sz w:val="23"/>
        </w:rPr>
        <w:t xml:space="preserve">are combined together causally through a common membrane or </w:t>
      </w:r>
      <w:r>
        <w:rPr>
          <w:rFonts w:ascii="Times New Roman" w:hAnsi="Times New Roman"/>
          <w:sz w:val="23"/>
        </w:rPr>
        <w:t xml:space="preserve">other </w:t>
      </w:r>
      <w:r w:rsidRPr="001F273B">
        <w:rPr>
          <w:rFonts w:ascii="Times New Roman" w:hAnsi="Times New Roman"/>
          <w:sz w:val="23"/>
        </w:rPr>
        <w:t>physical covering</w:t>
      </w:r>
      <w:r>
        <w:rPr>
          <w:rFonts w:ascii="Times New Roman" w:hAnsi="Times New Roman"/>
          <w:sz w:val="23"/>
        </w:rPr>
        <w:t>. The latter points</w:t>
      </w:r>
      <w:r w:rsidRPr="001F273B">
        <w:rPr>
          <w:rFonts w:ascii="Times New Roman" w:hAnsi="Times New Roman"/>
          <w:sz w:val="23"/>
        </w:rPr>
        <w:t xml:space="preserve"> outwards toward </w:t>
      </w:r>
      <w:r>
        <w:rPr>
          <w:rFonts w:ascii="Times New Roman" w:hAnsi="Times New Roman"/>
          <w:sz w:val="23"/>
        </w:rPr>
        <w:t xml:space="preserve">and serves as a protective function in relation to what lies on </w:t>
      </w:r>
      <w:r w:rsidRPr="001F273B">
        <w:rPr>
          <w:rFonts w:ascii="Times New Roman" w:hAnsi="Times New Roman"/>
          <w:sz w:val="23"/>
        </w:rPr>
        <w:t xml:space="preserve">the exterior of the </w:t>
      </w:r>
      <w:r w:rsidRPr="00427F21">
        <w:rPr>
          <w:rFonts w:ascii="Times New Roman" w:hAnsi="Times New Roman"/>
          <w:sz w:val="23"/>
        </w:rPr>
        <w:t>entity</w:t>
      </w:r>
      <w:r>
        <w:rPr>
          <w:rFonts w:ascii="Times New Roman" w:hAnsi="Times New Roman"/>
          <w:sz w:val="23"/>
        </w:rPr>
        <w:t xml:space="preserve"> [</w:t>
      </w:r>
      <w:r>
        <w:rPr>
          <w:rFonts w:ascii="Times New Roman" w:hAnsi="Times New Roman"/>
          <w:sz w:val="23"/>
        </w:rPr>
        <w:fldChar w:fldCharType="begin"/>
      </w:r>
      <w:r>
        <w:rPr>
          <w:rFonts w:ascii="Times New Roman" w:hAnsi="Times New Roman"/>
          <w:sz w:val="23"/>
        </w:rPr>
        <w:instrText xml:space="preserve"> REF _Hlk47849653 \r \h </w:instrText>
      </w:r>
      <w:r>
        <w:rPr>
          <w:rFonts w:ascii="Times New Roman" w:hAnsi="Times New Roman"/>
          <w:sz w:val="23"/>
        </w:rPr>
      </w:r>
      <w:r>
        <w:rPr>
          <w:rFonts w:ascii="Times New Roman" w:hAnsi="Times New Roman"/>
          <w:sz w:val="23"/>
        </w:rPr>
        <w:fldChar w:fldCharType="separate"/>
      </w:r>
      <w:r w:rsidR="006006B7">
        <w:rPr>
          <w:rFonts w:ascii="Times New Roman" w:hAnsi="Times New Roman"/>
          <w:sz w:val="23"/>
        </w:rPr>
        <w:t>13</w:t>
      </w:r>
      <w:r>
        <w:rPr>
          <w:rFonts w:ascii="Times New Roman" w:hAnsi="Times New Roman"/>
          <w:sz w:val="23"/>
        </w:rPr>
        <w:fldChar w:fldCharType="end"/>
      </w:r>
      <w:r>
        <w:rPr>
          <w:rFonts w:ascii="Times New Roman" w:hAnsi="Times New Roman"/>
          <w:sz w:val="23"/>
        </w:rPr>
        <w:t xml:space="preserve">, </w:t>
      </w:r>
      <w:r>
        <w:rPr>
          <w:rFonts w:ascii="Times New Roman" w:hAnsi="Times New Roman"/>
          <w:sz w:val="23"/>
        </w:rPr>
        <w:fldChar w:fldCharType="begin"/>
      </w:r>
      <w:r>
        <w:rPr>
          <w:rFonts w:ascii="Times New Roman" w:hAnsi="Times New Roman"/>
          <w:sz w:val="23"/>
        </w:rPr>
        <w:instrText xml:space="preserve"> REF _Ref309411634 \r \h </w:instrText>
      </w:r>
      <w:r>
        <w:rPr>
          <w:rFonts w:ascii="Times New Roman" w:hAnsi="Times New Roman"/>
          <w:sz w:val="23"/>
        </w:rPr>
      </w:r>
      <w:r>
        <w:rPr>
          <w:rFonts w:ascii="Times New Roman" w:hAnsi="Times New Roman"/>
          <w:sz w:val="23"/>
        </w:rPr>
        <w:fldChar w:fldCharType="separate"/>
      </w:r>
      <w:r w:rsidR="006006B7">
        <w:rPr>
          <w:rFonts w:ascii="Times New Roman" w:hAnsi="Times New Roman"/>
          <w:sz w:val="23"/>
        </w:rPr>
        <w:t>47</w:t>
      </w:r>
      <w:r>
        <w:rPr>
          <w:rFonts w:ascii="Times New Roman" w:hAnsi="Times New Roman"/>
          <w:sz w:val="23"/>
        </w:rPr>
        <w:fldChar w:fldCharType="end"/>
      </w:r>
      <w:r>
        <w:rPr>
          <w:rFonts w:ascii="Times New Roman" w:hAnsi="Times New Roman"/>
          <w:sz w:val="23"/>
        </w:rPr>
        <w:t>].</w:t>
      </w:r>
    </w:p>
    <w:p w:rsidR="00427F21" w:rsidRDefault="00427F21" w:rsidP="006C241A">
      <w:pPr>
        <w:spacing w:line="360" w:lineRule="auto"/>
        <w:ind w:left="720"/>
        <w:jc w:val="both"/>
        <w:rPr>
          <w:rFonts w:ascii="Times New Roman" w:hAnsi="Times New Roman"/>
          <w:sz w:val="23"/>
        </w:rPr>
      </w:pPr>
      <w:r>
        <w:rPr>
          <w:rFonts w:ascii="Times New Roman" w:hAnsi="Times New Roman"/>
          <w:sz w:val="23"/>
        </w:rPr>
        <w:t xml:space="preserve">Note that the physical covering </w:t>
      </w:r>
      <w:r w:rsidRPr="00427F21">
        <w:rPr>
          <w:rFonts w:ascii="Times New Roman" w:hAnsi="Times New Roman"/>
          <w:sz w:val="23"/>
        </w:rPr>
        <w:t>may have holes (for example pores</w:t>
      </w:r>
      <w:r>
        <w:rPr>
          <w:rFonts w:ascii="Times New Roman" w:hAnsi="Times New Roman"/>
          <w:sz w:val="23"/>
        </w:rPr>
        <w:t xml:space="preserve"> in your skin</w:t>
      </w:r>
      <w:r w:rsidRPr="00427F21">
        <w:rPr>
          <w:rFonts w:ascii="Times New Roman" w:hAnsi="Times New Roman"/>
          <w:sz w:val="23"/>
        </w:rPr>
        <w:t xml:space="preserve">, </w:t>
      </w:r>
      <w:r>
        <w:rPr>
          <w:rFonts w:ascii="Times New Roman" w:hAnsi="Times New Roman"/>
          <w:sz w:val="23"/>
        </w:rPr>
        <w:t xml:space="preserve">shafts penetrating the planet’s outer crust, sockets where conduits </w:t>
      </w:r>
      <w:r w:rsidRPr="00427F21">
        <w:rPr>
          <w:rFonts w:ascii="Times New Roman" w:hAnsi="Times New Roman"/>
          <w:sz w:val="23"/>
        </w:rPr>
        <w:t>to other</w:t>
      </w:r>
      <w:r w:rsidRPr="00427F21">
        <w:rPr>
          <w:rFonts w:ascii="Times New Roman" w:hAnsi="Times New Roman"/>
          <w:i/>
          <w:sz w:val="23"/>
        </w:rPr>
        <w:t xml:space="preserve"> </w:t>
      </w:r>
      <w:r w:rsidRPr="00427F21">
        <w:rPr>
          <w:rFonts w:ascii="Times New Roman" w:hAnsi="Times New Roman"/>
          <w:sz w:val="23"/>
        </w:rPr>
        <w:t xml:space="preserve">entities </w:t>
      </w:r>
      <w:r>
        <w:rPr>
          <w:rFonts w:ascii="Times New Roman" w:hAnsi="Times New Roman"/>
          <w:sz w:val="23"/>
        </w:rPr>
        <w:t xml:space="preserve">are connected allowing </w:t>
      </w:r>
      <w:r w:rsidRPr="00427F21">
        <w:rPr>
          <w:rFonts w:ascii="Times New Roman" w:hAnsi="Times New Roman"/>
          <w:sz w:val="23"/>
        </w:rPr>
        <w:t xml:space="preserve">transport </w:t>
      </w:r>
      <w:r w:rsidR="00141642">
        <w:rPr>
          <w:rFonts w:ascii="Times New Roman" w:hAnsi="Times New Roman"/>
          <w:sz w:val="23"/>
        </w:rPr>
        <w:t>of electric current or of liquids or</w:t>
      </w:r>
      <w:r>
        <w:rPr>
          <w:rFonts w:ascii="Times New Roman" w:hAnsi="Times New Roman"/>
          <w:sz w:val="23"/>
        </w:rPr>
        <w:t xml:space="preserve"> gases</w:t>
      </w:r>
      <w:r w:rsidR="00141642">
        <w:rPr>
          <w:rFonts w:ascii="Times New Roman" w:hAnsi="Times New Roman"/>
          <w:sz w:val="23"/>
        </w:rPr>
        <w:t xml:space="preserve">). The physical cover </w:t>
      </w:r>
      <w:r w:rsidRPr="00427F21">
        <w:rPr>
          <w:rFonts w:ascii="Times New Roman" w:hAnsi="Times New Roman"/>
          <w:sz w:val="23"/>
        </w:rPr>
        <w:t xml:space="preserve">is nonetheless </w:t>
      </w:r>
      <w:r w:rsidR="00141642" w:rsidRPr="00427F21">
        <w:rPr>
          <w:rFonts w:ascii="Times New Roman" w:hAnsi="Times New Roman"/>
          <w:i/>
          <w:sz w:val="23"/>
        </w:rPr>
        <w:t>connected</w:t>
      </w:r>
      <w:r w:rsidR="00141642" w:rsidRPr="00427F21">
        <w:rPr>
          <w:rFonts w:ascii="Times New Roman" w:hAnsi="Times New Roman"/>
          <w:sz w:val="23"/>
        </w:rPr>
        <w:t xml:space="preserve"> </w:t>
      </w:r>
      <w:r w:rsidRPr="00427F21">
        <w:rPr>
          <w:rFonts w:ascii="Times New Roman" w:hAnsi="Times New Roman"/>
          <w:sz w:val="23"/>
        </w:rPr>
        <w:t>in the sense that, between every two points on its surface a continuous path can be traced which does not leave this surface.</w:t>
      </w:r>
    </w:p>
    <w:p w:rsidR="00141642" w:rsidRDefault="00141642" w:rsidP="006C241A">
      <w:pPr>
        <w:spacing w:line="360" w:lineRule="auto"/>
        <w:ind w:left="720"/>
        <w:jc w:val="both"/>
        <w:rPr>
          <w:rFonts w:ascii="Times New Roman" w:hAnsi="Times New Roman"/>
          <w:sz w:val="23"/>
        </w:rPr>
      </w:pPr>
      <w:r>
        <w:rPr>
          <w:rFonts w:ascii="Times New Roman" w:hAnsi="Times New Roman"/>
          <w:sz w:val="23"/>
        </w:rPr>
        <w:t>Some organs in the interior of complex organisms manifest a causal unity of this type. O</w:t>
      </w:r>
      <w:r w:rsidRPr="00427F21">
        <w:rPr>
          <w:rFonts w:ascii="Times New Roman" w:hAnsi="Times New Roman"/>
          <w:sz w:val="23"/>
        </w:rPr>
        <w:t>rgans can survive detachment from their surroundings, for example in the case of transplant, with their membranes intact</w:t>
      </w:r>
      <w:r>
        <w:rPr>
          <w:rFonts w:ascii="Times New Roman" w:hAnsi="Times New Roman"/>
          <w:sz w:val="23"/>
        </w:rPr>
        <w:t>. The FMA [</w:t>
      </w:r>
      <w:r>
        <w:rPr>
          <w:rFonts w:ascii="Times New Roman" w:hAnsi="Times New Roman"/>
          <w:sz w:val="23"/>
        </w:rPr>
        <w:fldChar w:fldCharType="begin"/>
      </w:r>
      <w:r>
        <w:rPr>
          <w:rFonts w:ascii="Times New Roman" w:hAnsi="Times New Roman"/>
          <w:sz w:val="23"/>
        </w:rPr>
        <w:instrText xml:space="preserve"> REF _Ref309153893 \r \h </w:instrText>
      </w:r>
      <w:r>
        <w:rPr>
          <w:rFonts w:ascii="Times New Roman" w:hAnsi="Times New Roman"/>
          <w:sz w:val="23"/>
        </w:rPr>
      </w:r>
      <w:r>
        <w:rPr>
          <w:rFonts w:ascii="Times New Roman" w:hAnsi="Times New Roman"/>
          <w:sz w:val="23"/>
        </w:rPr>
        <w:fldChar w:fldCharType="separate"/>
      </w:r>
      <w:r w:rsidR="006006B7">
        <w:rPr>
          <w:rFonts w:ascii="Times New Roman" w:hAnsi="Times New Roman"/>
          <w:sz w:val="23"/>
        </w:rPr>
        <w:t>44</w:t>
      </w:r>
      <w:r>
        <w:rPr>
          <w:rFonts w:ascii="Times New Roman" w:hAnsi="Times New Roman"/>
          <w:sz w:val="23"/>
        </w:rPr>
        <w:fldChar w:fldCharType="end"/>
      </w:r>
      <w:r>
        <w:rPr>
          <w:rFonts w:ascii="Times New Roman" w:hAnsi="Times New Roman"/>
          <w:sz w:val="23"/>
        </w:rPr>
        <w:t xml:space="preserve">] accordingly defines ‘organ’ as follows: </w:t>
      </w:r>
    </w:p>
    <w:p w:rsidR="00141642" w:rsidRPr="00427F21" w:rsidRDefault="00141642" w:rsidP="006C241A">
      <w:pPr>
        <w:spacing w:line="360" w:lineRule="auto"/>
        <w:ind w:left="1080"/>
        <w:jc w:val="both"/>
        <w:rPr>
          <w:rFonts w:ascii="Times New Roman" w:hAnsi="Times New Roman"/>
          <w:sz w:val="23"/>
        </w:rPr>
      </w:pPr>
      <w:proofErr w:type="gramStart"/>
      <w:r w:rsidRPr="00141642">
        <w:rPr>
          <w:rFonts w:ascii="Times New Roman" w:hAnsi="Times New Roman"/>
          <w:sz w:val="23"/>
        </w:rPr>
        <w:lastRenderedPageBreak/>
        <w:t>An</w:t>
      </w:r>
      <w:r>
        <w:rPr>
          <w:rFonts w:ascii="Times New Roman" w:hAnsi="Times New Roman"/>
          <w:sz w:val="23"/>
        </w:rPr>
        <w:t xml:space="preserve"> an</w:t>
      </w:r>
      <w:r w:rsidRPr="00141642">
        <w:rPr>
          <w:rFonts w:ascii="Times New Roman" w:hAnsi="Times New Roman"/>
          <w:sz w:val="23"/>
        </w:rPr>
        <w:t>atomical structure which has as its direct parts portions of two or more types of tissue or two or more types of cardinal organ part which constitute a maximally connected anatomical structure demarcated predominantly by a bona fide anatomical surface.</w:t>
      </w:r>
      <w:proofErr w:type="gramEnd"/>
      <w:r w:rsidRPr="00141642">
        <w:rPr>
          <w:rFonts w:ascii="Times New Roman" w:hAnsi="Times New Roman"/>
          <w:sz w:val="23"/>
        </w:rPr>
        <w:t xml:space="preserve"> Examples: femur, biceps, liver, heart, skin, tracheobronchial tree, ovary.</w:t>
      </w:r>
    </w:p>
    <w:p w:rsidR="001659B6" w:rsidRPr="001659B6" w:rsidRDefault="001659B6" w:rsidP="006C241A">
      <w:pPr>
        <w:spacing w:line="360" w:lineRule="auto"/>
        <w:ind w:left="1080"/>
        <w:jc w:val="both"/>
        <w:rPr>
          <w:rFonts w:ascii="Times New Roman" w:hAnsi="Times New Roman"/>
          <w:i/>
          <w:sz w:val="23"/>
        </w:rPr>
      </w:pPr>
      <w:bookmarkStart w:id="9" w:name="_Ref308172916"/>
      <w:r>
        <w:rPr>
          <w:rFonts w:ascii="Times New Roman" w:hAnsi="Times New Roman"/>
          <w:i/>
          <w:sz w:val="23"/>
        </w:rPr>
        <w:t xml:space="preserve">CU2: Causal unity via internal physical forces </w:t>
      </w:r>
    </w:p>
    <w:p w:rsidR="00864E66" w:rsidRDefault="001659B6" w:rsidP="006C241A">
      <w:pPr>
        <w:spacing w:line="360" w:lineRule="auto"/>
        <w:ind w:left="1080"/>
        <w:jc w:val="both"/>
        <w:rPr>
          <w:rFonts w:ascii="Times New Roman" w:hAnsi="Times New Roman"/>
          <w:sz w:val="23"/>
        </w:rPr>
      </w:pPr>
      <w:r>
        <w:rPr>
          <w:rFonts w:ascii="Times New Roman" w:hAnsi="Times New Roman"/>
          <w:sz w:val="23"/>
        </w:rPr>
        <w:t xml:space="preserve">Here </w:t>
      </w:r>
      <w:r w:rsidR="00427F21">
        <w:rPr>
          <w:rFonts w:ascii="Times New Roman" w:hAnsi="Times New Roman"/>
          <w:sz w:val="23"/>
        </w:rPr>
        <w:t>t</w:t>
      </w:r>
      <w:r w:rsidR="00427F21" w:rsidRPr="001F273B">
        <w:rPr>
          <w:rFonts w:ascii="Times New Roman" w:hAnsi="Times New Roman"/>
          <w:sz w:val="23"/>
        </w:rPr>
        <w:t xml:space="preserve">he parts </w:t>
      </w:r>
      <w:r w:rsidR="00427F21">
        <w:rPr>
          <w:rFonts w:ascii="Times New Roman" w:hAnsi="Times New Roman"/>
          <w:sz w:val="23"/>
        </w:rPr>
        <w:t xml:space="preserve">of </w:t>
      </w:r>
      <w:r>
        <w:rPr>
          <w:rFonts w:ascii="Times New Roman" w:hAnsi="Times New Roman"/>
          <w:sz w:val="23"/>
        </w:rPr>
        <w:t xml:space="preserve">a material entity </w:t>
      </w:r>
      <w:r w:rsidR="00427F21" w:rsidRPr="001F273B">
        <w:rPr>
          <w:rFonts w:ascii="Times New Roman" w:hAnsi="Times New Roman"/>
          <w:sz w:val="23"/>
        </w:rPr>
        <w:t xml:space="preserve">are combined together causally by sufficiently strong physical forces (for example, </w:t>
      </w:r>
      <w:r w:rsidR="00864E66">
        <w:rPr>
          <w:rFonts w:ascii="Times New Roman" w:hAnsi="Times New Roman"/>
          <w:sz w:val="23"/>
        </w:rPr>
        <w:t xml:space="preserve">by fundamental forces of strong and weak interaction, </w:t>
      </w:r>
      <w:r w:rsidR="00427F21" w:rsidRPr="001F273B">
        <w:rPr>
          <w:rFonts w:ascii="Times New Roman" w:hAnsi="Times New Roman"/>
          <w:sz w:val="23"/>
        </w:rPr>
        <w:t xml:space="preserve">by covalent </w:t>
      </w:r>
      <w:r w:rsidR="00864E66">
        <w:rPr>
          <w:rFonts w:ascii="Times New Roman" w:hAnsi="Times New Roman"/>
          <w:sz w:val="23"/>
        </w:rPr>
        <w:t xml:space="preserve">or ionic </w:t>
      </w:r>
      <w:r w:rsidR="00427F21" w:rsidRPr="001F273B">
        <w:rPr>
          <w:rFonts w:ascii="Times New Roman" w:hAnsi="Times New Roman"/>
          <w:sz w:val="23"/>
        </w:rPr>
        <w:t>bonds</w:t>
      </w:r>
      <w:r w:rsidR="00864E66">
        <w:rPr>
          <w:rFonts w:ascii="Times New Roman" w:hAnsi="Times New Roman"/>
          <w:sz w:val="23"/>
        </w:rPr>
        <w:t xml:space="preserve">, by </w:t>
      </w:r>
      <w:r w:rsidR="00864E66" w:rsidRPr="00864E66">
        <w:rPr>
          <w:rFonts w:ascii="Times New Roman" w:hAnsi="Times New Roman"/>
          <w:sz w:val="23"/>
        </w:rPr>
        <w:t>metallic bonding</w:t>
      </w:r>
      <w:r w:rsidR="00864E66">
        <w:rPr>
          <w:rFonts w:ascii="Times New Roman" w:hAnsi="Times New Roman"/>
          <w:sz w:val="23"/>
        </w:rPr>
        <w:t xml:space="preserve">, or by </w:t>
      </w:r>
      <w:r w:rsidR="00864E66" w:rsidRPr="00864E66">
        <w:rPr>
          <w:rFonts w:ascii="Times New Roman" w:hAnsi="Times New Roman"/>
          <w:sz w:val="23"/>
        </w:rPr>
        <w:t>van der Waals forces</w:t>
      </w:r>
      <w:r w:rsidR="00864E66">
        <w:rPr>
          <w:rFonts w:ascii="Times New Roman" w:hAnsi="Times New Roman"/>
          <w:sz w:val="23"/>
        </w:rPr>
        <w:t xml:space="preserve">). In the case of larger portions of matter the </w:t>
      </w:r>
      <w:bookmarkStart w:id="10" w:name="_Ref308172919"/>
      <w:bookmarkEnd w:id="9"/>
      <w:proofErr w:type="spellStart"/>
      <w:r w:rsidR="00864E66">
        <w:rPr>
          <w:rFonts w:ascii="Times New Roman" w:hAnsi="Times New Roman"/>
          <w:sz w:val="23"/>
        </w:rPr>
        <w:t>consistuent</w:t>
      </w:r>
      <w:proofErr w:type="spellEnd"/>
      <w:r w:rsidR="00864E66">
        <w:rPr>
          <w:rFonts w:ascii="Times New Roman" w:hAnsi="Times New Roman"/>
          <w:sz w:val="23"/>
        </w:rPr>
        <w:t xml:space="preserve"> </w:t>
      </w:r>
      <w:r w:rsidR="00864E66" w:rsidRPr="00864E66">
        <w:rPr>
          <w:rFonts w:ascii="Times New Roman" w:hAnsi="Times New Roman"/>
          <w:sz w:val="23"/>
        </w:rPr>
        <w:t xml:space="preserve">atoms </w:t>
      </w:r>
      <w:r w:rsidR="00864E66">
        <w:rPr>
          <w:rFonts w:ascii="Times New Roman" w:hAnsi="Times New Roman"/>
          <w:sz w:val="23"/>
        </w:rPr>
        <w:t>are tightly bound to each other</w:t>
      </w:r>
      <w:r w:rsidR="00864E66" w:rsidRPr="00864E66">
        <w:rPr>
          <w:rFonts w:ascii="Times New Roman" w:hAnsi="Times New Roman"/>
          <w:sz w:val="23"/>
        </w:rPr>
        <w:t xml:space="preserve"> either in a geometric lattice</w:t>
      </w:r>
      <w:r w:rsidR="00864E66">
        <w:rPr>
          <w:rFonts w:ascii="Times New Roman" w:hAnsi="Times New Roman"/>
          <w:sz w:val="23"/>
        </w:rPr>
        <w:t>,</w:t>
      </w:r>
      <w:r w:rsidR="00864E66" w:rsidRPr="00864E66">
        <w:rPr>
          <w:rFonts w:ascii="Times New Roman" w:hAnsi="Times New Roman"/>
          <w:sz w:val="23"/>
        </w:rPr>
        <w:t xml:space="preserve"> </w:t>
      </w:r>
      <w:r w:rsidR="00864E66">
        <w:rPr>
          <w:rFonts w:ascii="Times New Roman" w:hAnsi="Times New Roman"/>
          <w:sz w:val="23"/>
        </w:rPr>
        <w:t xml:space="preserve">either regularly </w:t>
      </w:r>
      <w:r w:rsidR="00864E66" w:rsidRPr="00864E66">
        <w:rPr>
          <w:rFonts w:ascii="Times New Roman" w:hAnsi="Times New Roman"/>
          <w:sz w:val="23"/>
        </w:rPr>
        <w:t>(</w:t>
      </w:r>
      <w:r w:rsidR="00864E66">
        <w:rPr>
          <w:rFonts w:ascii="Times New Roman" w:hAnsi="Times New Roman"/>
          <w:sz w:val="23"/>
        </w:rPr>
        <w:t xml:space="preserve">as in the case of portions of metal) or </w:t>
      </w:r>
      <w:r w:rsidR="00864E66" w:rsidRPr="00864E66">
        <w:rPr>
          <w:rFonts w:ascii="Times New Roman" w:hAnsi="Times New Roman"/>
          <w:sz w:val="23"/>
        </w:rPr>
        <w:t>irregularly (</w:t>
      </w:r>
      <w:r w:rsidR="00864E66">
        <w:rPr>
          <w:rFonts w:ascii="Times New Roman" w:hAnsi="Times New Roman"/>
          <w:sz w:val="23"/>
        </w:rPr>
        <w:t xml:space="preserve">as in </w:t>
      </w:r>
      <w:r w:rsidR="00864E66" w:rsidRPr="00864E66">
        <w:rPr>
          <w:rFonts w:ascii="Times New Roman" w:hAnsi="Times New Roman"/>
          <w:sz w:val="23"/>
        </w:rPr>
        <w:t>an amorphous solid</w:t>
      </w:r>
      <w:r w:rsidR="00864E66">
        <w:rPr>
          <w:rFonts w:ascii="Times New Roman" w:hAnsi="Times New Roman"/>
          <w:sz w:val="23"/>
        </w:rPr>
        <w:t xml:space="preserve"> </w:t>
      </w:r>
      <w:r w:rsidR="00864E66" w:rsidRPr="00864E66">
        <w:rPr>
          <w:rFonts w:ascii="Times New Roman" w:hAnsi="Times New Roman"/>
          <w:sz w:val="23"/>
        </w:rPr>
        <w:t xml:space="preserve">such as </w:t>
      </w:r>
      <w:r w:rsidR="00864E66">
        <w:rPr>
          <w:rFonts w:ascii="Times New Roman" w:hAnsi="Times New Roman"/>
          <w:sz w:val="23"/>
        </w:rPr>
        <w:t xml:space="preserve">a portion of </w:t>
      </w:r>
      <w:r w:rsidR="00864E66" w:rsidRPr="00864E66">
        <w:rPr>
          <w:rFonts w:ascii="Times New Roman" w:hAnsi="Times New Roman"/>
          <w:sz w:val="23"/>
        </w:rPr>
        <w:t>glass).</w:t>
      </w:r>
    </w:p>
    <w:bookmarkEnd w:id="10"/>
    <w:p w:rsidR="00864E66" w:rsidRDefault="00665794" w:rsidP="006C241A">
      <w:pPr>
        <w:spacing w:line="360" w:lineRule="auto"/>
        <w:ind w:left="1080"/>
        <w:jc w:val="both"/>
        <w:rPr>
          <w:rFonts w:ascii="Times New Roman" w:hAnsi="Times New Roman"/>
          <w:i/>
          <w:sz w:val="23"/>
        </w:rPr>
      </w:pPr>
      <w:r>
        <w:rPr>
          <w:rFonts w:ascii="Times New Roman" w:hAnsi="Times New Roman"/>
          <w:i/>
          <w:sz w:val="23"/>
        </w:rPr>
        <w:t>CU3: Causal unity via engineered assembly of components</w:t>
      </w:r>
    </w:p>
    <w:p w:rsidR="00665794" w:rsidRDefault="00665794" w:rsidP="006C241A">
      <w:pPr>
        <w:spacing w:beforeLines="1" w:before="2" w:afterLines="1" w:after="2" w:line="360" w:lineRule="auto"/>
        <w:ind w:left="1080"/>
        <w:jc w:val="both"/>
        <w:rPr>
          <w:rFonts w:ascii="Times New Roman" w:hAnsi="Times New Roman"/>
          <w:sz w:val="23"/>
          <w:szCs w:val="23"/>
        </w:rPr>
      </w:pPr>
      <w:r>
        <w:rPr>
          <w:rFonts w:ascii="Times New Roman" w:hAnsi="Times New Roman"/>
          <w:sz w:val="23"/>
        </w:rPr>
        <w:t xml:space="preserve">Here the parts of a material entity are combined together via mechanical assemblies joined for example through screws or other fasteners. The assemblies often involve parts which are reciprocally engineered to fit together, as in the case of dovetail joints, balls and bearings, nuts and bolts. A causal unity of this sort can be interrupted for a time, as when a watch is disassembled for repair, and then recreated in its original state. </w:t>
      </w:r>
      <w:r w:rsidR="00621220" w:rsidRPr="009331CA">
        <w:rPr>
          <w:rFonts w:ascii="Times New Roman" w:hAnsi="Times New Roman"/>
          <w:sz w:val="23"/>
          <w:szCs w:val="23"/>
        </w:rPr>
        <w:t>The parts</w:t>
      </w:r>
      <w:r w:rsidR="00621220">
        <w:rPr>
          <w:rFonts w:ascii="Times New Roman" w:hAnsi="Times New Roman"/>
          <w:sz w:val="23"/>
          <w:szCs w:val="23"/>
        </w:rPr>
        <w:t xml:space="preserve"> of an automobile</w:t>
      </w:r>
      <w:r w:rsidR="00621220" w:rsidRPr="009331CA">
        <w:rPr>
          <w:rFonts w:ascii="Times New Roman" w:hAnsi="Times New Roman"/>
          <w:sz w:val="23"/>
          <w:szCs w:val="23"/>
        </w:rPr>
        <w:t xml:space="preserve">, including the moving parts, constitute an object </w:t>
      </w:r>
      <w:r w:rsidR="00621220">
        <w:rPr>
          <w:rFonts w:ascii="Times New Roman" w:hAnsi="Times New Roman"/>
          <w:sz w:val="23"/>
          <w:szCs w:val="23"/>
        </w:rPr>
        <w:t xml:space="preserve">because of their </w:t>
      </w:r>
      <w:r w:rsidR="00621220" w:rsidRPr="009331CA">
        <w:rPr>
          <w:rFonts w:ascii="Times New Roman" w:hAnsi="Times New Roman"/>
          <w:sz w:val="23"/>
          <w:szCs w:val="23"/>
        </w:rPr>
        <w:t>relative rigidity:</w:t>
      </w:r>
      <w:r w:rsidR="00621220">
        <w:rPr>
          <w:rFonts w:ascii="Times New Roman" w:hAnsi="Times New Roman"/>
          <w:sz w:val="23"/>
          <w:szCs w:val="23"/>
        </w:rPr>
        <w:t xml:space="preserve"> </w:t>
      </w:r>
      <w:r w:rsidR="00621220" w:rsidRPr="009331CA">
        <w:rPr>
          <w:rFonts w:ascii="Times New Roman" w:hAnsi="Times New Roman"/>
          <w:sz w:val="23"/>
          <w:szCs w:val="23"/>
        </w:rPr>
        <w:t xml:space="preserve">while </w:t>
      </w:r>
      <w:r w:rsidR="00621220">
        <w:rPr>
          <w:rFonts w:ascii="Times New Roman" w:hAnsi="Times New Roman"/>
          <w:sz w:val="23"/>
          <w:szCs w:val="23"/>
        </w:rPr>
        <w:t xml:space="preserve">these parts </w:t>
      </w:r>
      <w:r w:rsidR="00621220" w:rsidRPr="009331CA">
        <w:rPr>
          <w:rFonts w:ascii="Times New Roman" w:hAnsi="Times New Roman"/>
          <w:sz w:val="23"/>
          <w:szCs w:val="23"/>
        </w:rPr>
        <w:t xml:space="preserve">may move with respect to each other, a given gear cannot move e.g., 10 </w:t>
      </w:r>
      <w:proofErr w:type="spellStart"/>
      <w:r w:rsidR="00621220" w:rsidRPr="009331CA">
        <w:rPr>
          <w:rFonts w:ascii="Times New Roman" w:hAnsi="Times New Roman"/>
          <w:sz w:val="23"/>
          <w:szCs w:val="23"/>
        </w:rPr>
        <w:t>ft</w:t>
      </w:r>
      <w:proofErr w:type="spellEnd"/>
      <w:r w:rsidR="00621220" w:rsidRPr="009331CA">
        <w:rPr>
          <w:rFonts w:ascii="Times New Roman" w:hAnsi="Times New Roman"/>
          <w:sz w:val="23"/>
          <w:szCs w:val="23"/>
        </w:rPr>
        <w:t>, while</w:t>
      </w:r>
      <w:r w:rsidR="00621220">
        <w:rPr>
          <w:rFonts w:ascii="Times New Roman" w:hAnsi="Times New Roman"/>
          <w:sz w:val="23"/>
          <w:szCs w:val="23"/>
        </w:rPr>
        <w:t xml:space="preserve"> the other parts do not. </w:t>
      </w:r>
      <w:r w:rsidR="00621220" w:rsidRPr="009331CA">
        <w:rPr>
          <w:rFonts w:ascii="Times New Roman" w:hAnsi="Times New Roman"/>
          <w:sz w:val="23"/>
          <w:szCs w:val="23"/>
        </w:rPr>
        <w:t xml:space="preserve">Thus a raindrop on the car is not part of it (nothing prevents it from being moved many feet away from the car) while the oil in the crankcase, and various gears, are parts of </w:t>
      </w:r>
      <w:r w:rsidR="00621220">
        <w:rPr>
          <w:rFonts w:ascii="Times New Roman" w:hAnsi="Times New Roman"/>
          <w:sz w:val="23"/>
          <w:szCs w:val="23"/>
        </w:rPr>
        <w:t>the car</w:t>
      </w:r>
      <w:r w:rsidR="00621220" w:rsidRPr="009331CA">
        <w:rPr>
          <w:rFonts w:ascii="Times New Roman" w:hAnsi="Times New Roman"/>
          <w:sz w:val="23"/>
          <w:szCs w:val="23"/>
        </w:rPr>
        <w:t>.</w:t>
      </w:r>
    </w:p>
    <w:p w:rsidR="00621220" w:rsidRPr="00621220" w:rsidRDefault="00621220" w:rsidP="006C241A">
      <w:pPr>
        <w:spacing w:beforeLines="1" w:before="2" w:afterLines="1" w:after="2" w:line="360" w:lineRule="auto"/>
        <w:jc w:val="both"/>
        <w:rPr>
          <w:rFonts w:ascii="Times New Roman" w:hAnsi="Times New Roman"/>
          <w:sz w:val="23"/>
          <w:szCs w:val="23"/>
        </w:rPr>
      </w:pPr>
    </w:p>
    <w:p w:rsidR="00A31705" w:rsidRDefault="00A31705" w:rsidP="006C241A">
      <w:pPr>
        <w:spacing w:line="360" w:lineRule="auto"/>
        <w:jc w:val="both"/>
        <w:rPr>
          <w:rFonts w:ascii="Times New Roman" w:hAnsi="Times New Roman"/>
          <w:sz w:val="23"/>
        </w:rPr>
      </w:pPr>
      <w:r>
        <w:rPr>
          <w:rFonts w:ascii="Times New Roman" w:hAnsi="Times New Roman"/>
          <w:sz w:val="23"/>
        </w:rPr>
        <w:t xml:space="preserve">We can now elucidate what it means for a material entity to be </w:t>
      </w:r>
      <w:r w:rsidRPr="00A31705">
        <w:rPr>
          <w:rFonts w:ascii="Times New Roman" w:hAnsi="Times New Roman"/>
          <w:i/>
          <w:sz w:val="23"/>
        </w:rPr>
        <w:t>maximal</w:t>
      </w:r>
      <w:r>
        <w:rPr>
          <w:rFonts w:ascii="Times New Roman" w:hAnsi="Times New Roman"/>
          <w:i/>
          <w:sz w:val="23"/>
        </w:rPr>
        <w:t xml:space="preserve"> </w:t>
      </w:r>
      <w:r>
        <w:rPr>
          <w:rFonts w:ascii="Times New Roman" w:hAnsi="Times New Roman"/>
          <w:sz w:val="23"/>
        </w:rPr>
        <w:t>relative to one or other of these three types of causal unity.</w:t>
      </w:r>
    </w:p>
    <w:p w:rsidR="00A31705" w:rsidRDefault="00A31705" w:rsidP="006C241A">
      <w:pPr>
        <w:spacing w:line="360" w:lineRule="auto"/>
        <w:ind w:left="720"/>
        <w:jc w:val="both"/>
        <w:rPr>
          <w:rFonts w:ascii="Times New Roman" w:hAnsi="Times New Roman"/>
          <w:sz w:val="23"/>
        </w:rPr>
      </w:pPr>
      <w:r>
        <w:rPr>
          <w:rFonts w:ascii="Times New Roman" w:hAnsi="Times New Roman"/>
          <w:sz w:val="23"/>
        </w:rPr>
        <w:t xml:space="preserve">Elucidation: </w:t>
      </w:r>
      <w:r>
        <w:rPr>
          <w:rFonts w:ascii="Times New Roman" w:hAnsi="Times New Roman"/>
          <w:i/>
          <w:sz w:val="23"/>
        </w:rPr>
        <w:t xml:space="preserve">a </w:t>
      </w:r>
      <w:r>
        <w:rPr>
          <w:rFonts w:ascii="Times New Roman" w:hAnsi="Times New Roman"/>
          <w:sz w:val="23"/>
        </w:rPr>
        <w:t xml:space="preserve">is </w:t>
      </w:r>
      <w:r>
        <w:rPr>
          <w:rFonts w:ascii="Times New Roman" w:hAnsi="Times New Roman"/>
          <w:i/>
          <w:sz w:val="23"/>
        </w:rPr>
        <w:t xml:space="preserve">maximal </w:t>
      </w:r>
      <w:r>
        <w:rPr>
          <w:rFonts w:ascii="Times New Roman" w:hAnsi="Times New Roman"/>
          <w:sz w:val="23"/>
        </w:rPr>
        <w:t xml:space="preserve">means that </w:t>
      </w:r>
      <w:r>
        <w:rPr>
          <w:rFonts w:ascii="Times New Roman" w:hAnsi="Times New Roman"/>
          <w:i/>
          <w:sz w:val="23"/>
        </w:rPr>
        <w:t xml:space="preserve">a </w:t>
      </w:r>
      <w:r>
        <w:rPr>
          <w:rFonts w:ascii="Times New Roman" w:hAnsi="Times New Roman"/>
          <w:sz w:val="23"/>
        </w:rPr>
        <w:t xml:space="preserve">is causally unified relative to some </w:t>
      </w:r>
      <w:proofErr w:type="spellStart"/>
      <w:r>
        <w:rPr>
          <w:rFonts w:ascii="Times New Roman" w:hAnsi="Times New Roman"/>
          <w:sz w:val="23"/>
        </w:rPr>
        <w:t>CU</w:t>
      </w:r>
      <w:r>
        <w:rPr>
          <w:rFonts w:ascii="Times New Roman" w:hAnsi="Times New Roman"/>
          <w:i/>
          <w:sz w:val="23"/>
        </w:rPr>
        <w:t>n</w:t>
      </w:r>
      <w:proofErr w:type="spellEnd"/>
      <w:r>
        <w:rPr>
          <w:rFonts w:ascii="Times New Roman" w:hAnsi="Times New Roman"/>
          <w:i/>
          <w:sz w:val="23"/>
        </w:rPr>
        <w:t xml:space="preserve"> </w:t>
      </w:r>
      <w:r>
        <w:rPr>
          <w:rFonts w:ascii="Times New Roman" w:hAnsi="Times New Roman"/>
          <w:sz w:val="23"/>
        </w:rPr>
        <w:t xml:space="preserve">and there is no </w:t>
      </w:r>
      <w:r>
        <w:rPr>
          <w:rFonts w:ascii="Times New Roman" w:hAnsi="Times New Roman"/>
          <w:i/>
          <w:sz w:val="23"/>
        </w:rPr>
        <w:t xml:space="preserve">b </w:t>
      </w:r>
      <w:r>
        <w:rPr>
          <w:rFonts w:ascii="Times New Roman" w:hAnsi="Times New Roman"/>
          <w:sz w:val="23"/>
        </w:rPr>
        <w:t xml:space="preserve">which is also causally unified relative to </w:t>
      </w:r>
      <w:proofErr w:type="spellStart"/>
      <w:r>
        <w:rPr>
          <w:rFonts w:ascii="Times New Roman" w:hAnsi="Times New Roman"/>
          <w:sz w:val="23"/>
        </w:rPr>
        <w:t>CU</w:t>
      </w:r>
      <w:r>
        <w:rPr>
          <w:rFonts w:ascii="Times New Roman" w:hAnsi="Times New Roman"/>
          <w:i/>
          <w:sz w:val="23"/>
        </w:rPr>
        <w:t>n</w:t>
      </w:r>
      <w:proofErr w:type="spellEnd"/>
      <w:r>
        <w:rPr>
          <w:rFonts w:ascii="Times New Roman" w:hAnsi="Times New Roman"/>
          <w:i/>
          <w:sz w:val="23"/>
        </w:rPr>
        <w:t xml:space="preserve"> </w:t>
      </w:r>
      <w:r>
        <w:rPr>
          <w:rFonts w:ascii="Times New Roman" w:hAnsi="Times New Roman"/>
          <w:sz w:val="23"/>
        </w:rPr>
        <w:t xml:space="preserve">and which includes </w:t>
      </w:r>
      <w:proofErr w:type="gramStart"/>
      <w:r>
        <w:rPr>
          <w:rFonts w:ascii="Times New Roman" w:hAnsi="Times New Roman"/>
          <w:i/>
          <w:sz w:val="23"/>
        </w:rPr>
        <w:t>a</w:t>
      </w:r>
      <w:proofErr w:type="gramEnd"/>
      <w:r>
        <w:rPr>
          <w:rFonts w:ascii="Times New Roman" w:hAnsi="Times New Roman"/>
          <w:i/>
          <w:sz w:val="23"/>
        </w:rPr>
        <w:t xml:space="preserve"> </w:t>
      </w:r>
      <w:r>
        <w:rPr>
          <w:rFonts w:ascii="Times New Roman" w:hAnsi="Times New Roman"/>
          <w:sz w:val="23"/>
        </w:rPr>
        <w:t xml:space="preserve">as proper part. </w:t>
      </w:r>
    </w:p>
    <w:p w:rsidR="00A31705" w:rsidRPr="00A31705" w:rsidRDefault="00A31705" w:rsidP="006C241A">
      <w:pPr>
        <w:spacing w:line="360" w:lineRule="auto"/>
        <w:jc w:val="both"/>
        <w:rPr>
          <w:rFonts w:ascii="Times New Roman" w:hAnsi="Times New Roman"/>
          <w:sz w:val="23"/>
        </w:rPr>
      </w:pPr>
      <w:r>
        <w:rPr>
          <w:rFonts w:ascii="Times New Roman" w:hAnsi="Times New Roman"/>
          <w:sz w:val="23"/>
        </w:rPr>
        <w:t>Thus conjoined twins sharing vital organs are, prior to separation, not maximal relative to the CU1 type of causal unity.</w:t>
      </w:r>
    </w:p>
    <w:p w:rsidR="00427F21" w:rsidRPr="00A31705" w:rsidRDefault="00A31705" w:rsidP="006C241A">
      <w:pPr>
        <w:spacing w:line="360" w:lineRule="auto"/>
        <w:ind w:left="720"/>
        <w:jc w:val="both"/>
        <w:rPr>
          <w:rFonts w:ascii="Times New Roman" w:hAnsi="Times New Roman"/>
          <w:sz w:val="23"/>
        </w:rPr>
      </w:pPr>
      <w:r>
        <w:rPr>
          <w:rFonts w:ascii="Times New Roman" w:hAnsi="Times New Roman"/>
          <w:sz w:val="23"/>
        </w:rPr>
        <w:lastRenderedPageBreak/>
        <w:t xml:space="preserve">Elucidation: an </w:t>
      </w:r>
      <w:r w:rsidRPr="00A31705">
        <w:rPr>
          <w:rFonts w:ascii="Times New Roman" w:hAnsi="Times New Roman"/>
          <w:i/>
          <w:sz w:val="23"/>
        </w:rPr>
        <w:t>object</w:t>
      </w:r>
      <w:r>
        <w:rPr>
          <w:rFonts w:ascii="Times New Roman" w:hAnsi="Times New Roman"/>
          <w:sz w:val="23"/>
        </w:rPr>
        <w:t xml:space="preserve"> is a </w:t>
      </w:r>
      <w:r w:rsidRPr="00A31705">
        <w:rPr>
          <w:rFonts w:ascii="Times New Roman" w:hAnsi="Times New Roman"/>
          <w:i/>
          <w:sz w:val="23"/>
        </w:rPr>
        <w:t>material entity</w:t>
      </w:r>
      <w:r>
        <w:rPr>
          <w:rFonts w:ascii="Times New Roman" w:hAnsi="Times New Roman"/>
          <w:sz w:val="23"/>
        </w:rPr>
        <w:t xml:space="preserve"> which manifests causal unity of one or other of the types listed above (or of some other type to be distinguished in the future) and is maximal relative to the corresponding type of causal unity.</w:t>
      </w:r>
    </w:p>
    <w:p w:rsidR="00F604ED" w:rsidRPr="00DD7822" w:rsidRDefault="00F00EBF" w:rsidP="006C241A">
      <w:pPr>
        <w:spacing w:line="360" w:lineRule="auto"/>
        <w:jc w:val="both"/>
        <w:rPr>
          <w:rFonts w:ascii="Times New Roman" w:hAnsi="Times New Roman"/>
          <w:sz w:val="23"/>
        </w:rPr>
      </w:pPr>
      <w:bookmarkStart w:id="11" w:name="_Ref308464053"/>
      <w:r w:rsidRPr="00DD7822">
        <w:rPr>
          <w:rFonts w:ascii="Times New Roman" w:hAnsi="Times New Roman"/>
          <w:sz w:val="23"/>
        </w:rPr>
        <w:t xml:space="preserve">Each </w:t>
      </w:r>
      <w:r w:rsidRPr="00DD7822">
        <w:rPr>
          <w:rFonts w:ascii="Times New Roman" w:hAnsi="Times New Roman"/>
          <w:i/>
          <w:sz w:val="23"/>
        </w:rPr>
        <w:t>object</w:t>
      </w:r>
      <w:r w:rsidR="00FF233C" w:rsidRPr="00DD7822">
        <w:rPr>
          <w:rFonts w:ascii="Times New Roman" w:hAnsi="Times New Roman"/>
          <w:i/>
          <w:sz w:val="23"/>
        </w:rPr>
        <w:t xml:space="preserve"> </w:t>
      </w:r>
      <w:r w:rsidRPr="00DD7822">
        <w:rPr>
          <w:rFonts w:ascii="Times New Roman" w:hAnsi="Times New Roman"/>
          <w:sz w:val="23"/>
        </w:rPr>
        <w:t>is such that there are</w:t>
      </w:r>
      <w:r w:rsidR="00465C17" w:rsidRPr="00DD7822">
        <w:rPr>
          <w:rFonts w:ascii="Times New Roman" w:hAnsi="Times New Roman"/>
          <w:i/>
          <w:sz w:val="23"/>
        </w:rPr>
        <w:t xml:space="preserve"> entities</w:t>
      </w:r>
      <w:r w:rsidRPr="00DD7822">
        <w:rPr>
          <w:rFonts w:ascii="Times New Roman" w:hAnsi="Times New Roman"/>
          <w:sz w:val="23"/>
        </w:rPr>
        <w:t xml:space="preserve"> of which we can assert unproblematically that they lie in its interior, and other</w:t>
      </w:r>
      <w:r w:rsidR="00465C17" w:rsidRPr="00DD7822">
        <w:rPr>
          <w:rFonts w:ascii="Times New Roman" w:hAnsi="Times New Roman"/>
          <w:i/>
          <w:sz w:val="23"/>
        </w:rPr>
        <w:t xml:space="preserve"> entities</w:t>
      </w:r>
      <w:r w:rsidRPr="00DD7822">
        <w:rPr>
          <w:rFonts w:ascii="Times New Roman" w:hAnsi="Times New Roman"/>
          <w:sz w:val="23"/>
        </w:rPr>
        <w:t xml:space="preserve"> of which we can assert unproblematically that they lie in its exterior. This may not be so for</w:t>
      </w:r>
      <w:r w:rsidR="00465C17" w:rsidRPr="00DD7822">
        <w:rPr>
          <w:rFonts w:ascii="Times New Roman" w:hAnsi="Times New Roman"/>
          <w:i/>
          <w:sz w:val="23"/>
        </w:rPr>
        <w:t xml:space="preserve"> entities</w:t>
      </w:r>
      <w:r w:rsidRPr="00DD7822">
        <w:rPr>
          <w:rFonts w:ascii="Times New Roman" w:hAnsi="Times New Roman"/>
          <w:sz w:val="23"/>
        </w:rPr>
        <w:t xml:space="preserve"> lying at or near the boundary between the interior and exterior.</w:t>
      </w:r>
      <w:bookmarkEnd w:id="11"/>
      <w:r w:rsidR="00DD7822">
        <w:rPr>
          <w:rFonts w:ascii="Times New Roman" w:hAnsi="Times New Roman"/>
          <w:sz w:val="23"/>
        </w:rPr>
        <w:t xml:space="preserve"> (See </w:t>
      </w:r>
      <w:r w:rsidR="00DD7822">
        <w:rPr>
          <w:rFonts w:ascii="Times New Roman" w:hAnsi="Times New Roman"/>
          <w:sz w:val="23"/>
        </w:rPr>
        <w:fldChar w:fldCharType="begin"/>
      </w:r>
      <w:r w:rsidR="00DD7822">
        <w:rPr>
          <w:rFonts w:ascii="Times New Roman" w:hAnsi="Times New Roman"/>
          <w:sz w:val="23"/>
        </w:rPr>
        <w:instrText xml:space="preserve"> REF _Ref309461594 \h  \* MERGEFORMAT </w:instrText>
      </w:r>
      <w:r w:rsidR="00DD7822">
        <w:rPr>
          <w:rFonts w:ascii="Times New Roman" w:hAnsi="Times New Roman"/>
          <w:sz w:val="23"/>
        </w:rPr>
      </w:r>
      <w:r w:rsidR="00DD7822">
        <w:rPr>
          <w:rFonts w:ascii="Times New Roman" w:hAnsi="Times New Roman"/>
          <w:sz w:val="23"/>
        </w:rPr>
        <w:fldChar w:fldCharType="separate"/>
      </w:r>
      <w:r w:rsidR="006006B7" w:rsidRPr="006006B7">
        <w:rPr>
          <w:rFonts w:ascii="Times New Roman" w:hAnsi="Times New Roman"/>
          <w:sz w:val="23"/>
        </w:rPr>
        <w:t>Figure 2</w:t>
      </w:r>
      <w:r w:rsidR="00DD7822">
        <w:rPr>
          <w:rFonts w:ascii="Times New Roman" w:hAnsi="Times New Roman"/>
          <w:sz w:val="23"/>
        </w:rPr>
        <w:fldChar w:fldCharType="end"/>
      </w:r>
      <w:r w:rsidR="00755C05" w:rsidRPr="00DD7822">
        <w:rPr>
          <w:rFonts w:ascii="Times New Roman" w:hAnsi="Times New Roman"/>
          <w:sz w:val="23"/>
        </w:rPr>
        <w:t>)</w:t>
      </w:r>
    </w:p>
    <w:p w:rsidR="00F00EBF" w:rsidRPr="00755C05" w:rsidRDefault="00F00EBF" w:rsidP="006C241A">
      <w:pPr>
        <w:pStyle w:val="ListParagraph"/>
        <w:spacing w:line="360" w:lineRule="auto"/>
        <w:ind w:left="1440"/>
        <w:contextualSpacing w:val="0"/>
        <w:jc w:val="both"/>
        <w:rPr>
          <w:rFonts w:ascii="Times New Roman" w:hAnsi="Times New Roman"/>
          <w:sz w:val="23"/>
        </w:rPr>
      </w:pPr>
    </w:p>
    <w:p w:rsidR="00DD7822" w:rsidRDefault="00650699" w:rsidP="006C241A">
      <w:pPr>
        <w:keepNext/>
        <w:spacing w:line="360" w:lineRule="auto"/>
        <w:jc w:val="center"/>
      </w:pPr>
      <w:r>
        <w:rPr>
          <w:noProof/>
        </w:rPr>
        <w:drawing>
          <wp:inline distT="0" distB="0" distL="0" distR="0" wp14:anchorId="6CDCF7FD" wp14:editId="7422A70F">
            <wp:extent cx="4952329" cy="3159141"/>
            <wp:effectExtent l="0" t="0" r="1270" b="3175"/>
            <wp:docPr id="23" name="Picture 23" descr="http://php.med.unsw.edu.au/cellbiology/images/0/00/Cell_adhe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p.med.unsw.edu.au/cellbiology/images/0/00/Cell_adhesion_summa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5531" cy="3161184"/>
                    </a:xfrm>
                    <a:prstGeom prst="rect">
                      <a:avLst/>
                    </a:prstGeom>
                    <a:noFill/>
                    <a:ln>
                      <a:noFill/>
                    </a:ln>
                  </pic:spPr>
                </pic:pic>
              </a:graphicData>
            </a:graphic>
          </wp:inline>
        </w:drawing>
      </w:r>
    </w:p>
    <w:p w:rsidR="00DD7822" w:rsidRPr="00DD7822" w:rsidRDefault="00DD7822" w:rsidP="006C241A">
      <w:pPr>
        <w:spacing w:line="360" w:lineRule="auto"/>
        <w:jc w:val="center"/>
        <w:rPr>
          <w:rFonts w:ascii="Times New Roman" w:hAnsi="Times New Roman"/>
        </w:rPr>
      </w:pPr>
      <w:bookmarkStart w:id="12" w:name="_Ref309461594"/>
      <w:r>
        <w:t xml:space="preserve">Figure </w:t>
      </w:r>
      <w:fldSimple w:instr=" SEQ Figure \* ARABIC ">
        <w:r w:rsidR="006006B7">
          <w:rPr>
            <w:noProof/>
          </w:rPr>
          <w:t>2</w:t>
        </w:r>
      </w:fldSimple>
      <w:bookmarkEnd w:id="12"/>
      <w:r>
        <w:t xml:space="preserve">: </w:t>
      </w:r>
      <w:hyperlink r:id="rId19" w:history="1">
        <w:r>
          <w:rPr>
            <w:rStyle w:val="Hyperlink"/>
          </w:rPr>
          <w:t>An example of cell a</w:t>
        </w:r>
        <w:r w:rsidRPr="00DD7822">
          <w:rPr>
            <w:rStyle w:val="Hyperlink"/>
          </w:rPr>
          <w:t>dhesion</w:t>
        </w:r>
      </w:hyperlink>
    </w:p>
    <w:p w:rsidR="00E539F1" w:rsidRPr="00DD7822" w:rsidRDefault="00E539F1" w:rsidP="006C241A">
      <w:pPr>
        <w:spacing w:line="360" w:lineRule="auto"/>
        <w:jc w:val="both"/>
        <w:rPr>
          <w:rFonts w:ascii="Times New Roman" w:hAnsi="Times New Roman"/>
          <w:sz w:val="23"/>
        </w:rPr>
      </w:pPr>
      <w:r w:rsidRPr="00DD7822">
        <w:rPr>
          <w:rFonts w:ascii="Times New Roman" w:hAnsi="Times New Roman"/>
          <w:sz w:val="23"/>
        </w:rPr>
        <w:t xml:space="preserve">Some instances of any given </w:t>
      </w:r>
      <w:r w:rsidR="00DD7822">
        <w:rPr>
          <w:rFonts w:ascii="Times New Roman" w:hAnsi="Times New Roman"/>
          <w:sz w:val="23"/>
        </w:rPr>
        <w:t>BFO</w:t>
      </w:r>
      <w:proofErr w:type="gramStart"/>
      <w:r w:rsidR="00DD7822">
        <w:rPr>
          <w:rFonts w:ascii="Times New Roman" w:hAnsi="Times New Roman"/>
          <w:sz w:val="23"/>
        </w:rPr>
        <w:t>:</w:t>
      </w:r>
      <w:r w:rsidRPr="00DD7822">
        <w:rPr>
          <w:rFonts w:ascii="Times New Roman" w:hAnsi="Times New Roman"/>
          <w:i/>
          <w:sz w:val="23"/>
        </w:rPr>
        <w:t>object</w:t>
      </w:r>
      <w:proofErr w:type="gramEnd"/>
      <w:r w:rsidRPr="00DD7822">
        <w:rPr>
          <w:rFonts w:ascii="Times New Roman" w:hAnsi="Times New Roman"/>
          <w:sz w:val="23"/>
        </w:rPr>
        <w:t xml:space="preserve"> universal </w:t>
      </w:r>
      <w:r w:rsidR="00DD7822">
        <w:rPr>
          <w:rFonts w:ascii="Times New Roman" w:hAnsi="Times New Roman"/>
          <w:sz w:val="23"/>
        </w:rPr>
        <w:t xml:space="preserve">– for example </w:t>
      </w:r>
      <w:r w:rsidR="00DD7822">
        <w:rPr>
          <w:rFonts w:ascii="Times New Roman" w:hAnsi="Times New Roman"/>
          <w:i/>
          <w:sz w:val="23"/>
        </w:rPr>
        <w:t xml:space="preserve">cell </w:t>
      </w:r>
      <w:r w:rsidR="00DD7822">
        <w:rPr>
          <w:rFonts w:ascii="Times New Roman" w:hAnsi="Times New Roman"/>
          <w:sz w:val="23"/>
        </w:rPr>
        <w:t xml:space="preserve">or </w:t>
      </w:r>
      <w:r w:rsidR="00DD7822">
        <w:rPr>
          <w:rFonts w:ascii="Times New Roman" w:hAnsi="Times New Roman"/>
          <w:i/>
          <w:sz w:val="23"/>
        </w:rPr>
        <w:t xml:space="preserve">organism </w:t>
      </w:r>
      <w:r w:rsidR="00DD7822">
        <w:rPr>
          <w:rFonts w:ascii="Times New Roman" w:hAnsi="Times New Roman"/>
          <w:sz w:val="23"/>
        </w:rPr>
        <w:t xml:space="preserve">or </w:t>
      </w:r>
      <w:r w:rsidR="00DD7822">
        <w:rPr>
          <w:rFonts w:ascii="Times New Roman" w:hAnsi="Times New Roman"/>
          <w:i/>
          <w:sz w:val="23"/>
        </w:rPr>
        <w:t xml:space="preserve">laptop – </w:t>
      </w:r>
      <w:r w:rsidRPr="00DD7822">
        <w:rPr>
          <w:rFonts w:ascii="Times New Roman" w:hAnsi="Times New Roman"/>
          <w:sz w:val="23"/>
        </w:rPr>
        <w:t xml:space="preserve">are separated by spatial gaps from other instances of this same </w:t>
      </w:r>
      <w:r w:rsidRPr="00DD7822">
        <w:rPr>
          <w:rFonts w:ascii="Times New Roman" w:hAnsi="Times New Roman"/>
          <w:i/>
          <w:sz w:val="23"/>
        </w:rPr>
        <w:t>object</w:t>
      </w:r>
      <w:r w:rsidRPr="00DD7822">
        <w:rPr>
          <w:rFonts w:ascii="Times New Roman" w:hAnsi="Times New Roman"/>
          <w:sz w:val="23"/>
        </w:rPr>
        <w:t xml:space="preserve"> universal.  The spatial gaps may be filled by a lower-density medium,</w:t>
      </w:r>
      <w:r w:rsidR="00FF233C" w:rsidRPr="00DD7822">
        <w:rPr>
          <w:rFonts w:ascii="Times New Roman" w:hAnsi="Times New Roman"/>
          <w:sz w:val="23"/>
        </w:rPr>
        <w:t xml:space="preserve"> for example of air or water. (T</w:t>
      </w:r>
      <w:r w:rsidRPr="00DD7822">
        <w:rPr>
          <w:rFonts w:ascii="Times New Roman" w:hAnsi="Times New Roman"/>
          <w:sz w:val="23"/>
        </w:rPr>
        <w:t>here are cells not adjacent to or attached to other cells; there are spatially separated organisms</w:t>
      </w:r>
      <w:r w:rsidR="00FF233C" w:rsidRPr="00DD7822">
        <w:rPr>
          <w:rFonts w:ascii="Times New Roman" w:hAnsi="Times New Roman"/>
          <w:sz w:val="23"/>
        </w:rPr>
        <w:t>, such as you and me</w:t>
      </w:r>
      <w:r w:rsidRPr="00DD7822">
        <w:rPr>
          <w:rFonts w:ascii="Times New Roman" w:hAnsi="Times New Roman"/>
          <w:sz w:val="23"/>
        </w:rPr>
        <w:t>.)</w:t>
      </w:r>
    </w:p>
    <w:p w:rsidR="00DD7822" w:rsidRDefault="00EA53E5" w:rsidP="006C241A">
      <w:pPr>
        <w:spacing w:line="360" w:lineRule="auto"/>
        <w:rPr>
          <w:rFonts w:ascii="Times New Roman" w:hAnsi="Times New Roman"/>
          <w:sz w:val="23"/>
        </w:rPr>
      </w:pPr>
      <w:r w:rsidRPr="00DD7822">
        <w:rPr>
          <w:rFonts w:ascii="Times New Roman" w:hAnsi="Times New Roman"/>
          <w:b/>
          <w:sz w:val="23"/>
        </w:rPr>
        <w:t>Objects may contain other objects as parts</w:t>
      </w:r>
      <w:r w:rsidRPr="00DD7822">
        <w:rPr>
          <w:rFonts w:ascii="Times New Roman" w:hAnsi="Times New Roman"/>
          <w:sz w:val="23"/>
        </w:rPr>
        <w:t xml:space="preserve"> </w:t>
      </w:r>
    </w:p>
    <w:p w:rsidR="00EA53E5" w:rsidRPr="00DD7822" w:rsidRDefault="00EA53E5" w:rsidP="006C241A">
      <w:pPr>
        <w:spacing w:line="360" w:lineRule="auto"/>
        <w:rPr>
          <w:rFonts w:ascii="Times New Roman" w:hAnsi="Times New Roman"/>
          <w:sz w:val="23"/>
        </w:rPr>
      </w:pPr>
      <w:r w:rsidRPr="00DD7822">
        <w:rPr>
          <w:rFonts w:ascii="Times New Roman" w:hAnsi="Times New Roman"/>
          <w:sz w:val="23"/>
        </w:rPr>
        <w:t xml:space="preserve">They may do this </w:t>
      </w:r>
      <w:r w:rsidR="00DD7822">
        <w:rPr>
          <w:rFonts w:ascii="Times New Roman" w:hAnsi="Times New Roman"/>
          <w:sz w:val="23"/>
        </w:rPr>
        <w:t>for example</w:t>
      </w:r>
    </w:p>
    <w:p w:rsidR="00DD7822" w:rsidRDefault="00DD7822" w:rsidP="006C241A">
      <w:pPr>
        <w:pStyle w:val="ListParagraph"/>
        <w:numPr>
          <w:ilvl w:val="0"/>
          <w:numId w:val="23"/>
        </w:numPr>
        <w:spacing w:line="360" w:lineRule="auto"/>
        <w:ind w:left="1080"/>
        <w:contextualSpacing w:val="0"/>
        <w:rPr>
          <w:rFonts w:ascii="Times New Roman" w:hAnsi="Times New Roman"/>
          <w:sz w:val="23"/>
        </w:rPr>
      </w:pPr>
      <w:r>
        <w:rPr>
          <w:rFonts w:ascii="Times New Roman" w:hAnsi="Times New Roman"/>
          <w:sz w:val="23"/>
        </w:rPr>
        <w:t>by containing atoms and molecules as parts</w:t>
      </w:r>
    </w:p>
    <w:p w:rsidR="00EA53E5" w:rsidRDefault="00EA53E5" w:rsidP="006C241A">
      <w:pPr>
        <w:pStyle w:val="ListParagraph"/>
        <w:numPr>
          <w:ilvl w:val="0"/>
          <w:numId w:val="23"/>
        </w:numPr>
        <w:spacing w:line="360" w:lineRule="auto"/>
        <w:ind w:left="1080"/>
        <w:contextualSpacing w:val="0"/>
        <w:rPr>
          <w:rFonts w:ascii="Times New Roman" w:hAnsi="Times New Roman"/>
          <w:sz w:val="23"/>
        </w:rPr>
      </w:pPr>
      <w:r>
        <w:rPr>
          <w:rFonts w:ascii="Times New Roman" w:hAnsi="Times New Roman"/>
          <w:sz w:val="23"/>
        </w:rPr>
        <w:lastRenderedPageBreak/>
        <w:t>by containing object aggregates as parts, for instance the collection of blood cells in your body is an object aggrega</w:t>
      </w:r>
      <w:r w:rsidR="00DD7822">
        <w:rPr>
          <w:rFonts w:ascii="Times New Roman" w:hAnsi="Times New Roman"/>
          <w:sz w:val="23"/>
        </w:rPr>
        <w:t>te;</w:t>
      </w:r>
    </w:p>
    <w:p w:rsidR="00DD7822" w:rsidRPr="00DD7822" w:rsidRDefault="00EA53E5" w:rsidP="006C241A">
      <w:pPr>
        <w:pStyle w:val="ListParagraph"/>
        <w:numPr>
          <w:ilvl w:val="0"/>
          <w:numId w:val="23"/>
        </w:numPr>
        <w:spacing w:line="360" w:lineRule="auto"/>
        <w:ind w:left="1080"/>
        <w:contextualSpacing w:val="0"/>
        <w:rPr>
          <w:rFonts w:ascii="Times New Roman" w:hAnsi="Times New Roman"/>
          <w:i/>
          <w:sz w:val="23"/>
        </w:rPr>
      </w:pPr>
      <w:proofErr w:type="gramStart"/>
      <w:r>
        <w:rPr>
          <w:rFonts w:ascii="Times New Roman" w:hAnsi="Times New Roman"/>
          <w:sz w:val="23"/>
        </w:rPr>
        <w:t>by</w:t>
      </w:r>
      <w:proofErr w:type="gramEnd"/>
      <w:r>
        <w:rPr>
          <w:rFonts w:ascii="Times New Roman" w:hAnsi="Times New Roman"/>
          <w:sz w:val="23"/>
        </w:rPr>
        <w:t xml:space="preserve"> containing objects which are bonded to other objects </w:t>
      </w:r>
      <w:r w:rsidR="00DD7822">
        <w:rPr>
          <w:rFonts w:ascii="Times New Roman" w:hAnsi="Times New Roman"/>
          <w:sz w:val="23"/>
        </w:rPr>
        <w:t xml:space="preserve">of the same type </w:t>
      </w:r>
      <w:r>
        <w:rPr>
          <w:rFonts w:ascii="Times New Roman" w:hAnsi="Times New Roman"/>
          <w:sz w:val="23"/>
        </w:rPr>
        <w:t xml:space="preserve">in such a way that they cannot </w:t>
      </w:r>
      <w:r w:rsidR="00DD7822">
        <w:rPr>
          <w:rFonts w:ascii="Times New Roman" w:hAnsi="Times New Roman"/>
          <w:sz w:val="23"/>
        </w:rPr>
        <w:t xml:space="preserve">(for the relevant period of time) </w:t>
      </w:r>
      <w:r>
        <w:rPr>
          <w:rFonts w:ascii="Times New Roman" w:hAnsi="Times New Roman"/>
          <w:sz w:val="23"/>
        </w:rPr>
        <w:t xml:space="preserve">move </w:t>
      </w:r>
      <w:r w:rsidR="00E13067">
        <w:rPr>
          <w:rFonts w:ascii="Times New Roman" w:hAnsi="Times New Roman"/>
          <w:sz w:val="23"/>
        </w:rPr>
        <w:t>separately, as in the case of the cells in your epithelium</w:t>
      </w:r>
      <w:r w:rsidR="00DD7822">
        <w:rPr>
          <w:rFonts w:ascii="Times New Roman" w:hAnsi="Times New Roman"/>
          <w:sz w:val="23"/>
        </w:rPr>
        <w:t xml:space="preserve"> or the atoms in a molecule.</w:t>
      </w:r>
    </w:p>
    <w:p w:rsidR="00864E66" w:rsidRDefault="00DD7822" w:rsidP="006C241A">
      <w:pPr>
        <w:pStyle w:val="ListParagraph"/>
        <w:numPr>
          <w:ilvl w:val="0"/>
          <w:numId w:val="23"/>
        </w:numPr>
        <w:spacing w:line="360" w:lineRule="auto"/>
        <w:ind w:left="1080"/>
        <w:contextualSpacing w:val="0"/>
        <w:rPr>
          <w:rFonts w:ascii="Times New Roman" w:hAnsi="Times New Roman"/>
          <w:i/>
          <w:sz w:val="23"/>
        </w:rPr>
      </w:pPr>
      <w:proofErr w:type="gramStart"/>
      <w:r>
        <w:rPr>
          <w:rFonts w:ascii="Times New Roman" w:hAnsi="Times New Roman"/>
          <w:sz w:val="23"/>
        </w:rPr>
        <w:t>in</w:t>
      </w:r>
      <w:proofErr w:type="gramEnd"/>
      <w:r>
        <w:rPr>
          <w:rFonts w:ascii="Times New Roman" w:hAnsi="Times New Roman"/>
          <w:sz w:val="23"/>
        </w:rPr>
        <w:t xml:space="preserve"> the case of organs (inside an organism) and some types of engineered constituents (inside a physical artifact) </w:t>
      </w:r>
      <w:r w:rsidR="00864E66" w:rsidRPr="001F273B">
        <w:rPr>
          <w:rFonts w:ascii="Times New Roman" w:hAnsi="Times New Roman"/>
          <w:sz w:val="23"/>
        </w:rPr>
        <w:t xml:space="preserve">parts </w:t>
      </w:r>
      <w:r>
        <w:rPr>
          <w:rFonts w:ascii="Times New Roman" w:hAnsi="Times New Roman"/>
          <w:sz w:val="23"/>
        </w:rPr>
        <w:t xml:space="preserve">may be separate (for example they may float in some portion of liquid) or they may be connected </w:t>
      </w:r>
      <w:r w:rsidR="00864E66" w:rsidRPr="001F273B">
        <w:rPr>
          <w:rFonts w:ascii="Times New Roman" w:hAnsi="Times New Roman"/>
          <w:sz w:val="23"/>
        </w:rPr>
        <w:t xml:space="preserve">together through conduits or tracts which may themselves have covering membranes which </w:t>
      </w:r>
      <w:r>
        <w:rPr>
          <w:rFonts w:ascii="Times New Roman" w:hAnsi="Times New Roman"/>
          <w:sz w:val="23"/>
        </w:rPr>
        <w:t xml:space="preserve">themselves </w:t>
      </w:r>
      <w:r w:rsidR="00864E66" w:rsidRPr="001F273B">
        <w:rPr>
          <w:rFonts w:ascii="Times New Roman" w:hAnsi="Times New Roman"/>
          <w:sz w:val="23"/>
        </w:rPr>
        <w:t xml:space="preserve">lie in the interior of the </w:t>
      </w:r>
      <w:r w:rsidR="00864E66" w:rsidRPr="00DD7822">
        <w:rPr>
          <w:rFonts w:ascii="Times New Roman" w:hAnsi="Times New Roman"/>
          <w:sz w:val="23"/>
        </w:rPr>
        <w:t>object</w:t>
      </w:r>
      <w:r w:rsidR="00864E66">
        <w:rPr>
          <w:rFonts w:ascii="Times New Roman" w:hAnsi="Times New Roman"/>
          <w:i/>
          <w:sz w:val="23"/>
        </w:rPr>
        <w:t>.</w:t>
      </w:r>
    </w:p>
    <w:p w:rsidR="00A31705" w:rsidRPr="00A31705" w:rsidRDefault="00A31705" w:rsidP="006C241A">
      <w:pPr>
        <w:spacing w:line="360" w:lineRule="auto"/>
        <w:jc w:val="both"/>
        <w:rPr>
          <w:rFonts w:ascii="Times New Roman" w:hAnsi="Times New Roman"/>
          <w:sz w:val="23"/>
        </w:rPr>
      </w:pPr>
      <w:r w:rsidRPr="00A31705">
        <w:rPr>
          <w:rFonts w:ascii="Times New Roman" w:hAnsi="Times New Roman"/>
          <w:sz w:val="23"/>
        </w:rPr>
        <w:t xml:space="preserve">Some </w:t>
      </w:r>
      <w:r w:rsidRPr="00A31705">
        <w:rPr>
          <w:rFonts w:ascii="Times New Roman" w:hAnsi="Times New Roman"/>
          <w:i/>
          <w:sz w:val="23"/>
        </w:rPr>
        <w:t>objects</w:t>
      </w:r>
      <w:r w:rsidRPr="00A31705">
        <w:rPr>
          <w:rFonts w:ascii="Times New Roman" w:hAnsi="Times New Roman"/>
          <w:sz w:val="23"/>
        </w:rPr>
        <w:t xml:space="preserve"> may </w:t>
      </w:r>
      <w:r>
        <w:rPr>
          <w:rFonts w:ascii="Times New Roman" w:hAnsi="Times New Roman"/>
          <w:sz w:val="23"/>
        </w:rPr>
        <w:t xml:space="preserve">also </w:t>
      </w:r>
      <w:r w:rsidRPr="00A31705">
        <w:rPr>
          <w:rFonts w:ascii="Times New Roman" w:hAnsi="Times New Roman"/>
          <w:sz w:val="23"/>
        </w:rPr>
        <w:t>have immaterial parts (the lumen of your gut).</w:t>
      </w:r>
    </w:p>
    <w:p w:rsidR="00621220" w:rsidRDefault="002C3B8F" w:rsidP="006C241A">
      <w:pPr>
        <w:spacing w:line="360" w:lineRule="auto"/>
        <w:rPr>
          <w:rFonts w:ascii="Times New Roman" w:hAnsi="Times New Roman"/>
          <w:sz w:val="23"/>
        </w:rPr>
      </w:pPr>
      <w:r>
        <w:rPr>
          <w:rFonts w:ascii="Times New Roman" w:hAnsi="Times New Roman"/>
          <w:sz w:val="23"/>
        </w:rPr>
        <w:t>Axiom: O</w:t>
      </w:r>
      <w:r w:rsidR="00430199">
        <w:rPr>
          <w:rFonts w:ascii="Times New Roman" w:hAnsi="Times New Roman"/>
          <w:sz w:val="23"/>
        </w:rPr>
        <w:t>bjects retain their objec</w:t>
      </w:r>
      <w:r>
        <w:rPr>
          <w:rFonts w:ascii="Times New Roman" w:hAnsi="Times New Roman"/>
          <w:sz w:val="23"/>
        </w:rPr>
        <w:t xml:space="preserve">thood for as long as they exist. </w:t>
      </w:r>
    </w:p>
    <w:p w:rsidR="00427A56" w:rsidRDefault="002C3B8F" w:rsidP="006C241A">
      <w:pPr>
        <w:spacing w:line="360" w:lineRule="auto"/>
        <w:rPr>
          <w:rFonts w:ascii="Times New Roman" w:hAnsi="Times New Roman"/>
          <w:sz w:val="23"/>
        </w:rPr>
      </w:pPr>
      <w:r>
        <w:rPr>
          <w:rFonts w:ascii="Times New Roman" w:hAnsi="Times New Roman"/>
          <w:sz w:val="23"/>
        </w:rPr>
        <w:t>A</w:t>
      </w:r>
      <w:r w:rsidR="00427A56">
        <w:rPr>
          <w:rFonts w:ascii="Times New Roman" w:hAnsi="Times New Roman"/>
          <w:sz w:val="23"/>
        </w:rPr>
        <w:t xml:space="preserve"> </w:t>
      </w:r>
      <w:r>
        <w:rPr>
          <w:rFonts w:ascii="Times New Roman" w:hAnsi="Times New Roman"/>
          <w:sz w:val="23"/>
        </w:rPr>
        <w:t xml:space="preserve">human body continues to exist even after being </w:t>
      </w:r>
      <w:r w:rsidR="00430199">
        <w:rPr>
          <w:rFonts w:ascii="Times New Roman" w:hAnsi="Times New Roman"/>
          <w:sz w:val="23"/>
        </w:rPr>
        <w:t>buried in a pile of cement</w:t>
      </w:r>
      <w:r>
        <w:rPr>
          <w:rFonts w:ascii="Times New Roman" w:hAnsi="Times New Roman"/>
          <w:sz w:val="23"/>
        </w:rPr>
        <w:t xml:space="preserve">. </w:t>
      </w:r>
      <w:r w:rsidR="00621220">
        <w:rPr>
          <w:rFonts w:ascii="Times New Roman" w:hAnsi="Times New Roman"/>
          <w:sz w:val="23"/>
        </w:rPr>
        <w:t>A watch that has been taken apart for repair ceases to exist for as long as it is disassembled.</w:t>
      </w:r>
    </w:p>
    <w:p w:rsidR="007C60C4" w:rsidRPr="002C3B8F" w:rsidRDefault="007C60C4" w:rsidP="006C241A">
      <w:pPr>
        <w:pStyle w:val="ListParagraph"/>
        <w:spacing w:line="360" w:lineRule="auto"/>
        <w:contextualSpacing w:val="0"/>
        <w:rPr>
          <w:rFonts w:ascii="Times New Roman" w:hAnsi="Times New Roman"/>
          <w:sz w:val="23"/>
        </w:rPr>
      </w:pPr>
    </w:p>
    <w:p w:rsidR="0050778E" w:rsidRDefault="0050778E" w:rsidP="006C241A">
      <w:pPr>
        <w:pStyle w:val="Heading4"/>
        <w:spacing w:line="360" w:lineRule="auto"/>
        <w:rPr>
          <w:sz w:val="23"/>
        </w:rPr>
      </w:pPr>
      <w:bookmarkStart w:id="13" w:name="_Toc309628568"/>
      <w:r w:rsidRPr="001F273B">
        <w:rPr>
          <w:sz w:val="23"/>
        </w:rPr>
        <w:t>2.1.1.2 Object aggregate</w:t>
      </w:r>
      <w:bookmarkEnd w:id="13"/>
    </w:p>
    <w:p w:rsidR="00F604ED" w:rsidRDefault="00F604ED" w:rsidP="006C241A">
      <w:pPr>
        <w:spacing w:line="360" w:lineRule="auto"/>
        <w:rPr>
          <w:rFonts w:ascii="Times New Roman" w:hAnsi="Times New Roman"/>
          <w:sz w:val="23"/>
        </w:rPr>
      </w:pPr>
    </w:p>
    <w:p w:rsidR="005830E2" w:rsidRDefault="005830E2" w:rsidP="006C241A">
      <w:pPr>
        <w:spacing w:line="360" w:lineRule="auto"/>
        <w:rPr>
          <w:rFonts w:ascii="Times New Roman" w:hAnsi="Times New Roman"/>
          <w:sz w:val="23"/>
        </w:rPr>
      </w:pPr>
      <w:r>
        <w:rPr>
          <w:rFonts w:ascii="Times New Roman" w:hAnsi="Times New Roman"/>
          <w:sz w:val="23"/>
        </w:rPr>
        <w:t>The term ‘aggregate’ will in a future version of BFO be defined in general terms, in such a way that, for all continuant BFO categories X, the user of BFO will have at his disposal also the category ‘aggregate of X’ [</w:t>
      </w:r>
      <w:r w:rsidR="006201FE">
        <w:rPr>
          <w:rFonts w:ascii="Times New Roman" w:hAnsi="Times New Roman"/>
          <w:sz w:val="23"/>
        </w:rPr>
        <w:fldChar w:fldCharType="begin"/>
      </w:r>
      <w:r w:rsidR="006201FE">
        <w:rPr>
          <w:rFonts w:ascii="Times New Roman" w:hAnsi="Times New Roman"/>
          <w:sz w:val="23"/>
        </w:rPr>
        <w:instrText xml:space="preserve"> REF _Ref309481613 \r \h </w:instrText>
      </w:r>
      <w:r w:rsidR="006201FE">
        <w:rPr>
          <w:rFonts w:ascii="Times New Roman" w:hAnsi="Times New Roman"/>
          <w:sz w:val="23"/>
        </w:rPr>
      </w:r>
      <w:r w:rsidR="006201FE">
        <w:rPr>
          <w:rFonts w:ascii="Times New Roman" w:hAnsi="Times New Roman"/>
          <w:sz w:val="23"/>
        </w:rPr>
        <w:fldChar w:fldCharType="separate"/>
      </w:r>
      <w:r w:rsidR="006006B7">
        <w:rPr>
          <w:rFonts w:ascii="Times New Roman" w:hAnsi="Times New Roman"/>
          <w:sz w:val="23"/>
        </w:rPr>
        <w:t>51</w:t>
      </w:r>
      <w:r w:rsidR="006201FE">
        <w:rPr>
          <w:rFonts w:ascii="Times New Roman" w:hAnsi="Times New Roman"/>
          <w:sz w:val="23"/>
        </w:rPr>
        <w:fldChar w:fldCharType="end"/>
      </w:r>
      <w:r>
        <w:rPr>
          <w:rFonts w:ascii="Times New Roman" w:hAnsi="Times New Roman"/>
          <w:sz w:val="23"/>
        </w:rPr>
        <w:t xml:space="preserve">]. </w:t>
      </w:r>
    </w:p>
    <w:p w:rsidR="00EA53E5" w:rsidRDefault="000A4E97" w:rsidP="006C241A">
      <w:pPr>
        <w:spacing w:line="360" w:lineRule="auto"/>
        <w:rPr>
          <w:rFonts w:ascii="Times New Roman" w:hAnsi="Times New Roman"/>
          <w:sz w:val="23"/>
        </w:rPr>
      </w:pPr>
      <w:r>
        <w:rPr>
          <w:rFonts w:ascii="Times New Roman" w:hAnsi="Times New Roman"/>
          <w:sz w:val="23"/>
        </w:rPr>
        <w:t xml:space="preserve">Elucidation: </w:t>
      </w:r>
      <w:proofErr w:type="gramStart"/>
      <w:r w:rsidR="0050778E" w:rsidRPr="001F273B">
        <w:rPr>
          <w:rFonts w:ascii="Times New Roman" w:hAnsi="Times New Roman"/>
          <w:i/>
          <w:sz w:val="23"/>
        </w:rPr>
        <w:t xml:space="preserve">a </w:t>
      </w:r>
      <w:r w:rsidR="0050778E" w:rsidRPr="001F273B">
        <w:rPr>
          <w:rFonts w:ascii="Times New Roman" w:hAnsi="Times New Roman"/>
          <w:sz w:val="23"/>
        </w:rPr>
        <w:t>is</w:t>
      </w:r>
      <w:proofErr w:type="gramEnd"/>
      <w:r w:rsidR="0050778E" w:rsidRPr="001F273B">
        <w:rPr>
          <w:rFonts w:ascii="Times New Roman" w:hAnsi="Times New Roman"/>
          <w:sz w:val="23"/>
        </w:rPr>
        <w:t xml:space="preserve"> an </w:t>
      </w:r>
      <w:r w:rsidR="0050778E" w:rsidRPr="001F273B">
        <w:rPr>
          <w:rFonts w:ascii="Times New Roman" w:hAnsi="Times New Roman"/>
          <w:i/>
          <w:sz w:val="23"/>
        </w:rPr>
        <w:t>object aggregate</w:t>
      </w:r>
      <w:r w:rsidR="0050778E" w:rsidRPr="001F273B">
        <w:rPr>
          <w:rFonts w:ascii="Times New Roman" w:hAnsi="Times New Roman"/>
          <w:sz w:val="23"/>
        </w:rPr>
        <w:t xml:space="preserve"> =</w:t>
      </w:r>
      <w:r w:rsidR="005B3D14">
        <w:rPr>
          <w:rFonts w:ascii="Times New Roman" w:hAnsi="Times New Roman"/>
          <w:sz w:val="23"/>
        </w:rPr>
        <w:t xml:space="preserve"> </w:t>
      </w:r>
      <w:r w:rsidR="0050778E" w:rsidRPr="001F273B">
        <w:rPr>
          <w:rFonts w:ascii="Times New Roman" w:hAnsi="Times New Roman"/>
          <w:sz w:val="23"/>
        </w:rPr>
        <w:t xml:space="preserve">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entity</w:t>
      </w:r>
      <w:r w:rsidR="0050778E" w:rsidRPr="001F273B">
        <w:rPr>
          <w:rFonts w:ascii="Times New Roman" w:hAnsi="Times New Roman"/>
          <w:sz w:val="23"/>
        </w:rPr>
        <w:t xml:space="preserve"> consisting </w:t>
      </w:r>
      <w:r w:rsidR="004B5C97">
        <w:rPr>
          <w:rFonts w:ascii="Times New Roman" w:hAnsi="Times New Roman"/>
          <w:sz w:val="23"/>
        </w:rPr>
        <w:t xml:space="preserve">exactly </w:t>
      </w:r>
      <w:r w:rsidR="0050778E" w:rsidRPr="001F273B">
        <w:rPr>
          <w:rFonts w:ascii="Times New Roman" w:hAnsi="Times New Roman"/>
          <w:sz w:val="23"/>
        </w:rPr>
        <w:t xml:space="preserve">of </w:t>
      </w:r>
      <w:r w:rsidR="004B5C97">
        <w:rPr>
          <w:rFonts w:ascii="Times New Roman" w:hAnsi="Times New Roman"/>
          <w:sz w:val="23"/>
        </w:rPr>
        <w:t xml:space="preserve">a plurality of </w:t>
      </w:r>
      <w:r w:rsidR="0050778E" w:rsidRPr="001F273B">
        <w:rPr>
          <w:rFonts w:ascii="Times New Roman" w:hAnsi="Times New Roman"/>
          <w:i/>
          <w:sz w:val="23"/>
        </w:rPr>
        <w:t>objects</w:t>
      </w:r>
      <w:r w:rsidR="0050778E" w:rsidRPr="001F273B">
        <w:rPr>
          <w:rFonts w:ascii="Times New Roman" w:hAnsi="Times New Roman"/>
          <w:sz w:val="23"/>
        </w:rPr>
        <w:t xml:space="preserve"> as </w:t>
      </w:r>
      <w:r w:rsidR="0050778E" w:rsidRPr="001F273B">
        <w:rPr>
          <w:rFonts w:ascii="Times New Roman" w:hAnsi="Times New Roman"/>
          <w:b/>
          <w:sz w:val="23"/>
        </w:rPr>
        <w:t>parts</w:t>
      </w:r>
      <w:r w:rsidR="0050778E" w:rsidRPr="001F273B">
        <w:rPr>
          <w:rFonts w:ascii="Times New Roman" w:hAnsi="Times New Roman"/>
          <w:sz w:val="23"/>
        </w:rPr>
        <w:t>.</w:t>
      </w:r>
      <w:r w:rsidR="00621220">
        <w:rPr>
          <w:rFonts w:ascii="Times New Roman" w:hAnsi="Times New Roman"/>
          <w:sz w:val="23"/>
        </w:rPr>
        <w:t xml:space="preserve"> More formally:</w:t>
      </w:r>
      <w:r w:rsidR="0050778E" w:rsidRPr="001F273B">
        <w:rPr>
          <w:rFonts w:ascii="Times New Roman" w:hAnsi="Times New Roman"/>
          <w:sz w:val="23"/>
        </w:rPr>
        <w:t xml:space="preserve"> </w:t>
      </w:r>
    </w:p>
    <w:p w:rsidR="00C75C35" w:rsidRDefault="00621220" w:rsidP="006C241A">
      <w:pPr>
        <w:spacing w:line="360" w:lineRule="auto"/>
        <w:rPr>
          <w:rFonts w:ascii="Times New Roman" w:hAnsi="Times New Roman"/>
          <w:sz w:val="23"/>
        </w:rPr>
      </w:pPr>
      <w:r>
        <w:rPr>
          <w:rFonts w:ascii="Times New Roman" w:hAnsi="Times New Roman"/>
          <w:sz w:val="23"/>
        </w:rPr>
        <w:t xml:space="preserve">If </w:t>
      </w:r>
      <w:r w:rsidR="00EA53E5">
        <w:rPr>
          <w:rFonts w:ascii="Times New Roman" w:hAnsi="Times New Roman"/>
          <w:i/>
          <w:sz w:val="23"/>
        </w:rPr>
        <w:t>a</w:t>
      </w:r>
      <w:r w:rsidR="005B3D14">
        <w:rPr>
          <w:rFonts w:ascii="Times New Roman" w:hAnsi="Times New Roman"/>
          <w:i/>
          <w:sz w:val="23"/>
        </w:rPr>
        <w:t xml:space="preserve"> </w:t>
      </w:r>
      <w:r w:rsidR="00EA53E5">
        <w:rPr>
          <w:rFonts w:ascii="Times New Roman" w:hAnsi="Times New Roman"/>
          <w:sz w:val="23"/>
        </w:rPr>
        <w:t xml:space="preserve">is an </w:t>
      </w:r>
      <w:r w:rsidR="00EA53E5" w:rsidRPr="00621220">
        <w:rPr>
          <w:rFonts w:ascii="Times New Roman" w:hAnsi="Times New Roman"/>
          <w:i/>
          <w:sz w:val="23"/>
        </w:rPr>
        <w:t>object aggregate</w:t>
      </w:r>
      <w:r>
        <w:rPr>
          <w:rFonts w:ascii="Times New Roman" w:hAnsi="Times New Roman"/>
          <w:sz w:val="23"/>
        </w:rPr>
        <w:t>,</w:t>
      </w:r>
      <w:r w:rsidR="00EA53E5">
        <w:rPr>
          <w:rFonts w:ascii="Times New Roman" w:hAnsi="Times New Roman"/>
          <w:sz w:val="23"/>
        </w:rPr>
        <w:t xml:space="preserve"> </w:t>
      </w:r>
      <w:r>
        <w:rPr>
          <w:rFonts w:ascii="Times New Roman" w:hAnsi="Times New Roman"/>
          <w:sz w:val="23"/>
        </w:rPr>
        <w:t xml:space="preserve">then </w:t>
      </w:r>
      <w:r w:rsidR="00C75C35" w:rsidRPr="00C75C35">
        <w:rPr>
          <w:rFonts w:ascii="Times New Roman" w:hAnsi="Times New Roman"/>
          <w:sz w:val="23"/>
        </w:rPr>
        <w:t xml:space="preserve">if </w:t>
      </w:r>
      <w:r w:rsidR="00C75C35" w:rsidRPr="00C75C35">
        <w:rPr>
          <w:rFonts w:ascii="Times New Roman" w:hAnsi="Times New Roman"/>
          <w:i/>
          <w:sz w:val="23"/>
        </w:rPr>
        <w:t xml:space="preserve">a </w:t>
      </w:r>
      <w:r w:rsidR="00C75C35">
        <w:rPr>
          <w:rFonts w:ascii="Times New Roman" w:hAnsi="Times New Roman"/>
          <w:sz w:val="23"/>
        </w:rPr>
        <w:t xml:space="preserve">exists at </w:t>
      </w:r>
      <w:r w:rsidR="00C75C35" w:rsidRPr="00C75C35">
        <w:rPr>
          <w:rFonts w:ascii="Times New Roman" w:hAnsi="Times New Roman"/>
          <w:i/>
          <w:sz w:val="23"/>
        </w:rPr>
        <w:t>t</w:t>
      </w:r>
      <w:r w:rsidR="00C75C35">
        <w:rPr>
          <w:rFonts w:ascii="Times New Roman" w:hAnsi="Times New Roman"/>
          <w:sz w:val="23"/>
        </w:rPr>
        <w:t xml:space="preserve">, then there are </w:t>
      </w:r>
      <w:r w:rsidR="00EA53E5" w:rsidRPr="00621220">
        <w:rPr>
          <w:rFonts w:ascii="Times New Roman" w:hAnsi="Times New Roman"/>
          <w:i/>
          <w:sz w:val="23"/>
        </w:rPr>
        <w:t>objects</w:t>
      </w:r>
      <w:r w:rsidR="00EA53E5">
        <w:rPr>
          <w:rFonts w:ascii="Times New Roman" w:hAnsi="Times New Roman"/>
          <w:sz w:val="23"/>
        </w:rPr>
        <w:t xml:space="preserve"> </w:t>
      </w:r>
      <w:r w:rsidR="00EA53E5" w:rsidRPr="00621220">
        <w:rPr>
          <w:rFonts w:ascii="Times New Roman" w:hAnsi="Times New Roman"/>
          <w:i/>
          <w:sz w:val="23"/>
        </w:rPr>
        <w:t>o</w:t>
      </w:r>
      <w:r w:rsidR="00EA53E5">
        <w:rPr>
          <w:rFonts w:ascii="Times New Roman" w:hAnsi="Times New Roman"/>
          <w:sz w:val="23"/>
          <w:vertAlign w:val="subscript"/>
        </w:rPr>
        <w:t>1</w:t>
      </w:r>
      <w:proofErr w:type="gramStart"/>
      <w:r w:rsidR="00EA53E5">
        <w:rPr>
          <w:rFonts w:ascii="Times New Roman" w:hAnsi="Times New Roman"/>
          <w:sz w:val="23"/>
        </w:rPr>
        <w:t>, …,</w:t>
      </w:r>
      <w:proofErr w:type="gramEnd"/>
      <w:r w:rsidR="00EA53E5">
        <w:rPr>
          <w:rFonts w:ascii="Times New Roman" w:hAnsi="Times New Roman"/>
          <w:sz w:val="23"/>
        </w:rPr>
        <w:t xml:space="preserve"> </w:t>
      </w:r>
      <w:r w:rsidR="00EA53E5" w:rsidRPr="00621220">
        <w:rPr>
          <w:rFonts w:ascii="Times New Roman" w:hAnsi="Times New Roman"/>
          <w:i/>
          <w:sz w:val="23"/>
        </w:rPr>
        <w:t>o</w:t>
      </w:r>
      <w:r w:rsidR="00EA53E5">
        <w:rPr>
          <w:rFonts w:ascii="Times New Roman" w:hAnsi="Times New Roman"/>
          <w:sz w:val="23"/>
          <w:vertAlign w:val="subscript"/>
        </w:rPr>
        <w:t>n</w:t>
      </w:r>
      <w:r w:rsidR="005D1353">
        <w:rPr>
          <w:rFonts w:ascii="Times New Roman" w:hAnsi="Times New Roman"/>
          <w:sz w:val="23"/>
          <w:vertAlign w:val="subscript"/>
        </w:rPr>
        <w:t xml:space="preserve"> </w:t>
      </w:r>
      <w:r w:rsidR="00C75C35">
        <w:rPr>
          <w:rFonts w:ascii="Times New Roman" w:hAnsi="Times New Roman"/>
          <w:sz w:val="23"/>
        </w:rPr>
        <w:t xml:space="preserve">at </w:t>
      </w:r>
      <w:r w:rsidR="00C75C35">
        <w:rPr>
          <w:rFonts w:ascii="Times New Roman" w:hAnsi="Times New Roman"/>
          <w:i/>
          <w:sz w:val="23"/>
        </w:rPr>
        <w:t>t</w:t>
      </w:r>
      <w:r w:rsidR="00C75C35">
        <w:rPr>
          <w:rFonts w:ascii="Times New Roman" w:hAnsi="Times New Roman"/>
          <w:sz w:val="23"/>
        </w:rPr>
        <w:t xml:space="preserve"> such that:</w:t>
      </w:r>
    </w:p>
    <w:p w:rsidR="00C75C35" w:rsidRDefault="00C75C35" w:rsidP="006C241A">
      <w:pPr>
        <w:spacing w:line="360" w:lineRule="auto"/>
        <w:ind w:firstLine="720"/>
        <w:rPr>
          <w:rFonts w:ascii="Times New Roman" w:hAnsi="Times New Roman"/>
          <w:i/>
          <w:sz w:val="23"/>
        </w:rPr>
      </w:pPr>
      <w:proofErr w:type="gramStart"/>
      <w:r>
        <w:rPr>
          <w:rFonts w:ascii="Times New Roman" w:hAnsi="Times New Roman"/>
          <w:sz w:val="23"/>
        </w:rPr>
        <w:t>for</w:t>
      </w:r>
      <w:proofErr w:type="gramEnd"/>
      <w:r>
        <w:rPr>
          <w:rFonts w:ascii="Times New Roman" w:hAnsi="Times New Roman"/>
          <w:sz w:val="23"/>
        </w:rPr>
        <w:t xml:space="preserve"> all </w:t>
      </w:r>
      <w:r>
        <w:rPr>
          <w:rFonts w:ascii="Times New Roman" w:hAnsi="Times New Roman"/>
          <w:i/>
          <w:sz w:val="23"/>
        </w:rPr>
        <w:t xml:space="preserve">x </w:t>
      </w:r>
      <w:r w:rsidRPr="00C75C35">
        <w:rPr>
          <w:rFonts w:ascii="Times New Roman" w:hAnsi="Times New Roman"/>
          <w:sz w:val="23"/>
        </w:rPr>
        <w:t>(</w:t>
      </w:r>
      <w:r>
        <w:rPr>
          <w:rFonts w:ascii="Times New Roman" w:hAnsi="Times New Roman"/>
          <w:i/>
          <w:sz w:val="23"/>
        </w:rPr>
        <w:t xml:space="preserve">x </w:t>
      </w:r>
      <w:r w:rsidRPr="00C75C35">
        <w:rPr>
          <w:rFonts w:ascii="Times New Roman" w:hAnsi="Times New Roman"/>
          <w:b/>
          <w:sz w:val="23"/>
        </w:rPr>
        <w:t>part of</w:t>
      </w:r>
      <w:r w:rsidR="005B3D14">
        <w:rPr>
          <w:rFonts w:ascii="Times New Roman" w:hAnsi="Times New Roman"/>
          <w:b/>
          <w:sz w:val="23"/>
        </w:rPr>
        <w:t xml:space="preserve"> </w:t>
      </w:r>
      <w:r>
        <w:rPr>
          <w:rFonts w:ascii="Times New Roman" w:hAnsi="Times New Roman"/>
          <w:i/>
          <w:sz w:val="23"/>
        </w:rPr>
        <w:t xml:space="preserve">a </w:t>
      </w:r>
      <w:r>
        <w:rPr>
          <w:rFonts w:ascii="Times New Roman" w:hAnsi="Times New Roman"/>
          <w:b/>
          <w:sz w:val="23"/>
        </w:rPr>
        <w:t xml:space="preserve">at </w:t>
      </w:r>
      <w:r>
        <w:rPr>
          <w:rFonts w:ascii="Times New Roman" w:hAnsi="Times New Roman"/>
          <w:i/>
          <w:sz w:val="23"/>
        </w:rPr>
        <w:t xml:space="preserve">t </w:t>
      </w:r>
      <w:r>
        <w:rPr>
          <w:rFonts w:ascii="Times New Roman" w:hAnsi="Times New Roman"/>
          <w:sz w:val="23"/>
        </w:rPr>
        <w:t>iff</w:t>
      </w:r>
      <w:r w:rsidR="005B3D14">
        <w:rPr>
          <w:rFonts w:ascii="Times New Roman" w:hAnsi="Times New Roman"/>
          <w:sz w:val="23"/>
        </w:rPr>
        <w:t xml:space="preserve"> </w:t>
      </w:r>
      <w:r>
        <w:rPr>
          <w:rFonts w:ascii="Times New Roman" w:hAnsi="Times New Roman"/>
          <w:i/>
          <w:sz w:val="23"/>
        </w:rPr>
        <w:t xml:space="preserve">x </w:t>
      </w:r>
      <w:r>
        <w:rPr>
          <w:rFonts w:ascii="Times New Roman" w:hAnsi="Times New Roman"/>
          <w:sz w:val="23"/>
        </w:rPr>
        <w:t xml:space="preserve">overlaps some </w:t>
      </w:r>
      <w:r>
        <w:rPr>
          <w:rFonts w:ascii="Times New Roman" w:hAnsi="Times New Roman"/>
          <w:i/>
          <w:sz w:val="23"/>
        </w:rPr>
        <w:t>o</w:t>
      </w:r>
      <w:r w:rsidRPr="00C75C35">
        <w:rPr>
          <w:rFonts w:ascii="Times New Roman" w:hAnsi="Times New Roman"/>
          <w:sz w:val="23"/>
          <w:vertAlign w:val="subscript"/>
        </w:rPr>
        <w:t>i</w:t>
      </w:r>
      <w:r w:rsidR="005B3D14">
        <w:rPr>
          <w:rFonts w:ascii="Times New Roman" w:hAnsi="Times New Roman"/>
          <w:sz w:val="23"/>
          <w:vertAlign w:val="subscript"/>
        </w:rPr>
        <w:t xml:space="preserve"> </w:t>
      </w:r>
      <w:r>
        <w:rPr>
          <w:rFonts w:ascii="Times New Roman" w:hAnsi="Times New Roman"/>
          <w:b/>
          <w:sz w:val="23"/>
        </w:rPr>
        <w:t xml:space="preserve">at </w:t>
      </w:r>
      <w:r>
        <w:rPr>
          <w:rFonts w:ascii="Times New Roman" w:hAnsi="Times New Roman"/>
          <w:i/>
          <w:sz w:val="23"/>
        </w:rPr>
        <w:t>t</w:t>
      </w:r>
      <w:r>
        <w:rPr>
          <w:rFonts w:ascii="Times New Roman" w:hAnsi="Times New Roman"/>
          <w:sz w:val="23"/>
        </w:rPr>
        <w:t>)</w:t>
      </w:r>
    </w:p>
    <w:p w:rsidR="00621220" w:rsidRDefault="00621220" w:rsidP="006C241A">
      <w:pPr>
        <w:spacing w:line="360" w:lineRule="auto"/>
        <w:rPr>
          <w:rFonts w:ascii="Times New Roman" w:hAnsi="Times New Roman"/>
          <w:sz w:val="23"/>
        </w:rPr>
      </w:pPr>
      <w:r>
        <w:rPr>
          <w:rFonts w:ascii="Times New Roman" w:hAnsi="Times New Roman"/>
          <w:sz w:val="23"/>
        </w:rPr>
        <w:t xml:space="preserve">Object aggregates may be defined through physical attachment (the aggregate of atoms in a lump of granite), or through physical containment (the aggregate of molecules of carbon dioxide in a sealed </w:t>
      </w:r>
      <w:r>
        <w:rPr>
          <w:rFonts w:ascii="Times New Roman" w:hAnsi="Times New Roman"/>
          <w:sz w:val="23"/>
        </w:rPr>
        <w:lastRenderedPageBreak/>
        <w:t>container, the aggregate of blood cells in your body). O</w:t>
      </w:r>
      <w:r w:rsidR="00EA53E5">
        <w:rPr>
          <w:rFonts w:ascii="Times New Roman" w:hAnsi="Times New Roman"/>
          <w:sz w:val="23"/>
        </w:rPr>
        <w:t>bject aggregate</w:t>
      </w:r>
      <w:r>
        <w:rPr>
          <w:rFonts w:ascii="Times New Roman" w:hAnsi="Times New Roman"/>
          <w:sz w:val="23"/>
        </w:rPr>
        <w:t>s</w:t>
      </w:r>
      <w:r w:rsidR="00EA53E5">
        <w:rPr>
          <w:rFonts w:ascii="Times New Roman" w:hAnsi="Times New Roman"/>
          <w:sz w:val="23"/>
        </w:rPr>
        <w:t xml:space="preserve"> may be defined by fiat – for example in the case of the aggregate of members of an organization</w:t>
      </w:r>
      <w:r>
        <w:rPr>
          <w:rFonts w:ascii="Times New Roman" w:hAnsi="Times New Roman"/>
          <w:sz w:val="23"/>
        </w:rPr>
        <w:t>, or via attributive delimitations such as ‘the patients in this hospital’, ‘the restaurants in Palo Alto’, ‘</w:t>
      </w:r>
      <w:proofErr w:type="gramStart"/>
      <w:r>
        <w:rPr>
          <w:rFonts w:ascii="Times New Roman" w:hAnsi="Times New Roman"/>
          <w:sz w:val="23"/>
        </w:rPr>
        <w:t>your</w:t>
      </w:r>
      <w:proofErr w:type="gramEnd"/>
      <w:r>
        <w:rPr>
          <w:rFonts w:ascii="Times New Roman" w:hAnsi="Times New Roman"/>
          <w:sz w:val="23"/>
        </w:rPr>
        <w:t xml:space="preserve"> collection of Meissen ceramic plates’.</w:t>
      </w:r>
    </w:p>
    <w:p w:rsidR="00EA53E5" w:rsidRDefault="00621220" w:rsidP="006C241A">
      <w:pPr>
        <w:spacing w:line="360" w:lineRule="auto"/>
        <w:jc w:val="both"/>
        <w:rPr>
          <w:rFonts w:ascii="Times New Roman" w:hAnsi="Times New Roman"/>
          <w:sz w:val="23"/>
        </w:rPr>
      </w:pPr>
      <w:r>
        <w:rPr>
          <w:rFonts w:ascii="Times New Roman" w:hAnsi="Times New Roman"/>
          <w:sz w:val="23"/>
        </w:rPr>
        <w:t>As is true for all material entities (for example: you), o</w:t>
      </w:r>
      <w:r w:rsidR="00EA53E5">
        <w:rPr>
          <w:rFonts w:ascii="Times New Roman" w:hAnsi="Times New Roman"/>
          <w:sz w:val="23"/>
        </w:rPr>
        <w:t xml:space="preserve">bject aggregates may gain and lose object parts while remaining </w:t>
      </w:r>
      <w:r>
        <w:rPr>
          <w:rFonts w:ascii="Times New Roman" w:hAnsi="Times New Roman"/>
          <w:sz w:val="23"/>
        </w:rPr>
        <w:t xml:space="preserve">numerically </w:t>
      </w:r>
      <w:r w:rsidR="00EA53E5">
        <w:rPr>
          <w:rFonts w:ascii="Times New Roman" w:hAnsi="Times New Roman"/>
          <w:sz w:val="23"/>
        </w:rPr>
        <w:t>identical</w:t>
      </w:r>
      <w:r>
        <w:rPr>
          <w:rFonts w:ascii="Times New Roman" w:hAnsi="Times New Roman"/>
          <w:sz w:val="23"/>
        </w:rPr>
        <w:t xml:space="preserve"> (one and the same individual) over time</w:t>
      </w:r>
      <w:r w:rsidR="00EA53E5">
        <w:rPr>
          <w:rFonts w:ascii="Times New Roman" w:hAnsi="Times New Roman"/>
          <w:sz w:val="23"/>
        </w:rPr>
        <w:t>.</w:t>
      </w:r>
    </w:p>
    <w:p w:rsidR="004B5C97" w:rsidRDefault="00E13067" w:rsidP="006C241A">
      <w:pPr>
        <w:spacing w:line="360" w:lineRule="auto"/>
        <w:rPr>
          <w:rFonts w:ascii="Times New Roman" w:hAnsi="Times New Roman"/>
          <w:sz w:val="23"/>
        </w:rPr>
      </w:pPr>
      <w:r>
        <w:rPr>
          <w:rFonts w:ascii="Times New Roman" w:hAnsi="Times New Roman"/>
          <w:sz w:val="23"/>
        </w:rPr>
        <w:t xml:space="preserve">Candidate: </w:t>
      </w:r>
      <w:r w:rsidR="004B5C97">
        <w:rPr>
          <w:rFonts w:ascii="Times New Roman" w:hAnsi="Times New Roman"/>
          <w:sz w:val="23"/>
        </w:rPr>
        <w:t xml:space="preserve">Examples: a symphony orchestra, the aggregate of bearings in a crank shaft, </w:t>
      </w:r>
    </w:p>
    <w:p w:rsidR="00621220" w:rsidRDefault="00621220" w:rsidP="006C241A">
      <w:pPr>
        <w:pStyle w:val="Heading4"/>
        <w:spacing w:line="360" w:lineRule="auto"/>
        <w:rPr>
          <w:sz w:val="23"/>
        </w:rPr>
      </w:pPr>
    </w:p>
    <w:p w:rsidR="0050778E" w:rsidRPr="001F273B" w:rsidRDefault="0050778E" w:rsidP="006C241A">
      <w:pPr>
        <w:pStyle w:val="Heading4"/>
        <w:spacing w:line="360" w:lineRule="auto"/>
        <w:rPr>
          <w:sz w:val="23"/>
        </w:rPr>
      </w:pPr>
      <w:bookmarkStart w:id="14" w:name="_Toc309628569"/>
      <w:r w:rsidRPr="001F273B">
        <w:rPr>
          <w:sz w:val="23"/>
        </w:rPr>
        <w:t>2.1.1.3 Fiat object part</w:t>
      </w:r>
      <w:bookmarkEnd w:id="14"/>
    </w:p>
    <w:p w:rsidR="00047E4F" w:rsidRDefault="00047E4F" w:rsidP="006C241A">
      <w:pPr>
        <w:spacing w:line="360" w:lineRule="auto"/>
        <w:rPr>
          <w:rFonts w:ascii="Times New Roman" w:hAnsi="Times New Roman"/>
          <w:i/>
          <w:sz w:val="23"/>
        </w:rPr>
      </w:pPr>
    </w:p>
    <w:p w:rsidR="0050778E" w:rsidRDefault="00047E4F" w:rsidP="006C241A">
      <w:pPr>
        <w:spacing w:line="360" w:lineRule="auto"/>
        <w:rPr>
          <w:rFonts w:ascii="Times New Roman" w:hAnsi="Times New Roman"/>
          <w:sz w:val="23"/>
        </w:rPr>
      </w:pPr>
      <w:proofErr w:type="gramStart"/>
      <w:r>
        <w:rPr>
          <w:rFonts w:ascii="Times New Roman" w:hAnsi="Times New Roman"/>
          <w:i/>
          <w:sz w:val="23"/>
        </w:rPr>
        <w:t>a</w:t>
      </w:r>
      <w:proofErr w:type="gramEnd"/>
      <w:r w:rsidR="005D1353">
        <w:rPr>
          <w:rFonts w:ascii="Times New Roman" w:hAnsi="Times New Roman"/>
          <w:i/>
          <w:sz w:val="23"/>
        </w:rPr>
        <w:t xml:space="preserve"> </w:t>
      </w:r>
      <w:r w:rsidR="0050778E" w:rsidRPr="001F273B">
        <w:rPr>
          <w:rFonts w:ascii="Times New Roman" w:hAnsi="Times New Roman"/>
          <w:sz w:val="23"/>
        </w:rPr>
        <w:t>is a</w:t>
      </w:r>
      <w:r w:rsidR="0050778E" w:rsidRPr="001F273B">
        <w:rPr>
          <w:rFonts w:ascii="Times New Roman" w:hAnsi="Times New Roman"/>
          <w:i/>
          <w:sz w:val="23"/>
        </w:rPr>
        <w:t xml:space="preserve"> fiat object part</w:t>
      </w:r>
      <w:r w:rsidR="0050778E" w:rsidRPr="001F273B">
        <w:rPr>
          <w:rFonts w:ascii="Times New Roman" w:hAnsi="Times New Roman"/>
          <w:sz w:val="23"/>
        </w:rPr>
        <w:t xml:space="preserve"> =</w:t>
      </w:r>
      <w:r w:rsidR="005B3D14">
        <w:rPr>
          <w:rFonts w:ascii="Times New Roman" w:hAnsi="Times New Roman"/>
          <w:sz w:val="23"/>
        </w:rPr>
        <w:t xml:space="preserve"> </w:t>
      </w:r>
      <w:r w:rsidR="0050778E" w:rsidRPr="001F273B">
        <w:rPr>
          <w:rFonts w:ascii="Times New Roman" w:hAnsi="Times New Roman"/>
          <w:sz w:val="23"/>
        </w:rPr>
        <w:t xml:space="preserve">Def. </w:t>
      </w:r>
      <w:r w:rsidR="0050778E" w:rsidRPr="001F273B">
        <w:rPr>
          <w:rFonts w:ascii="Times New Roman" w:hAnsi="Times New Roman"/>
          <w:i/>
          <w:sz w:val="23"/>
        </w:rPr>
        <w:t xml:space="preserve">a </w:t>
      </w:r>
      <w:r w:rsidR="0050778E" w:rsidRPr="001F273B">
        <w:rPr>
          <w:rFonts w:ascii="Times New Roman" w:hAnsi="Times New Roman"/>
          <w:sz w:val="23"/>
        </w:rPr>
        <w:t xml:space="preserve">is a </w:t>
      </w:r>
      <w:r w:rsidR="0050778E" w:rsidRPr="001F273B">
        <w:rPr>
          <w:rFonts w:ascii="Times New Roman" w:hAnsi="Times New Roman"/>
          <w:i/>
          <w:sz w:val="23"/>
        </w:rPr>
        <w:t>material</w:t>
      </w:r>
      <w:r w:rsidR="00465C17">
        <w:rPr>
          <w:rFonts w:ascii="Times New Roman" w:hAnsi="Times New Roman"/>
          <w:i/>
          <w:sz w:val="23"/>
        </w:rPr>
        <w:t xml:space="preserve"> entity</w:t>
      </w:r>
      <w:r w:rsidR="0064627E">
        <w:rPr>
          <w:rFonts w:ascii="Times New Roman" w:hAnsi="Times New Roman"/>
          <w:i/>
          <w:sz w:val="23"/>
        </w:rPr>
        <w:t xml:space="preserve"> </w:t>
      </w:r>
      <w:r w:rsidR="0050778E" w:rsidRPr="001F273B">
        <w:rPr>
          <w:rFonts w:ascii="Times New Roman" w:hAnsi="Times New Roman"/>
          <w:sz w:val="23"/>
        </w:rPr>
        <w:t xml:space="preserve">that is a </w:t>
      </w:r>
      <w:r w:rsidR="0050778E" w:rsidRPr="001F273B">
        <w:rPr>
          <w:rFonts w:ascii="Times New Roman" w:hAnsi="Times New Roman"/>
          <w:b/>
          <w:sz w:val="23"/>
        </w:rPr>
        <w:t>proper part</w:t>
      </w:r>
      <w:r w:rsidR="0050778E" w:rsidRPr="001F273B">
        <w:rPr>
          <w:rFonts w:ascii="Times New Roman" w:hAnsi="Times New Roman"/>
          <w:sz w:val="23"/>
        </w:rPr>
        <w:t xml:space="preserve"> of an </w:t>
      </w:r>
      <w:r w:rsidR="0050778E" w:rsidRPr="001F273B">
        <w:rPr>
          <w:rFonts w:ascii="Times New Roman" w:hAnsi="Times New Roman"/>
          <w:i/>
          <w:sz w:val="23"/>
        </w:rPr>
        <w:t>object</w:t>
      </w:r>
      <w:r w:rsidR="005B3D14">
        <w:rPr>
          <w:rFonts w:ascii="Times New Roman" w:hAnsi="Times New Roman"/>
          <w:i/>
          <w:sz w:val="23"/>
        </w:rPr>
        <w:t xml:space="preserve"> </w:t>
      </w:r>
      <w:r w:rsidR="00DD6E98">
        <w:rPr>
          <w:rFonts w:ascii="Times New Roman" w:hAnsi="Times New Roman"/>
          <w:sz w:val="23"/>
        </w:rPr>
        <w:t>and that is</w:t>
      </w:r>
      <w:r w:rsidR="00CE14BD">
        <w:rPr>
          <w:rFonts w:ascii="Times New Roman" w:hAnsi="Times New Roman"/>
          <w:sz w:val="23"/>
        </w:rPr>
        <w:t>,</w:t>
      </w:r>
      <w:r w:rsidR="00DD6E98">
        <w:rPr>
          <w:rFonts w:ascii="Times New Roman" w:hAnsi="Times New Roman"/>
          <w:sz w:val="23"/>
        </w:rPr>
        <w:t xml:space="preserve"> </w:t>
      </w:r>
      <w:r w:rsidR="00CE14BD">
        <w:rPr>
          <w:rFonts w:ascii="Times New Roman" w:hAnsi="Times New Roman"/>
          <w:sz w:val="23"/>
        </w:rPr>
        <w:t>relative to the object’s type of causal unity, not maximal.</w:t>
      </w:r>
    </w:p>
    <w:p w:rsidR="00220A61" w:rsidRPr="00220A61" w:rsidRDefault="00220A61" w:rsidP="006C241A">
      <w:pPr>
        <w:spacing w:line="360" w:lineRule="auto"/>
        <w:rPr>
          <w:rFonts w:ascii="Times New Roman" w:hAnsi="Times New Roman"/>
          <w:sz w:val="23"/>
        </w:rPr>
      </w:pPr>
      <w:r>
        <w:rPr>
          <w:rFonts w:ascii="Times New Roman" w:hAnsi="Times New Roman"/>
          <w:sz w:val="23"/>
        </w:rPr>
        <w:t xml:space="preserve">Since </w:t>
      </w:r>
      <w:r w:rsidRPr="00220A61">
        <w:rPr>
          <w:rFonts w:ascii="Times New Roman" w:hAnsi="Times New Roman"/>
          <w:i/>
          <w:sz w:val="23"/>
        </w:rPr>
        <w:t>fiat object parts</w:t>
      </w:r>
      <w:r>
        <w:rPr>
          <w:rFonts w:ascii="Times New Roman" w:hAnsi="Times New Roman"/>
          <w:sz w:val="23"/>
        </w:rPr>
        <w:t xml:space="preserve"> are </w:t>
      </w:r>
      <w:r w:rsidRPr="00220A61">
        <w:rPr>
          <w:rFonts w:ascii="Times New Roman" w:hAnsi="Times New Roman"/>
          <w:i/>
          <w:sz w:val="23"/>
        </w:rPr>
        <w:t>material entities</w:t>
      </w:r>
      <w:r>
        <w:rPr>
          <w:rFonts w:ascii="Times New Roman" w:hAnsi="Times New Roman"/>
          <w:sz w:val="23"/>
        </w:rPr>
        <w:t xml:space="preserve">, they are also extended in space in three dimensions (in contrast to </w:t>
      </w:r>
      <w:r w:rsidRPr="00220A61">
        <w:rPr>
          <w:rFonts w:ascii="Times New Roman" w:hAnsi="Times New Roman"/>
          <w:i/>
          <w:sz w:val="23"/>
        </w:rPr>
        <w:t>fiat continuant boundaries</w:t>
      </w:r>
      <w:r>
        <w:rPr>
          <w:rFonts w:ascii="Times New Roman" w:hAnsi="Times New Roman"/>
          <w:sz w:val="23"/>
        </w:rPr>
        <w:t>, introduced below).</w:t>
      </w:r>
    </w:p>
    <w:p w:rsidR="00B528BE" w:rsidRDefault="00B528BE"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w:t>
      </w:r>
      <w:r w:rsidR="00220A61">
        <w:rPr>
          <w:rFonts w:ascii="Times New Roman" w:hAnsi="Times New Roman"/>
          <w:sz w:val="23"/>
          <w:szCs w:val="23"/>
        </w:rPr>
        <w:t xml:space="preserve"> of </w:t>
      </w:r>
      <w:r w:rsidR="00220A61" w:rsidRPr="00220A61">
        <w:rPr>
          <w:rFonts w:ascii="Times New Roman" w:hAnsi="Times New Roman"/>
          <w:i/>
          <w:sz w:val="23"/>
          <w:szCs w:val="23"/>
        </w:rPr>
        <w:t>fiat object parts</w:t>
      </w:r>
      <w:r w:rsidRPr="009331CA">
        <w:rPr>
          <w:rFonts w:ascii="Times New Roman" w:hAnsi="Times New Roman"/>
          <w:sz w:val="23"/>
          <w:szCs w:val="23"/>
        </w:rPr>
        <w:t xml:space="preserve">: </w:t>
      </w:r>
      <w:r>
        <w:rPr>
          <w:rFonts w:ascii="Times New Roman" w:hAnsi="Times New Roman"/>
          <w:sz w:val="23"/>
          <w:szCs w:val="23"/>
        </w:rPr>
        <w:t xml:space="preserve">the </w:t>
      </w:r>
      <w:r w:rsidRPr="009331CA">
        <w:rPr>
          <w:rFonts w:ascii="Times New Roman" w:hAnsi="Times New Roman"/>
          <w:sz w:val="23"/>
          <w:szCs w:val="23"/>
        </w:rPr>
        <w:t xml:space="preserve">upper and lower lobes of the left lung, the dorsal and ventral surfaces of the body, the </w:t>
      </w:r>
      <w:r>
        <w:rPr>
          <w:rFonts w:ascii="Times New Roman" w:hAnsi="Times New Roman"/>
          <w:sz w:val="23"/>
          <w:szCs w:val="23"/>
        </w:rPr>
        <w:t>Western hemisphere of the Earth</w:t>
      </w:r>
      <w:r w:rsidRPr="009331CA">
        <w:rPr>
          <w:rFonts w:ascii="Times New Roman" w:hAnsi="Times New Roman"/>
          <w:sz w:val="23"/>
          <w:szCs w:val="23"/>
        </w:rPr>
        <w:t xml:space="preserve">, </w:t>
      </w:r>
      <w:r>
        <w:rPr>
          <w:rFonts w:ascii="Times New Roman" w:hAnsi="Times New Roman"/>
          <w:sz w:val="23"/>
          <w:szCs w:val="23"/>
        </w:rPr>
        <w:t xml:space="preserve">the </w:t>
      </w:r>
      <w:proofErr w:type="spellStart"/>
      <w:r>
        <w:rPr>
          <w:rFonts w:ascii="Times New Roman" w:hAnsi="Times New Roman"/>
          <w:sz w:val="23"/>
          <w:szCs w:val="23"/>
        </w:rPr>
        <w:t>FMA</w:t>
      </w:r>
      <w:proofErr w:type="gramStart"/>
      <w:r>
        <w:rPr>
          <w:rFonts w:ascii="Times New Roman" w:hAnsi="Times New Roman"/>
          <w:sz w:val="23"/>
          <w:szCs w:val="23"/>
        </w:rPr>
        <w:t>:</w:t>
      </w:r>
      <w:r w:rsidRPr="00CE14BD">
        <w:rPr>
          <w:rFonts w:ascii="Times New Roman" w:hAnsi="Times New Roman"/>
          <w:i/>
          <w:sz w:val="23"/>
          <w:szCs w:val="23"/>
        </w:rPr>
        <w:t>regional</w:t>
      </w:r>
      <w:proofErr w:type="spellEnd"/>
      <w:proofErr w:type="gramEnd"/>
      <w:r w:rsidRPr="00CE14BD">
        <w:rPr>
          <w:rFonts w:ascii="Times New Roman" w:hAnsi="Times New Roman"/>
          <w:i/>
          <w:sz w:val="23"/>
          <w:szCs w:val="23"/>
        </w:rPr>
        <w:t xml:space="preserve"> part</w:t>
      </w:r>
      <w:r>
        <w:rPr>
          <w:rFonts w:ascii="Times New Roman" w:hAnsi="Times New Roman"/>
          <w:i/>
          <w:sz w:val="23"/>
          <w:szCs w:val="23"/>
        </w:rPr>
        <w:t>s</w:t>
      </w:r>
      <w:r>
        <w:rPr>
          <w:rFonts w:ascii="Times New Roman" w:hAnsi="Times New Roman"/>
          <w:sz w:val="23"/>
          <w:szCs w:val="23"/>
        </w:rPr>
        <w:t xml:space="preserve"> of an intact human body.</w:t>
      </w:r>
    </w:p>
    <w:p w:rsidR="00B528BE" w:rsidRPr="00B528BE" w:rsidRDefault="00B528BE" w:rsidP="006C241A">
      <w:pPr>
        <w:spacing w:beforeLines="1" w:before="2" w:afterLines="1" w:after="2" w:line="360" w:lineRule="auto"/>
        <w:rPr>
          <w:rFonts w:ascii="Times New Roman" w:hAnsi="Times New Roman"/>
          <w:sz w:val="20"/>
          <w:szCs w:val="20"/>
        </w:rPr>
      </w:pPr>
    </w:p>
    <w:p w:rsidR="00592B4B" w:rsidRPr="00D14934" w:rsidRDefault="00B528BE" w:rsidP="006C241A">
      <w:pPr>
        <w:spacing w:line="360" w:lineRule="auto"/>
        <w:rPr>
          <w:rFonts w:ascii="Times New Roman" w:hAnsi="Times New Roman"/>
          <w:sz w:val="23"/>
        </w:rPr>
      </w:pPr>
      <w:r>
        <w:rPr>
          <w:rFonts w:ascii="Times New Roman" w:hAnsi="Times New Roman"/>
          <w:sz w:val="23"/>
        </w:rPr>
        <w:t>Fiat object parts are contrasted with bona fide object parts, which are themselves objects (for example a cell is a bona fide object part of an multi-cellular organism)</w:t>
      </w:r>
      <w:r w:rsidR="00222C8B">
        <w:rPr>
          <w:rFonts w:ascii="Times New Roman" w:hAnsi="Times New Roman"/>
          <w:sz w:val="23"/>
        </w:rPr>
        <w:t xml:space="preserve">, and are marked by bona fide boundaries, on in other words by </w:t>
      </w:r>
      <w:r w:rsidR="00222C8B" w:rsidRPr="00222C8B">
        <w:rPr>
          <w:rFonts w:ascii="Times New Roman" w:hAnsi="Times New Roman"/>
          <w:i/>
          <w:sz w:val="23"/>
        </w:rPr>
        <w:t>physical discontinuities</w:t>
      </w:r>
      <w:r w:rsidR="008F283C">
        <w:rPr>
          <w:rFonts w:ascii="Times New Roman" w:hAnsi="Times New Roman"/>
          <w:sz w:val="23"/>
        </w:rPr>
        <w:t xml:space="preserve"> </w:t>
      </w:r>
      <w:r>
        <w:rPr>
          <w:rFonts w:ascii="Times New Roman" w:hAnsi="Times New Roman"/>
          <w:sz w:val="23"/>
        </w:rPr>
        <w:t>[</w:t>
      </w:r>
      <w:r>
        <w:rPr>
          <w:rFonts w:ascii="Times New Roman" w:hAnsi="Times New Roman"/>
          <w:sz w:val="23"/>
        </w:rPr>
        <w:fldChar w:fldCharType="begin"/>
      </w:r>
      <w:r>
        <w:rPr>
          <w:rFonts w:ascii="Times New Roman" w:hAnsi="Times New Roman"/>
          <w:sz w:val="23"/>
        </w:rPr>
        <w:instrText xml:space="preserve"> REF _Ref309464075 \r \h </w:instrText>
      </w:r>
      <w:r>
        <w:rPr>
          <w:rFonts w:ascii="Times New Roman" w:hAnsi="Times New Roman"/>
          <w:sz w:val="23"/>
        </w:rPr>
      </w:r>
      <w:r>
        <w:rPr>
          <w:rFonts w:ascii="Times New Roman" w:hAnsi="Times New Roman"/>
          <w:sz w:val="23"/>
        </w:rPr>
        <w:fldChar w:fldCharType="separate"/>
      </w:r>
      <w:r w:rsidR="006006B7">
        <w:rPr>
          <w:rFonts w:ascii="Times New Roman" w:hAnsi="Times New Roman"/>
          <w:sz w:val="23"/>
        </w:rPr>
        <w:t>8</w:t>
      </w:r>
      <w:r>
        <w:rPr>
          <w:rFonts w:ascii="Times New Roman" w:hAnsi="Times New Roman"/>
          <w:sz w:val="23"/>
        </w:rPr>
        <w:fldChar w:fldCharType="end"/>
      </w:r>
      <w:r>
        <w:rPr>
          <w:rFonts w:ascii="Times New Roman" w:hAnsi="Times New Roman"/>
          <w:sz w:val="23"/>
        </w:rPr>
        <w:t xml:space="preserve">, </w:t>
      </w:r>
      <w:r>
        <w:rPr>
          <w:rFonts w:ascii="Times New Roman" w:hAnsi="Times New Roman"/>
          <w:sz w:val="23"/>
        </w:rPr>
        <w:fldChar w:fldCharType="begin"/>
      </w:r>
      <w:r>
        <w:rPr>
          <w:rFonts w:ascii="Times New Roman" w:hAnsi="Times New Roman"/>
          <w:sz w:val="23"/>
        </w:rPr>
        <w:instrText xml:space="preserve"> REF _Ref309464082 \r \h </w:instrText>
      </w:r>
      <w:r>
        <w:rPr>
          <w:rFonts w:ascii="Times New Roman" w:hAnsi="Times New Roman"/>
          <w:sz w:val="23"/>
        </w:rPr>
      </w:r>
      <w:r>
        <w:rPr>
          <w:rFonts w:ascii="Times New Roman" w:hAnsi="Times New Roman"/>
          <w:sz w:val="23"/>
        </w:rPr>
        <w:fldChar w:fldCharType="separate"/>
      </w:r>
      <w:r w:rsidR="006006B7">
        <w:rPr>
          <w:rFonts w:ascii="Times New Roman" w:hAnsi="Times New Roman"/>
          <w:sz w:val="23"/>
        </w:rPr>
        <w:t>8</w:t>
      </w:r>
      <w:r>
        <w:rPr>
          <w:rFonts w:ascii="Times New Roman" w:hAnsi="Times New Roman"/>
          <w:sz w:val="23"/>
        </w:rPr>
        <w:fldChar w:fldCharType="end"/>
      </w:r>
      <w:r>
        <w:rPr>
          <w:rFonts w:ascii="Times New Roman" w:hAnsi="Times New Roman"/>
          <w:sz w:val="23"/>
        </w:rPr>
        <w:t>]</w:t>
      </w:r>
      <w:r w:rsidR="008F283C">
        <w:rPr>
          <w:rFonts w:ascii="Times New Roman" w:hAnsi="Times New Roman"/>
          <w:sz w:val="23"/>
        </w:rPr>
        <w:t>.</w:t>
      </w:r>
      <w:r>
        <w:rPr>
          <w:rFonts w:ascii="Times New Roman" w:hAnsi="Times New Roman"/>
          <w:sz w:val="23"/>
        </w:rPr>
        <w:t xml:space="preserve"> Most examples of fiat object parts are associated with theoretically drawn divisions, for example the division of the brain into regions, the division of the planet into hemispheres, or with divisions drawn by cognitive subjects for practical reasons the division of a cake (before slicing) into (what will become) slices. </w:t>
      </w:r>
      <w:r w:rsidR="00D14934">
        <w:rPr>
          <w:rFonts w:ascii="Times New Roman" w:hAnsi="Times New Roman"/>
          <w:sz w:val="23"/>
        </w:rPr>
        <w:t>However, this does not mean that fiat object parts are dependent for their existence on divisions or delineations effected by cognitive subjects. If, for example, it is correct to conceive geological layers of the earth as fiat object parts of the earth, then even though these layers were first delineated in recent times, still they existed long before such delineation and truths about these layers (for example that the oldest layers are also the lowest layers) did not become true because of any acts of delineation.</w:t>
      </w:r>
    </w:p>
    <w:p w:rsidR="00F604ED" w:rsidRPr="001F273B" w:rsidRDefault="00F604ED" w:rsidP="006C241A">
      <w:pPr>
        <w:spacing w:line="360" w:lineRule="auto"/>
        <w:rPr>
          <w:rFonts w:ascii="Times New Roman" w:hAnsi="Times New Roman"/>
          <w:sz w:val="23"/>
        </w:rPr>
      </w:pPr>
    </w:p>
    <w:p w:rsidR="006355CF" w:rsidRPr="004B5C97" w:rsidRDefault="006355CF" w:rsidP="006C241A">
      <w:pPr>
        <w:spacing w:beforeLines="1" w:before="2" w:afterLines="1" w:after="2" w:line="360" w:lineRule="auto"/>
        <w:rPr>
          <w:rFonts w:ascii="Times New Roman" w:hAnsi="Times New Roman"/>
          <w:b/>
          <w:sz w:val="23"/>
          <w:szCs w:val="23"/>
        </w:rPr>
      </w:pPr>
      <w:r w:rsidRPr="004B5C97">
        <w:rPr>
          <w:rFonts w:ascii="Times New Roman" w:hAnsi="Times New Roman"/>
          <w:b/>
          <w:sz w:val="23"/>
          <w:szCs w:val="23"/>
        </w:rPr>
        <w:t>Portions of matter are not extra</w:t>
      </w:r>
      <w:r w:rsidR="00465C17" w:rsidRPr="004B5C97">
        <w:rPr>
          <w:rFonts w:ascii="Times New Roman" w:hAnsi="Times New Roman"/>
          <w:b/>
          <w:i/>
          <w:sz w:val="23"/>
          <w:szCs w:val="23"/>
        </w:rPr>
        <w:t xml:space="preserve"> entities</w:t>
      </w:r>
    </w:p>
    <w:p w:rsidR="006355CF" w:rsidRDefault="006355CF" w:rsidP="006C241A">
      <w:pPr>
        <w:spacing w:beforeLines="1" w:before="2" w:afterLines="1" w:after="2" w:line="360" w:lineRule="auto"/>
        <w:jc w:val="both"/>
        <w:rPr>
          <w:rFonts w:ascii="Times New Roman" w:hAnsi="Times New Roman"/>
          <w:sz w:val="23"/>
          <w:szCs w:val="23"/>
        </w:rPr>
      </w:pPr>
      <w:r w:rsidRPr="009331CA">
        <w:rPr>
          <w:rFonts w:ascii="Times New Roman" w:hAnsi="Times New Roman"/>
          <w:sz w:val="23"/>
          <w:szCs w:val="23"/>
        </w:rPr>
        <w:t xml:space="preserve">BFO </w:t>
      </w:r>
      <w:r w:rsidR="004B5C97">
        <w:rPr>
          <w:rFonts w:ascii="Times New Roman" w:hAnsi="Times New Roman"/>
          <w:sz w:val="23"/>
          <w:szCs w:val="23"/>
        </w:rPr>
        <w:t xml:space="preserve">(in contrast to DOLCE) </w:t>
      </w:r>
      <w:r w:rsidRPr="009331CA">
        <w:rPr>
          <w:rFonts w:ascii="Times New Roman" w:hAnsi="Times New Roman"/>
          <w:sz w:val="23"/>
          <w:szCs w:val="23"/>
        </w:rPr>
        <w:t xml:space="preserve">is non-multiplicative; it does not distinguish between an object and its constituting matter. The statue is </w:t>
      </w:r>
      <w:r>
        <w:rPr>
          <w:rFonts w:ascii="Times New Roman" w:hAnsi="Times New Roman"/>
          <w:sz w:val="23"/>
          <w:szCs w:val="23"/>
        </w:rPr>
        <w:t xml:space="preserve">not a second object; it is the portion of </w:t>
      </w:r>
      <w:r w:rsidR="004B5C97">
        <w:rPr>
          <w:rFonts w:ascii="Times New Roman" w:hAnsi="Times New Roman"/>
          <w:sz w:val="23"/>
          <w:szCs w:val="23"/>
        </w:rPr>
        <w:t xml:space="preserve">bronze </w:t>
      </w:r>
      <w:r>
        <w:rPr>
          <w:rFonts w:ascii="Times New Roman" w:hAnsi="Times New Roman"/>
          <w:sz w:val="23"/>
          <w:szCs w:val="23"/>
        </w:rPr>
        <w:t xml:space="preserve">during the period when it plays the statue role. </w:t>
      </w:r>
    </w:p>
    <w:p w:rsidR="00220A61" w:rsidRDefault="00220A61" w:rsidP="006C241A">
      <w:pPr>
        <w:spacing w:beforeLines="1" w:before="2" w:afterLines="1" w:after="2" w:line="360" w:lineRule="auto"/>
        <w:jc w:val="both"/>
        <w:rPr>
          <w:rFonts w:ascii="Times New Roman" w:hAnsi="Times New Roman"/>
          <w:sz w:val="23"/>
          <w:szCs w:val="23"/>
        </w:rPr>
      </w:pPr>
    </w:p>
    <w:p w:rsidR="004B5C97" w:rsidRDefault="004B5C9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If an entity is in one of the three categories – object, fiat object part, object aggregate – at any given time in its existence, then it is so at all times. A leaf (plant organ) falls </w:t>
      </w:r>
      <w:proofErr w:type="gramStart"/>
      <w:r>
        <w:rPr>
          <w:rFonts w:ascii="Times New Roman" w:hAnsi="Times New Roman"/>
          <w:sz w:val="23"/>
          <w:szCs w:val="23"/>
        </w:rPr>
        <w:t>from  a</w:t>
      </w:r>
      <w:proofErr w:type="gramEnd"/>
      <w:r>
        <w:rPr>
          <w:rFonts w:ascii="Times New Roman" w:hAnsi="Times New Roman"/>
          <w:sz w:val="23"/>
          <w:szCs w:val="23"/>
        </w:rPr>
        <w:t xml:space="preserve"> tree. A uterus is explanted. An atom becomes bound up with other atoms in a molecule. A cell becomes bound with another cell in an organism (both cells preserve their existence). A cell divides into two cells (the first cell ceases to exist).</w:t>
      </w:r>
    </w:p>
    <w:p w:rsidR="00D14934" w:rsidRDefault="00D14934" w:rsidP="006C241A">
      <w:pPr>
        <w:spacing w:line="360" w:lineRule="auto"/>
        <w:rPr>
          <w:rFonts w:ascii="Times New Roman" w:hAnsi="Times New Roman"/>
          <w:sz w:val="23"/>
        </w:rPr>
      </w:pPr>
    </w:p>
    <w:p w:rsidR="00621220" w:rsidRDefault="00D14934" w:rsidP="004E2754">
      <w:pPr>
        <w:spacing w:line="360" w:lineRule="auto"/>
        <w:jc w:val="both"/>
        <w:rPr>
          <w:rFonts w:ascii="Times New Roman" w:hAnsi="Times New Roman"/>
          <w:sz w:val="23"/>
        </w:rPr>
      </w:pPr>
      <w:r>
        <w:rPr>
          <w:rFonts w:ascii="Times New Roman" w:hAnsi="Times New Roman"/>
          <w:sz w:val="23"/>
        </w:rPr>
        <w:t xml:space="preserve">Note that </w:t>
      </w:r>
      <w:r>
        <w:rPr>
          <w:rFonts w:ascii="Times New Roman" w:hAnsi="Times New Roman"/>
          <w:i/>
          <w:sz w:val="23"/>
        </w:rPr>
        <w:t xml:space="preserve">object </w:t>
      </w:r>
      <w:r>
        <w:rPr>
          <w:rFonts w:ascii="Times New Roman" w:hAnsi="Times New Roman"/>
          <w:sz w:val="23"/>
        </w:rPr>
        <w:t xml:space="preserve">and </w:t>
      </w:r>
      <w:r>
        <w:rPr>
          <w:rFonts w:ascii="Times New Roman" w:hAnsi="Times New Roman"/>
          <w:i/>
          <w:sz w:val="23"/>
        </w:rPr>
        <w:t xml:space="preserve">fiat object </w:t>
      </w:r>
      <w:proofErr w:type="gramStart"/>
      <w:r>
        <w:rPr>
          <w:rFonts w:ascii="Times New Roman" w:hAnsi="Times New Roman"/>
          <w:i/>
          <w:sz w:val="23"/>
        </w:rPr>
        <w:t>par</w:t>
      </w:r>
      <w:r w:rsidRPr="00220A61">
        <w:rPr>
          <w:rFonts w:ascii="Times New Roman" w:hAnsi="Times New Roman"/>
          <w:i/>
          <w:sz w:val="23"/>
        </w:rPr>
        <w:t>t</w:t>
      </w:r>
      <w:r>
        <w:rPr>
          <w:rFonts w:ascii="Times New Roman" w:hAnsi="Times New Roman"/>
          <w:sz w:val="23"/>
        </w:rPr>
        <w:t xml:space="preserve"> </w:t>
      </w:r>
      <w:r w:rsidRPr="00220A61">
        <w:rPr>
          <w:rFonts w:ascii="Times New Roman" w:hAnsi="Times New Roman"/>
          <w:sz w:val="23"/>
        </w:rPr>
        <w:t>are</w:t>
      </w:r>
      <w:proofErr w:type="gramEnd"/>
      <w:r>
        <w:rPr>
          <w:rFonts w:ascii="Times New Roman" w:hAnsi="Times New Roman"/>
          <w:sz w:val="23"/>
        </w:rPr>
        <w:t xml:space="preserve"> by definition disjoint (in the sense that they are such as to share no instances in common). However we do not assert that </w:t>
      </w:r>
      <w:bookmarkStart w:id="15" w:name="_GoBack"/>
      <w:r>
        <w:rPr>
          <w:rFonts w:ascii="Times New Roman" w:hAnsi="Times New Roman"/>
          <w:i/>
          <w:sz w:val="23"/>
        </w:rPr>
        <w:t xml:space="preserve">object </w:t>
      </w:r>
      <w:r>
        <w:rPr>
          <w:rFonts w:ascii="Times New Roman" w:hAnsi="Times New Roman"/>
          <w:sz w:val="23"/>
        </w:rPr>
        <w:t xml:space="preserve">and </w:t>
      </w:r>
      <w:r>
        <w:rPr>
          <w:rFonts w:ascii="Times New Roman" w:hAnsi="Times New Roman"/>
          <w:i/>
          <w:sz w:val="23"/>
        </w:rPr>
        <w:t xml:space="preserve">fiat object part </w:t>
      </w:r>
      <w:r>
        <w:rPr>
          <w:rFonts w:ascii="Times New Roman" w:hAnsi="Times New Roman"/>
          <w:sz w:val="23"/>
        </w:rPr>
        <w:t xml:space="preserve">are disjoint from </w:t>
      </w:r>
      <w:r>
        <w:rPr>
          <w:rFonts w:ascii="Times New Roman" w:hAnsi="Times New Roman"/>
          <w:i/>
          <w:sz w:val="23"/>
        </w:rPr>
        <w:t xml:space="preserve">object aggregate. </w:t>
      </w:r>
      <w:r w:rsidRPr="00220A61">
        <w:rPr>
          <w:rFonts w:ascii="Times New Roman" w:hAnsi="Times New Roman"/>
          <w:sz w:val="23"/>
        </w:rPr>
        <w:t xml:space="preserve">A pair of parts of </w:t>
      </w:r>
      <w:r>
        <w:rPr>
          <w:rFonts w:ascii="Times New Roman" w:hAnsi="Times New Roman"/>
          <w:sz w:val="23"/>
        </w:rPr>
        <w:t xml:space="preserve">your body – for example a pair of blood cells in your leg, may simultaneously be both a </w:t>
      </w:r>
      <w:r w:rsidRPr="00220A61">
        <w:rPr>
          <w:rFonts w:ascii="Times New Roman" w:hAnsi="Times New Roman"/>
          <w:i/>
          <w:sz w:val="23"/>
        </w:rPr>
        <w:t>fiat object part</w:t>
      </w:r>
      <w:r>
        <w:rPr>
          <w:rFonts w:ascii="Times New Roman" w:hAnsi="Times New Roman"/>
          <w:sz w:val="23"/>
        </w:rPr>
        <w:t xml:space="preserve"> of your body and an </w:t>
      </w:r>
      <w:r>
        <w:rPr>
          <w:rFonts w:ascii="Times New Roman" w:hAnsi="Times New Roman"/>
          <w:i/>
          <w:sz w:val="23"/>
        </w:rPr>
        <w:t xml:space="preserve">object aggregate. </w:t>
      </w:r>
      <w:r>
        <w:rPr>
          <w:rFonts w:ascii="Times New Roman" w:hAnsi="Times New Roman"/>
          <w:sz w:val="23"/>
        </w:rPr>
        <w:t xml:space="preserve">A molecule may simultaneously be both an </w:t>
      </w:r>
      <w:r>
        <w:rPr>
          <w:rFonts w:ascii="Times New Roman" w:hAnsi="Times New Roman"/>
          <w:i/>
          <w:sz w:val="23"/>
        </w:rPr>
        <w:t xml:space="preserve">object </w:t>
      </w:r>
      <w:r>
        <w:rPr>
          <w:rFonts w:ascii="Times New Roman" w:hAnsi="Times New Roman"/>
          <w:sz w:val="23"/>
        </w:rPr>
        <w:t xml:space="preserve">its own right and </w:t>
      </w:r>
      <w:r w:rsidRPr="00D14934">
        <w:rPr>
          <w:rFonts w:ascii="Times New Roman" w:hAnsi="Times New Roman"/>
          <w:sz w:val="23"/>
        </w:rPr>
        <w:t xml:space="preserve">an </w:t>
      </w:r>
      <w:r w:rsidRPr="00D14934">
        <w:rPr>
          <w:rFonts w:ascii="Times New Roman" w:hAnsi="Times New Roman"/>
          <w:i/>
          <w:sz w:val="23"/>
        </w:rPr>
        <w:t>object aggregate</w:t>
      </w:r>
      <w:r w:rsidRPr="00D14934">
        <w:rPr>
          <w:rFonts w:ascii="Times New Roman" w:hAnsi="Times New Roman"/>
          <w:sz w:val="23"/>
        </w:rPr>
        <w:t xml:space="preserve"> </w:t>
      </w:r>
      <w:r>
        <w:rPr>
          <w:rFonts w:ascii="Times New Roman" w:hAnsi="Times New Roman"/>
          <w:sz w:val="23"/>
        </w:rPr>
        <w:t xml:space="preserve">comprised </w:t>
      </w:r>
      <w:r w:rsidRPr="00D14934">
        <w:rPr>
          <w:rFonts w:ascii="Times New Roman" w:hAnsi="Times New Roman"/>
          <w:sz w:val="23"/>
        </w:rPr>
        <w:t>of atoms.</w:t>
      </w:r>
      <w:r>
        <w:rPr>
          <w:rFonts w:ascii="Times New Roman" w:hAnsi="Times New Roman"/>
          <w:sz w:val="23"/>
        </w:rPr>
        <w:t xml:space="preserve"> A watch is simultaneously both an </w:t>
      </w:r>
      <w:r w:rsidRPr="00D14934">
        <w:rPr>
          <w:rFonts w:ascii="Times New Roman" w:hAnsi="Times New Roman"/>
          <w:i/>
          <w:sz w:val="23"/>
        </w:rPr>
        <w:t>object</w:t>
      </w:r>
      <w:r>
        <w:rPr>
          <w:rFonts w:ascii="Times New Roman" w:hAnsi="Times New Roman"/>
          <w:sz w:val="23"/>
        </w:rPr>
        <w:t xml:space="preserve"> and an </w:t>
      </w:r>
      <w:r w:rsidRPr="00D14934">
        <w:rPr>
          <w:rFonts w:ascii="Times New Roman" w:hAnsi="Times New Roman"/>
          <w:i/>
          <w:sz w:val="23"/>
        </w:rPr>
        <w:t>aggregate</w:t>
      </w:r>
      <w:r>
        <w:rPr>
          <w:rFonts w:ascii="Times New Roman" w:hAnsi="Times New Roman"/>
          <w:sz w:val="23"/>
        </w:rPr>
        <w:t xml:space="preserve"> of its component parts.</w:t>
      </w:r>
    </w:p>
    <w:p w:rsidR="00D14934" w:rsidRDefault="00D14934" w:rsidP="004E2754">
      <w:pPr>
        <w:spacing w:beforeLines="1" w:before="2" w:afterLines="1" w:after="2" w:line="360" w:lineRule="auto"/>
        <w:jc w:val="both"/>
        <w:rPr>
          <w:rFonts w:ascii="Times New Roman" w:hAnsi="Times New Roman"/>
          <w:b/>
          <w:sz w:val="23"/>
          <w:szCs w:val="23"/>
        </w:rPr>
      </w:pPr>
      <w:r w:rsidRPr="00D14934">
        <w:rPr>
          <w:rFonts w:ascii="Times New Roman" w:hAnsi="Times New Roman"/>
          <w:b/>
          <w:sz w:val="23"/>
          <w:szCs w:val="23"/>
        </w:rPr>
        <w:t xml:space="preserve">Treatment of </w:t>
      </w:r>
      <w:r w:rsidRPr="00D14934">
        <w:rPr>
          <w:rFonts w:ascii="Times New Roman" w:hAnsi="Times New Roman"/>
          <w:b/>
          <w:i/>
          <w:sz w:val="23"/>
          <w:szCs w:val="23"/>
        </w:rPr>
        <w:t>material entity</w:t>
      </w:r>
      <w:r w:rsidRPr="00D14934">
        <w:rPr>
          <w:rFonts w:ascii="Times New Roman" w:hAnsi="Times New Roman"/>
          <w:b/>
          <w:sz w:val="23"/>
          <w:szCs w:val="23"/>
        </w:rPr>
        <w:t xml:space="preserve"> in BFO</w:t>
      </w:r>
    </w:p>
    <w:p w:rsidR="00D14934" w:rsidRPr="00D14934" w:rsidRDefault="00D14934" w:rsidP="004E2754">
      <w:pPr>
        <w:spacing w:beforeLines="1" w:before="2" w:afterLines="1" w:after="2" w:line="360" w:lineRule="auto"/>
        <w:jc w:val="both"/>
        <w:rPr>
          <w:rFonts w:ascii="Times New Roman" w:hAnsi="Times New Roman"/>
          <w:b/>
          <w:sz w:val="23"/>
          <w:szCs w:val="23"/>
        </w:rPr>
      </w:pPr>
    </w:p>
    <w:p w:rsidR="00D14934" w:rsidRDefault="00D14934" w:rsidP="004E2754">
      <w:pPr>
        <w:spacing w:line="360" w:lineRule="auto"/>
        <w:jc w:val="both"/>
        <w:rPr>
          <w:rFonts w:ascii="Times New Roman" w:hAnsi="Times New Roman"/>
          <w:sz w:val="23"/>
        </w:rPr>
      </w:pPr>
      <w:r>
        <w:rPr>
          <w:rFonts w:ascii="Times New Roman" w:hAnsi="Times New Roman"/>
          <w:sz w:val="23"/>
        </w:rPr>
        <w:t>E</w:t>
      </w:r>
      <w:r w:rsidRPr="001F273B">
        <w:rPr>
          <w:rFonts w:ascii="Times New Roman" w:hAnsi="Times New Roman"/>
          <w:sz w:val="23"/>
        </w:rPr>
        <w:t xml:space="preserve">xamples </w:t>
      </w:r>
      <w:r>
        <w:rPr>
          <w:rFonts w:ascii="Times New Roman" w:hAnsi="Times New Roman"/>
          <w:sz w:val="23"/>
        </w:rPr>
        <w:t>of problematic cases which might call forth such extensions include</w:t>
      </w:r>
      <w:bookmarkEnd w:id="15"/>
      <w:r>
        <w:rPr>
          <w:rFonts w:ascii="Times New Roman" w:hAnsi="Times New Roman"/>
          <w:sz w:val="23"/>
        </w:rPr>
        <w:t>: a muscle on (and attached to) a rock, a slime mold</w:t>
      </w:r>
      <w:r w:rsidRPr="001F273B">
        <w:rPr>
          <w:rFonts w:ascii="Times New Roman" w:hAnsi="Times New Roman"/>
          <w:sz w:val="23"/>
        </w:rPr>
        <w:t xml:space="preserve">, a slice of cake, </w:t>
      </w:r>
      <w:r>
        <w:rPr>
          <w:rFonts w:ascii="Times New Roman" w:hAnsi="Times New Roman"/>
          <w:sz w:val="23"/>
        </w:rPr>
        <w:t xml:space="preserve">a pizza, a cloud, a galaxy, </w:t>
      </w:r>
      <w:r w:rsidRPr="001F273B">
        <w:rPr>
          <w:rFonts w:ascii="Times New Roman" w:hAnsi="Times New Roman"/>
          <w:sz w:val="23"/>
        </w:rPr>
        <w:t xml:space="preserve">a railway </w:t>
      </w:r>
      <w:r>
        <w:rPr>
          <w:rFonts w:ascii="Times New Roman" w:hAnsi="Times New Roman"/>
          <w:sz w:val="23"/>
        </w:rPr>
        <w:t xml:space="preserve">train with engine and multiple carriages, </w:t>
      </w:r>
      <w:hyperlink r:id="rId20" w:history="1">
        <w:r w:rsidRPr="00621220">
          <w:rPr>
            <w:rStyle w:val="Hyperlink"/>
            <w:rFonts w:ascii="Times New Roman" w:hAnsi="Times New Roman"/>
            <w:sz w:val="23"/>
          </w:rPr>
          <w:t>a clonal stand of quaking aspen</w:t>
        </w:r>
      </w:hyperlink>
      <w:r>
        <w:rPr>
          <w:rFonts w:ascii="Times New Roman" w:hAnsi="Times New Roman"/>
          <w:sz w:val="23"/>
        </w:rPr>
        <w:t xml:space="preserve">, a bacterial community (‘biofilm’), a polypeptide chain, a broken femur. </w:t>
      </w:r>
    </w:p>
    <w:p w:rsidR="00D14934" w:rsidRDefault="00D14934" w:rsidP="004E2754">
      <w:pPr>
        <w:spacing w:line="360" w:lineRule="auto"/>
        <w:jc w:val="both"/>
        <w:rPr>
          <w:rFonts w:ascii="Times New Roman" w:hAnsi="Times New Roman"/>
          <w:sz w:val="23"/>
        </w:rPr>
      </w:pPr>
      <w:r>
        <w:rPr>
          <w:rFonts w:ascii="Times New Roman" w:hAnsi="Times New Roman"/>
          <w:sz w:val="23"/>
        </w:rPr>
        <w:t xml:space="preserve">Where users of BFO need to annotate data pertaining to </w:t>
      </w:r>
      <w:r w:rsidRPr="00D14934">
        <w:rPr>
          <w:rFonts w:ascii="Times New Roman" w:hAnsi="Times New Roman"/>
          <w:sz w:val="23"/>
        </w:rPr>
        <w:t>such</w:t>
      </w:r>
      <w:r>
        <w:rPr>
          <w:rFonts w:ascii="Times New Roman" w:hAnsi="Times New Roman"/>
          <w:i/>
          <w:sz w:val="23"/>
        </w:rPr>
        <w:t xml:space="preserve"> </w:t>
      </w:r>
      <w:r>
        <w:rPr>
          <w:rFonts w:ascii="Times New Roman" w:hAnsi="Times New Roman"/>
          <w:sz w:val="23"/>
        </w:rPr>
        <w:t xml:space="preserve">problematic cases, then they may in every case use </w:t>
      </w:r>
      <w:proofErr w:type="spellStart"/>
      <w:r>
        <w:rPr>
          <w:rFonts w:ascii="Times New Roman" w:hAnsi="Times New Roman"/>
          <w:sz w:val="23"/>
        </w:rPr>
        <w:t>BFO</w:t>
      </w:r>
      <w:proofErr w:type="gramStart"/>
      <w:r>
        <w:rPr>
          <w:rFonts w:ascii="Times New Roman" w:hAnsi="Times New Roman"/>
          <w:sz w:val="23"/>
        </w:rPr>
        <w:t>:</w:t>
      </w:r>
      <w:r>
        <w:rPr>
          <w:rFonts w:ascii="Times New Roman" w:hAnsi="Times New Roman"/>
          <w:i/>
          <w:sz w:val="23"/>
        </w:rPr>
        <w:t>material</w:t>
      </w:r>
      <w:proofErr w:type="spellEnd"/>
      <w:proofErr w:type="gramEnd"/>
      <w:r>
        <w:rPr>
          <w:rFonts w:ascii="Times New Roman" w:hAnsi="Times New Roman"/>
          <w:i/>
          <w:sz w:val="23"/>
        </w:rPr>
        <w:t xml:space="preserve"> entity</w:t>
      </w:r>
      <w:r>
        <w:rPr>
          <w:rFonts w:ascii="Times New Roman" w:hAnsi="Times New Roman"/>
          <w:sz w:val="23"/>
        </w:rPr>
        <w:t xml:space="preserve"> in formulating the corresponding annotations. </w:t>
      </w:r>
    </w:p>
    <w:p w:rsidR="00D14934" w:rsidRDefault="00D14934" w:rsidP="004E2754">
      <w:pPr>
        <w:spacing w:line="360" w:lineRule="auto"/>
        <w:jc w:val="both"/>
        <w:rPr>
          <w:rFonts w:ascii="Times New Roman" w:hAnsi="Times New Roman"/>
          <w:sz w:val="23"/>
        </w:rPr>
      </w:pPr>
      <w:r>
        <w:rPr>
          <w:rFonts w:ascii="Times New Roman" w:hAnsi="Times New Roman"/>
          <w:sz w:val="23"/>
        </w:rPr>
        <w:t xml:space="preserve">However it is clear that BFO will need to recognize </w:t>
      </w:r>
      <w:r w:rsidRPr="001F273B">
        <w:rPr>
          <w:rFonts w:ascii="Times New Roman" w:hAnsi="Times New Roman"/>
          <w:sz w:val="23"/>
        </w:rPr>
        <w:t xml:space="preserve">other sub-universals of </w:t>
      </w:r>
      <w:r w:rsidRPr="001F273B">
        <w:rPr>
          <w:rFonts w:ascii="Times New Roman" w:hAnsi="Times New Roman"/>
          <w:i/>
          <w:sz w:val="23"/>
        </w:rPr>
        <w:t>material</w:t>
      </w:r>
      <w:r>
        <w:rPr>
          <w:rFonts w:ascii="Times New Roman" w:hAnsi="Times New Roman"/>
          <w:i/>
          <w:sz w:val="23"/>
        </w:rPr>
        <w:t xml:space="preserve"> entity</w:t>
      </w:r>
      <w:r w:rsidRPr="001F273B">
        <w:rPr>
          <w:rFonts w:ascii="Times New Roman" w:hAnsi="Times New Roman"/>
          <w:sz w:val="23"/>
        </w:rPr>
        <w:t xml:space="preserve">, in addition to </w:t>
      </w:r>
      <w:r>
        <w:rPr>
          <w:rFonts w:ascii="Times New Roman" w:hAnsi="Times New Roman"/>
          <w:i/>
          <w:sz w:val="23"/>
        </w:rPr>
        <w:t xml:space="preserve">object, </w:t>
      </w:r>
      <w:r w:rsidRPr="001F273B">
        <w:rPr>
          <w:rFonts w:ascii="Times New Roman" w:hAnsi="Times New Roman"/>
          <w:i/>
          <w:sz w:val="23"/>
        </w:rPr>
        <w:t>object aggregate</w:t>
      </w:r>
      <w:r w:rsidRPr="001F273B">
        <w:rPr>
          <w:rFonts w:ascii="Times New Roman" w:hAnsi="Times New Roman"/>
          <w:sz w:val="23"/>
        </w:rPr>
        <w:t xml:space="preserve"> and </w:t>
      </w:r>
      <w:r w:rsidRPr="001F273B">
        <w:rPr>
          <w:rFonts w:ascii="Times New Roman" w:hAnsi="Times New Roman"/>
          <w:i/>
          <w:sz w:val="23"/>
        </w:rPr>
        <w:t>fiat object part</w:t>
      </w:r>
      <w:r>
        <w:rPr>
          <w:rFonts w:ascii="Times New Roman" w:hAnsi="Times New Roman"/>
          <w:sz w:val="23"/>
        </w:rPr>
        <w:t xml:space="preserve"> – f</w:t>
      </w:r>
      <w:r w:rsidRPr="001F273B">
        <w:rPr>
          <w:rFonts w:ascii="Times New Roman" w:hAnsi="Times New Roman"/>
          <w:sz w:val="23"/>
        </w:rPr>
        <w:t xml:space="preserve">or instance: </w:t>
      </w:r>
      <w:r w:rsidRPr="004B5C97">
        <w:rPr>
          <w:rFonts w:ascii="Times New Roman" w:hAnsi="Times New Roman"/>
          <w:i/>
          <w:sz w:val="23"/>
        </w:rPr>
        <w:t>aggregate of</w:t>
      </w:r>
      <w:r>
        <w:rPr>
          <w:rFonts w:ascii="Times New Roman" w:hAnsi="Times New Roman"/>
          <w:i/>
          <w:sz w:val="23"/>
        </w:rPr>
        <w:t xml:space="preserve"> </w:t>
      </w:r>
      <w:r w:rsidRPr="001F273B">
        <w:rPr>
          <w:rFonts w:ascii="Times New Roman" w:hAnsi="Times New Roman"/>
          <w:i/>
          <w:sz w:val="23"/>
        </w:rPr>
        <w:t>fiat object parts</w:t>
      </w:r>
      <w:r>
        <w:rPr>
          <w:rFonts w:ascii="Times New Roman" w:hAnsi="Times New Roman"/>
          <w:i/>
          <w:sz w:val="23"/>
        </w:rPr>
        <w:t xml:space="preserve"> </w:t>
      </w:r>
      <w:r>
        <w:rPr>
          <w:rFonts w:ascii="Times New Roman" w:hAnsi="Times New Roman"/>
          <w:sz w:val="23"/>
        </w:rPr>
        <w:t>[</w:t>
      </w:r>
      <w:r>
        <w:rPr>
          <w:rFonts w:ascii="Times New Roman" w:hAnsi="Times New Roman"/>
          <w:sz w:val="23"/>
        </w:rPr>
        <w:fldChar w:fldCharType="begin"/>
      </w:r>
      <w:r>
        <w:rPr>
          <w:rFonts w:ascii="Times New Roman" w:hAnsi="Times New Roman"/>
          <w:sz w:val="23"/>
        </w:rPr>
        <w:instrText xml:space="preserve"> REF _Ref309470250 \r \h </w:instrText>
      </w:r>
      <w:r>
        <w:rPr>
          <w:rFonts w:ascii="Times New Roman" w:hAnsi="Times New Roman"/>
          <w:sz w:val="23"/>
        </w:rPr>
      </w:r>
      <w:r>
        <w:rPr>
          <w:rFonts w:ascii="Times New Roman" w:hAnsi="Times New Roman"/>
          <w:sz w:val="23"/>
        </w:rPr>
        <w:fldChar w:fldCharType="separate"/>
      </w:r>
      <w:r w:rsidR="006006B7">
        <w:rPr>
          <w:rFonts w:ascii="Times New Roman" w:hAnsi="Times New Roman"/>
          <w:sz w:val="23"/>
        </w:rPr>
        <w:t>29</w:t>
      </w:r>
      <w:r>
        <w:rPr>
          <w:rFonts w:ascii="Times New Roman" w:hAnsi="Times New Roman"/>
          <w:sz w:val="23"/>
        </w:rPr>
        <w:fldChar w:fldCharType="end"/>
      </w:r>
      <w:r>
        <w:rPr>
          <w:rFonts w:ascii="Times New Roman" w:hAnsi="Times New Roman"/>
          <w:sz w:val="23"/>
        </w:rPr>
        <w:t>]</w:t>
      </w:r>
      <w:r w:rsidRPr="001F273B">
        <w:rPr>
          <w:rFonts w:ascii="Times New Roman" w:hAnsi="Times New Roman"/>
          <w:sz w:val="23"/>
        </w:rPr>
        <w:t xml:space="preserve">. Thus </w:t>
      </w:r>
      <w:proofErr w:type="spellStart"/>
      <w:r>
        <w:rPr>
          <w:rFonts w:ascii="Times New Roman" w:hAnsi="Times New Roman"/>
          <w:sz w:val="23"/>
        </w:rPr>
        <w:t>BFO</w:t>
      </w:r>
      <w:proofErr w:type="gramStart"/>
      <w:r>
        <w:rPr>
          <w:rFonts w:ascii="Times New Roman" w:hAnsi="Times New Roman"/>
          <w:sz w:val="23"/>
        </w:rPr>
        <w:t>:</w:t>
      </w:r>
      <w:r w:rsidRPr="001F273B">
        <w:rPr>
          <w:rFonts w:ascii="Times New Roman" w:hAnsi="Times New Roman"/>
          <w:i/>
          <w:sz w:val="23"/>
        </w:rPr>
        <w:t>material</w:t>
      </w:r>
      <w:proofErr w:type="spellEnd"/>
      <w:proofErr w:type="gramEnd"/>
      <w:r>
        <w:rPr>
          <w:rFonts w:ascii="Times New Roman" w:hAnsi="Times New Roman"/>
          <w:i/>
          <w:sz w:val="23"/>
        </w:rPr>
        <w:t xml:space="preserve"> entity </w:t>
      </w:r>
      <w:r w:rsidRPr="001F273B">
        <w:rPr>
          <w:rFonts w:ascii="Times New Roman" w:hAnsi="Times New Roman"/>
          <w:sz w:val="23"/>
        </w:rPr>
        <w:t>should not be associated with any closure axiom</w:t>
      </w:r>
      <w:r>
        <w:rPr>
          <w:rFonts w:ascii="Times New Roman" w:hAnsi="Times New Roman"/>
          <w:sz w:val="23"/>
        </w:rPr>
        <w:t xml:space="preserve"> and the existing </w:t>
      </w:r>
      <w:r>
        <w:rPr>
          <w:rFonts w:ascii="Times New Roman" w:hAnsi="Times New Roman"/>
          <w:sz w:val="23"/>
        </w:rPr>
        <w:lastRenderedPageBreak/>
        <w:t xml:space="preserve">treatment of the three identified sub-universals should not be associated with any claim to </w:t>
      </w:r>
      <w:proofErr w:type="spellStart"/>
      <w:r>
        <w:rPr>
          <w:rFonts w:ascii="Times New Roman" w:hAnsi="Times New Roman"/>
          <w:sz w:val="23"/>
        </w:rPr>
        <w:t>exhaustivity</w:t>
      </w:r>
      <w:proofErr w:type="spellEnd"/>
      <w:r w:rsidRPr="001F273B">
        <w:rPr>
          <w:rFonts w:ascii="Times New Roman" w:hAnsi="Times New Roman"/>
          <w:sz w:val="23"/>
        </w:rPr>
        <w:t>.</w:t>
      </w:r>
      <w:r>
        <w:rPr>
          <w:rFonts w:ascii="Times New Roman" w:hAnsi="Times New Roman"/>
          <w:sz w:val="23"/>
        </w:rPr>
        <w:t xml:space="preserve"> </w:t>
      </w:r>
    </w:p>
    <w:p w:rsidR="00D14934" w:rsidRDefault="00D14934" w:rsidP="006C241A">
      <w:pPr>
        <w:spacing w:line="360" w:lineRule="auto"/>
        <w:rPr>
          <w:rFonts w:ascii="Times New Roman" w:hAnsi="Times New Roman"/>
          <w:sz w:val="23"/>
        </w:rPr>
      </w:pPr>
      <w:r>
        <w:rPr>
          <w:rFonts w:ascii="Times New Roman" w:hAnsi="Times New Roman"/>
          <w:sz w:val="23"/>
        </w:rPr>
        <w:t>We will provide a strategy for dealing with such sub-universals in a later version of this document. Briefly, the proposal is that a central repository will be created where users of BFO can create BFO-conformant extensions (embracing terms which meet the criterion that they are formal- rather than domain-</w:t>
      </w:r>
      <w:proofErr w:type="spellStart"/>
      <w:r>
        <w:rPr>
          <w:rFonts w:ascii="Times New Roman" w:hAnsi="Times New Roman"/>
          <w:sz w:val="23"/>
        </w:rPr>
        <w:t>ontogical</w:t>
      </w:r>
      <w:proofErr w:type="spellEnd"/>
      <w:r>
        <w:rPr>
          <w:rFonts w:ascii="Times New Roman" w:hAnsi="Times New Roman"/>
          <w:sz w:val="23"/>
        </w:rPr>
        <w:t>, and associating them with suitable definitions and examples). The terms in this repository can then be adopted by others, according to need, and incorporated into BFO if adopted by multiple communities of users.</w:t>
      </w:r>
    </w:p>
    <w:p w:rsidR="00D14934" w:rsidRDefault="00D14934" w:rsidP="006C241A">
      <w:pPr>
        <w:spacing w:line="360" w:lineRule="auto"/>
        <w:rPr>
          <w:rFonts w:ascii="Times New Roman" w:hAnsi="Times New Roman"/>
          <w:sz w:val="23"/>
        </w:rPr>
      </w:pPr>
    </w:p>
    <w:p w:rsidR="009331CA" w:rsidRPr="001F273B" w:rsidRDefault="00365F37" w:rsidP="006C241A">
      <w:pPr>
        <w:pStyle w:val="Heading3"/>
        <w:spacing w:line="360" w:lineRule="auto"/>
        <w:rPr>
          <w:sz w:val="23"/>
        </w:rPr>
      </w:pPr>
      <w:bookmarkStart w:id="16" w:name="_Toc309628570"/>
      <w:r w:rsidRPr="001F273B">
        <w:rPr>
          <w:sz w:val="23"/>
        </w:rPr>
        <w:t xml:space="preserve">2.1.2 </w:t>
      </w:r>
      <w:r w:rsidR="009331CA" w:rsidRPr="001F273B">
        <w:rPr>
          <w:sz w:val="23"/>
        </w:rPr>
        <w:t>Immaterial</w:t>
      </w:r>
      <w:r w:rsidR="00465C17">
        <w:rPr>
          <w:sz w:val="23"/>
        </w:rPr>
        <w:t xml:space="preserve"> entity</w:t>
      </w:r>
      <w:bookmarkEnd w:id="16"/>
    </w:p>
    <w:p w:rsidR="00F604ED" w:rsidRDefault="00F604ED" w:rsidP="006C241A">
      <w:pPr>
        <w:spacing w:beforeLines="1" w:before="2" w:afterLines="1" w:after="2" w:line="360" w:lineRule="auto"/>
        <w:rPr>
          <w:rFonts w:ascii="Times New Roman" w:hAnsi="Times New Roman"/>
          <w:i/>
          <w:sz w:val="23"/>
          <w:szCs w:val="23"/>
        </w:rPr>
      </w:pPr>
    </w:p>
    <w:p w:rsidR="00AB12A7" w:rsidRDefault="009E010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roots of </w:t>
      </w:r>
      <w:r w:rsidR="00D14934">
        <w:rPr>
          <w:rFonts w:ascii="Times New Roman" w:hAnsi="Times New Roman"/>
          <w:sz w:val="23"/>
          <w:szCs w:val="23"/>
        </w:rPr>
        <w:t xml:space="preserve">BFO’s treatment of ‘immaterial entity’ </w:t>
      </w:r>
      <w:r>
        <w:rPr>
          <w:rFonts w:ascii="Times New Roman" w:hAnsi="Times New Roman"/>
          <w:sz w:val="23"/>
          <w:szCs w:val="23"/>
        </w:rPr>
        <w:t>lie in the application of theories of qualitative spatial reasoning to the geospatial world for example as outlined in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_Ref309471947 \r \h </w:instrText>
      </w:r>
      <w:r w:rsidR="005A7B86">
        <w:rPr>
          <w:rFonts w:ascii="Times New Roman" w:hAnsi="Times New Roman"/>
          <w:sz w:val="23"/>
          <w:szCs w:val="23"/>
        </w:rPr>
      </w:r>
      <w:r w:rsidR="005A7B86">
        <w:rPr>
          <w:rFonts w:ascii="Times New Roman" w:hAnsi="Times New Roman"/>
          <w:sz w:val="23"/>
          <w:szCs w:val="23"/>
        </w:rPr>
        <w:fldChar w:fldCharType="separate"/>
      </w:r>
      <w:r w:rsidR="006006B7">
        <w:rPr>
          <w:rFonts w:ascii="Times New Roman" w:hAnsi="Times New Roman"/>
          <w:sz w:val="23"/>
          <w:szCs w:val="23"/>
        </w:rPr>
        <w:t>49</w:t>
      </w:r>
      <w:r w:rsidR="005A7B86">
        <w:rPr>
          <w:rFonts w:ascii="Times New Roman" w:hAnsi="Times New Roman"/>
          <w:sz w:val="23"/>
          <w:szCs w:val="23"/>
        </w:rPr>
        <w:fldChar w:fldCharType="end"/>
      </w:r>
      <w:r>
        <w:rPr>
          <w:rFonts w:ascii="Times New Roman" w:hAnsi="Times New Roman"/>
          <w:sz w:val="23"/>
          <w:szCs w:val="23"/>
        </w:rPr>
        <w:t xml:space="preserve">], </w:t>
      </w:r>
      <w:r w:rsidR="005A7B86">
        <w:rPr>
          <w:rFonts w:ascii="Times New Roman" w:hAnsi="Times New Roman"/>
          <w:sz w:val="23"/>
          <w:szCs w:val="23"/>
        </w:rPr>
        <w:t xml:space="preserve">in </w:t>
      </w:r>
      <w:r w:rsidR="00D14934">
        <w:rPr>
          <w:rFonts w:ascii="Times New Roman" w:hAnsi="Times New Roman"/>
          <w:sz w:val="23"/>
          <w:szCs w:val="23"/>
        </w:rPr>
        <w:t xml:space="preserve">the treatment of </w:t>
      </w:r>
      <w:r w:rsidR="00D14934">
        <w:rPr>
          <w:rFonts w:ascii="Times New Roman" w:hAnsi="Times New Roman"/>
          <w:i/>
          <w:sz w:val="23"/>
          <w:szCs w:val="23"/>
        </w:rPr>
        <w:t xml:space="preserve">holes </w:t>
      </w:r>
      <w:r w:rsidR="00D14934">
        <w:rPr>
          <w:rFonts w:ascii="Times New Roman" w:hAnsi="Times New Roman"/>
          <w:sz w:val="23"/>
          <w:szCs w:val="23"/>
        </w:rPr>
        <w:t xml:space="preserve">by </w:t>
      </w:r>
      <w:proofErr w:type="spellStart"/>
      <w:r w:rsidR="00D14934">
        <w:rPr>
          <w:rFonts w:ascii="Times New Roman" w:hAnsi="Times New Roman"/>
          <w:sz w:val="23"/>
          <w:szCs w:val="23"/>
        </w:rPr>
        <w:t>Casati</w:t>
      </w:r>
      <w:proofErr w:type="spellEnd"/>
      <w:r w:rsidR="00D14934">
        <w:rPr>
          <w:rFonts w:ascii="Times New Roman" w:hAnsi="Times New Roman"/>
          <w:sz w:val="23"/>
          <w:szCs w:val="23"/>
        </w:rPr>
        <w:t xml:space="preserve"> and </w:t>
      </w:r>
      <w:proofErr w:type="spellStart"/>
      <w:r w:rsidR="00D14934">
        <w:rPr>
          <w:rFonts w:ascii="Times New Roman" w:hAnsi="Times New Roman"/>
          <w:sz w:val="23"/>
          <w:szCs w:val="23"/>
        </w:rPr>
        <w:t>Varzi</w:t>
      </w:r>
      <w:proofErr w:type="spellEnd"/>
      <w:r w:rsidR="00D14934">
        <w:rPr>
          <w:rFonts w:ascii="Times New Roman" w:hAnsi="Times New Roman"/>
          <w:sz w:val="23"/>
          <w:szCs w:val="23"/>
        </w:rPr>
        <w:t xml:space="preserve"> [</w:t>
      </w:r>
      <w:r>
        <w:rPr>
          <w:rFonts w:ascii="Times New Roman" w:hAnsi="Times New Roman"/>
          <w:sz w:val="23"/>
          <w:szCs w:val="23"/>
        </w:rPr>
        <w:fldChar w:fldCharType="begin"/>
      </w:r>
      <w:r>
        <w:rPr>
          <w:rFonts w:ascii="Times New Roman" w:hAnsi="Times New Roman"/>
          <w:sz w:val="23"/>
          <w:szCs w:val="23"/>
        </w:rPr>
        <w:instrText xml:space="preserve"> REF _Ref309471384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48</w:t>
      </w:r>
      <w:r>
        <w:rPr>
          <w:rFonts w:ascii="Times New Roman" w:hAnsi="Times New Roman"/>
          <w:sz w:val="23"/>
          <w:szCs w:val="23"/>
        </w:rPr>
        <w:fldChar w:fldCharType="end"/>
      </w:r>
      <w:r w:rsidR="00D14934">
        <w:rPr>
          <w:rFonts w:ascii="Times New Roman" w:hAnsi="Times New Roman"/>
          <w:sz w:val="23"/>
          <w:szCs w:val="23"/>
        </w:rPr>
        <w:t>]</w:t>
      </w:r>
      <w:r>
        <w:rPr>
          <w:rFonts w:ascii="Times New Roman" w:hAnsi="Times New Roman"/>
          <w:sz w:val="23"/>
          <w:szCs w:val="23"/>
        </w:rPr>
        <w:t xml:space="preserve">, </w:t>
      </w:r>
      <w:r w:rsidR="005A7B86">
        <w:rPr>
          <w:rFonts w:ascii="Times New Roman" w:hAnsi="Times New Roman"/>
          <w:sz w:val="23"/>
          <w:szCs w:val="23"/>
        </w:rPr>
        <w:t>and the treatment of cavities in the FMA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_Ref309153892 \r \h </w:instrText>
      </w:r>
      <w:r w:rsidR="005A7B86">
        <w:rPr>
          <w:rFonts w:ascii="Times New Roman" w:hAnsi="Times New Roman"/>
          <w:sz w:val="23"/>
          <w:szCs w:val="23"/>
        </w:rPr>
      </w:r>
      <w:r w:rsidR="005A7B86">
        <w:rPr>
          <w:rFonts w:ascii="Times New Roman" w:hAnsi="Times New Roman"/>
          <w:sz w:val="23"/>
          <w:szCs w:val="23"/>
        </w:rPr>
        <w:fldChar w:fldCharType="separate"/>
      </w:r>
      <w:r w:rsidR="006006B7">
        <w:rPr>
          <w:rFonts w:ascii="Times New Roman" w:hAnsi="Times New Roman"/>
          <w:sz w:val="23"/>
          <w:szCs w:val="23"/>
        </w:rPr>
        <w:t>43</w:t>
      </w:r>
      <w:r w:rsidR="005A7B86">
        <w:rPr>
          <w:rFonts w:ascii="Times New Roman" w:hAnsi="Times New Roman"/>
          <w:sz w:val="23"/>
          <w:szCs w:val="23"/>
        </w:rPr>
        <w:fldChar w:fldCharType="end"/>
      </w:r>
      <w:r w:rsidR="005A7B86">
        <w:rPr>
          <w:rFonts w:ascii="Times New Roman" w:hAnsi="Times New Roman"/>
          <w:sz w:val="23"/>
          <w:szCs w:val="23"/>
        </w:rPr>
        <w:t xml:space="preserve">,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_Ref309153893 \r \h </w:instrText>
      </w:r>
      <w:r w:rsidR="005A7B86">
        <w:rPr>
          <w:rFonts w:ascii="Times New Roman" w:hAnsi="Times New Roman"/>
          <w:sz w:val="23"/>
          <w:szCs w:val="23"/>
        </w:rPr>
      </w:r>
      <w:r w:rsidR="005A7B86">
        <w:rPr>
          <w:rFonts w:ascii="Times New Roman" w:hAnsi="Times New Roman"/>
          <w:sz w:val="23"/>
          <w:szCs w:val="23"/>
        </w:rPr>
        <w:fldChar w:fldCharType="separate"/>
      </w:r>
      <w:r w:rsidR="006006B7">
        <w:rPr>
          <w:rFonts w:ascii="Times New Roman" w:hAnsi="Times New Roman"/>
          <w:sz w:val="23"/>
          <w:szCs w:val="23"/>
        </w:rPr>
        <w:t>44</w:t>
      </w:r>
      <w:r w:rsidR="005A7B86">
        <w:rPr>
          <w:rFonts w:ascii="Times New Roman" w:hAnsi="Times New Roman"/>
          <w:sz w:val="23"/>
          <w:szCs w:val="23"/>
        </w:rPr>
        <w:fldChar w:fldCharType="end"/>
      </w:r>
      <w:r w:rsidR="005A7B86">
        <w:rPr>
          <w:rFonts w:ascii="Times New Roman" w:hAnsi="Times New Roman"/>
          <w:sz w:val="23"/>
          <w:szCs w:val="23"/>
        </w:rPr>
        <w:t xml:space="preserve">,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_Ref309472482 \r \h </w:instrText>
      </w:r>
      <w:r w:rsidR="005A7B86">
        <w:rPr>
          <w:rFonts w:ascii="Times New Roman" w:hAnsi="Times New Roman"/>
          <w:sz w:val="23"/>
          <w:szCs w:val="23"/>
        </w:rPr>
      </w:r>
      <w:r w:rsidR="005A7B86">
        <w:rPr>
          <w:rFonts w:ascii="Times New Roman" w:hAnsi="Times New Roman"/>
          <w:sz w:val="23"/>
          <w:szCs w:val="23"/>
        </w:rPr>
        <w:fldChar w:fldCharType="separate"/>
      </w:r>
      <w:r w:rsidR="006006B7">
        <w:rPr>
          <w:rFonts w:ascii="Times New Roman" w:hAnsi="Times New Roman"/>
          <w:sz w:val="23"/>
          <w:szCs w:val="23"/>
        </w:rPr>
        <w:t>34</w:t>
      </w:r>
      <w:r w:rsidR="005A7B86">
        <w:rPr>
          <w:rFonts w:ascii="Times New Roman" w:hAnsi="Times New Roman"/>
          <w:sz w:val="23"/>
          <w:szCs w:val="23"/>
        </w:rPr>
        <w:fldChar w:fldCharType="end"/>
      </w:r>
      <w:r w:rsidR="005A7B86">
        <w:rPr>
          <w:rFonts w:ascii="Times New Roman" w:hAnsi="Times New Roman"/>
          <w:sz w:val="23"/>
          <w:szCs w:val="23"/>
        </w:rPr>
        <w:t xml:space="preserve">, </w:t>
      </w:r>
      <w:r w:rsidR="005A7B86">
        <w:rPr>
          <w:rFonts w:ascii="Times New Roman" w:hAnsi="Times New Roman"/>
          <w:sz w:val="23"/>
          <w:szCs w:val="23"/>
        </w:rPr>
        <w:fldChar w:fldCharType="begin"/>
      </w:r>
      <w:r w:rsidR="005A7B86">
        <w:rPr>
          <w:rFonts w:ascii="Times New Roman" w:hAnsi="Times New Roman"/>
          <w:sz w:val="23"/>
          <w:szCs w:val="23"/>
        </w:rPr>
        <w:instrText xml:space="preserve"> REF _Ref309472485 \r \h </w:instrText>
      </w:r>
      <w:r w:rsidR="005A7B86">
        <w:rPr>
          <w:rFonts w:ascii="Times New Roman" w:hAnsi="Times New Roman"/>
          <w:sz w:val="23"/>
          <w:szCs w:val="23"/>
        </w:rPr>
      </w:r>
      <w:r w:rsidR="005A7B86">
        <w:rPr>
          <w:rFonts w:ascii="Times New Roman" w:hAnsi="Times New Roman"/>
          <w:sz w:val="23"/>
          <w:szCs w:val="23"/>
        </w:rPr>
        <w:fldChar w:fldCharType="separate"/>
      </w:r>
      <w:r w:rsidR="006006B7">
        <w:rPr>
          <w:rFonts w:ascii="Times New Roman" w:hAnsi="Times New Roman"/>
          <w:sz w:val="23"/>
          <w:szCs w:val="23"/>
        </w:rPr>
        <w:t>35</w:t>
      </w:r>
      <w:r w:rsidR="005A7B86">
        <w:rPr>
          <w:rFonts w:ascii="Times New Roman" w:hAnsi="Times New Roman"/>
          <w:sz w:val="23"/>
          <w:szCs w:val="23"/>
        </w:rPr>
        <w:fldChar w:fldCharType="end"/>
      </w:r>
      <w:r w:rsidR="005A7B86">
        <w:rPr>
          <w:rFonts w:ascii="Times New Roman" w:hAnsi="Times New Roman"/>
          <w:sz w:val="23"/>
          <w:szCs w:val="23"/>
        </w:rPr>
        <w:t>].</w:t>
      </w:r>
      <w:r w:rsidR="00AB12A7">
        <w:rPr>
          <w:rFonts w:ascii="Times New Roman" w:hAnsi="Times New Roman"/>
          <w:sz w:val="23"/>
          <w:szCs w:val="23"/>
        </w:rPr>
        <w:t xml:space="preserve"> </w:t>
      </w:r>
    </w:p>
    <w:p w:rsidR="00AB12A7" w:rsidRDefault="00AB12A7" w:rsidP="006C241A">
      <w:pPr>
        <w:spacing w:beforeLines="1" w:before="2" w:afterLines="1" w:after="2" w:line="360" w:lineRule="auto"/>
        <w:jc w:val="both"/>
        <w:rPr>
          <w:rFonts w:ascii="Times New Roman" w:hAnsi="Times New Roman"/>
          <w:sz w:val="23"/>
          <w:szCs w:val="23"/>
        </w:rPr>
      </w:pPr>
    </w:p>
    <w:p w:rsidR="00AB12A7" w:rsidRDefault="00AB12A7" w:rsidP="006C241A">
      <w:pPr>
        <w:spacing w:beforeLines="1" w:before="2" w:afterLines="1" w:after="2" w:line="360" w:lineRule="auto"/>
        <w:jc w:val="both"/>
        <w:rPr>
          <w:rFonts w:ascii="Times New Roman" w:hAnsi="Times New Roman"/>
          <w:sz w:val="23"/>
          <w:szCs w:val="23"/>
        </w:rPr>
      </w:pPr>
      <w:r w:rsidRPr="00AB12A7">
        <w:rPr>
          <w:rFonts w:ascii="Times New Roman" w:hAnsi="Times New Roman"/>
          <w:i/>
          <w:sz w:val="23"/>
          <w:szCs w:val="23"/>
        </w:rPr>
        <w:t>Immaterial</w:t>
      </w:r>
      <w:r w:rsidRPr="00465C17">
        <w:rPr>
          <w:rFonts w:ascii="Times New Roman" w:hAnsi="Times New Roman"/>
          <w:i/>
          <w:sz w:val="23"/>
          <w:szCs w:val="23"/>
        </w:rPr>
        <w:t xml:space="preserve"> entities</w:t>
      </w:r>
      <w:r>
        <w:rPr>
          <w:rFonts w:ascii="Times New Roman" w:hAnsi="Times New Roman"/>
          <w:sz w:val="23"/>
          <w:szCs w:val="23"/>
        </w:rPr>
        <w:t xml:space="preserve"> are divided into two subgroups:</w:t>
      </w:r>
    </w:p>
    <w:p w:rsidR="00AB12A7" w:rsidRPr="00AB12A7" w:rsidRDefault="00870A6A" w:rsidP="006C241A">
      <w:pPr>
        <w:pStyle w:val="ListParagraph"/>
        <w:numPr>
          <w:ilvl w:val="0"/>
          <w:numId w:val="41"/>
        </w:numPr>
        <w:spacing w:beforeLines="1" w:before="2" w:afterLines="1" w:after="2" w:line="360" w:lineRule="auto"/>
        <w:contextualSpacing w:val="0"/>
        <w:jc w:val="both"/>
        <w:rPr>
          <w:rFonts w:ascii="Times New Roman" w:hAnsi="Times New Roman"/>
          <w:sz w:val="23"/>
          <w:szCs w:val="23"/>
        </w:rPr>
      </w:pPr>
      <w:r>
        <w:rPr>
          <w:rFonts w:ascii="Times New Roman" w:hAnsi="Times New Roman"/>
          <w:i/>
          <w:sz w:val="23"/>
          <w:szCs w:val="23"/>
        </w:rPr>
        <w:t xml:space="preserve">sites </w:t>
      </w:r>
      <w:r w:rsidRPr="00870A6A">
        <w:rPr>
          <w:rFonts w:ascii="Times New Roman" w:hAnsi="Times New Roman"/>
          <w:sz w:val="23"/>
          <w:szCs w:val="23"/>
        </w:rPr>
        <w:t>and</w:t>
      </w:r>
      <w:r>
        <w:rPr>
          <w:rFonts w:ascii="Times New Roman" w:hAnsi="Times New Roman"/>
          <w:i/>
          <w:sz w:val="23"/>
          <w:szCs w:val="23"/>
        </w:rPr>
        <w:t xml:space="preserve"> boundaries</w:t>
      </w:r>
      <w:r>
        <w:rPr>
          <w:rFonts w:ascii="Times New Roman" w:hAnsi="Times New Roman"/>
          <w:sz w:val="23"/>
          <w:szCs w:val="23"/>
        </w:rPr>
        <w:t>,</w:t>
      </w:r>
      <w:r>
        <w:rPr>
          <w:rFonts w:ascii="Times New Roman" w:hAnsi="Times New Roman"/>
          <w:i/>
          <w:sz w:val="23"/>
          <w:szCs w:val="23"/>
        </w:rPr>
        <w:t xml:space="preserve"> </w:t>
      </w:r>
      <w:r w:rsidR="00AB12A7" w:rsidRPr="00AB12A7">
        <w:rPr>
          <w:rFonts w:ascii="Times New Roman" w:hAnsi="Times New Roman"/>
          <w:sz w:val="23"/>
          <w:szCs w:val="23"/>
        </w:rPr>
        <w:t xml:space="preserve">which are tied to </w:t>
      </w:r>
      <w:r w:rsidR="00AB12A7" w:rsidRPr="00AB12A7">
        <w:rPr>
          <w:rFonts w:ascii="Times New Roman" w:hAnsi="Times New Roman"/>
          <w:i/>
          <w:sz w:val="23"/>
          <w:szCs w:val="23"/>
        </w:rPr>
        <w:t>material entities</w:t>
      </w:r>
      <w:r w:rsidR="00AB12A7" w:rsidRPr="00AB12A7">
        <w:rPr>
          <w:rFonts w:ascii="Times New Roman" w:hAnsi="Times New Roman"/>
          <w:sz w:val="23"/>
          <w:szCs w:val="23"/>
        </w:rPr>
        <w:t>, and which can thus change size, shape and location as their material hosts move</w:t>
      </w:r>
      <w:r w:rsidR="00AB12A7">
        <w:rPr>
          <w:rFonts w:ascii="Times New Roman" w:hAnsi="Times New Roman"/>
          <w:sz w:val="23"/>
          <w:szCs w:val="23"/>
        </w:rPr>
        <w:t xml:space="preserve"> </w:t>
      </w:r>
      <w:r w:rsidR="00AB12A7" w:rsidRPr="00AB12A7">
        <w:rPr>
          <w:rFonts w:ascii="Times New Roman" w:hAnsi="Times New Roman"/>
          <w:sz w:val="23"/>
          <w:szCs w:val="23"/>
        </w:rPr>
        <w:t xml:space="preserve">(for example: </w:t>
      </w:r>
      <w:r>
        <w:rPr>
          <w:rFonts w:ascii="Times New Roman" w:hAnsi="Times New Roman"/>
          <w:sz w:val="23"/>
          <w:szCs w:val="23"/>
        </w:rPr>
        <w:t xml:space="preserve">the boundary of Wales; </w:t>
      </w:r>
      <w:r w:rsidR="00AB12A7" w:rsidRPr="00AB12A7">
        <w:rPr>
          <w:rFonts w:ascii="Times New Roman" w:hAnsi="Times New Roman"/>
          <w:sz w:val="23"/>
          <w:szCs w:val="23"/>
        </w:rPr>
        <w:t>your nasal passage</w:t>
      </w:r>
      <w:r w:rsidR="00AB12A7">
        <w:rPr>
          <w:rFonts w:ascii="Times New Roman" w:hAnsi="Times New Roman"/>
          <w:sz w:val="23"/>
          <w:szCs w:val="23"/>
        </w:rPr>
        <w:t>; the hull of a ship [</w:t>
      </w:r>
      <w:r w:rsidR="00AB12A7">
        <w:rPr>
          <w:rFonts w:ascii="Times New Roman" w:hAnsi="Times New Roman"/>
          <w:sz w:val="23"/>
          <w:szCs w:val="23"/>
        </w:rPr>
        <w:fldChar w:fldCharType="begin"/>
      </w:r>
      <w:r w:rsidR="00AB12A7">
        <w:rPr>
          <w:rFonts w:ascii="Times New Roman" w:hAnsi="Times New Roman"/>
          <w:sz w:val="23"/>
          <w:szCs w:val="23"/>
        </w:rPr>
        <w:instrText xml:space="preserve"> REF _Ref309472895 \r \h </w:instrText>
      </w:r>
      <w:r w:rsidR="00AB12A7">
        <w:rPr>
          <w:rFonts w:ascii="Times New Roman" w:hAnsi="Times New Roman"/>
          <w:sz w:val="23"/>
          <w:szCs w:val="23"/>
        </w:rPr>
      </w:r>
      <w:r w:rsidR="00AB12A7">
        <w:rPr>
          <w:rFonts w:ascii="Times New Roman" w:hAnsi="Times New Roman"/>
          <w:sz w:val="23"/>
          <w:szCs w:val="23"/>
        </w:rPr>
        <w:fldChar w:fldCharType="separate"/>
      </w:r>
      <w:r w:rsidR="006006B7">
        <w:rPr>
          <w:rFonts w:ascii="Times New Roman" w:hAnsi="Times New Roman"/>
          <w:sz w:val="23"/>
          <w:szCs w:val="23"/>
        </w:rPr>
        <w:t>38</w:t>
      </w:r>
      <w:r w:rsidR="00AB12A7">
        <w:rPr>
          <w:rFonts w:ascii="Times New Roman" w:hAnsi="Times New Roman"/>
          <w:sz w:val="23"/>
          <w:szCs w:val="23"/>
        </w:rPr>
        <w:fldChar w:fldCharType="end"/>
      </w:r>
      <w:r w:rsidR="00E44217">
        <w:rPr>
          <w:rFonts w:ascii="Times New Roman" w:hAnsi="Times New Roman"/>
          <w:sz w:val="23"/>
          <w:szCs w:val="23"/>
        </w:rPr>
        <w:t xml:space="preserve">, </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_Ref309560520 \r \h </w:instrText>
      </w:r>
      <w:r w:rsidR="00E44217">
        <w:rPr>
          <w:rFonts w:ascii="Times New Roman" w:hAnsi="Times New Roman"/>
          <w:sz w:val="23"/>
          <w:szCs w:val="23"/>
        </w:rPr>
      </w:r>
      <w:r w:rsidR="00E44217">
        <w:rPr>
          <w:rFonts w:ascii="Times New Roman" w:hAnsi="Times New Roman"/>
          <w:sz w:val="23"/>
          <w:szCs w:val="23"/>
        </w:rPr>
        <w:fldChar w:fldCharType="separate"/>
      </w:r>
      <w:r w:rsidR="006006B7">
        <w:rPr>
          <w:rFonts w:ascii="Times New Roman" w:hAnsi="Times New Roman"/>
          <w:sz w:val="23"/>
          <w:szCs w:val="23"/>
        </w:rPr>
        <w:t>7</w:t>
      </w:r>
      <w:r w:rsidR="00E44217">
        <w:rPr>
          <w:rFonts w:ascii="Times New Roman" w:hAnsi="Times New Roman"/>
          <w:sz w:val="23"/>
          <w:szCs w:val="23"/>
        </w:rPr>
        <w:fldChar w:fldCharType="end"/>
      </w:r>
      <w:r w:rsidR="00E44217">
        <w:rPr>
          <w:rFonts w:ascii="Times New Roman" w:hAnsi="Times New Roman"/>
          <w:sz w:val="23"/>
          <w:szCs w:val="23"/>
        </w:rPr>
        <w:t xml:space="preserve">, </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_Ref309560523 \r \h </w:instrText>
      </w:r>
      <w:r w:rsidR="00E44217">
        <w:rPr>
          <w:rFonts w:ascii="Times New Roman" w:hAnsi="Times New Roman"/>
          <w:sz w:val="23"/>
          <w:szCs w:val="23"/>
        </w:rPr>
      </w:r>
      <w:r w:rsidR="00E44217">
        <w:rPr>
          <w:rFonts w:ascii="Times New Roman" w:hAnsi="Times New Roman"/>
          <w:sz w:val="23"/>
          <w:szCs w:val="23"/>
        </w:rPr>
        <w:fldChar w:fldCharType="separate"/>
      </w:r>
      <w:r w:rsidR="006006B7">
        <w:rPr>
          <w:rFonts w:ascii="Times New Roman" w:hAnsi="Times New Roman"/>
          <w:sz w:val="23"/>
          <w:szCs w:val="23"/>
        </w:rPr>
        <w:t>10</w:t>
      </w:r>
      <w:r w:rsidR="00E44217">
        <w:rPr>
          <w:rFonts w:ascii="Times New Roman" w:hAnsi="Times New Roman"/>
          <w:sz w:val="23"/>
          <w:szCs w:val="23"/>
        </w:rPr>
        <w:fldChar w:fldCharType="end"/>
      </w:r>
      <w:r w:rsidR="00AB12A7">
        <w:rPr>
          <w:rFonts w:ascii="Times New Roman" w:hAnsi="Times New Roman"/>
          <w:sz w:val="23"/>
          <w:szCs w:val="23"/>
        </w:rPr>
        <w:t>]</w:t>
      </w:r>
      <w:r w:rsidR="00AB12A7" w:rsidRPr="00AB12A7">
        <w:rPr>
          <w:rFonts w:ascii="Times New Roman" w:hAnsi="Times New Roman"/>
          <w:sz w:val="23"/>
          <w:szCs w:val="23"/>
        </w:rPr>
        <w:t xml:space="preserve">); </w:t>
      </w:r>
    </w:p>
    <w:p w:rsidR="00870A6A" w:rsidRDefault="00870A6A" w:rsidP="006C241A">
      <w:pPr>
        <w:pStyle w:val="ListParagraph"/>
        <w:numPr>
          <w:ilvl w:val="0"/>
          <w:numId w:val="41"/>
        </w:numPr>
        <w:spacing w:beforeLines="1" w:before="2" w:afterLines="1" w:after="2" w:line="360" w:lineRule="auto"/>
        <w:contextualSpacing w:val="0"/>
        <w:jc w:val="both"/>
        <w:rPr>
          <w:rFonts w:ascii="Times New Roman" w:hAnsi="Times New Roman"/>
          <w:sz w:val="23"/>
          <w:szCs w:val="23"/>
        </w:rPr>
      </w:pPr>
      <w:proofErr w:type="gramStart"/>
      <w:r>
        <w:rPr>
          <w:rFonts w:ascii="Times New Roman" w:hAnsi="Times New Roman"/>
          <w:i/>
          <w:sz w:val="23"/>
          <w:szCs w:val="23"/>
        </w:rPr>
        <w:t>spatial</w:t>
      </w:r>
      <w:proofErr w:type="gramEnd"/>
      <w:r>
        <w:rPr>
          <w:rFonts w:ascii="Times New Roman" w:hAnsi="Times New Roman"/>
          <w:i/>
          <w:sz w:val="23"/>
          <w:szCs w:val="23"/>
        </w:rPr>
        <w:t xml:space="preserve"> </w:t>
      </w:r>
      <w:r w:rsidRPr="00870A6A">
        <w:rPr>
          <w:rFonts w:ascii="Times New Roman" w:hAnsi="Times New Roman"/>
          <w:i/>
          <w:sz w:val="23"/>
          <w:szCs w:val="23"/>
        </w:rPr>
        <w:t>regions</w:t>
      </w:r>
      <w:r>
        <w:rPr>
          <w:rFonts w:ascii="Times New Roman" w:hAnsi="Times New Roman"/>
          <w:sz w:val="23"/>
          <w:szCs w:val="23"/>
        </w:rPr>
        <w:t xml:space="preserve">, </w:t>
      </w:r>
      <w:r w:rsidR="00AB12A7" w:rsidRPr="00870A6A">
        <w:rPr>
          <w:rFonts w:ascii="Times New Roman" w:hAnsi="Times New Roman"/>
          <w:sz w:val="23"/>
          <w:szCs w:val="23"/>
        </w:rPr>
        <w:t>which</w:t>
      </w:r>
      <w:r w:rsidR="00AB12A7" w:rsidRPr="00AB12A7">
        <w:rPr>
          <w:rFonts w:ascii="Times New Roman" w:hAnsi="Times New Roman"/>
          <w:sz w:val="23"/>
          <w:szCs w:val="23"/>
        </w:rPr>
        <w:t xml:space="preserve"> exist independently of </w:t>
      </w:r>
      <w:r w:rsidR="00AB12A7" w:rsidRPr="00870A6A">
        <w:rPr>
          <w:rFonts w:ascii="Times New Roman" w:hAnsi="Times New Roman"/>
          <w:i/>
          <w:sz w:val="23"/>
          <w:szCs w:val="23"/>
        </w:rPr>
        <w:t>material</w:t>
      </w:r>
      <w:r w:rsidR="00AB12A7" w:rsidRPr="00AB12A7">
        <w:rPr>
          <w:rFonts w:ascii="Times New Roman" w:hAnsi="Times New Roman"/>
          <w:i/>
          <w:sz w:val="23"/>
          <w:szCs w:val="23"/>
        </w:rPr>
        <w:t xml:space="preserve"> entities</w:t>
      </w:r>
      <w:r w:rsidR="00AB12A7" w:rsidRPr="00AB12A7">
        <w:rPr>
          <w:rFonts w:ascii="Times New Roman" w:hAnsi="Times New Roman"/>
          <w:sz w:val="23"/>
          <w:szCs w:val="23"/>
        </w:rPr>
        <w:t xml:space="preserve">, and which thus do not change. </w:t>
      </w:r>
    </w:p>
    <w:p w:rsidR="00870A6A" w:rsidRDefault="00870A6A" w:rsidP="006C241A">
      <w:pPr>
        <w:spacing w:beforeLines="1" w:before="2" w:afterLines="1" w:after="2" w:line="360" w:lineRule="auto"/>
        <w:jc w:val="both"/>
        <w:rPr>
          <w:rFonts w:ascii="Times New Roman" w:hAnsi="Times New Roman"/>
          <w:sz w:val="23"/>
          <w:szCs w:val="23"/>
        </w:rPr>
      </w:pPr>
    </w:p>
    <w:p w:rsidR="00D14934" w:rsidRDefault="00AB12A7" w:rsidP="006C241A">
      <w:pPr>
        <w:spacing w:beforeLines="1" w:before="2" w:afterLines="1" w:after="2" w:line="360" w:lineRule="auto"/>
        <w:jc w:val="both"/>
        <w:rPr>
          <w:rFonts w:ascii="Times New Roman" w:hAnsi="Times New Roman"/>
          <w:sz w:val="23"/>
          <w:szCs w:val="23"/>
        </w:rPr>
      </w:pPr>
      <w:r w:rsidRPr="00870A6A">
        <w:rPr>
          <w:rFonts w:ascii="Times New Roman" w:hAnsi="Times New Roman"/>
          <w:sz w:val="23"/>
          <w:szCs w:val="23"/>
        </w:rPr>
        <w:t xml:space="preserve">Immaterial entities under the former headings are in some cases </w:t>
      </w:r>
      <w:r w:rsidRPr="00870A6A">
        <w:rPr>
          <w:rFonts w:ascii="Times New Roman" w:hAnsi="Times New Roman"/>
          <w:b/>
          <w:sz w:val="23"/>
          <w:szCs w:val="23"/>
        </w:rPr>
        <w:t xml:space="preserve">parts </w:t>
      </w:r>
      <w:r w:rsidRPr="00870A6A">
        <w:rPr>
          <w:rFonts w:ascii="Times New Roman" w:hAnsi="Times New Roman"/>
          <w:sz w:val="23"/>
          <w:szCs w:val="23"/>
        </w:rPr>
        <w:t xml:space="preserve">of their </w:t>
      </w:r>
      <w:r w:rsidR="00870A6A">
        <w:rPr>
          <w:rFonts w:ascii="Times New Roman" w:hAnsi="Times New Roman"/>
          <w:sz w:val="23"/>
          <w:szCs w:val="23"/>
        </w:rPr>
        <w:t xml:space="preserve">material </w:t>
      </w:r>
      <w:r w:rsidRPr="00870A6A">
        <w:rPr>
          <w:rFonts w:ascii="Times New Roman" w:hAnsi="Times New Roman"/>
          <w:sz w:val="23"/>
          <w:szCs w:val="23"/>
        </w:rPr>
        <w:t>hosts</w:t>
      </w:r>
      <w:r w:rsidR="00870A6A">
        <w:rPr>
          <w:rFonts w:ascii="Times New Roman" w:hAnsi="Times New Roman"/>
          <w:sz w:val="23"/>
          <w:szCs w:val="23"/>
        </w:rPr>
        <w:t>.</w:t>
      </w:r>
      <w:r w:rsidR="00831CE2">
        <w:rPr>
          <w:rFonts w:ascii="Times New Roman" w:hAnsi="Times New Roman"/>
          <w:sz w:val="23"/>
          <w:szCs w:val="23"/>
        </w:rPr>
        <w:t xml:space="preserve"> Immaterial entities under both headings can be of zero, one, two or three dimensions. </w:t>
      </w:r>
    </w:p>
    <w:p w:rsidR="00831CE2" w:rsidRDefault="00831CE2" w:rsidP="006C241A">
      <w:pPr>
        <w:spacing w:beforeLines="1" w:before="2" w:afterLines="1" w:after="2" w:line="360" w:lineRule="auto"/>
        <w:jc w:val="both"/>
        <w:rPr>
          <w:rFonts w:ascii="Times New Roman" w:hAnsi="Times New Roman"/>
          <w:sz w:val="23"/>
          <w:szCs w:val="23"/>
        </w:rPr>
      </w:pPr>
    </w:p>
    <w:p w:rsidR="00831CE2" w:rsidRPr="00870A6A" w:rsidRDefault="00831CE2"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We define:</w:t>
      </w:r>
    </w:p>
    <w:p w:rsidR="00AB12A7" w:rsidRDefault="00AB12A7" w:rsidP="006C241A">
      <w:pPr>
        <w:spacing w:beforeLines="1" w:before="2" w:afterLines="1" w:after="2" w:line="360" w:lineRule="auto"/>
        <w:rPr>
          <w:rFonts w:ascii="Times New Roman" w:hAnsi="Times New Roman"/>
          <w:i/>
          <w:sz w:val="23"/>
          <w:szCs w:val="23"/>
        </w:rPr>
      </w:pPr>
    </w:p>
    <w:p w:rsidR="009331CA" w:rsidRDefault="009331CA" w:rsidP="006C241A">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sz w:val="23"/>
          <w:szCs w:val="23"/>
        </w:rPr>
        <w:t xml:space="preserve">is an </w:t>
      </w:r>
      <w:r w:rsidRPr="00870A6A">
        <w:rPr>
          <w:rFonts w:ascii="Times New Roman" w:hAnsi="Times New Roman"/>
          <w:i/>
          <w:sz w:val="23"/>
          <w:szCs w:val="23"/>
        </w:rPr>
        <w:t>immaterial</w:t>
      </w:r>
      <w:r w:rsidR="00465C17" w:rsidRPr="00870A6A">
        <w:rPr>
          <w:rFonts w:ascii="Times New Roman" w:hAnsi="Times New Roman"/>
          <w:i/>
          <w:sz w:val="23"/>
          <w:szCs w:val="23"/>
        </w:rPr>
        <w:t xml:space="preserve"> entity</w:t>
      </w:r>
      <w:r w:rsidRPr="009331CA">
        <w:rPr>
          <w:rFonts w:ascii="Times New Roman" w:hAnsi="Times New Roman"/>
          <w:sz w:val="23"/>
          <w:szCs w:val="23"/>
        </w:rPr>
        <w:t xml:space="preserve"> </w:t>
      </w:r>
      <w:r w:rsidR="005B3D14">
        <w:rPr>
          <w:rFonts w:ascii="Times New Roman" w:hAnsi="Times New Roman"/>
          <w:sz w:val="23"/>
          <w:szCs w:val="23"/>
        </w:rPr>
        <w:t xml:space="preserve"> </w:t>
      </w:r>
      <w:r w:rsidRPr="009331CA">
        <w:rPr>
          <w:rFonts w:ascii="Times New Roman" w:hAnsi="Times New Roman"/>
          <w:sz w:val="23"/>
          <w:szCs w:val="23"/>
        </w:rPr>
        <w:t>=</w:t>
      </w:r>
      <w:r w:rsidR="005B3D14">
        <w:rPr>
          <w:rFonts w:ascii="Times New Roman" w:hAnsi="Times New Roman"/>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Pr="009331CA">
        <w:rPr>
          <w:rFonts w:ascii="Times New Roman" w:hAnsi="Times New Roman"/>
          <w:sz w:val="23"/>
          <w:szCs w:val="23"/>
        </w:rPr>
        <w:t xml:space="preserve"> that has no material</w:t>
      </w:r>
      <w:r w:rsidR="00465C17" w:rsidRPr="00465C17">
        <w:rPr>
          <w:rFonts w:ascii="Times New Roman" w:hAnsi="Times New Roman"/>
          <w:i/>
          <w:sz w:val="23"/>
          <w:szCs w:val="23"/>
        </w:rPr>
        <w:t xml:space="preserve"> entities</w:t>
      </w:r>
      <w:r w:rsidRPr="009331CA">
        <w:rPr>
          <w:rFonts w:ascii="Times New Roman" w:hAnsi="Times New Roman"/>
          <w:sz w:val="23"/>
          <w:szCs w:val="23"/>
        </w:rPr>
        <w:t xml:space="preserve"> as parts.</w:t>
      </w:r>
    </w:p>
    <w:p w:rsidR="009331CA" w:rsidRDefault="009331CA" w:rsidP="006C241A">
      <w:pPr>
        <w:spacing w:beforeLines="1" w:before="2" w:afterLines="1" w:after="2" w:line="360" w:lineRule="auto"/>
        <w:rPr>
          <w:rFonts w:ascii="Times New Roman" w:hAnsi="Times New Roman"/>
          <w:sz w:val="23"/>
          <w:szCs w:val="23"/>
        </w:rPr>
      </w:pPr>
    </w:p>
    <w:p w:rsidR="00263062" w:rsidRPr="009331CA" w:rsidRDefault="00263062" w:rsidP="006C241A">
      <w:pPr>
        <w:spacing w:beforeLines="1" w:before="2" w:afterLines="1" w:after="2" w:line="360" w:lineRule="auto"/>
        <w:rPr>
          <w:rFonts w:ascii="Times New Roman" w:hAnsi="Times New Roman"/>
          <w:sz w:val="20"/>
          <w:szCs w:val="20"/>
        </w:rPr>
      </w:pPr>
    </w:p>
    <w:p w:rsidR="005D2CB1" w:rsidRPr="001F273B" w:rsidRDefault="00DE6862" w:rsidP="006C241A">
      <w:pPr>
        <w:pStyle w:val="Heading4"/>
        <w:spacing w:line="360" w:lineRule="auto"/>
        <w:rPr>
          <w:sz w:val="23"/>
        </w:rPr>
      </w:pPr>
      <w:bookmarkStart w:id="17" w:name="_Toc309628571"/>
      <w:r w:rsidRPr="001F273B">
        <w:rPr>
          <w:sz w:val="23"/>
        </w:rPr>
        <w:t>2.1.2.1</w:t>
      </w:r>
      <w:r w:rsidR="00755698">
        <w:rPr>
          <w:sz w:val="23"/>
        </w:rPr>
        <w:t xml:space="preserve"> </w:t>
      </w:r>
      <w:r w:rsidR="00AD530B">
        <w:rPr>
          <w:sz w:val="23"/>
        </w:rPr>
        <w:t>Continuant fiat boundary</w:t>
      </w:r>
      <w:bookmarkEnd w:id="17"/>
      <w:r w:rsidR="005D2CB1" w:rsidRPr="001F273B">
        <w:rPr>
          <w:sz w:val="23"/>
        </w:rPr>
        <w:t xml:space="preserve"> </w:t>
      </w:r>
    </w:p>
    <w:p w:rsidR="00F604ED" w:rsidRDefault="00F604ED" w:rsidP="006C241A">
      <w:pPr>
        <w:spacing w:line="360" w:lineRule="auto"/>
        <w:rPr>
          <w:rFonts w:ascii="Times New Roman" w:hAnsi="Times New Roman"/>
          <w:i/>
          <w:sz w:val="23"/>
          <w:szCs w:val="23"/>
        </w:rPr>
      </w:pPr>
    </w:p>
    <w:p w:rsidR="00267063" w:rsidRDefault="000E3638" w:rsidP="006C241A">
      <w:pPr>
        <w:spacing w:line="360" w:lineRule="auto"/>
        <w:rPr>
          <w:rFonts w:ascii="Times New Roman" w:hAnsi="Times New Roman"/>
          <w:sz w:val="23"/>
          <w:szCs w:val="23"/>
        </w:rPr>
      </w:pPr>
      <w:proofErr w:type="gramStart"/>
      <w:r>
        <w:rPr>
          <w:rFonts w:ascii="Times New Roman" w:hAnsi="Times New Roman"/>
          <w:i/>
          <w:sz w:val="23"/>
          <w:szCs w:val="23"/>
        </w:rPr>
        <w:lastRenderedPageBreak/>
        <w:t>a</w:t>
      </w:r>
      <w:proofErr w:type="gramEnd"/>
      <w:r w:rsidR="005B3D14">
        <w:rPr>
          <w:rFonts w:ascii="Times New Roman" w:hAnsi="Times New Roman"/>
          <w:i/>
          <w:sz w:val="23"/>
          <w:szCs w:val="23"/>
        </w:rPr>
        <w:t xml:space="preserve"> </w:t>
      </w:r>
      <w:r w:rsidR="00831CE2">
        <w:rPr>
          <w:rFonts w:ascii="Times New Roman" w:hAnsi="Times New Roman"/>
          <w:sz w:val="23"/>
          <w:szCs w:val="23"/>
        </w:rPr>
        <w:t>is a</w:t>
      </w:r>
      <w:r>
        <w:rPr>
          <w:rFonts w:ascii="Times New Roman" w:hAnsi="Times New Roman"/>
          <w:sz w:val="23"/>
          <w:szCs w:val="23"/>
        </w:rPr>
        <w:t xml:space="preserve"> </w:t>
      </w:r>
      <w:r w:rsidR="00831CE2">
        <w:rPr>
          <w:rFonts w:ascii="Times New Roman" w:hAnsi="Times New Roman"/>
          <w:i/>
          <w:sz w:val="23"/>
          <w:szCs w:val="23"/>
        </w:rPr>
        <w:t xml:space="preserve">continuant fiat </w:t>
      </w:r>
      <w:r>
        <w:rPr>
          <w:rFonts w:ascii="Times New Roman" w:hAnsi="Times New Roman"/>
          <w:i/>
          <w:sz w:val="23"/>
          <w:szCs w:val="23"/>
        </w:rPr>
        <w:t>boundary =</w:t>
      </w:r>
      <w:r w:rsidR="005B3D14">
        <w:rPr>
          <w:rFonts w:ascii="Times New Roman" w:hAnsi="Times New Roman"/>
          <w:i/>
          <w:sz w:val="23"/>
          <w:szCs w:val="23"/>
        </w:rPr>
        <w:t xml:space="preserve"> </w:t>
      </w:r>
      <w:r w:rsidR="005D2CB1">
        <w:rPr>
          <w:rFonts w:ascii="Times New Roman" w:hAnsi="Times New Roman"/>
          <w:sz w:val="23"/>
          <w:szCs w:val="23"/>
        </w:rPr>
        <w:t>Def.</w:t>
      </w:r>
      <w:r w:rsidR="005D1353">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831CE2">
        <w:rPr>
          <w:rFonts w:ascii="Times New Roman" w:hAnsi="Times New Roman"/>
          <w:sz w:val="23"/>
          <w:szCs w:val="23"/>
        </w:rPr>
        <w:t xml:space="preserve">an </w:t>
      </w:r>
      <w:r w:rsidR="00831CE2" w:rsidRPr="00831CE2">
        <w:rPr>
          <w:rFonts w:ascii="Times New Roman" w:hAnsi="Times New Roman"/>
          <w:i/>
          <w:sz w:val="23"/>
          <w:szCs w:val="23"/>
        </w:rPr>
        <w:t>immaterial entity</w:t>
      </w:r>
      <w:r w:rsidR="00831CE2">
        <w:rPr>
          <w:rFonts w:ascii="Times New Roman" w:hAnsi="Times New Roman"/>
          <w:sz w:val="23"/>
          <w:szCs w:val="23"/>
        </w:rPr>
        <w:t xml:space="preserve"> that is of zero-, one- or two dimensions.</w:t>
      </w:r>
    </w:p>
    <w:p w:rsidR="00831CE2" w:rsidRDefault="00831CE2" w:rsidP="006C241A">
      <w:pPr>
        <w:spacing w:line="360" w:lineRule="auto"/>
        <w:rPr>
          <w:rFonts w:ascii="Times New Roman" w:hAnsi="Times New Roman"/>
          <w:sz w:val="23"/>
          <w:szCs w:val="23"/>
        </w:rPr>
      </w:pPr>
      <w:r>
        <w:rPr>
          <w:rFonts w:ascii="Times New Roman" w:hAnsi="Times New Roman"/>
          <w:sz w:val="23"/>
          <w:szCs w:val="23"/>
        </w:rPr>
        <w:t xml:space="preserve">Axiom: A continuant fiat boundary is of </w:t>
      </w:r>
      <w:r>
        <w:rPr>
          <w:rFonts w:ascii="Times New Roman" w:hAnsi="Times New Roman"/>
          <w:i/>
          <w:sz w:val="23"/>
          <w:szCs w:val="23"/>
        </w:rPr>
        <w:t xml:space="preserve">n </w:t>
      </w:r>
      <w:r>
        <w:rPr>
          <w:rFonts w:ascii="Times New Roman" w:hAnsi="Times New Roman"/>
          <w:sz w:val="23"/>
          <w:szCs w:val="23"/>
        </w:rPr>
        <w:t xml:space="preserve">dimensions iff it is located at some </w:t>
      </w:r>
      <w:r>
        <w:rPr>
          <w:rFonts w:ascii="Times New Roman" w:hAnsi="Times New Roman"/>
          <w:i/>
          <w:sz w:val="23"/>
          <w:szCs w:val="23"/>
        </w:rPr>
        <w:t>n-</w:t>
      </w:r>
      <w:r>
        <w:rPr>
          <w:rFonts w:ascii="Times New Roman" w:hAnsi="Times New Roman"/>
          <w:sz w:val="23"/>
          <w:szCs w:val="23"/>
        </w:rPr>
        <w:t>dimensional spatial region.</w:t>
      </w:r>
    </w:p>
    <w:p w:rsidR="0049759E"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Every continuant fiat boundary is </w:t>
      </w:r>
      <w:r w:rsidRPr="0049759E">
        <w:rPr>
          <w:rFonts w:ascii="Times New Roman" w:hAnsi="Times New Roman"/>
          <w:b/>
          <w:sz w:val="23"/>
          <w:szCs w:val="23"/>
        </w:rPr>
        <w:t>located at</w:t>
      </w:r>
      <w:r>
        <w:rPr>
          <w:rFonts w:ascii="Times New Roman" w:hAnsi="Times New Roman"/>
          <w:sz w:val="23"/>
          <w:szCs w:val="23"/>
        </w:rPr>
        <w:t xml:space="preserve"> some spatial region at every time at which it exists (but not necessarily at the same spatial region from one time to the next).</w:t>
      </w:r>
    </w:p>
    <w:p w:rsidR="0049759E" w:rsidRDefault="0049759E" w:rsidP="006C241A">
      <w:pPr>
        <w:spacing w:line="360" w:lineRule="auto"/>
        <w:rPr>
          <w:rFonts w:ascii="Times New Roman" w:hAnsi="Times New Roman"/>
          <w:sz w:val="23"/>
          <w:szCs w:val="23"/>
        </w:rPr>
      </w:pPr>
    </w:p>
    <w:p w:rsidR="004D62F0" w:rsidRPr="00831CE2" w:rsidRDefault="004D62F0" w:rsidP="006C241A">
      <w:pPr>
        <w:spacing w:line="360" w:lineRule="auto"/>
        <w:rPr>
          <w:rFonts w:ascii="Times New Roman" w:hAnsi="Times New Roman"/>
          <w:sz w:val="23"/>
          <w:szCs w:val="23"/>
        </w:rPr>
      </w:pPr>
      <w:r>
        <w:rPr>
          <w:rFonts w:ascii="Times New Roman" w:hAnsi="Times New Roman"/>
          <w:sz w:val="23"/>
          <w:szCs w:val="23"/>
        </w:rPr>
        <w:t>All material entities are of three dimensions. Intuitively, a continuant fiat boundary is a boundary of some material entity (for example the plane separating the Northern and Southern hemispheres, the North Pole), or it is a boundary of some immaterial entity (for example of some portion of airspace</w:t>
      </w:r>
      <w:r w:rsidR="007366FE">
        <w:rPr>
          <w:rFonts w:ascii="Times New Roman" w:hAnsi="Times New Roman"/>
          <w:sz w:val="23"/>
          <w:szCs w:val="23"/>
        </w:rPr>
        <w:t>)</w:t>
      </w:r>
      <w:r>
        <w:rPr>
          <w:rFonts w:ascii="Times New Roman" w:hAnsi="Times New Roman"/>
          <w:sz w:val="23"/>
          <w:szCs w:val="23"/>
        </w:rPr>
        <w:t xml:space="preserve">. </w:t>
      </w:r>
    </w:p>
    <w:p w:rsidR="00D40259" w:rsidRDefault="00D40259" w:rsidP="006C241A">
      <w:pPr>
        <w:spacing w:beforeLines="1" w:before="2" w:afterLines="1" w:after="2" w:line="360" w:lineRule="auto"/>
        <w:rPr>
          <w:rFonts w:ascii="Times New Roman" w:hAnsi="Times New Roman"/>
          <w:sz w:val="23"/>
          <w:szCs w:val="23"/>
        </w:rPr>
      </w:pPr>
      <w:r>
        <w:rPr>
          <w:rFonts w:ascii="Times New Roman" w:hAnsi="Times New Roman"/>
          <w:sz w:val="23"/>
          <w:szCs w:val="23"/>
        </w:rPr>
        <w:t>Three basic kinds of continuant fiat boundary can be distinguished (together with various combination kinds):</w:t>
      </w:r>
    </w:p>
    <w:p w:rsidR="00D40259" w:rsidRDefault="00D40259" w:rsidP="006C241A">
      <w:pPr>
        <w:pStyle w:val="ListParagraph"/>
        <w:numPr>
          <w:ilvl w:val="0"/>
          <w:numId w:val="42"/>
        </w:numPr>
        <w:spacing w:beforeLines="1" w:before="2" w:afterLines="1" w:after="2" w:line="360" w:lineRule="auto"/>
        <w:contextualSpacing w:val="0"/>
        <w:rPr>
          <w:rFonts w:ascii="Times New Roman" w:hAnsi="Times New Roman"/>
          <w:sz w:val="23"/>
          <w:szCs w:val="23"/>
        </w:rPr>
      </w:pPr>
      <w:r>
        <w:rPr>
          <w:rFonts w:ascii="Times New Roman" w:hAnsi="Times New Roman"/>
          <w:sz w:val="23"/>
          <w:szCs w:val="23"/>
        </w:rPr>
        <w:t xml:space="preserve">fiat boundaries which closely coincide with the material surfaces of material entities or with other physical discontinuities; when we program a </w:t>
      </w:r>
      <w:proofErr w:type="spellStart"/>
      <w:r>
        <w:rPr>
          <w:rFonts w:ascii="Times New Roman" w:hAnsi="Times New Roman"/>
          <w:sz w:val="23"/>
          <w:szCs w:val="23"/>
        </w:rPr>
        <w:t>telesurgical</w:t>
      </w:r>
      <w:proofErr w:type="spellEnd"/>
      <w:r>
        <w:rPr>
          <w:rFonts w:ascii="Times New Roman" w:hAnsi="Times New Roman"/>
          <w:sz w:val="23"/>
          <w:szCs w:val="23"/>
        </w:rPr>
        <w:t xml:space="preserve"> device for purposes of targeting an incision through the surface of your skin, then we might represent this surface as a two-dimensional plane (for the purposes of the device, the differences between this two-dimensional fiat plane and the actual surface</w:t>
      </w:r>
      <w:r w:rsidRPr="006157C3">
        <w:rPr>
          <w:rFonts w:ascii="Times New Roman" w:hAnsi="Times New Roman"/>
          <w:sz w:val="23"/>
          <w:szCs w:val="23"/>
        </w:rPr>
        <w:t xml:space="preserve"> </w:t>
      </w:r>
      <w:r>
        <w:rPr>
          <w:rFonts w:ascii="Times New Roman" w:hAnsi="Times New Roman"/>
          <w:sz w:val="23"/>
          <w:szCs w:val="23"/>
        </w:rPr>
        <w:t>fall below the threshold of granularity</w:t>
      </w:r>
      <w:r w:rsidR="00E44217">
        <w:rPr>
          <w:rFonts w:ascii="Times New Roman" w:hAnsi="Times New Roman"/>
          <w:sz w:val="23"/>
          <w:szCs w:val="23"/>
        </w:rPr>
        <w:t xml:space="preserve"> [</w:t>
      </w:r>
      <w:r w:rsidR="00E44217">
        <w:rPr>
          <w:rFonts w:ascii="Times New Roman" w:hAnsi="Times New Roman"/>
          <w:sz w:val="23"/>
          <w:szCs w:val="23"/>
        </w:rPr>
        <w:fldChar w:fldCharType="begin"/>
      </w:r>
      <w:r w:rsidR="00E44217">
        <w:rPr>
          <w:rFonts w:ascii="Times New Roman" w:hAnsi="Times New Roman"/>
          <w:sz w:val="23"/>
          <w:szCs w:val="23"/>
        </w:rPr>
        <w:instrText xml:space="preserve"> REF _Ref309560671 \r \h </w:instrText>
      </w:r>
      <w:r w:rsidR="00E44217">
        <w:rPr>
          <w:rFonts w:ascii="Times New Roman" w:hAnsi="Times New Roman"/>
          <w:sz w:val="23"/>
          <w:szCs w:val="23"/>
        </w:rPr>
      </w:r>
      <w:r w:rsidR="00E44217">
        <w:rPr>
          <w:rFonts w:ascii="Times New Roman" w:hAnsi="Times New Roman"/>
          <w:sz w:val="23"/>
          <w:szCs w:val="23"/>
        </w:rPr>
        <w:fldChar w:fldCharType="separate"/>
      </w:r>
      <w:r w:rsidR="006006B7">
        <w:rPr>
          <w:rFonts w:ascii="Times New Roman" w:hAnsi="Times New Roman"/>
          <w:sz w:val="23"/>
          <w:szCs w:val="23"/>
        </w:rPr>
        <w:t>11</w:t>
      </w:r>
      <w:r w:rsidR="00E44217">
        <w:rPr>
          <w:rFonts w:ascii="Times New Roman" w:hAnsi="Times New Roman"/>
          <w:sz w:val="23"/>
          <w:szCs w:val="23"/>
        </w:rPr>
        <w:fldChar w:fldCharType="end"/>
      </w:r>
      <w:r w:rsidR="00E44217">
        <w:rPr>
          <w:rFonts w:ascii="Times New Roman" w:hAnsi="Times New Roman"/>
          <w:sz w:val="23"/>
          <w:szCs w:val="23"/>
        </w:rPr>
        <w:t>]</w:t>
      </w:r>
      <w:r>
        <w:rPr>
          <w:rFonts w:ascii="Times New Roman" w:hAnsi="Times New Roman"/>
          <w:sz w:val="23"/>
          <w:szCs w:val="23"/>
        </w:rPr>
        <w:t xml:space="preserve">) </w:t>
      </w:r>
    </w:p>
    <w:p w:rsidR="00D40259" w:rsidRDefault="00D40259" w:rsidP="006C241A">
      <w:pPr>
        <w:pStyle w:val="ListParagraph"/>
        <w:numPr>
          <w:ilvl w:val="0"/>
          <w:numId w:val="42"/>
        </w:numPr>
        <w:spacing w:beforeLines="1" w:before="2" w:afterLines="1" w:after="2" w:line="360" w:lineRule="auto"/>
        <w:contextualSpacing w:val="0"/>
        <w:rPr>
          <w:rFonts w:ascii="Times New Roman" w:hAnsi="Times New Roman"/>
          <w:sz w:val="23"/>
          <w:szCs w:val="23"/>
        </w:rPr>
      </w:pPr>
      <w:r>
        <w:rPr>
          <w:rFonts w:ascii="Times New Roman" w:hAnsi="Times New Roman"/>
          <w:sz w:val="23"/>
          <w:szCs w:val="23"/>
        </w:rPr>
        <w:t>fiat boundaries which delineate fiat parts within the interiors of material entities – for example the fiat boundary between the northern and southern hemispheres of the Earth; the North Pole; the fiat boundary which separates Utah from Colorado)</w:t>
      </w:r>
    </w:p>
    <w:p w:rsidR="00D40259" w:rsidRPr="00E662B0" w:rsidRDefault="00D40259" w:rsidP="006C241A">
      <w:pPr>
        <w:pStyle w:val="ListParagraph"/>
        <w:numPr>
          <w:ilvl w:val="0"/>
          <w:numId w:val="42"/>
        </w:numPr>
        <w:spacing w:beforeLines="1" w:before="2" w:afterLines="1" w:after="2" w:line="360" w:lineRule="auto"/>
        <w:contextualSpacing w:val="0"/>
        <w:rPr>
          <w:rFonts w:ascii="Times New Roman" w:hAnsi="Times New Roman"/>
          <w:sz w:val="23"/>
          <w:szCs w:val="23"/>
        </w:rPr>
      </w:pPr>
      <w:proofErr w:type="gramStart"/>
      <w:r>
        <w:rPr>
          <w:rFonts w:ascii="Times New Roman" w:hAnsi="Times New Roman"/>
          <w:sz w:val="23"/>
          <w:szCs w:val="23"/>
        </w:rPr>
        <w:t>fiat</w:t>
      </w:r>
      <w:proofErr w:type="gramEnd"/>
      <w:r>
        <w:rPr>
          <w:rFonts w:ascii="Times New Roman" w:hAnsi="Times New Roman"/>
          <w:sz w:val="23"/>
          <w:szCs w:val="23"/>
        </w:rPr>
        <w:t xml:space="preserve"> boundaries which delineate holes or cavities, for example fiat boundaries of the type referred to by the FMA under the heading ‘plane of anatomical orifice’. </w:t>
      </w:r>
    </w:p>
    <w:p w:rsidR="00D40259" w:rsidRDefault="00D40259" w:rsidP="006C241A">
      <w:pPr>
        <w:spacing w:line="360" w:lineRule="auto"/>
        <w:rPr>
          <w:rFonts w:ascii="Times New Roman" w:hAnsi="Times New Roman"/>
          <w:sz w:val="23"/>
          <w:szCs w:val="23"/>
        </w:rPr>
      </w:pPr>
      <w:r>
        <w:rPr>
          <w:rFonts w:ascii="Times New Roman" w:hAnsi="Times New Roman"/>
          <w:sz w:val="23"/>
          <w:szCs w:val="23"/>
        </w:rPr>
        <w:t>An example of a combination fiat boundary would be the border of Denmark.</w:t>
      </w:r>
    </w:p>
    <w:p w:rsidR="0050778E" w:rsidRPr="001F273B" w:rsidRDefault="00DE6862" w:rsidP="006C241A">
      <w:pPr>
        <w:pStyle w:val="Heading5"/>
        <w:spacing w:line="360" w:lineRule="auto"/>
        <w:rPr>
          <w:sz w:val="23"/>
        </w:rPr>
      </w:pPr>
      <w:bookmarkStart w:id="18" w:name="_Toc309628572"/>
      <w:r w:rsidRPr="001F273B">
        <w:rPr>
          <w:sz w:val="23"/>
        </w:rPr>
        <w:t>2.1.2.1</w:t>
      </w:r>
      <w:r w:rsidR="0050778E" w:rsidRPr="001F273B">
        <w:rPr>
          <w:sz w:val="23"/>
        </w:rPr>
        <w:t xml:space="preserve">.1 Zero-dimensional </w:t>
      </w:r>
      <w:r w:rsidR="00AD530B">
        <w:rPr>
          <w:sz w:val="23"/>
        </w:rPr>
        <w:t>continuant fiat boundary</w:t>
      </w:r>
      <w:bookmarkEnd w:id="18"/>
    </w:p>
    <w:p w:rsidR="0049759E" w:rsidRDefault="0049759E" w:rsidP="006C241A">
      <w:pPr>
        <w:spacing w:beforeLines="1" w:before="2" w:afterLines="1" w:after="2" w:line="360" w:lineRule="auto"/>
        <w:rPr>
          <w:rFonts w:ascii="Times New Roman" w:hAnsi="Times New Roman"/>
          <w:sz w:val="23"/>
          <w:szCs w:val="23"/>
        </w:rPr>
      </w:pPr>
    </w:p>
    <w:p w:rsidR="0049759E"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a zero-dimensional continuant fiat boundary is a </w:t>
      </w:r>
      <w:r w:rsidR="00D82F29">
        <w:rPr>
          <w:rFonts w:ascii="Times New Roman" w:hAnsi="Times New Roman"/>
          <w:sz w:val="23"/>
          <w:szCs w:val="23"/>
        </w:rPr>
        <w:t xml:space="preserve">fiat </w:t>
      </w:r>
      <w:r>
        <w:rPr>
          <w:rFonts w:ascii="Times New Roman" w:hAnsi="Times New Roman"/>
          <w:sz w:val="23"/>
          <w:szCs w:val="23"/>
        </w:rPr>
        <w:t xml:space="preserve">point whose location is defined in relation to some material entity. </w:t>
      </w:r>
    </w:p>
    <w:p w:rsidR="0049759E" w:rsidRDefault="0049759E" w:rsidP="006C241A">
      <w:pPr>
        <w:spacing w:beforeLines="1" w:before="2" w:afterLines="1" w:after="2" w:line="360" w:lineRule="auto"/>
        <w:rPr>
          <w:rFonts w:ascii="Times New Roman" w:hAnsi="Times New Roman"/>
          <w:sz w:val="23"/>
          <w:szCs w:val="23"/>
        </w:rPr>
      </w:pPr>
    </w:p>
    <w:p w:rsidR="00AA337C" w:rsidRDefault="0026706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Examples: the North Pole;</w:t>
      </w:r>
      <w:r w:rsidR="00AA337C">
        <w:rPr>
          <w:rFonts w:ascii="Times New Roman" w:hAnsi="Times New Roman"/>
          <w:sz w:val="23"/>
          <w:szCs w:val="23"/>
        </w:rPr>
        <w:t xml:space="preserve"> the quadripoint where the boundaries of </w:t>
      </w:r>
      <w:r w:rsidR="00AA337C" w:rsidRPr="00AA337C">
        <w:rPr>
          <w:rFonts w:ascii="Times New Roman" w:hAnsi="Times New Roman"/>
          <w:sz w:val="23"/>
          <w:szCs w:val="23"/>
        </w:rPr>
        <w:t>Colorado, Utah, New Mexico, and Arizona</w:t>
      </w:r>
      <w:r w:rsidR="00D82F29">
        <w:rPr>
          <w:rFonts w:ascii="Times New Roman" w:hAnsi="Times New Roman"/>
          <w:sz w:val="23"/>
          <w:szCs w:val="23"/>
        </w:rPr>
        <w:t xml:space="preserve"> meet, the point of origin of some spatial coordinate system.</w:t>
      </w:r>
    </w:p>
    <w:p w:rsidR="00AA337C" w:rsidRPr="001F273B" w:rsidRDefault="00AA337C" w:rsidP="006C241A">
      <w:pPr>
        <w:spacing w:line="360" w:lineRule="auto"/>
        <w:rPr>
          <w:sz w:val="23"/>
        </w:rPr>
      </w:pPr>
    </w:p>
    <w:p w:rsidR="00AA337C" w:rsidRPr="001F273B" w:rsidRDefault="00DE6862" w:rsidP="006C241A">
      <w:pPr>
        <w:pStyle w:val="Heading5"/>
        <w:spacing w:line="360" w:lineRule="auto"/>
        <w:rPr>
          <w:sz w:val="23"/>
        </w:rPr>
      </w:pPr>
      <w:bookmarkStart w:id="19" w:name="_Toc309628573"/>
      <w:r w:rsidRPr="001F273B">
        <w:rPr>
          <w:sz w:val="23"/>
        </w:rPr>
        <w:t>2.1.2.1</w:t>
      </w:r>
      <w:r w:rsidR="0050778E" w:rsidRPr="001F273B">
        <w:rPr>
          <w:sz w:val="23"/>
        </w:rPr>
        <w:t xml:space="preserve">.2 One-dimensional </w:t>
      </w:r>
      <w:r w:rsidR="00AD530B">
        <w:rPr>
          <w:sz w:val="23"/>
        </w:rPr>
        <w:t>continuant fiat boundary</w:t>
      </w:r>
      <w:bookmarkEnd w:id="19"/>
    </w:p>
    <w:p w:rsidR="00F604ED" w:rsidRDefault="00F604ED" w:rsidP="006C241A">
      <w:pPr>
        <w:spacing w:beforeLines="1" w:before="2" w:afterLines="1" w:after="2" w:line="360" w:lineRule="auto"/>
        <w:rPr>
          <w:rFonts w:ascii="Times New Roman" w:hAnsi="Times New Roman"/>
          <w:sz w:val="23"/>
          <w:szCs w:val="23"/>
        </w:rPr>
      </w:pPr>
    </w:p>
    <w:p w:rsidR="0049759E"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a one-dimensional continuant fiat boundary is a continuous </w:t>
      </w:r>
      <w:r w:rsidR="00D82F29">
        <w:rPr>
          <w:rFonts w:ascii="Times New Roman" w:hAnsi="Times New Roman"/>
          <w:sz w:val="23"/>
          <w:szCs w:val="23"/>
        </w:rPr>
        <w:t xml:space="preserve">fiat </w:t>
      </w:r>
      <w:r>
        <w:rPr>
          <w:rFonts w:ascii="Times New Roman" w:hAnsi="Times New Roman"/>
          <w:sz w:val="23"/>
          <w:szCs w:val="23"/>
        </w:rPr>
        <w:t>line whose location is defined in relation to some material entity.</w:t>
      </w:r>
    </w:p>
    <w:p w:rsidR="0049759E" w:rsidRDefault="0049759E" w:rsidP="006C241A">
      <w:pPr>
        <w:spacing w:beforeLines="1" w:before="2" w:afterLines="1" w:after="2" w:line="360" w:lineRule="auto"/>
        <w:rPr>
          <w:rFonts w:ascii="Times New Roman" w:hAnsi="Times New Roman"/>
          <w:sz w:val="23"/>
          <w:szCs w:val="23"/>
        </w:rPr>
      </w:pPr>
    </w:p>
    <w:p w:rsidR="0049759E" w:rsidRPr="00AA337C"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To say that a one-dimensional continuant fiat boundary is </w:t>
      </w:r>
      <w:r w:rsidRPr="00D82F29">
        <w:rPr>
          <w:rFonts w:ascii="Times New Roman" w:hAnsi="Times New Roman"/>
          <w:i/>
          <w:sz w:val="23"/>
          <w:szCs w:val="23"/>
        </w:rPr>
        <w:t>continuous</w:t>
      </w:r>
      <w:r>
        <w:rPr>
          <w:rFonts w:ascii="Times New Roman" w:hAnsi="Times New Roman"/>
          <w:sz w:val="23"/>
          <w:szCs w:val="23"/>
        </w:rPr>
        <w:t xml:space="preserve"> is to assert that </w:t>
      </w:r>
      <w:r w:rsidR="00A03D91">
        <w:rPr>
          <w:rFonts w:ascii="Times New Roman" w:hAnsi="Times New Roman"/>
          <w:sz w:val="23"/>
          <w:szCs w:val="23"/>
        </w:rPr>
        <w:t>it contains no gaps</w:t>
      </w:r>
      <w:r>
        <w:rPr>
          <w:rFonts w:ascii="Times New Roman" w:hAnsi="Times New Roman"/>
          <w:sz w:val="23"/>
          <w:szCs w:val="23"/>
        </w:rPr>
        <w:t>.</w:t>
      </w:r>
    </w:p>
    <w:p w:rsidR="0049759E" w:rsidRDefault="0049759E" w:rsidP="006C241A">
      <w:pPr>
        <w:spacing w:beforeLines="1" w:before="2" w:afterLines="1" w:after="2" w:line="360" w:lineRule="auto"/>
        <w:rPr>
          <w:rFonts w:ascii="Times New Roman" w:hAnsi="Times New Roman"/>
          <w:sz w:val="23"/>
          <w:szCs w:val="23"/>
        </w:rPr>
      </w:pPr>
    </w:p>
    <w:p w:rsidR="0049759E" w:rsidRDefault="0049759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Examples: The Equator, all geopolitical boundaries, all lines of latitude and longitude, </w:t>
      </w:r>
      <w:r w:rsidR="00D82F29">
        <w:rPr>
          <w:rFonts w:ascii="Times New Roman" w:hAnsi="Times New Roman"/>
          <w:sz w:val="23"/>
          <w:szCs w:val="23"/>
        </w:rPr>
        <w:t xml:space="preserve">the </w:t>
      </w:r>
      <w:r>
        <w:rPr>
          <w:rFonts w:ascii="Times New Roman" w:hAnsi="Times New Roman"/>
          <w:sz w:val="23"/>
          <w:szCs w:val="23"/>
        </w:rPr>
        <w:t xml:space="preserve">median sulcus of </w:t>
      </w:r>
      <w:r w:rsidR="00D82F29">
        <w:rPr>
          <w:rFonts w:ascii="Times New Roman" w:hAnsi="Times New Roman"/>
          <w:sz w:val="23"/>
          <w:szCs w:val="23"/>
        </w:rPr>
        <w:t xml:space="preserve">your </w:t>
      </w:r>
      <w:r>
        <w:rPr>
          <w:rFonts w:ascii="Times New Roman" w:hAnsi="Times New Roman"/>
          <w:sz w:val="23"/>
          <w:szCs w:val="23"/>
        </w:rPr>
        <w:t>tongue.</w:t>
      </w:r>
    </w:p>
    <w:p w:rsidR="00AA337C" w:rsidRDefault="00AA337C" w:rsidP="006C241A">
      <w:pPr>
        <w:spacing w:beforeLines="1" w:before="2" w:afterLines="1" w:after="2" w:line="360" w:lineRule="auto"/>
        <w:rPr>
          <w:rFonts w:ascii="Times New Roman" w:hAnsi="Times New Roman"/>
          <w:sz w:val="23"/>
          <w:szCs w:val="23"/>
        </w:rPr>
      </w:pPr>
    </w:p>
    <w:p w:rsidR="00267063" w:rsidRPr="001F273B" w:rsidRDefault="00267063" w:rsidP="006C241A">
      <w:pPr>
        <w:pStyle w:val="Heading5"/>
        <w:spacing w:line="360" w:lineRule="auto"/>
        <w:rPr>
          <w:sz w:val="23"/>
        </w:rPr>
      </w:pPr>
      <w:bookmarkStart w:id="20" w:name="_Toc309628574"/>
      <w:r w:rsidRPr="001F273B">
        <w:rPr>
          <w:sz w:val="23"/>
        </w:rPr>
        <w:t xml:space="preserve">2.1.2.1.3 Two-dimensional </w:t>
      </w:r>
      <w:r w:rsidR="00AD530B">
        <w:rPr>
          <w:sz w:val="23"/>
        </w:rPr>
        <w:t>continuant fiat boundary</w:t>
      </w:r>
      <w:bookmarkEnd w:id="20"/>
    </w:p>
    <w:p w:rsidR="0049759E" w:rsidRDefault="0049759E" w:rsidP="006C241A">
      <w:pPr>
        <w:spacing w:beforeLines="1" w:before="2" w:afterLines="1" w:after="2" w:line="360" w:lineRule="auto"/>
        <w:rPr>
          <w:rFonts w:ascii="Times New Roman" w:hAnsi="Times New Roman"/>
          <w:sz w:val="23"/>
          <w:szCs w:val="23"/>
        </w:rPr>
      </w:pPr>
    </w:p>
    <w:p w:rsidR="00A03D91" w:rsidRDefault="00A03D9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a two-dimensional continuant fiat boundary (surface) is a self-connected </w:t>
      </w:r>
      <w:r w:rsidR="00D82F29">
        <w:rPr>
          <w:rFonts w:ascii="Times New Roman" w:hAnsi="Times New Roman"/>
          <w:sz w:val="23"/>
          <w:szCs w:val="23"/>
        </w:rPr>
        <w:t xml:space="preserve">fiat surface </w:t>
      </w:r>
      <w:r>
        <w:rPr>
          <w:rFonts w:ascii="Times New Roman" w:hAnsi="Times New Roman"/>
          <w:sz w:val="23"/>
          <w:szCs w:val="23"/>
        </w:rPr>
        <w:t>whose location is defined in relation to some material entity.</w:t>
      </w:r>
    </w:p>
    <w:p w:rsidR="00A03D91" w:rsidRDefault="00A03D91" w:rsidP="006C241A">
      <w:pPr>
        <w:spacing w:beforeLines="1" w:before="2" w:afterLines="1" w:after="2" w:line="360" w:lineRule="auto"/>
        <w:rPr>
          <w:rFonts w:ascii="Times New Roman" w:hAnsi="Times New Roman"/>
          <w:sz w:val="23"/>
          <w:szCs w:val="23"/>
        </w:rPr>
      </w:pPr>
    </w:p>
    <w:p w:rsidR="0049759E" w:rsidRDefault="00D82F29"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‘Self-connected’ here and in what follows is to be understood in the following (topological) sense; thus to assert that an entity </w:t>
      </w:r>
      <w:r>
        <w:rPr>
          <w:rFonts w:ascii="Times New Roman" w:hAnsi="Times New Roman"/>
          <w:i/>
          <w:sz w:val="23"/>
          <w:szCs w:val="23"/>
        </w:rPr>
        <w:t xml:space="preserve">a </w:t>
      </w:r>
      <w:r w:rsidR="0049759E">
        <w:rPr>
          <w:rFonts w:ascii="Times New Roman" w:hAnsi="Times New Roman"/>
          <w:sz w:val="23"/>
          <w:szCs w:val="23"/>
        </w:rPr>
        <w:t xml:space="preserve">is </w:t>
      </w:r>
      <w:r w:rsidR="00A03D91">
        <w:rPr>
          <w:rFonts w:ascii="Times New Roman" w:hAnsi="Times New Roman"/>
          <w:sz w:val="23"/>
          <w:szCs w:val="23"/>
        </w:rPr>
        <w:t xml:space="preserve">self-connected </w:t>
      </w:r>
      <w:r w:rsidR="0049759E">
        <w:rPr>
          <w:rFonts w:ascii="Times New Roman" w:hAnsi="Times New Roman"/>
          <w:sz w:val="23"/>
          <w:szCs w:val="23"/>
        </w:rPr>
        <w:t xml:space="preserve">is to assert that </w:t>
      </w:r>
      <w:r w:rsidR="00A03D91">
        <w:rPr>
          <w:rFonts w:ascii="Times New Roman" w:hAnsi="Times New Roman"/>
          <w:sz w:val="23"/>
          <w:szCs w:val="23"/>
        </w:rPr>
        <w:t xml:space="preserve">given any two points </w:t>
      </w:r>
      <w:r>
        <w:rPr>
          <w:rFonts w:ascii="Times New Roman" w:hAnsi="Times New Roman"/>
          <w:sz w:val="23"/>
          <w:szCs w:val="23"/>
        </w:rPr>
        <w:t xml:space="preserve">in </w:t>
      </w:r>
      <w:r>
        <w:rPr>
          <w:rFonts w:ascii="Times New Roman" w:hAnsi="Times New Roman"/>
          <w:i/>
          <w:sz w:val="23"/>
          <w:szCs w:val="23"/>
        </w:rPr>
        <w:t>a</w:t>
      </w:r>
      <w:r w:rsidR="00A03D91">
        <w:rPr>
          <w:rFonts w:ascii="Times New Roman" w:hAnsi="Times New Roman"/>
          <w:sz w:val="23"/>
          <w:szCs w:val="23"/>
        </w:rPr>
        <w:t xml:space="preserve">, there is a continuous line </w:t>
      </w:r>
      <w:r>
        <w:rPr>
          <w:rFonts w:ascii="Times New Roman" w:hAnsi="Times New Roman"/>
          <w:sz w:val="23"/>
          <w:szCs w:val="23"/>
        </w:rPr>
        <w:t xml:space="preserve">in </w:t>
      </w:r>
      <w:proofErr w:type="gramStart"/>
      <w:r>
        <w:rPr>
          <w:rFonts w:ascii="Times New Roman" w:hAnsi="Times New Roman"/>
          <w:i/>
          <w:sz w:val="23"/>
          <w:szCs w:val="23"/>
        </w:rPr>
        <w:t xml:space="preserve">a </w:t>
      </w:r>
      <w:r>
        <w:rPr>
          <w:rFonts w:ascii="Times New Roman" w:hAnsi="Times New Roman"/>
          <w:sz w:val="23"/>
          <w:szCs w:val="23"/>
        </w:rPr>
        <w:t>which</w:t>
      </w:r>
      <w:proofErr w:type="gramEnd"/>
      <w:r>
        <w:rPr>
          <w:rFonts w:ascii="Times New Roman" w:hAnsi="Times New Roman"/>
          <w:sz w:val="23"/>
          <w:szCs w:val="23"/>
        </w:rPr>
        <w:t xml:space="preserve"> connects</w:t>
      </w:r>
      <w:r w:rsidR="00A03D91">
        <w:rPr>
          <w:rFonts w:ascii="Times New Roman" w:hAnsi="Times New Roman"/>
          <w:sz w:val="23"/>
          <w:szCs w:val="23"/>
        </w:rPr>
        <w:t xml:space="preserve"> these points.</w:t>
      </w:r>
      <w:r>
        <w:rPr>
          <w:rFonts w:ascii="Times New Roman" w:hAnsi="Times New Roman"/>
          <w:sz w:val="23"/>
          <w:szCs w:val="23"/>
        </w:rPr>
        <w:t xml:space="preserve"> </w:t>
      </w:r>
    </w:p>
    <w:p w:rsidR="00D82F29" w:rsidRDefault="00D82F29" w:rsidP="006C241A">
      <w:pPr>
        <w:spacing w:beforeLines="1" w:before="2" w:afterLines="1" w:after="2" w:line="360" w:lineRule="auto"/>
        <w:rPr>
          <w:rFonts w:ascii="Times New Roman" w:hAnsi="Times New Roman"/>
          <w:sz w:val="23"/>
          <w:szCs w:val="23"/>
        </w:rPr>
      </w:pPr>
    </w:p>
    <w:p w:rsidR="00D82F29" w:rsidRDefault="00D82F29"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From this it follows that a two-dimensional continuant fiat boundary (surface) may have holes, as for example in the case of the </w:t>
      </w:r>
      <w:r w:rsidR="00E662B0">
        <w:rPr>
          <w:rFonts w:ascii="Times New Roman" w:hAnsi="Times New Roman"/>
          <w:sz w:val="23"/>
          <w:szCs w:val="23"/>
        </w:rPr>
        <w:t xml:space="preserve">surface of one side of a compact disk. </w:t>
      </w:r>
    </w:p>
    <w:p w:rsidR="0049759E" w:rsidRDefault="0049759E" w:rsidP="006C241A">
      <w:pPr>
        <w:spacing w:beforeLines="1" w:before="2" w:afterLines="1" w:after="2" w:line="360" w:lineRule="auto"/>
        <w:rPr>
          <w:rFonts w:ascii="Times New Roman" w:hAnsi="Times New Roman"/>
          <w:sz w:val="23"/>
          <w:szCs w:val="23"/>
        </w:rPr>
      </w:pPr>
    </w:p>
    <w:p w:rsidR="00F604ED" w:rsidRPr="00D82F29" w:rsidRDefault="004D62F0" w:rsidP="006C241A">
      <w:pPr>
        <w:spacing w:beforeLines="1" w:before="2" w:afterLines="1" w:after="2" w:line="360" w:lineRule="auto"/>
        <w:rPr>
          <w:rFonts w:ascii="Times New Roman" w:hAnsi="Times New Roman"/>
          <w:sz w:val="23"/>
          <w:szCs w:val="23"/>
        </w:rPr>
      </w:pPr>
      <w:r w:rsidRPr="004D62F0">
        <w:rPr>
          <w:rFonts w:ascii="Times New Roman" w:hAnsi="Times New Roman"/>
          <w:sz w:val="23"/>
          <w:szCs w:val="23"/>
        </w:rPr>
        <w:t>Examples: s</w:t>
      </w:r>
      <w:r w:rsidR="00FB2EB2" w:rsidRPr="004D62F0">
        <w:rPr>
          <w:rFonts w:ascii="Times New Roman" w:hAnsi="Times New Roman"/>
          <w:sz w:val="23"/>
          <w:szCs w:val="23"/>
        </w:rPr>
        <w:t>ee Table 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9"/>
      </w:tblGrid>
      <w:tr w:rsidR="00831CE2" w:rsidRPr="001F273B" w:rsidTr="00D82F29">
        <w:trPr>
          <w:trHeight w:val="4370"/>
          <w:jc w:val="center"/>
        </w:trPr>
        <w:tc>
          <w:tcPr>
            <w:tcW w:w="9039" w:type="dxa"/>
          </w:tcPr>
          <w:p w:rsidR="00831CE2" w:rsidRPr="001F273B" w:rsidRDefault="00831CE2" w:rsidP="006C241A">
            <w:pPr>
              <w:spacing w:beforeLines="1" w:before="2" w:afterLines="1" w:after="2" w:line="360" w:lineRule="auto"/>
              <w:rPr>
                <w:sz w:val="23"/>
              </w:rPr>
            </w:pPr>
            <w:r w:rsidRPr="001F273B">
              <w:rPr>
                <w:sz w:val="23"/>
              </w:rPr>
              <w:lastRenderedPageBreak/>
              <w:t>Table 1. Fragment of Foundational Model of Anatomy</w:t>
            </w:r>
          </w:p>
          <w:p w:rsidR="00831CE2" w:rsidRPr="001F273B" w:rsidRDefault="00831CE2" w:rsidP="006C241A">
            <w:pPr>
              <w:spacing w:beforeLines="1" w:before="2" w:afterLines="1" w:after="2"/>
              <w:rPr>
                <w:sz w:val="23"/>
              </w:rPr>
            </w:pPr>
            <w:r w:rsidRPr="001F273B">
              <w:rPr>
                <w:sz w:val="23"/>
              </w:rPr>
              <w:t>  </w:t>
            </w:r>
            <w:r w:rsidRPr="001F273B">
              <w:rPr>
                <w:noProof/>
                <w:color w:val="0000FF"/>
                <w:sz w:val="23"/>
              </w:rPr>
              <w:drawing>
                <wp:inline distT="0" distB="0" distL="0" distR="0" wp14:anchorId="706FD7EB" wp14:editId="0DBB3AC0">
                  <wp:extent cx="114300" cy="114300"/>
                  <wp:effectExtent l="0" t="0" r="0" b="0"/>
                  <wp:docPr id="17" name="Picture 17" descr="http://fme.biostr.washington.edu:8080/FME/images/minus.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me.biostr.washington.edu:8080/FME/images/minus.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1" w:name="9"/>
            <w:r w:rsidRPr="00831CE2">
              <w:rPr>
                <w:sz w:val="23"/>
              </w:rPr>
              <w:t>Anatomical boundary entity</w:t>
            </w:r>
            <w:bookmarkEnd w:id="21"/>
            <w:r w:rsidRPr="001F273B">
              <w:rPr>
                <w:sz w:val="23"/>
              </w:rPr>
              <w:br/>
              <w:t>                    </w:t>
            </w:r>
            <w:r w:rsidRPr="001F273B">
              <w:rPr>
                <w:noProof/>
                <w:color w:val="0000FF"/>
                <w:sz w:val="23"/>
              </w:rPr>
              <w:drawing>
                <wp:inline distT="0" distB="0" distL="0" distR="0" wp14:anchorId="62C98C46" wp14:editId="69173FEE">
                  <wp:extent cx="114300" cy="114300"/>
                  <wp:effectExtent l="0" t="0" r="0" b="0"/>
                  <wp:docPr id="16" name="Picture 16" descr="http://fme.biostr.washington.edu:8080/FME/images/minus.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me.biostr.washington.edu:8080/FME/images/minus.gif">
                            <a:hlinkClick r:id="rId2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2" w:name="11"/>
            <w:r w:rsidRPr="00831CE2">
              <w:rPr>
                <w:sz w:val="23"/>
              </w:rPr>
              <w:t>Anatomical surface</w:t>
            </w:r>
            <w:bookmarkEnd w:id="22"/>
            <w:r w:rsidRPr="001F273B">
              <w:rPr>
                <w:sz w:val="23"/>
              </w:rPr>
              <w:br/>
              <w:t>                         </w:t>
            </w:r>
            <w:r w:rsidRPr="001F273B">
              <w:rPr>
                <w:noProof/>
                <w:color w:val="0000FF"/>
                <w:sz w:val="23"/>
              </w:rPr>
              <w:drawing>
                <wp:inline distT="0" distB="0" distL="0" distR="0" wp14:anchorId="3BFC79E2" wp14:editId="5FDCA692">
                  <wp:extent cx="114300" cy="114300"/>
                  <wp:effectExtent l="0" t="0" r="0" b="0"/>
                  <wp:docPr id="15" name="Picture 15" descr="http://fme.biostr.washington.edu:8080/FME/images/plus.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fme.biostr.washington.edu:8080/FME/images/plus.gi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3" w:name="14"/>
            <w:r w:rsidRPr="00831CE2">
              <w:rPr>
                <w:sz w:val="23"/>
              </w:rPr>
              <w:t>Bona fide anatomical surface</w:t>
            </w:r>
            <w:bookmarkEnd w:id="23"/>
            <w:r w:rsidRPr="001F273B">
              <w:rPr>
                <w:sz w:val="23"/>
              </w:rPr>
              <w:br/>
              <w:t>                         </w:t>
            </w:r>
            <w:r w:rsidRPr="001F273B">
              <w:rPr>
                <w:noProof/>
                <w:color w:val="0000FF"/>
                <w:sz w:val="23"/>
              </w:rPr>
              <w:drawing>
                <wp:inline distT="0" distB="0" distL="0" distR="0" wp14:anchorId="2EEF1637" wp14:editId="25341A64">
                  <wp:extent cx="114300" cy="114300"/>
                  <wp:effectExtent l="0" t="0" r="0" b="0"/>
                  <wp:docPr id="14" name="Picture 14" descr="http://fme.biostr.washington.edu:8080/FME/images/minus.gif">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me.biostr.washington.edu:8080/FME/images/minus.gif">
                            <a:hlinkClick r:id="rId26"/>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4" w:name="15"/>
            <w:r w:rsidRPr="00831CE2">
              <w:rPr>
                <w:sz w:val="23"/>
              </w:rPr>
              <w:t>Anatomical plane</w:t>
            </w:r>
            <w:bookmarkEnd w:id="24"/>
            <w:r w:rsidRPr="001F273B">
              <w:rPr>
                <w:sz w:val="23"/>
              </w:rPr>
              <w:br/>
              <w:t>                              </w:t>
            </w:r>
            <w:r w:rsidRPr="001F273B">
              <w:rPr>
                <w:noProof/>
                <w:color w:val="0000FF"/>
                <w:sz w:val="23"/>
              </w:rPr>
              <w:drawing>
                <wp:inline distT="0" distB="0" distL="0" distR="0" wp14:anchorId="5AE54312" wp14:editId="284AF417">
                  <wp:extent cx="114300" cy="114300"/>
                  <wp:effectExtent l="0" t="0" r="0" b="0"/>
                  <wp:docPr id="13" name="Picture 13" descr="http://fme.biostr.washington.edu:8080/FME/images/minus.gif">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me.biostr.washington.edu:8080/FME/images/minus.gif">
                            <a:hlinkClick r:id="rId27"/>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25" w:name="16"/>
            <w:r w:rsidRPr="00831CE2">
              <w:rPr>
                <w:sz w:val="23"/>
              </w:rPr>
              <w:t>Anchored anatomical plane</w:t>
            </w:r>
            <w:bookmarkEnd w:id="25"/>
            <w:r w:rsidRPr="001F273B">
              <w:rPr>
                <w:sz w:val="23"/>
              </w:rPr>
              <w:br/>
              <w:t>                                   </w:t>
            </w:r>
            <w:r w:rsidRPr="001F273B">
              <w:rPr>
                <w:noProof/>
                <w:sz w:val="23"/>
              </w:rPr>
              <w:drawing>
                <wp:inline distT="0" distB="0" distL="0" distR="0" wp14:anchorId="5E82D512" wp14:editId="5C34EEA7">
                  <wp:extent cx="114300" cy="95250"/>
                  <wp:effectExtent l="0" t="0" r="0" b="0"/>
                  <wp:docPr id="12" name="Picture 12"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6" w:name="18"/>
            <w:r w:rsidRPr="00831CE2">
              <w:rPr>
                <w:sz w:val="23"/>
              </w:rPr>
              <w:t>Craniocervical plane</w:t>
            </w:r>
            <w:bookmarkEnd w:id="26"/>
            <w:r w:rsidRPr="001F273B">
              <w:rPr>
                <w:sz w:val="23"/>
              </w:rPr>
              <w:br/>
              <w:t>                                   </w:t>
            </w:r>
            <w:r w:rsidRPr="001F273B">
              <w:rPr>
                <w:noProof/>
                <w:sz w:val="23"/>
              </w:rPr>
              <w:drawing>
                <wp:inline distT="0" distB="0" distL="0" distR="0" wp14:anchorId="75B451B5" wp14:editId="21AF932D">
                  <wp:extent cx="114300" cy="95250"/>
                  <wp:effectExtent l="0" t="0" r="0" b="0"/>
                  <wp:docPr id="11" name="Picture 11"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7" w:name="19"/>
            <w:r w:rsidRPr="00831CE2">
              <w:rPr>
                <w:sz w:val="23"/>
              </w:rPr>
              <w:t>Cervicothoracic plane</w:t>
            </w:r>
            <w:bookmarkEnd w:id="27"/>
            <w:r w:rsidRPr="001F273B">
              <w:rPr>
                <w:sz w:val="23"/>
              </w:rPr>
              <w:br/>
              <w:t>                                   </w:t>
            </w:r>
            <w:r w:rsidRPr="001F273B">
              <w:rPr>
                <w:noProof/>
                <w:sz w:val="23"/>
              </w:rPr>
              <w:drawing>
                <wp:inline distT="0" distB="0" distL="0" distR="0" wp14:anchorId="67ADFA17" wp14:editId="18602EE8">
                  <wp:extent cx="114300" cy="95250"/>
                  <wp:effectExtent l="0" t="0" r="0" b="0"/>
                  <wp:docPr id="10" name="Picture 10"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8" w:name="20"/>
            <w:r w:rsidRPr="00831CE2">
              <w:rPr>
                <w:sz w:val="23"/>
              </w:rPr>
              <w:t>Thoraco-abdominal plane</w:t>
            </w:r>
            <w:bookmarkEnd w:id="28"/>
            <w:r w:rsidRPr="001F273B">
              <w:rPr>
                <w:sz w:val="23"/>
              </w:rPr>
              <w:br/>
              <w:t>                                   </w:t>
            </w:r>
            <w:r w:rsidRPr="001F273B">
              <w:rPr>
                <w:noProof/>
                <w:sz w:val="23"/>
              </w:rPr>
              <w:drawing>
                <wp:inline distT="0" distB="0" distL="0" distR="0" wp14:anchorId="3CF438FF" wp14:editId="003B69C1">
                  <wp:extent cx="114300" cy="95250"/>
                  <wp:effectExtent l="0" t="0" r="0" b="0"/>
                  <wp:docPr id="9" name="Picture 9"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29" w:name="21"/>
            <w:r w:rsidRPr="00831CE2">
              <w:rPr>
                <w:sz w:val="23"/>
              </w:rPr>
              <w:t>Occipital plane</w:t>
            </w:r>
            <w:bookmarkEnd w:id="29"/>
            <w:r w:rsidRPr="001F273B">
              <w:rPr>
                <w:sz w:val="23"/>
              </w:rPr>
              <w:br/>
              <w:t>                                   </w:t>
            </w:r>
            <w:r w:rsidRPr="001F273B">
              <w:rPr>
                <w:noProof/>
                <w:sz w:val="23"/>
              </w:rPr>
              <w:drawing>
                <wp:inline distT="0" distB="0" distL="0" distR="0" wp14:anchorId="0254BFCC" wp14:editId="084EAECF">
                  <wp:extent cx="114300" cy="95250"/>
                  <wp:effectExtent l="0" t="0" r="0" b="0"/>
                  <wp:docPr id="8" name="Picture 8"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30" w:name="22"/>
            <w:r w:rsidRPr="00831CE2">
              <w:rPr>
                <w:sz w:val="23"/>
              </w:rPr>
              <w:t>Interspinous plane</w:t>
            </w:r>
            <w:bookmarkEnd w:id="30"/>
            <w:r w:rsidRPr="001F273B">
              <w:rPr>
                <w:sz w:val="23"/>
              </w:rPr>
              <w:br/>
              <w:t>                                   </w:t>
            </w:r>
            <w:r w:rsidRPr="001F273B">
              <w:rPr>
                <w:noProof/>
                <w:color w:val="0000FF"/>
                <w:sz w:val="23"/>
              </w:rPr>
              <w:drawing>
                <wp:inline distT="0" distB="0" distL="0" distR="0" wp14:anchorId="4D94F7CE" wp14:editId="66F371C3">
                  <wp:extent cx="114300" cy="114300"/>
                  <wp:effectExtent l="0" t="0" r="0" b="0"/>
                  <wp:docPr id="7" name="Picture 7" descr="http://fme.biostr.washington.edu:8080/FME/images/plus.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me.biostr.washington.edu:8080/FME/images/plus.gif">
                            <a:hlinkClick r:id="rId29"/>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1" w:name="23"/>
            <w:proofErr w:type="spellStart"/>
            <w:r w:rsidRPr="00831CE2">
              <w:rPr>
                <w:sz w:val="23"/>
              </w:rPr>
              <w:t>Plane</w:t>
            </w:r>
            <w:proofErr w:type="spellEnd"/>
            <w:r w:rsidRPr="00831CE2">
              <w:rPr>
                <w:sz w:val="23"/>
              </w:rPr>
              <w:t xml:space="preserve"> of anatomical orifice</w:t>
            </w:r>
            <w:bookmarkEnd w:id="31"/>
            <w:r w:rsidRPr="001F273B">
              <w:rPr>
                <w:sz w:val="23"/>
              </w:rPr>
              <w:br/>
              <w:t>                                   </w:t>
            </w:r>
            <w:r w:rsidRPr="001F273B">
              <w:rPr>
                <w:noProof/>
                <w:color w:val="0000FF"/>
                <w:sz w:val="23"/>
              </w:rPr>
              <w:drawing>
                <wp:inline distT="0" distB="0" distL="0" distR="0" wp14:anchorId="246038C8" wp14:editId="1A6F1C90">
                  <wp:extent cx="114300" cy="114300"/>
                  <wp:effectExtent l="0" t="0" r="0" b="0"/>
                  <wp:docPr id="6" name="Picture 6" descr="http://fme.biostr.washington.edu:8080/FME/images/plus.gif">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me.biostr.washington.edu:8080/FME/images/plus.gif">
                            <a:hlinkClick r:id="rId30"/>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2" w:name="24"/>
            <w:r w:rsidRPr="00831CE2">
              <w:rPr>
                <w:sz w:val="23"/>
              </w:rPr>
              <w:t>Anatomical transverse plane</w:t>
            </w:r>
            <w:bookmarkEnd w:id="32"/>
            <w:r w:rsidRPr="001F273B">
              <w:rPr>
                <w:sz w:val="23"/>
              </w:rPr>
              <w:br/>
              <w:t>                                   </w:t>
            </w:r>
            <w:r w:rsidRPr="001F273B">
              <w:rPr>
                <w:noProof/>
                <w:color w:val="0000FF"/>
                <w:sz w:val="23"/>
              </w:rPr>
              <w:drawing>
                <wp:inline distT="0" distB="0" distL="0" distR="0" wp14:anchorId="33A773DD" wp14:editId="3A14BDED">
                  <wp:extent cx="114300" cy="114300"/>
                  <wp:effectExtent l="0" t="0" r="0" b="0"/>
                  <wp:docPr id="5" name="Picture 5" descr="http://fme.biostr.washington.edu:8080/FME/images/plus.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fme.biostr.washington.edu:8080/FME/images/plus.gif">
                            <a:hlinkClick r:id="rId31"/>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bookmarkStart w:id="33" w:name="25"/>
            <w:proofErr w:type="spellStart"/>
            <w:r w:rsidRPr="00831CE2">
              <w:rPr>
                <w:sz w:val="23"/>
              </w:rPr>
              <w:t>Plane</w:t>
            </w:r>
            <w:proofErr w:type="spellEnd"/>
            <w:r w:rsidRPr="00831CE2">
              <w:rPr>
                <w:sz w:val="23"/>
              </w:rPr>
              <w:t xml:space="preserve"> of anatomical junction</w:t>
            </w:r>
            <w:bookmarkEnd w:id="33"/>
            <w:r w:rsidRPr="001F273B">
              <w:rPr>
                <w:sz w:val="23"/>
              </w:rPr>
              <w:br/>
              <w:t>                                   </w:t>
            </w:r>
            <w:r w:rsidRPr="001F273B">
              <w:rPr>
                <w:noProof/>
                <w:sz w:val="23"/>
              </w:rPr>
              <w:drawing>
                <wp:inline distT="0" distB="0" distL="0" distR="0" wp14:anchorId="48C7025E" wp14:editId="15B29EC0">
                  <wp:extent cx="114300" cy="95250"/>
                  <wp:effectExtent l="0" t="0" r="0" b="0"/>
                  <wp:docPr id="4" name="Picture 4" descr="http://fme.biostr.washington.edu:8080/FME/images/lea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fme.biostr.washington.edu:8080/FME/images/leaf.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 cy="95250"/>
                          </a:xfrm>
                          <a:prstGeom prst="rect">
                            <a:avLst/>
                          </a:prstGeom>
                          <a:noFill/>
                          <a:ln>
                            <a:noFill/>
                          </a:ln>
                        </pic:spPr>
                      </pic:pic>
                    </a:graphicData>
                  </a:graphic>
                </wp:inline>
              </w:drawing>
            </w:r>
            <w:bookmarkStart w:id="34" w:name="26"/>
            <w:r w:rsidRPr="00831CE2">
              <w:rPr>
                <w:sz w:val="23"/>
              </w:rPr>
              <w:t>Sagittal midplane of body</w:t>
            </w:r>
            <w:bookmarkEnd w:id="34"/>
            <w:r w:rsidRPr="004F296C">
              <w:rPr>
                <w:rFonts w:ascii="Times New Roman" w:hAnsi="Times New Roman"/>
                <w:sz w:val="23"/>
                <w:szCs w:val="23"/>
              </w:rPr>
              <w:t xml:space="preserve"> </w:t>
            </w:r>
          </w:p>
        </w:tc>
      </w:tr>
    </w:tbl>
    <w:p w:rsidR="00E662B0" w:rsidRDefault="00E662B0" w:rsidP="006C241A">
      <w:pPr>
        <w:spacing w:line="360" w:lineRule="auto"/>
        <w:rPr>
          <w:sz w:val="23"/>
        </w:rPr>
      </w:pPr>
    </w:p>
    <w:p w:rsidR="00DE6862" w:rsidRPr="00CA0038" w:rsidRDefault="00263062" w:rsidP="006C241A">
      <w:pPr>
        <w:spacing w:line="360" w:lineRule="auto"/>
        <w:rPr>
          <w:color w:val="0070C0"/>
          <w:sz w:val="23"/>
        </w:rPr>
      </w:pPr>
      <w:r w:rsidRPr="00CA0038">
        <w:rPr>
          <w:color w:val="0070C0"/>
          <w:sz w:val="23"/>
        </w:rPr>
        <w:t>2.1.2.1.4</w:t>
      </w:r>
      <w:r w:rsidR="00DE6862" w:rsidRPr="00CA0038">
        <w:rPr>
          <w:color w:val="0070C0"/>
          <w:sz w:val="23"/>
        </w:rPr>
        <w:t xml:space="preserve"> Site</w:t>
      </w:r>
    </w:p>
    <w:p w:rsidR="00DE6862" w:rsidRPr="003267E4" w:rsidRDefault="00DE6862" w:rsidP="006C241A">
      <w:pPr>
        <w:spacing w:beforeLines="1" w:before="2" w:afterLines="1" w:after="2" w:line="360" w:lineRule="auto"/>
        <w:rPr>
          <w:rFonts w:ascii="Times New Roman" w:hAnsi="Times New Roman"/>
          <w:sz w:val="23"/>
          <w:szCs w:val="23"/>
        </w:rPr>
      </w:pPr>
    </w:p>
    <w:p w:rsidR="00DE6862" w:rsidRDefault="00DE6862" w:rsidP="006C241A">
      <w:pPr>
        <w:spacing w:beforeLines="1" w:before="2" w:afterLines="1" w:after="2" w:line="360" w:lineRule="auto"/>
        <w:rPr>
          <w:rFonts w:ascii="Times New Roman" w:hAnsi="Times New Roman"/>
          <w:sz w:val="23"/>
          <w:szCs w:val="23"/>
        </w:rPr>
      </w:pPr>
      <w:proofErr w:type="gramStart"/>
      <w:r w:rsidRPr="00263062">
        <w:rPr>
          <w:rFonts w:ascii="Times New Roman" w:hAnsi="Times New Roman"/>
          <w:i/>
          <w:sz w:val="23"/>
          <w:szCs w:val="23"/>
        </w:rPr>
        <w:t>a</w:t>
      </w:r>
      <w:proofErr w:type="gramEnd"/>
      <w:r w:rsidRPr="003267E4">
        <w:rPr>
          <w:rFonts w:ascii="Times New Roman" w:hAnsi="Times New Roman"/>
          <w:sz w:val="23"/>
          <w:szCs w:val="23"/>
        </w:rPr>
        <w:t xml:space="preserve"> is a </w:t>
      </w:r>
      <w:r w:rsidRPr="003267E4">
        <w:rPr>
          <w:rFonts w:ascii="Times New Roman" w:hAnsi="Times New Roman"/>
          <w:i/>
          <w:sz w:val="23"/>
          <w:szCs w:val="23"/>
        </w:rPr>
        <w:t>site</w:t>
      </w:r>
      <w:r w:rsidRPr="003267E4">
        <w:rPr>
          <w:rFonts w:ascii="Times New Roman" w:hAnsi="Times New Roman"/>
          <w:sz w:val="23"/>
          <w:szCs w:val="23"/>
        </w:rPr>
        <w:t xml:space="preserve"> =</w:t>
      </w:r>
      <w:r w:rsidR="005B3D14">
        <w:rPr>
          <w:rFonts w:ascii="Times New Roman" w:hAnsi="Times New Roman"/>
          <w:sz w:val="23"/>
          <w:szCs w:val="23"/>
        </w:rPr>
        <w:t xml:space="preserve"> </w:t>
      </w:r>
      <w:r w:rsidRPr="003267E4">
        <w:rPr>
          <w:rFonts w:ascii="Times New Roman" w:hAnsi="Times New Roman"/>
          <w:sz w:val="23"/>
          <w:szCs w:val="23"/>
        </w:rPr>
        <w:t xml:space="preserve">Def. </w:t>
      </w:r>
      <w:r w:rsidRPr="003267E4">
        <w:rPr>
          <w:rFonts w:ascii="Times New Roman" w:hAnsi="Times New Roman"/>
          <w:i/>
          <w:sz w:val="23"/>
          <w:szCs w:val="23"/>
        </w:rPr>
        <w:t>a</w:t>
      </w:r>
      <w:r>
        <w:rPr>
          <w:rFonts w:ascii="Times New Roman" w:hAnsi="Times New Roman"/>
          <w:sz w:val="23"/>
          <w:szCs w:val="23"/>
        </w:rPr>
        <w:t xml:space="preserve"> is a three-dimensional</w:t>
      </w:r>
      <w:r w:rsidR="00421FD9">
        <w:rPr>
          <w:rFonts w:ascii="Times New Roman" w:hAnsi="Times New Roman"/>
          <w:sz w:val="23"/>
          <w:szCs w:val="23"/>
        </w:rPr>
        <w:t xml:space="preserve"> </w:t>
      </w:r>
      <w:r w:rsidRPr="003267E4">
        <w:rPr>
          <w:rFonts w:ascii="Times New Roman" w:hAnsi="Times New Roman"/>
          <w:i/>
          <w:sz w:val="23"/>
          <w:szCs w:val="23"/>
        </w:rPr>
        <w:t>immaterial</w:t>
      </w:r>
      <w:r w:rsidR="00465C17">
        <w:rPr>
          <w:rFonts w:ascii="Times New Roman" w:hAnsi="Times New Roman"/>
          <w:i/>
          <w:sz w:val="23"/>
          <w:szCs w:val="23"/>
        </w:rPr>
        <w:t xml:space="preserve"> entity</w:t>
      </w:r>
      <w:r w:rsidRPr="003267E4">
        <w:rPr>
          <w:rFonts w:ascii="Times New Roman" w:hAnsi="Times New Roman"/>
          <w:sz w:val="23"/>
          <w:szCs w:val="23"/>
        </w:rPr>
        <w:t xml:space="preserve"> that is (partially or wholly) bounded by a </w:t>
      </w:r>
      <w:r w:rsidRPr="003267E4">
        <w:rPr>
          <w:rFonts w:ascii="Times New Roman" w:hAnsi="Times New Roman"/>
          <w:i/>
          <w:sz w:val="23"/>
          <w:szCs w:val="23"/>
        </w:rPr>
        <w:t>material</w:t>
      </w:r>
      <w:r w:rsidR="00465C17">
        <w:rPr>
          <w:rFonts w:ascii="Times New Roman" w:hAnsi="Times New Roman"/>
          <w:i/>
          <w:sz w:val="23"/>
          <w:szCs w:val="23"/>
        </w:rPr>
        <w:t xml:space="preserve"> entity</w:t>
      </w:r>
      <w:r w:rsidR="00272E21">
        <w:rPr>
          <w:rFonts w:ascii="Times New Roman" w:hAnsi="Times New Roman"/>
          <w:i/>
          <w:sz w:val="23"/>
          <w:szCs w:val="23"/>
        </w:rPr>
        <w:t xml:space="preserve"> </w:t>
      </w:r>
      <w:r w:rsidR="00272E21">
        <w:rPr>
          <w:rFonts w:ascii="Times New Roman" w:hAnsi="Times New Roman"/>
          <w:sz w:val="23"/>
          <w:szCs w:val="23"/>
        </w:rPr>
        <w:t>or a three-dimensional immaterial part thereof</w:t>
      </w:r>
      <w:r w:rsidRPr="003267E4">
        <w:rPr>
          <w:rFonts w:ascii="Times New Roman" w:hAnsi="Times New Roman"/>
          <w:sz w:val="23"/>
          <w:szCs w:val="23"/>
        </w:rPr>
        <w:t xml:space="preserve">. </w:t>
      </w:r>
    </w:p>
    <w:p w:rsidR="00DE6862" w:rsidRPr="003267E4" w:rsidRDefault="00DE6862" w:rsidP="006C241A">
      <w:pPr>
        <w:spacing w:beforeLines="1" w:before="2" w:afterLines="1" w:after="2" w:line="360" w:lineRule="auto"/>
        <w:rPr>
          <w:rFonts w:ascii="Times New Roman" w:hAnsi="Times New Roman"/>
          <w:sz w:val="23"/>
          <w:szCs w:val="23"/>
        </w:rPr>
      </w:pPr>
    </w:p>
    <w:p w:rsidR="00DE6862" w:rsidRPr="009331CA" w:rsidRDefault="00DE6862" w:rsidP="006C241A">
      <w:pPr>
        <w:spacing w:beforeLines="1" w:before="2" w:afterLines="1" w:after="2" w:line="360" w:lineRule="auto"/>
        <w:jc w:val="both"/>
        <w:rPr>
          <w:rFonts w:ascii="Times New Roman" w:hAnsi="Times New Roman"/>
          <w:sz w:val="20"/>
          <w:szCs w:val="20"/>
        </w:rPr>
      </w:pPr>
      <w:r w:rsidRPr="003267E4">
        <w:rPr>
          <w:rFonts w:ascii="Times New Roman" w:hAnsi="Times New Roman"/>
          <w:sz w:val="23"/>
          <w:szCs w:val="23"/>
        </w:rPr>
        <w:t>Examples: a hole in the interior of a portion of cheese, a rabbit hole, the interior of this room</w:t>
      </w:r>
      <w:r>
        <w:rPr>
          <w:rFonts w:ascii="Times New Roman" w:hAnsi="Times New Roman"/>
          <w:sz w:val="23"/>
          <w:szCs w:val="23"/>
        </w:rPr>
        <w:t>, the Grand Canyon, the Piazza San Marco,</w:t>
      </w:r>
      <w:r w:rsidR="00272E21">
        <w:rPr>
          <w:rFonts w:ascii="Times New Roman" w:hAnsi="Times New Roman"/>
          <w:sz w:val="23"/>
          <w:szCs w:val="23"/>
        </w:rPr>
        <w:t xml:space="preserve"> an air traffic control region defined in the airspace above an airport,</w:t>
      </w:r>
      <w:r>
        <w:rPr>
          <w:rFonts w:ascii="Times New Roman" w:hAnsi="Times New Roman"/>
          <w:sz w:val="23"/>
          <w:szCs w:val="23"/>
        </w:rPr>
        <w:t xml:space="preserve"> a kangaroo pouch, your left nostril, the hull of a ship, the lumen of your gut, the </w:t>
      </w:r>
      <w:r w:rsidR="00FB2EB2">
        <w:rPr>
          <w:rFonts w:ascii="Times New Roman" w:hAnsi="Times New Roman"/>
          <w:sz w:val="23"/>
          <w:szCs w:val="23"/>
        </w:rPr>
        <w:t xml:space="preserve">interior of the </w:t>
      </w:r>
      <w:r>
        <w:rPr>
          <w:rFonts w:ascii="Times New Roman" w:hAnsi="Times New Roman"/>
          <w:sz w:val="23"/>
          <w:szCs w:val="23"/>
        </w:rPr>
        <w:t>trunk of your</w:t>
      </w:r>
      <w:r w:rsidRPr="009331CA">
        <w:rPr>
          <w:rFonts w:ascii="Times New Roman" w:hAnsi="Times New Roman"/>
          <w:sz w:val="23"/>
          <w:szCs w:val="23"/>
        </w:rPr>
        <w:t xml:space="preserve"> car</w:t>
      </w:r>
      <w:r w:rsidR="00FB2EB2">
        <w:rPr>
          <w:rFonts w:ascii="Times New Roman" w:hAnsi="Times New Roman"/>
          <w:sz w:val="23"/>
          <w:szCs w:val="23"/>
        </w:rPr>
        <w:t xml:space="preserve">, the interior of your refrigerator, the interior of your office, </w:t>
      </w:r>
      <w:hyperlink r:id="rId32" w:history="1">
        <w:r w:rsidR="00FB2EB2" w:rsidRPr="00FB2EB2">
          <w:rPr>
            <w:rStyle w:val="Hyperlink"/>
            <w:rFonts w:ascii="Times New Roman" w:hAnsi="Times New Roman"/>
            <w:sz w:val="23"/>
            <w:szCs w:val="23"/>
          </w:rPr>
          <w:t>Manhattan Canyon</w:t>
        </w:r>
      </w:hyperlink>
      <w:r w:rsidRPr="009331CA">
        <w:rPr>
          <w:rFonts w:ascii="Times New Roman" w:hAnsi="Times New Roman"/>
          <w:sz w:val="23"/>
          <w:szCs w:val="23"/>
        </w:rPr>
        <w:t>)</w:t>
      </w:r>
    </w:p>
    <w:p w:rsidR="00DE6862" w:rsidRPr="003267E4" w:rsidRDefault="00DE6862" w:rsidP="006C241A">
      <w:pPr>
        <w:spacing w:beforeLines="1" w:before="2" w:afterLines="1" w:after="2" w:line="360" w:lineRule="auto"/>
        <w:jc w:val="both"/>
        <w:rPr>
          <w:rFonts w:ascii="Times New Roman" w:hAnsi="Times New Roman"/>
          <w:sz w:val="23"/>
          <w:szCs w:val="23"/>
        </w:rPr>
      </w:pPr>
    </w:p>
    <w:p w:rsidR="00DE6862" w:rsidRPr="00E2775F" w:rsidRDefault="00DE6862" w:rsidP="006C241A">
      <w:pPr>
        <w:spacing w:beforeLines="1" w:before="2" w:afterLines="1" w:after="2" w:line="360" w:lineRule="auto"/>
        <w:jc w:val="both"/>
        <w:rPr>
          <w:rFonts w:ascii="Times New Roman" w:hAnsi="Times New Roman"/>
          <w:sz w:val="23"/>
          <w:szCs w:val="23"/>
        </w:rPr>
      </w:pPr>
      <w:r w:rsidRPr="003267E4">
        <w:rPr>
          <w:rFonts w:ascii="Times New Roman" w:hAnsi="Times New Roman"/>
          <w:sz w:val="23"/>
          <w:szCs w:val="23"/>
        </w:rPr>
        <w:t xml:space="preserve">Note: </w:t>
      </w:r>
      <w:r w:rsidRPr="003267E4">
        <w:rPr>
          <w:rFonts w:ascii="Times New Roman" w:hAnsi="Times New Roman"/>
          <w:i/>
          <w:sz w:val="23"/>
          <w:szCs w:val="23"/>
        </w:rPr>
        <w:t>Sites</w:t>
      </w:r>
      <w:r w:rsidRPr="003267E4">
        <w:rPr>
          <w:rFonts w:ascii="Times New Roman" w:hAnsi="Times New Roman"/>
          <w:sz w:val="23"/>
          <w:szCs w:val="23"/>
        </w:rPr>
        <w:t xml:space="preserve"> may be bounded in part by fiat boundaries</w:t>
      </w:r>
      <w:r>
        <w:rPr>
          <w:rFonts w:ascii="Times New Roman" w:hAnsi="Times New Roman"/>
          <w:sz w:val="23"/>
          <w:szCs w:val="23"/>
        </w:rPr>
        <w:t>, as for instance the Mont Blanc Tunnel is bounded by fiat boundaries at either end</w:t>
      </w:r>
      <w:r w:rsidRPr="003267E4">
        <w:rPr>
          <w:rFonts w:ascii="Times New Roman" w:hAnsi="Times New Roman"/>
          <w:sz w:val="23"/>
          <w:szCs w:val="23"/>
        </w:rPr>
        <w:t xml:space="preserve">. </w:t>
      </w:r>
      <w:r>
        <w:rPr>
          <w:rFonts w:ascii="Times New Roman" w:hAnsi="Times New Roman"/>
          <w:sz w:val="23"/>
          <w:szCs w:val="23"/>
        </w:rPr>
        <w:t xml:space="preserve">Each </w:t>
      </w:r>
      <w:r w:rsidR="00D40259">
        <w:rPr>
          <w:rFonts w:ascii="Times New Roman" w:hAnsi="Times New Roman"/>
          <w:sz w:val="23"/>
          <w:szCs w:val="23"/>
        </w:rPr>
        <w:t>immaterial entity</w:t>
      </w:r>
      <w:r>
        <w:rPr>
          <w:rFonts w:ascii="Times New Roman" w:hAnsi="Times New Roman"/>
          <w:sz w:val="23"/>
          <w:szCs w:val="23"/>
        </w:rPr>
        <w:t xml:space="preserve"> coincides at any given time with some spatial region, but</w:t>
      </w:r>
      <w:r w:rsidR="00D40259">
        <w:rPr>
          <w:rFonts w:ascii="Times New Roman" w:hAnsi="Times New Roman"/>
          <w:sz w:val="23"/>
          <w:szCs w:val="23"/>
        </w:rPr>
        <w:t>,</w:t>
      </w:r>
      <w:r>
        <w:rPr>
          <w:rFonts w:ascii="Times New Roman" w:hAnsi="Times New Roman"/>
          <w:sz w:val="23"/>
          <w:szCs w:val="23"/>
        </w:rPr>
        <w:t xml:space="preserve"> </w:t>
      </w:r>
      <w:r w:rsidR="00D40259">
        <w:rPr>
          <w:rFonts w:ascii="Times New Roman" w:hAnsi="Times New Roman"/>
          <w:sz w:val="23"/>
          <w:szCs w:val="23"/>
        </w:rPr>
        <w:t xml:space="preserve">as in the case of material entities, </w:t>
      </w:r>
      <w:r>
        <w:rPr>
          <w:rFonts w:ascii="Times New Roman" w:hAnsi="Times New Roman"/>
          <w:sz w:val="23"/>
          <w:szCs w:val="23"/>
        </w:rPr>
        <w:t>which spatial region this is may vary with time</w:t>
      </w:r>
      <w:r w:rsidR="00FB2EB2">
        <w:rPr>
          <w:rFonts w:ascii="Times New Roman" w:hAnsi="Times New Roman"/>
          <w:sz w:val="23"/>
          <w:szCs w:val="23"/>
        </w:rPr>
        <w:t>. A</w:t>
      </w:r>
      <w:r>
        <w:rPr>
          <w:rFonts w:ascii="Times New Roman" w:hAnsi="Times New Roman"/>
          <w:sz w:val="23"/>
          <w:szCs w:val="23"/>
        </w:rPr>
        <w:t xml:space="preserve">s the ship moves through space, </w:t>
      </w:r>
      <w:r w:rsidR="00D40259">
        <w:rPr>
          <w:rFonts w:ascii="Times New Roman" w:hAnsi="Times New Roman"/>
          <w:sz w:val="23"/>
          <w:szCs w:val="23"/>
        </w:rPr>
        <w:t xml:space="preserve">so </w:t>
      </w:r>
      <w:r w:rsidR="00FB2EB2">
        <w:rPr>
          <w:rFonts w:ascii="Times New Roman" w:hAnsi="Times New Roman"/>
          <w:sz w:val="23"/>
          <w:szCs w:val="23"/>
        </w:rPr>
        <w:t>its hull moves also. A</w:t>
      </w:r>
      <w:r>
        <w:rPr>
          <w:rFonts w:ascii="Times New Roman" w:hAnsi="Times New Roman"/>
          <w:sz w:val="23"/>
          <w:szCs w:val="23"/>
        </w:rPr>
        <w:t xml:space="preserve">s </w:t>
      </w:r>
      <w:r w:rsidR="00FB2EB2">
        <w:rPr>
          <w:rFonts w:ascii="Times New Roman" w:hAnsi="Times New Roman"/>
          <w:sz w:val="23"/>
          <w:szCs w:val="23"/>
        </w:rPr>
        <w:t xml:space="preserve">you pinch and unpinch your nose, </w:t>
      </w:r>
      <w:r>
        <w:rPr>
          <w:rFonts w:ascii="Times New Roman" w:hAnsi="Times New Roman"/>
          <w:sz w:val="23"/>
          <w:szCs w:val="23"/>
        </w:rPr>
        <w:t>your nostril dilates</w:t>
      </w:r>
      <w:r w:rsidR="00FB2EB2">
        <w:rPr>
          <w:rFonts w:ascii="Times New Roman" w:hAnsi="Times New Roman"/>
          <w:sz w:val="23"/>
          <w:szCs w:val="23"/>
        </w:rPr>
        <w:t xml:space="preserve"> and expands</w:t>
      </w:r>
      <w:r>
        <w:rPr>
          <w:rFonts w:ascii="Times New Roman" w:hAnsi="Times New Roman"/>
          <w:sz w:val="23"/>
          <w:szCs w:val="23"/>
        </w:rPr>
        <w:t>.</w:t>
      </w:r>
    </w:p>
    <w:p w:rsidR="00DE6862" w:rsidRPr="001F273B" w:rsidRDefault="00DE6862" w:rsidP="006C241A">
      <w:pPr>
        <w:spacing w:beforeLines="1" w:before="2" w:afterLines="1" w:after="2" w:line="360" w:lineRule="auto"/>
        <w:rPr>
          <w:sz w:val="23"/>
        </w:rPr>
      </w:pPr>
    </w:p>
    <w:p w:rsidR="00D91B4B" w:rsidRDefault="00272E2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 </w:t>
      </w:r>
      <w:r w:rsidRPr="00D40259">
        <w:rPr>
          <w:rFonts w:ascii="Times New Roman" w:hAnsi="Times New Roman"/>
          <w:sz w:val="23"/>
          <w:szCs w:val="23"/>
        </w:rPr>
        <w:t xml:space="preserve">class </w:t>
      </w:r>
      <w:proofErr w:type="gramStart"/>
      <w:r w:rsidRPr="00D40259">
        <w:rPr>
          <w:rFonts w:ascii="Times New Roman" w:hAnsi="Times New Roman"/>
          <w:sz w:val="23"/>
          <w:szCs w:val="23"/>
        </w:rPr>
        <w:t>A</w:t>
      </w:r>
      <w:proofErr w:type="gramEnd"/>
      <w:r w:rsidRPr="00D40259">
        <w:rPr>
          <w:rFonts w:ascii="Times New Roman" w:hAnsi="Times New Roman"/>
          <w:sz w:val="23"/>
          <w:szCs w:val="23"/>
        </w:rPr>
        <w:t xml:space="preserve"> region of controlled airspace</w:t>
      </w:r>
      <w:r>
        <w:rPr>
          <w:rFonts w:ascii="Times New Roman" w:hAnsi="Times New Roman"/>
          <w:sz w:val="23"/>
          <w:szCs w:val="23"/>
        </w:rPr>
        <w:t xml:space="preserve"> is a site, since it is a three-dimensional part of the site formed by the sum of </w:t>
      </w:r>
      <w:r w:rsidR="00D40259">
        <w:rPr>
          <w:rFonts w:ascii="Times New Roman" w:hAnsi="Times New Roman"/>
          <w:sz w:val="23"/>
          <w:szCs w:val="23"/>
        </w:rPr>
        <w:t xml:space="preserve">this </w:t>
      </w:r>
      <w:r>
        <w:rPr>
          <w:rFonts w:ascii="Times New Roman" w:hAnsi="Times New Roman"/>
          <w:sz w:val="23"/>
          <w:szCs w:val="23"/>
        </w:rPr>
        <w:t>region with the portion of the class E region that is bounded by the surface of the Earth</w:t>
      </w:r>
      <w:r w:rsidR="00D40259">
        <w:rPr>
          <w:rFonts w:ascii="Times New Roman" w:hAnsi="Times New Roman"/>
          <w:sz w:val="23"/>
          <w:szCs w:val="23"/>
        </w:rPr>
        <w:t xml:space="preserve"> (see </w:t>
      </w:r>
      <w:r w:rsidR="00D40259">
        <w:rPr>
          <w:rFonts w:ascii="Times New Roman" w:hAnsi="Times New Roman"/>
          <w:sz w:val="23"/>
          <w:szCs w:val="23"/>
        </w:rPr>
        <w:fldChar w:fldCharType="begin"/>
      </w:r>
      <w:r w:rsidR="00D40259">
        <w:rPr>
          <w:rFonts w:ascii="Times New Roman" w:hAnsi="Times New Roman"/>
          <w:sz w:val="23"/>
          <w:szCs w:val="23"/>
        </w:rPr>
        <w:instrText xml:space="preserve"> REF _Ref309480787 \h </w:instrText>
      </w:r>
      <w:r w:rsidR="00D40259">
        <w:rPr>
          <w:rFonts w:ascii="Times New Roman" w:hAnsi="Times New Roman"/>
          <w:sz w:val="23"/>
          <w:szCs w:val="23"/>
        </w:rPr>
      </w:r>
      <w:r w:rsidR="00D40259">
        <w:rPr>
          <w:rFonts w:ascii="Times New Roman" w:hAnsi="Times New Roman"/>
          <w:sz w:val="23"/>
          <w:szCs w:val="23"/>
        </w:rPr>
        <w:fldChar w:fldCharType="separate"/>
      </w:r>
      <w:r w:rsidR="006006B7" w:rsidRPr="00D40259">
        <w:t xml:space="preserve">Figure </w:t>
      </w:r>
      <w:r w:rsidR="006006B7">
        <w:rPr>
          <w:noProof/>
        </w:rPr>
        <w:t>3</w:t>
      </w:r>
      <w:r w:rsidR="00D40259">
        <w:rPr>
          <w:rFonts w:ascii="Times New Roman" w:hAnsi="Times New Roman"/>
          <w:sz w:val="23"/>
          <w:szCs w:val="23"/>
        </w:rPr>
        <w:fldChar w:fldCharType="end"/>
      </w:r>
      <w:r w:rsidR="00D40259">
        <w:rPr>
          <w:rFonts w:ascii="Times New Roman" w:hAnsi="Times New Roman"/>
          <w:sz w:val="23"/>
          <w:szCs w:val="23"/>
        </w:rPr>
        <w:t>)</w:t>
      </w:r>
      <w:r>
        <w:rPr>
          <w:rFonts w:ascii="Times New Roman" w:hAnsi="Times New Roman"/>
          <w:sz w:val="23"/>
          <w:szCs w:val="23"/>
        </w:rPr>
        <w:t>.</w:t>
      </w:r>
    </w:p>
    <w:p w:rsidR="00272E21" w:rsidRPr="00272E21" w:rsidRDefault="00272E21" w:rsidP="006C241A">
      <w:pPr>
        <w:spacing w:beforeLines="1" w:before="2" w:afterLines="1" w:after="2" w:line="360" w:lineRule="auto"/>
        <w:rPr>
          <w:rFonts w:ascii="Times New Roman" w:hAnsi="Times New Roman"/>
          <w:sz w:val="23"/>
          <w:szCs w:val="23"/>
        </w:rPr>
      </w:pPr>
    </w:p>
    <w:p w:rsidR="004D62F0" w:rsidRDefault="00272E21" w:rsidP="006C241A">
      <w:pPr>
        <w:keepNext/>
        <w:spacing w:beforeLines="1" w:before="2" w:afterLines="1" w:after="2" w:line="360" w:lineRule="auto"/>
        <w:jc w:val="center"/>
      </w:pPr>
      <w:r>
        <w:rPr>
          <w:noProof/>
        </w:rPr>
        <w:drawing>
          <wp:inline distT="0" distB="0" distL="0" distR="0" wp14:anchorId="0080F3FC" wp14:editId="6E1CC1EB">
            <wp:extent cx="4842344" cy="2687412"/>
            <wp:effectExtent l="0" t="0" r="0" b="0"/>
            <wp:docPr id="21" name="Picture 21" descr="http://ontology.buffalo.edu/smith/varia/controlledairspace/glos_a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tology.buffalo.edu/smith/varia/controlledairspace/glos_aclass.jpg"/>
                    <pic:cNvPicPr>
                      <a:picLocks noChangeAspect="1" noChangeArrowheads="1"/>
                    </pic:cNvPicPr>
                  </pic:nvPicPr>
                  <pic:blipFill rotWithShape="1">
                    <a:blip r:embed="rId33">
                      <a:extLst>
                        <a:ext uri="{28A0092B-C50C-407E-A947-70E740481C1C}">
                          <a14:useLocalDpi xmlns:a14="http://schemas.microsoft.com/office/drawing/2010/main" val="0"/>
                        </a:ext>
                      </a:extLst>
                    </a:blip>
                    <a:srcRect t="8649"/>
                    <a:stretch/>
                  </pic:blipFill>
                  <pic:spPr bwMode="auto">
                    <a:xfrm>
                      <a:off x="0" y="0"/>
                      <a:ext cx="4842510" cy="2687504"/>
                    </a:xfrm>
                    <a:prstGeom prst="rect">
                      <a:avLst/>
                    </a:prstGeom>
                    <a:noFill/>
                    <a:ln>
                      <a:noFill/>
                    </a:ln>
                    <a:extLst>
                      <a:ext uri="{53640926-AAD7-44D8-BBD7-CCE9431645EC}">
                        <a14:shadowObscured xmlns:a14="http://schemas.microsoft.com/office/drawing/2010/main"/>
                      </a:ext>
                    </a:extLst>
                  </pic:spPr>
                </pic:pic>
              </a:graphicData>
            </a:graphic>
          </wp:inline>
        </w:drawing>
      </w:r>
    </w:p>
    <w:p w:rsidR="00272E21" w:rsidRPr="00D40259" w:rsidRDefault="004D62F0" w:rsidP="006C241A">
      <w:pPr>
        <w:pStyle w:val="Caption"/>
        <w:jc w:val="center"/>
        <w:rPr>
          <w:rFonts w:ascii="Times New Roman" w:hAnsi="Times New Roman"/>
          <w:sz w:val="28"/>
          <w:szCs w:val="23"/>
        </w:rPr>
      </w:pPr>
      <w:bookmarkStart w:id="35" w:name="_Ref309480787"/>
      <w:r w:rsidRPr="00D40259">
        <w:rPr>
          <w:sz w:val="22"/>
        </w:rPr>
        <w:t xml:space="preserve">Figure </w:t>
      </w:r>
      <w:r w:rsidRPr="00D40259">
        <w:rPr>
          <w:sz w:val="22"/>
        </w:rPr>
        <w:fldChar w:fldCharType="begin"/>
      </w:r>
      <w:r w:rsidRPr="00D40259">
        <w:rPr>
          <w:sz w:val="22"/>
        </w:rPr>
        <w:instrText xml:space="preserve"> SEQ Figure \* ARABIC </w:instrText>
      </w:r>
      <w:r w:rsidRPr="00D40259">
        <w:rPr>
          <w:sz w:val="22"/>
        </w:rPr>
        <w:fldChar w:fldCharType="separate"/>
      </w:r>
      <w:r w:rsidR="006006B7">
        <w:rPr>
          <w:noProof/>
          <w:sz w:val="22"/>
        </w:rPr>
        <w:t>3</w:t>
      </w:r>
      <w:r w:rsidRPr="00D40259">
        <w:rPr>
          <w:sz w:val="22"/>
        </w:rPr>
        <w:fldChar w:fldCharType="end"/>
      </w:r>
      <w:bookmarkEnd w:id="35"/>
      <w:r w:rsidRPr="00D40259">
        <w:rPr>
          <w:sz w:val="22"/>
        </w:rPr>
        <w:t xml:space="preserve">: </w:t>
      </w:r>
      <w:hyperlink r:id="rId34" w:history="1">
        <w:r w:rsidRPr="00D40259">
          <w:rPr>
            <w:rStyle w:val="Hyperlink"/>
            <w:sz w:val="22"/>
          </w:rPr>
          <w:t>Airspace classes</w:t>
        </w:r>
      </w:hyperlink>
    </w:p>
    <w:p w:rsidR="00272E21" w:rsidRDefault="00272E21" w:rsidP="006C241A">
      <w:pPr>
        <w:pStyle w:val="Heading4"/>
        <w:spacing w:line="360" w:lineRule="auto"/>
      </w:pPr>
    </w:p>
    <w:p w:rsidR="008A0783" w:rsidRPr="001847BB" w:rsidRDefault="00720014" w:rsidP="006C241A">
      <w:pPr>
        <w:spacing w:beforeLines="1" w:before="2" w:afterLines="1" w:after="2" w:line="360" w:lineRule="auto"/>
        <w:rPr>
          <w:rFonts w:ascii="Times New Roman" w:hAnsi="Times New Roman"/>
          <w:sz w:val="23"/>
          <w:szCs w:val="23"/>
        </w:rPr>
      </w:pPr>
      <w:r>
        <w:rPr>
          <w:rFonts w:ascii="Times New Roman" w:hAnsi="Times New Roman"/>
          <w:noProof/>
          <w:sz w:val="23"/>
          <w:szCs w:val="23"/>
        </w:rPr>
        <mc:AlternateContent>
          <mc:Choice Requires="wpg">
            <w:drawing>
              <wp:anchor distT="0" distB="0" distL="114300" distR="114300" simplePos="0" relativeHeight="251659264" behindDoc="0" locked="0" layoutInCell="1" allowOverlap="1" wp14:anchorId="60483720" wp14:editId="4D77BB70">
                <wp:simplePos x="0" y="0"/>
                <wp:positionH relativeFrom="column">
                  <wp:posOffset>404495</wp:posOffset>
                </wp:positionH>
                <wp:positionV relativeFrom="paragraph">
                  <wp:posOffset>949325</wp:posOffset>
                </wp:positionV>
                <wp:extent cx="5072380" cy="1923415"/>
                <wp:effectExtent l="0" t="0" r="0" b="635"/>
                <wp:wrapTopAndBottom/>
                <wp:docPr id="27" name="Group 27"/>
                <wp:cNvGraphicFramePr/>
                <a:graphic xmlns:a="http://schemas.openxmlformats.org/drawingml/2006/main">
                  <a:graphicData uri="http://schemas.microsoft.com/office/word/2010/wordprocessingGroup">
                    <wpg:wgp>
                      <wpg:cNvGrpSpPr/>
                      <wpg:grpSpPr>
                        <a:xfrm>
                          <a:off x="0" y="0"/>
                          <a:ext cx="5072380" cy="1923415"/>
                          <a:chOff x="0" y="0"/>
                          <a:chExt cx="5072518" cy="1923415"/>
                        </a:xfrm>
                      </wpg:grpSpPr>
                      <wpg:grpSp>
                        <wpg:cNvPr id="25" name="Group 25"/>
                        <wpg:cNvGrpSpPr/>
                        <wpg:grpSpPr>
                          <a:xfrm>
                            <a:off x="0" y="0"/>
                            <a:ext cx="4993005" cy="1923415"/>
                            <a:chOff x="0" y="0"/>
                            <a:chExt cx="4993005" cy="1923415"/>
                          </a:xfrm>
                        </wpg:grpSpPr>
                        <pic:pic xmlns:pic="http://schemas.openxmlformats.org/drawingml/2006/picture">
                          <pic:nvPicPr>
                            <pic:cNvPr id="49155" name="Picture 4"/>
                            <pic:cNvPicPr>
                              <a:picLocks noChangeAspect="1"/>
                            </pic:cNvPicPr>
                          </pic:nvPicPr>
                          <pic:blipFill rotWithShape="1">
                            <a:blip r:embed="rId35">
                              <a:extLst>
                                <a:ext uri="{28A0092B-C50C-407E-A947-70E740481C1C}">
                                  <a14:useLocalDpi xmlns:a14="http://schemas.microsoft.com/office/drawing/2010/main" val="0"/>
                                </a:ext>
                              </a:extLst>
                            </a:blip>
                            <a:srcRect r="19930"/>
                            <a:stretch/>
                          </pic:blipFill>
                          <pic:spPr bwMode="auto">
                            <a:xfrm>
                              <a:off x="0" y="0"/>
                              <a:ext cx="4746929" cy="1351722"/>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0" y="1581785"/>
                              <a:ext cx="4993005" cy="341630"/>
                            </a:xfrm>
                            <a:prstGeom prst="rect">
                              <a:avLst/>
                            </a:prstGeom>
                            <a:solidFill>
                              <a:prstClr val="white"/>
                            </a:solidFill>
                            <a:ln>
                              <a:noFill/>
                            </a:ln>
                            <a:effectLst/>
                          </wps:spPr>
                          <wps:txbx>
                            <w:txbxContent>
                              <w:p w:rsidR="003D4164" w:rsidRPr="00E2775F" w:rsidRDefault="003D4164" w:rsidP="00720014">
                                <w:pPr>
                                  <w:spacing w:beforeLines="1" w:before="2" w:afterLines="1" w:after="2" w:line="360" w:lineRule="auto"/>
                                  <w:jc w:val="center"/>
                                  <w:rPr>
                                    <w:rFonts w:ascii="Times New Roman" w:hAnsi="Times New Roman"/>
                                    <w:sz w:val="20"/>
                                    <w:szCs w:val="23"/>
                                  </w:rPr>
                                </w:pPr>
                                <w:r w:rsidRPr="00E2775F">
                                  <w:rPr>
                                    <w:rFonts w:ascii="Times New Roman" w:hAnsi="Times New Roman"/>
                                    <w:sz w:val="20"/>
                                    <w:szCs w:val="23"/>
                                  </w:rPr>
                                  <w:t xml:space="preserve">1: the interior of an egg; 2: the interior of a snail’s shell; 3: the </w:t>
                                </w:r>
                                <w:r>
                                  <w:rPr>
                                    <w:rFonts w:ascii="Times New Roman" w:hAnsi="Times New Roman"/>
                                    <w:sz w:val="20"/>
                                    <w:szCs w:val="23"/>
                                  </w:rPr>
                                  <w:t>environment of a pasturing cow</w:t>
                                </w:r>
                              </w:p>
                              <w:p w:rsidR="003D4164" w:rsidRPr="00B85598" w:rsidRDefault="003D4164" w:rsidP="00720014">
                                <w:pPr>
                                  <w:pStyle w:val="Caption"/>
                                  <w:rPr>
                                    <w:rFonts w:ascii="Times New Roman" w:eastAsia="Calibri" w:hAnsi="Times New Roman" w:cs="Times New Roman"/>
                                    <w:noProof/>
                                    <w:sz w:val="23"/>
                                    <w:szCs w:val="23"/>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26" name="Text Box 26"/>
                        <wps:cNvSpPr txBox="1"/>
                        <wps:spPr>
                          <a:xfrm>
                            <a:off x="79513" y="1439186"/>
                            <a:ext cx="4993005" cy="118745"/>
                          </a:xfrm>
                          <a:prstGeom prst="rect">
                            <a:avLst/>
                          </a:prstGeom>
                          <a:solidFill>
                            <a:prstClr val="white"/>
                          </a:solidFill>
                          <a:ln>
                            <a:noFill/>
                          </a:ln>
                          <a:effectLst/>
                        </wps:spPr>
                        <wps:txbx>
                          <w:txbxContent>
                            <w:p w:rsidR="003D4164" w:rsidRPr="00720014" w:rsidRDefault="003D4164" w:rsidP="00720014">
                              <w:pPr>
                                <w:pStyle w:val="Caption"/>
                                <w:jc w:val="center"/>
                              </w:pPr>
                              <w:r>
                                <w:t xml:space="preserve">Figure </w:t>
                              </w:r>
                              <w:fldSimple w:instr=" SEQ Figure \* ARABIC ">
                                <w:r>
                                  <w:rPr>
                                    <w:noProof/>
                                  </w:rPr>
                                  <w:t>4</w:t>
                                </w:r>
                              </w:fldSimple>
                              <w:r>
                                <w:t xml:space="preserve">: Examples of types of site </w:t>
                              </w:r>
                              <w: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27" o:spid="_x0000_s1026" style="position:absolute;margin-left:31.85pt;margin-top:74.75pt;width:399.4pt;height:151.45pt;z-index:251659264" coordsize="50725,19234"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">
                <v:group id="Group 25" o:spid="_x0000_s1027" style="position:absolute;width:49930;height:19234" coordsize="49930,19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47469;height:135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nIDDEAAAA3gAAAA8AAABkcnMvZG93bnJldi54bWxEj82qwjAUhPeC7xCO4E5TRS9ajVJEQVwI&#10;/ixcHptjW2xOShO1vr0RhLscZuYbZr5sTCmeVLvCsoJBPwJBnFpdcKbgfNr0JiCcR9ZYWiYFb3Kw&#10;XLRbc4y1ffGBnkefiQBhF6OC3PsqltKlORl0fVsRB+9ma4M+yDqTusZXgJtSDqPoTxosOCzkWNEq&#10;p/R+fBgF6WW3LnTE++tWNrvHpEwO2TBRqttpkhkIT43/D//aW61gNB2Mx/C9E66AXH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TnIDDEAAAA3gAAAA8AAAAAAAAAAAAAAAAA&#10;nwIAAGRycy9kb3ducmV2LnhtbFBLBQYAAAAABAAEAPcAAACQAwAAAAA=&#10;">
                    <v:imagedata r:id="rId36" o:title="" cropright="13061f"/>
                    <v:path arrowok="t"/>
                  </v:shape>
                  <v:shapetype id="_x0000_t202" coordsize="21600,21600" o:spt="202" path="m,l,21600r21600,l21600,xe">
                    <v:stroke joinstyle="miter"/>
                    <v:path gradientshapeok="t" o:connecttype="rect"/>
                  </v:shapetype>
                  <v:shape id="Text Box 1" o:spid="_x0000_s1029" type="#_x0000_t202" style="position:absolute;top:15817;width:49930;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3D4164" w:rsidRPr="00E2775F" w:rsidRDefault="003D4164" w:rsidP="00720014">
                          <w:pPr>
                            <w:spacing w:beforeLines="1" w:before="2" w:afterLines="1" w:after="2" w:line="360" w:lineRule="auto"/>
                            <w:jc w:val="center"/>
                            <w:rPr>
                              <w:rFonts w:ascii="Times New Roman" w:hAnsi="Times New Roman"/>
                              <w:sz w:val="20"/>
                              <w:szCs w:val="23"/>
                            </w:rPr>
                          </w:pPr>
                          <w:r w:rsidRPr="00E2775F">
                            <w:rPr>
                              <w:rFonts w:ascii="Times New Roman" w:hAnsi="Times New Roman"/>
                              <w:sz w:val="20"/>
                              <w:szCs w:val="23"/>
                            </w:rPr>
                            <w:t xml:space="preserve">1: the interior of an egg; 2: the interior of a snail’s shell; 3: the </w:t>
                          </w:r>
                          <w:r>
                            <w:rPr>
                              <w:rFonts w:ascii="Times New Roman" w:hAnsi="Times New Roman"/>
                              <w:sz w:val="20"/>
                              <w:szCs w:val="23"/>
                            </w:rPr>
                            <w:t>environment of a pasturing cow</w:t>
                          </w:r>
                        </w:p>
                        <w:p w:rsidR="003D4164" w:rsidRPr="00B85598" w:rsidRDefault="003D4164" w:rsidP="00720014">
                          <w:pPr>
                            <w:pStyle w:val="Caption"/>
                            <w:rPr>
                              <w:rFonts w:ascii="Times New Roman" w:eastAsia="Calibri" w:hAnsi="Times New Roman" w:cs="Times New Roman"/>
                              <w:noProof/>
                              <w:sz w:val="23"/>
                              <w:szCs w:val="23"/>
                            </w:rPr>
                          </w:pPr>
                        </w:p>
                      </w:txbxContent>
                    </v:textbox>
                  </v:shape>
                </v:group>
                <v:shape id="Text Box 26" o:spid="_x0000_s1030" type="#_x0000_t202" style="position:absolute;left:795;top:14391;width:49930;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rsidR="003D4164" w:rsidRPr="00720014" w:rsidRDefault="003D4164" w:rsidP="00720014">
                        <w:pPr>
                          <w:pStyle w:val="Caption"/>
                          <w:jc w:val="center"/>
                        </w:pPr>
                        <w:r>
                          <w:t xml:space="preserve">Figure </w:t>
                        </w:r>
                        <w:fldSimple w:instr=" SEQ Figure \* ARABIC ">
                          <w:r>
                            <w:rPr>
                              <w:noProof/>
                            </w:rPr>
                            <w:t>4</w:t>
                          </w:r>
                        </w:fldSimple>
                        <w:r>
                          <w:t xml:space="preserve">: Examples of types of site </w:t>
                        </w:r>
                        <w:r>
                          <w:br/>
                        </w:r>
                      </w:p>
                    </w:txbxContent>
                  </v:textbox>
                </v:shape>
                <w10:wrap type="topAndBottom"/>
              </v:group>
            </w:pict>
          </mc:Fallback>
        </mc:AlternateContent>
      </w:r>
      <w:r w:rsidR="008A0783" w:rsidRPr="008A0783">
        <w:rPr>
          <w:rFonts w:ascii="Times New Roman" w:hAnsi="Times New Roman"/>
          <w:sz w:val="23"/>
          <w:szCs w:val="23"/>
        </w:rPr>
        <w:t xml:space="preserve">Cavities </w:t>
      </w:r>
      <w:r w:rsidR="008A0783">
        <w:rPr>
          <w:rFonts w:ascii="Times New Roman" w:hAnsi="Times New Roman"/>
          <w:sz w:val="23"/>
          <w:szCs w:val="23"/>
        </w:rPr>
        <w:t xml:space="preserve">within </w:t>
      </w:r>
      <w:r w:rsidR="00D40259">
        <w:rPr>
          <w:rFonts w:ascii="Times New Roman" w:hAnsi="Times New Roman"/>
          <w:sz w:val="23"/>
          <w:szCs w:val="23"/>
        </w:rPr>
        <w:t xml:space="preserve">what </w:t>
      </w:r>
      <w:hyperlink r:id="rId37" w:history="1">
        <w:r w:rsidR="000D245E" w:rsidRPr="000D245E">
          <w:rPr>
            <w:rStyle w:val="Hyperlink"/>
            <w:rFonts w:ascii="Times New Roman" w:hAnsi="Times New Roman"/>
            <w:sz w:val="23"/>
            <w:szCs w:val="23"/>
          </w:rPr>
          <w:t>Ontology for General Medical Science</w:t>
        </w:r>
      </w:hyperlink>
      <w:r w:rsidR="000D245E">
        <w:rPr>
          <w:rFonts w:ascii="Times New Roman" w:hAnsi="Times New Roman"/>
          <w:sz w:val="23"/>
          <w:szCs w:val="23"/>
        </w:rPr>
        <w:t xml:space="preserve"> (</w:t>
      </w:r>
      <w:r w:rsidR="00D40259">
        <w:rPr>
          <w:rFonts w:ascii="Times New Roman" w:hAnsi="Times New Roman"/>
          <w:sz w:val="23"/>
          <w:szCs w:val="23"/>
        </w:rPr>
        <w:t>OGMS</w:t>
      </w:r>
      <w:r w:rsidR="000D245E">
        <w:rPr>
          <w:rFonts w:ascii="Times New Roman" w:hAnsi="Times New Roman"/>
          <w:sz w:val="23"/>
          <w:szCs w:val="23"/>
        </w:rPr>
        <w:t>)</w:t>
      </w:r>
      <w:r w:rsidR="00D40259">
        <w:rPr>
          <w:rFonts w:ascii="Times New Roman" w:hAnsi="Times New Roman"/>
          <w:sz w:val="23"/>
          <w:szCs w:val="23"/>
        </w:rPr>
        <w:t xml:space="preserve"> calls </w:t>
      </w:r>
      <w:r w:rsidR="008A0783">
        <w:rPr>
          <w:rFonts w:ascii="Times New Roman" w:hAnsi="Times New Roman"/>
          <w:sz w:val="23"/>
          <w:szCs w:val="23"/>
        </w:rPr>
        <w:t xml:space="preserve">the </w:t>
      </w:r>
      <w:r w:rsidR="006C241A">
        <w:rPr>
          <w:rFonts w:ascii="Times New Roman" w:hAnsi="Times New Roman"/>
          <w:sz w:val="23"/>
          <w:szCs w:val="23"/>
        </w:rPr>
        <w:t>‘</w:t>
      </w:r>
      <w:r w:rsidR="008A0783">
        <w:rPr>
          <w:rFonts w:ascii="Times New Roman" w:hAnsi="Times New Roman"/>
          <w:sz w:val="23"/>
          <w:szCs w:val="23"/>
        </w:rPr>
        <w:t>extended organism</w:t>
      </w:r>
      <w:r w:rsidR="006C241A">
        <w:rPr>
          <w:rFonts w:ascii="Times New Roman" w:hAnsi="Times New Roman"/>
          <w:sz w:val="23"/>
          <w:szCs w:val="23"/>
        </w:rPr>
        <w:t>’</w:t>
      </w:r>
      <w:r w:rsidR="008A0783">
        <w:rPr>
          <w:rFonts w:ascii="Times New Roman" w:hAnsi="Times New Roman"/>
          <w:sz w:val="23"/>
          <w:szCs w:val="23"/>
        </w:rPr>
        <w:t xml:space="preserve"> are sites; they are </w:t>
      </w:r>
      <w:r w:rsidR="008A0783" w:rsidRPr="00D40259">
        <w:rPr>
          <w:rFonts w:ascii="Times New Roman" w:hAnsi="Times New Roman"/>
          <w:b/>
          <w:sz w:val="23"/>
          <w:szCs w:val="23"/>
        </w:rPr>
        <w:t>parts</w:t>
      </w:r>
      <w:r w:rsidR="008A0783">
        <w:rPr>
          <w:rFonts w:ascii="Times New Roman" w:hAnsi="Times New Roman"/>
          <w:sz w:val="23"/>
          <w:szCs w:val="23"/>
        </w:rPr>
        <w:t xml:space="preserve"> of the organism if they are </w:t>
      </w:r>
      <w:r w:rsidR="008A0783" w:rsidRPr="00D40259">
        <w:rPr>
          <w:rFonts w:ascii="Times New Roman" w:hAnsi="Times New Roman"/>
          <w:b/>
          <w:sz w:val="23"/>
          <w:szCs w:val="23"/>
        </w:rPr>
        <w:t>part</w:t>
      </w:r>
      <w:r w:rsidR="00D40259">
        <w:rPr>
          <w:rFonts w:ascii="Times New Roman" w:hAnsi="Times New Roman"/>
          <w:sz w:val="23"/>
          <w:szCs w:val="23"/>
        </w:rPr>
        <w:t xml:space="preserve"> of its</w:t>
      </w:r>
      <w:r w:rsidR="008A0783">
        <w:rPr>
          <w:rFonts w:ascii="Times New Roman" w:hAnsi="Times New Roman"/>
          <w:sz w:val="23"/>
          <w:szCs w:val="23"/>
        </w:rPr>
        <w:t xml:space="preserve"> organisms anatomical </w:t>
      </w:r>
      <w:proofErr w:type="spellStart"/>
      <w:r w:rsidR="008A0783">
        <w:rPr>
          <w:rFonts w:ascii="Times New Roman" w:hAnsi="Times New Roman"/>
          <w:i/>
          <w:sz w:val="23"/>
          <w:szCs w:val="23"/>
        </w:rPr>
        <w:t>Bauplan</w:t>
      </w:r>
      <w:proofErr w:type="spellEnd"/>
      <w:r w:rsidR="001847BB">
        <w:rPr>
          <w:rFonts w:ascii="Times New Roman" w:hAnsi="Times New Roman"/>
          <w:i/>
          <w:sz w:val="23"/>
          <w:szCs w:val="23"/>
        </w:rPr>
        <w:t xml:space="preserve"> </w:t>
      </w:r>
      <w:r w:rsidR="001847BB">
        <w:rPr>
          <w:rFonts w:ascii="Times New Roman" w:hAnsi="Times New Roman"/>
          <w:sz w:val="23"/>
          <w:szCs w:val="23"/>
        </w:rPr>
        <w:t>[</w:t>
      </w:r>
      <w:r w:rsidR="001847BB">
        <w:rPr>
          <w:rFonts w:ascii="Times New Roman" w:hAnsi="Times New Roman"/>
          <w:sz w:val="23"/>
          <w:szCs w:val="23"/>
        </w:rPr>
        <w:fldChar w:fldCharType="begin"/>
      </w:r>
      <w:r w:rsidR="001847BB">
        <w:rPr>
          <w:rFonts w:ascii="Times New Roman" w:hAnsi="Times New Roman"/>
          <w:sz w:val="23"/>
          <w:szCs w:val="23"/>
        </w:rPr>
        <w:instrText xml:space="preserve"> REF _Ref309153892 \r \h </w:instrText>
      </w:r>
      <w:r w:rsidR="001847BB">
        <w:rPr>
          <w:rFonts w:ascii="Times New Roman" w:hAnsi="Times New Roman"/>
          <w:sz w:val="23"/>
          <w:szCs w:val="23"/>
        </w:rPr>
      </w:r>
      <w:r w:rsidR="001847BB">
        <w:rPr>
          <w:rFonts w:ascii="Times New Roman" w:hAnsi="Times New Roman"/>
          <w:sz w:val="23"/>
          <w:szCs w:val="23"/>
        </w:rPr>
        <w:fldChar w:fldCharType="separate"/>
      </w:r>
      <w:r w:rsidR="006006B7">
        <w:rPr>
          <w:rFonts w:ascii="Times New Roman" w:hAnsi="Times New Roman"/>
          <w:sz w:val="23"/>
          <w:szCs w:val="23"/>
        </w:rPr>
        <w:t>43</w:t>
      </w:r>
      <w:r w:rsidR="001847BB">
        <w:rPr>
          <w:rFonts w:ascii="Times New Roman" w:hAnsi="Times New Roman"/>
          <w:sz w:val="23"/>
          <w:szCs w:val="23"/>
        </w:rPr>
        <w:fldChar w:fldCharType="end"/>
      </w:r>
      <w:r w:rsidR="001847BB">
        <w:rPr>
          <w:rFonts w:ascii="Times New Roman" w:hAnsi="Times New Roman"/>
          <w:sz w:val="23"/>
          <w:szCs w:val="23"/>
        </w:rPr>
        <w:t xml:space="preserve">, </w:t>
      </w:r>
      <w:r w:rsidR="001847BB">
        <w:rPr>
          <w:rFonts w:ascii="Times New Roman" w:hAnsi="Times New Roman"/>
          <w:sz w:val="23"/>
          <w:szCs w:val="23"/>
        </w:rPr>
        <w:fldChar w:fldCharType="begin"/>
      </w:r>
      <w:r w:rsidR="001847BB">
        <w:rPr>
          <w:rFonts w:ascii="Times New Roman" w:hAnsi="Times New Roman"/>
          <w:sz w:val="23"/>
          <w:szCs w:val="23"/>
        </w:rPr>
        <w:instrText xml:space="preserve"> REF _Ref309153893 \r \h </w:instrText>
      </w:r>
      <w:r w:rsidR="001847BB">
        <w:rPr>
          <w:rFonts w:ascii="Times New Roman" w:hAnsi="Times New Roman"/>
          <w:sz w:val="23"/>
          <w:szCs w:val="23"/>
        </w:rPr>
      </w:r>
      <w:r w:rsidR="001847BB">
        <w:rPr>
          <w:rFonts w:ascii="Times New Roman" w:hAnsi="Times New Roman"/>
          <w:sz w:val="23"/>
          <w:szCs w:val="23"/>
        </w:rPr>
        <w:fldChar w:fldCharType="separate"/>
      </w:r>
      <w:r w:rsidR="006006B7">
        <w:rPr>
          <w:rFonts w:ascii="Times New Roman" w:hAnsi="Times New Roman"/>
          <w:sz w:val="23"/>
          <w:szCs w:val="23"/>
        </w:rPr>
        <w:t>44</w:t>
      </w:r>
      <w:r w:rsidR="001847BB">
        <w:rPr>
          <w:rFonts w:ascii="Times New Roman" w:hAnsi="Times New Roman"/>
          <w:sz w:val="23"/>
          <w:szCs w:val="23"/>
        </w:rPr>
        <w:fldChar w:fldCharType="end"/>
      </w:r>
      <w:r w:rsidR="001847BB">
        <w:rPr>
          <w:rFonts w:ascii="Times New Roman" w:hAnsi="Times New Roman"/>
          <w:sz w:val="23"/>
          <w:szCs w:val="23"/>
        </w:rPr>
        <w:t>]</w:t>
      </w:r>
      <w:r w:rsidR="008A0783">
        <w:rPr>
          <w:rFonts w:ascii="Times New Roman" w:hAnsi="Times New Roman"/>
          <w:i/>
          <w:sz w:val="23"/>
          <w:szCs w:val="23"/>
        </w:rPr>
        <w:t>.</w:t>
      </w:r>
      <w:r w:rsidR="001847BB">
        <w:rPr>
          <w:rFonts w:ascii="Times New Roman" w:hAnsi="Times New Roman"/>
          <w:i/>
          <w:sz w:val="23"/>
          <w:szCs w:val="23"/>
        </w:rPr>
        <w:t xml:space="preserve"> </w:t>
      </w:r>
      <w:r w:rsidR="001847BB">
        <w:rPr>
          <w:rFonts w:ascii="Times New Roman" w:hAnsi="Times New Roman"/>
          <w:sz w:val="23"/>
          <w:szCs w:val="23"/>
        </w:rPr>
        <w:t xml:space="preserve">Thus a cavity created by </w:t>
      </w:r>
      <w:r w:rsidR="00D40259">
        <w:rPr>
          <w:rFonts w:ascii="Times New Roman" w:hAnsi="Times New Roman"/>
          <w:sz w:val="23"/>
          <w:szCs w:val="23"/>
        </w:rPr>
        <w:t>an</w:t>
      </w:r>
      <w:r w:rsidR="001847BB">
        <w:rPr>
          <w:rFonts w:ascii="Times New Roman" w:hAnsi="Times New Roman"/>
          <w:sz w:val="23"/>
          <w:szCs w:val="23"/>
        </w:rPr>
        <w:t xml:space="preserve"> incision </w:t>
      </w:r>
      <w:r w:rsidR="00D40259">
        <w:rPr>
          <w:rFonts w:ascii="Times New Roman" w:hAnsi="Times New Roman"/>
          <w:sz w:val="23"/>
          <w:szCs w:val="23"/>
        </w:rPr>
        <w:t xml:space="preserve">with a knife </w:t>
      </w:r>
      <w:r w:rsidR="001847BB">
        <w:rPr>
          <w:rFonts w:ascii="Times New Roman" w:hAnsi="Times New Roman"/>
          <w:sz w:val="23"/>
          <w:szCs w:val="23"/>
        </w:rPr>
        <w:t xml:space="preserve">is not a </w:t>
      </w:r>
      <w:r w:rsidR="001847BB" w:rsidRPr="00D40259">
        <w:rPr>
          <w:rFonts w:ascii="Times New Roman" w:hAnsi="Times New Roman"/>
          <w:b/>
          <w:sz w:val="23"/>
          <w:szCs w:val="23"/>
        </w:rPr>
        <w:t>part</w:t>
      </w:r>
      <w:r w:rsidR="001847BB">
        <w:rPr>
          <w:rFonts w:ascii="Times New Roman" w:hAnsi="Times New Roman"/>
          <w:sz w:val="23"/>
          <w:szCs w:val="23"/>
        </w:rPr>
        <w:t xml:space="preserve"> of the organism.</w:t>
      </w:r>
    </w:p>
    <w:p w:rsidR="008A0783" w:rsidRPr="008A0783" w:rsidRDefault="008A0783" w:rsidP="006C241A">
      <w:pPr>
        <w:spacing w:line="360" w:lineRule="auto"/>
        <w:rPr>
          <w:i/>
        </w:rPr>
      </w:pPr>
    </w:p>
    <w:p w:rsidR="00E2775F" w:rsidRPr="00F604ED" w:rsidRDefault="004A345F" w:rsidP="006C241A">
      <w:pPr>
        <w:pStyle w:val="Heading4"/>
        <w:spacing w:line="360" w:lineRule="auto"/>
      </w:pPr>
      <w:bookmarkStart w:id="36" w:name="_Toc309628575"/>
      <w:r w:rsidRPr="00F604ED">
        <w:t xml:space="preserve">2.1.2.3 </w:t>
      </w:r>
      <w:r w:rsidR="00D860BE" w:rsidRPr="00F604ED">
        <w:t>Spatial region</w:t>
      </w:r>
      <w:bookmarkEnd w:id="36"/>
    </w:p>
    <w:p w:rsidR="00F604ED" w:rsidRDefault="00F604ED" w:rsidP="006C241A">
      <w:pPr>
        <w:spacing w:beforeLines="1" w:before="2" w:afterLines="1" w:after="2" w:line="360" w:lineRule="auto"/>
        <w:rPr>
          <w:rFonts w:ascii="Times New Roman" w:hAnsi="Times New Roman"/>
          <w:sz w:val="23"/>
          <w:szCs w:val="23"/>
        </w:rPr>
      </w:pPr>
    </w:p>
    <w:p w:rsidR="00DA3A75" w:rsidRDefault="00D40259" w:rsidP="006C241A">
      <w:pPr>
        <w:spacing w:beforeLines="1" w:before="2" w:afterLines="1" w:after="2" w:line="360" w:lineRule="auto"/>
        <w:jc w:val="both"/>
        <w:rPr>
          <w:rFonts w:ascii="Times New Roman" w:hAnsi="Times New Roman"/>
          <w:sz w:val="23"/>
          <w:szCs w:val="23"/>
        </w:rPr>
      </w:pPr>
      <w:r w:rsidRPr="00D40259">
        <w:rPr>
          <w:rFonts w:ascii="Times New Roman" w:hAnsi="Times New Roman"/>
          <w:sz w:val="23"/>
          <w:szCs w:val="23"/>
        </w:rPr>
        <w:t>In a later version of this document we will document the way in which e</w:t>
      </w:r>
      <w:r w:rsidR="00DA3A75" w:rsidRPr="00D40259">
        <w:rPr>
          <w:rFonts w:ascii="Times New Roman" w:hAnsi="Times New Roman"/>
          <w:sz w:val="23"/>
          <w:szCs w:val="23"/>
        </w:rPr>
        <w:t xml:space="preserve">very spatial </w:t>
      </w:r>
      <w:r w:rsidRPr="00D40259">
        <w:rPr>
          <w:rFonts w:ascii="Times New Roman" w:hAnsi="Times New Roman"/>
          <w:sz w:val="23"/>
          <w:szCs w:val="23"/>
        </w:rPr>
        <w:t xml:space="preserve">and every temporal </w:t>
      </w:r>
      <w:r w:rsidR="00DA3A75" w:rsidRPr="00D40259">
        <w:rPr>
          <w:rFonts w:ascii="Times New Roman" w:hAnsi="Times New Roman"/>
          <w:sz w:val="23"/>
          <w:szCs w:val="23"/>
        </w:rPr>
        <w:t xml:space="preserve">region is dependent on a </w:t>
      </w:r>
      <w:r w:rsidRPr="00D40259">
        <w:rPr>
          <w:rFonts w:ascii="Times New Roman" w:hAnsi="Times New Roman"/>
          <w:sz w:val="23"/>
          <w:szCs w:val="23"/>
        </w:rPr>
        <w:t xml:space="preserve">reference </w:t>
      </w:r>
      <w:r w:rsidR="00DA3A75" w:rsidRPr="00D40259">
        <w:rPr>
          <w:rFonts w:ascii="Times New Roman" w:hAnsi="Times New Roman"/>
          <w:sz w:val="23"/>
          <w:szCs w:val="23"/>
        </w:rPr>
        <w:t xml:space="preserve">frame. </w:t>
      </w:r>
      <w:r w:rsidRPr="00D40259">
        <w:rPr>
          <w:rFonts w:ascii="Times New Roman" w:hAnsi="Times New Roman"/>
          <w:sz w:val="23"/>
          <w:szCs w:val="23"/>
        </w:rPr>
        <w:t>(Spatiotemporal</w:t>
      </w:r>
      <w:r>
        <w:rPr>
          <w:rFonts w:ascii="Times New Roman" w:hAnsi="Times New Roman"/>
          <w:sz w:val="23"/>
          <w:szCs w:val="23"/>
        </w:rPr>
        <w:t xml:space="preserve"> regions, in contrast, are independent of reference frame.)</w:t>
      </w:r>
    </w:p>
    <w:p w:rsidR="00DA3A75" w:rsidRDefault="00DA3A75" w:rsidP="006C241A">
      <w:pPr>
        <w:spacing w:beforeLines="1" w:before="2" w:afterLines="1" w:after="2" w:line="360" w:lineRule="auto"/>
        <w:jc w:val="both"/>
        <w:rPr>
          <w:rFonts w:ascii="Times New Roman" w:hAnsi="Times New Roman"/>
          <w:sz w:val="23"/>
          <w:szCs w:val="23"/>
        </w:rPr>
      </w:pPr>
    </w:p>
    <w:p w:rsidR="00DE6862" w:rsidRPr="009331CA" w:rsidRDefault="00FB2EB2" w:rsidP="006C241A">
      <w:pPr>
        <w:spacing w:beforeLines="1" w:before="2" w:afterLines="1" w:after="2" w:line="360" w:lineRule="auto"/>
        <w:jc w:val="both"/>
        <w:rPr>
          <w:rFonts w:ascii="Times New Roman" w:hAnsi="Times New Roman"/>
          <w:sz w:val="20"/>
          <w:szCs w:val="20"/>
        </w:rPr>
      </w:pPr>
      <w:r>
        <w:rPr>
          <w:rFonts w:ascii="Times New Roman" w:hAnsi="Times New Roman"/>
          <w:sz w:val="23"/>
          <w:szCs w:val="23"/>
        </w:rPr>
        <w:t>We recommend that users of BFO</w:t>
      </w:r>
      <w:proofErr w:type="gramStart"/>
      <w:r>
        <w:rPr>
          <w:rFonts w:ascii="Times New Roman" w:hAnsi="Times New Roman"/>
          <w:sz w:val="23"/>
          <w:szCs w:val="23"/>
        </w:rPr>
        <w:t>:</w:t>
      </w:r>
      <w:r w:rsidR="00DE6862" w:rsidRPr="00FB2EB2">
        <w:rPr>
          <w:rFonts w:ascii="Times New Roman" w:hAnsi="Times New Roman"/>
          <w:i/>
          <w:sz w:val="23"/>
          <w:szCs w:val="23"/>
        </w:rPr>
        <w:t>spatial</w:t>
      </w:r>
      <w:proofErr w:type="gramEnd"/>
      <w:r w:rsidR="00DE6862" w:rsidRPr="00FB2EB2">
        <w:rPr>
          <w:rFonts w:ascii="Times New Roman" w:hAnsi="Times New Roman"/>
          <w:i/>
          <w:sz w:val="23"/>
          <w:szCs w:val="23"/>
        </w:rPr>
        <w:t xml:space="preserve"> region</w:t>
      </w:r>
      <w:r w:rsidR="00F604ED">
        <w:rPr>
          <w:rFonts w:ascii="Times New Roman" w:hAnsi="Times New Roman"/>
          <w:i/>
          <w:sz w:val="23"/>
          <w:szCs w:val="23"/>
        </w:rPr>
        <w:t xml:space="preserve"> </w:t>
      </w:r>
      <w:r>
        <w:rPr>
          <w:rFonts w:ascii="Times New Roman" w:hAnsi="Times New Roman"/>
          <w:sz w:val="23"/>
          <w:szCs w:val="23"/>
        </w:rPr>
        <w:t>specify</w:t>
      </w:r>
      <w:r w:rsidR="00421FD9">
        <w:rPr>
          <w:rFonts w:ascii="Times New Roman" w:hAnsi="Times New Roman"/>
          <w:sz w:val="23"/>
          <w:szCs w:val="23"/>
        </w:rPr>
        <w:t xml:space="preserve"> </w:t>
      </w:r>
      <w:r>
        <w:rPr>
          <w:rFonts w:ascii="Times New Roman" w:hAnsi="Times New Roman"/>
          <w:sz w:val="23"/>
          <w:szCs w:val="23"/>
        </w:rPr>
        <w:t>the</w:t>
      </w:r>
      <w:r w:rsidR="00421FD9">
        <w:rPr>
          <w:rFonts w:ascii="Times New Roman" w:hAnsi="Times New Roman"/>
          <w:sz w:val="23"/>
          <w:szCs w:val="23"/>
        </w:rPr>
        <w:t xml:space="preserve"> </w:t>
      </w:r>
      <w:r w:rsidR="00AA337C">
        <w:rPr>
          <w:rFonts w:ascii="Times New Roman" w:hAnsi="Times New Roman"/>
          <w:sz w:val="23"/>
          <w:szCs w:val="23"/>
        </w:rPr>
        <w:t>coordinate</w:t>
      </w:r>
      <w:r w:rsidR="00DE6862" w:rsidRPr="009331CA">
        <w:rPr>
          <w:rFonts w:ascii="Times New Roman" w:hAnsi="Times New Roman"/>
          <w:sz w:val="23"/>
          <w:szCs w:val="23"/>
        </w:rPr>
        <w:t xml:space="preserve"> frame</w:t>
      </w:r>
      <w:r>
        <w:rPr>
          <w:rFonts w:ascii="Times New Roman" w:hAnsi="Times New Roman"/>
          <w:sz w:val="23"/>
          <w:szCs w:val="23"/>
        </w:rPr>
        <w:t xml:space="preserve"> which they are employing</w:t>
      </w:r>
      <w:r w:rsidR="00D40259">
        <w:rPr>
          <w:rFonts w:ascii="Times New Roman" w:hAnsi="Times New Roman"/>
          <w:sz w:val="23"/>
          <w:szCs w:val="23"/>
        </w:rPr>
        <w:t>. W</w:t>
      </w:r>
      <w:r>
        <w:rPr>
          <w:rFonts w:ascii="Times New Roman" w:hAnsi="Times New Roman"/>
          <w:sz w:val="23"/>
          <w:szCs w:val="23"/>
        </w:rPr>
        <w:t xml:space="preserve">hen dealing with spatial regions on the surface of the Earth, </w:t>
      </w:r>
      <w:r w:rsidR="00D40259">
        <w:rPr>
          <w:rFonts w:ascii="Times New Roman" w:hAnsi="Times New Roman"/>
          <w:sz w:val="23"/>
          <w:szCs w:val="23"/>
        </w:rPr>
        <w:t xml:space="preserve">for example, this will be </w:t>
      </w:r>
      <w:r>
        <w:rPr>
          <w:rFonts w:ascii="Times New Roman" w:hAnsi="Times New Roman"/>
          <w:sz w:val="23"/>
          <w:szCs w:val="23"/>
        </w:rPr>
        <w:t>the coordinate frame of latitude and longitude</w:t>
      </w:r>
      <w:r w:rsidR="00D40259">
        <w:rPr>
          <w:rFonts w:ascii="Times New Roman" w:hAnsi="Times New Roman"/>
          <w:sz w:val="23"/>
          <w:szCs w:val="23"/>
        </w:rPr>
        <w:t>, potentially supplemented by the dimension of altitude (height above sea level)</w:t>
      </w:r>
      <w:r>
        <w:rPr>
          <w:rFonts w:ascii="Times New Roman" w:hAnsi="Times New Roman"/>
          <w:sz w:val="23"/>
          <w:szCs w:val="23"/>
        </w:rPr>
        <w:t xml:space="preserve">. Such coordinate frames </w:t>
      </w:r>
      <w:r w:rsidR="00DE6862" w:rsidRPr="009331CA">
        <w:rPr>
          <w:rFonts w:ascii="Times New Roman" w:hAnsi="Times New Roman"/>
          <w:sz w:val="23"/>
          <w:szCs w:val="23"/>
        </w:rPr>
        <w:t>can be</w:t>
      </w:r>
      <w:r w:rsidR="00AA337C">
        <w:rPr>
          <w:rFonts w:ascii="Times New Roman" w:hAnsi="Times New Roman"/>
          <w:sz w:val="23"/>
          <w:szCs w:val="23"/>
        </w:rPr>
        <w:t xml:space="preserve"> associated with a</w:t>
      </w:r>
      <w:r w:rsidR="00DE6862" w:rsidRPr="009331CA">
        <w:rPr>
          <w:rFonts w:ascii="Times New Roman" w:hAnsi="Times New Roman"/>
          <w:sz w:val="23"/>
          <w:szCs w:val="23"/>
        </w:rPr>
        <w:t xml:space="preserve"> Newtonian or </w:t>
      </w:r>
      <w:r w:rsidR="00AA337C">
        <w:rPr>
          <w:rFonts w:ascii="Times New Roman" w:hAnsi="Times New Roman"/>
          <w:sz w:val="23"/>
          <w:szCs w:val="23"/>
        </w:rPr>
        <w:t xml:space="preserve">a </w:t>
      </w:r>
      <w:r w:rsidR="00DE6862" w:rsidRPr="009331CA">
        <w:rPr>
          <w:rFonts w:ascii="Times New Roman" w:hAnsi="Times New Roman"/>
          <w:sz w:val="23"/>
          <w:szCs w:val="23"/>
        </w:rPr>
        <w:t>relativistic</w:t>
      </w:r>
      <w:r w:rsidR="00AA337C">
        <w:rPr>
          <w:rFonts w:ascii="Times New Roman" w:hAnsi="Times New Roman"/>
          <w:sz w:val="23"/>
          <w:szCs w:val="23"/>
        </w:rPr>
        <w:t xml:space="preserve"> frame of reference</w:t>
      </w:r>
      <w:r w:rsidR="00DE6862" w:rsidRPr="009331CA">
        <w:rPr>
          <w:rFonts w:ascii="Times New Roman" w:hAnsi="Times New Roman"/>
          <w:sz w:val="23"/>
          <w:szCs w:val="23"/>
        </w:rPr>
        <w:t xml:space="preserve">. The reference frame might be </w:t>
      </w:r>
      <w:r w:rsidR="00BD5684">
        <w:rPr>
          <w:rFonts w:ascii="Times New Roman" w:hAnsi="Times New Roman"/>
          <w:sz w:val="23"/>
          <w:szCs w:val="23"/>
        </w:rPr>
        <w:t xml:space="preserve">defined in relation </w:t>
      </w:r>
      <w:r w:rsidR="00DE6862" w:rsidRPr="009331CA">
        <w:rPr>
          <w:rFonts w:ascii="Times New Roman" w:hAnsi="Times New Roman"/>
          <w:sz w:val="23"/>
          <w:szCs w:val="23"/>
        </w:rPr>
        <w:t>to a moving object such as the earth, in which case the corresponding spatial regions move with the movement of the earth.</w:t>
      </w:r>
      <w:r w:rsidR="00816442">
        <w:rPr>
          <w:rFonts w:ascii="Times New Roman" w:hAnsi="Times New Roman"/>
          <w:sz w:val="23"/>
          <w:szCs w:val="23"/>
        </w:rPr>
        <w:t xml:space="preserve"> However, they are at rest relative to their coordinate frame. Lines of latitude and longitude are two-dimensional object boundaries which can move; however, they are by definition at rest relative to the coordinate frame which they determine.</w:t>
      </w:r>
    </w:p>
    <w:p w:rsidR="00DE6862" w:rsidRDefault="00DE6862" w:rsidP="006C241A">
      <w:pPr>
        <w:spacing w:beforeLines="1" w:before="2" w:afterLines="1" w:after="2" w:line="360" w:lineRule="auto"/>
        <w:rPr>
          <w:rFonts w:ascii="Times New Roman" w:hAnsi="Times New Roman"/>
          <w:sz w:val="23"/>
          <w:szCs w:val="23"/>
        </w:rPr>
      </w:pPr>
    </w:p>
    <w:p w:rsidR="000B34A1" w:rsidRDefault="00FB2EB2"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Elucidation: A </w:t>
      </w:r>
      <w:r w:rsidRPr="00BD5684">
        <w:rPr>
          <w:rFonts w:ascii="Times New Roman" w:hAnsi="Times New Roman"/>
          <w:i/>
          <w:sz w:val="23"/>
          <w:szCs w:val="23"/>
        </w:rPr>
        <w:t xml:space="preserve">spatial region </w:t>
      </w:r>
      <w:r w:rsidR="00BD5684">
        <w:rPr>
          <w:rFonts w:ascii="Times New Roman" w:hAnsi="Times New Roman"/>
          <w:sz w:val="23"/>
          <w:szCs w:val="23"/>
        </w:rPr>
        <w:t>is, intuitively, a zero-, one-, two- or three</w:t>
      </w:r>
      <w:r>
        <w:rPr>
          <w:rFonts w:ascii="Times New Roman" w:hAnsi="Times New Roman"/>
          <w:sz w:val="23"/>
          <w:szCs w:val="23"/>
        </w:rPr>
        <w:t xml:space="preserve">-dimensional </w:t>
      </w:r>
      <w:r w:rsidRPr="00FB2EB2">
        <w:rPr>
          <w:rFonts w:ascii="Times New Roman" w:hAnsi="Times New Roman"/>
          <w:sz w:val="23"/>
          <w:szCs w:val="23"/>
        </w:rPr>
        <w:t xml:space="preserve">part of </w:t>
      </w:r>
      <w:r w:rsidR="00BD5684">
        <w:rPr>
          <w:rFonts w:ascii="Times New Roman" w:hAnsi="Times New Roman"/>
          <w:sz w:val="23"/>
          <w:szCs w:val="23"/>
        </w:rPr>
        <w:t xml:space="preserve">the </w:t>
      </w:r>
      <w:r w:rsidRPr="00FB2EB2">
        <w:rPr>
          <w:rFonts w:ascii="Times New Roman" w:hAnsi="Times New Roman"/>
          <w:sz w:val="23"/>
          <w:szCs w:val="23"/>
        </w:rPr>
        <w:t>space</w:t>
      </w:r>
      <w:r w:rsidR="00BD5684">
        <w:rPr>
          <w:rFonts w:ascii="Times New Roman" w:hAnsi="Times New Roman"/>
          <w:sz w:val="23"/>
          <w:szCs w:val="23"/>
        </w:rPr>
        <w:t xml:space="preserve"> in which objects move and are located.</w:t>
      </w:r>
    </w:p>
    <w:p w:rsidR="00FB2EB2" w:rsidRDefault="00FB2EB2" w:rsidP="006C241A">
      <w:pPr>
        <w:spacing w:beforeLines="1" w:before="2" w:afterLines="1" w:after="2" w:line="360" w:lineRule="auto"/>
        <w:rPr>
          <w:rFonts w:ascii="Times New Roman" w:hAnsi="Times New Roman"/>
          <w:sz w:val="23"/>
          <w:szCs w:val="23"/>
        </w:rPr>
      </w:pPr>
    </w:p>
    <w:p w:rsidR="000B34A1" w:rsidRPr="009331CA" w:rsidRDefault="000B34A1" w:rsidP="006C241A">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Spatial regions have no qualities except shape</w:t>
      </w:r>
      <w:r w:rsidR="00DE6862">
        <w:rPr>
          <w:rFonts w:ascii="Times New Roman" w:hAnsi="Times New Roman"/>
          <w:sz w:val="23"/>
          <w:szCs w:val="23"/>
        </w:rPr>
        <w:t>,</w:t>
      </w:r>
      <w:r w:rsidR="00421FD9">
        <w:rPr>
          <w:rFonts w:ascii="Times New Roman" w:hAnsi="Times New Roman"/>
          <w:sz w:val="23"/>
          <w:szCs w:val="23"/>
        </w:rPr>
        <w:t xml:space="preserve"> </w:t>
      </w:r>
      <w:r w:rsidR="00DE6862">
        <w:rPr>
          <w:rFonts w:ascii="Times New Roman" w:hAnsi="Times New Roman"/>
          <w:sz w:val="23"/>
          <w:szCs w:val="23"/>
        </w:rPr>
        <w:t>size and relative location.</w:t>
      </w:r>
    </w:p>
    <w:p w:rsidR="000B34A1" w:rsidRDefault="000B34A1" w:rsidP="006C241A">
      <w:pPr>
        <w:spacing w:beforeLines="1" w:before="2" w:afterLines="1" w:after="2" w:line="360" w:lineRule="auto"/>
        <w:rPr>
          <w:rFonts w:ascii="Times New Roman" w:hAnsi="Times New Roman"/>
          <w:sz w:val="23"/>
          <w:szCs w:val="23"/>
          <w:shd w:val="clear" w:color="auto" w:fill="FFFF00"/>
        </w:rPr>
      </w:pPr>
    </w:p>
    <w:p w:rsidR="00267063" w:rsidRPr="00AA337C" w:rsidRDefault="00267063" w:rsidP="006C241A">
      <w:pPr>
        <w:spacing w:beforeLines="1" w:before="2" w:afterLines="1" w:after="2" w:line="360" w:lineRule="auto"/>
        <w:rPr>
          <w:sz w:val="24"/>
        </w:rPr>
      </w:pPr>
      <w:r w:rsidRPr="00267063">
        <w:rPr>
          <w:rFonts w:ascii="Times New Roman" w:hAnsi="Times New Roman"/>
          <w:i/>
          <w:sz w:val="23"/>
          <w:szCs w:val="20"/>
        </w:rPr>
        <w:t>O</w:t>
      </w:r>
      <w:r>
        <w:rPr>
          <w:rFonts w:ascii="Times New Roman" w:hAnsi="Times New Roman"/>
          <w:i/>
          <w:sz w:val="23"/>
          <w:szCs w:val="20"/>
        </w:rPr>
        <w:t xml:space="preserve">bject </w:t>
      </w:r>
      <w:r w:rsidRPr="001F273B">
        <w:rPr>
          <w:rFonts w:ascii="Times New Roman" w:hAnsi="Times New Roman"/>
          <w:i/>
          <w:sz w:val="23"/>
          <w:szCs w:val="20"/>
        </w:rPr>
        <w:t>boundaries</w:t>
      </w:r>
      <w:r w:rsidRPr="001F273B">
        <w:rPr>
          <w:rFonts w:ascii="Times New Roman" w:hAnsi="Times New Roman"/>
          <w:sz w:val="23"/>
          <w:szCs w:val="20"/>
        </w:rPr>
        <w:t xml:space="preserve"> and </w:t>
      </w:r>
      <w:r w:rsidRPr="001F273B">
        <w:rPr>
          <w:rFonts w:ascii="Times New Roman" w:hAnsi="Times New Roman"/>
          <w:i/>
          <w:sz w:val="23"/>
          <w:szCs w:val="20"/>
        </w:rPr>
        <w:t xml:space="preserve">sites </w:t>
      </w:r>
      <w:r w:rsidRPr="001F273B">
        <w:rPr>
          <w:rFonts w:ascii="Times New Roman" w:hAnsi="Times New Roman"/>
          <w:sz w:val="23"/>
          <w:szCs w:val="20"/>
        </w:rPr>
        <w:t>are distinguished from the spatial region which they occupy at any given time in the sense that (1) the former move when their material host moves, and they change shape or size when their material host changes shape or size; (2) the latter must be specifiable in terms of some system of coordinates, and they are by definition at rest relative to this coordinate frame.</w:t>
      </w:r>
    </w:p>
    <w:p w:rsidR="00267063" w:rsidRDefault="00267063" w:rsidP="006C241A">
      <w:pPr>
        <w:spacing w:beforeLines="1" w:before="2" w:afterLines="1" w:after="2" w:line="360" w:lineRule="auto"/>
        <w:rPr>
          <w:rFonts w:ascii="Times New Roman" w:hAnsi="Times New Roman"/>
          <w:sz w:val="23"/>
          <w:szCs w:val="23"/>
          <w:shd w:val="clear" w:color="auto" w:fill="FFFF00"/>
        </w:rPr>
      </w:pPr>
    </w:p>
    <w:p w:rsidR="00DE6862" w:rsidRPr="001F273B" w:rsidRDefault="00DE6862" w:rsidP="006C241A">
      <w:pPr>
        <w:pStyle w:val="Heading5"/>
        <w:spacing w:line="360" w:lineRule="auto"/>
        <w:rPr>
          <w:sz w:val="23"/>
        </w:rPr>
      </w:pPr>
      <w:bookmarkStart w:id="37" w:name="_Toc309628576"/>
      <w:r w:rsidRPr="001F273B">
        <w:rPr>
          <w:sz w:val="23"/>
        </w:rPr>
        <w:t>2.1.2.3.1 Zero-dimensional spatial region</w:t>
      </w:r>
      <w:bookmarkEnd w:id="37"/>
      <w:r w:rsidRPr="001F273B">
        <w:rPr>
          <w:sz w:val="23"/>
        </w:rPr>
        <w:t xml:space="preserve"> </w:t>
      </w:r>
    </w:p>
    <w:p w:rsidR="006F4220" w:rsidRDefault="006F4220" w:rsidP="006C241A">
      <w:pPr>
        <w:spacing w:beforeLines="1" w:before="2" w:afterLines="1" w:after="2" w:line="360" w:lineRule="auto"/>
        <w:rPr>
          <w:rFonts w:ascii="Times New Roman" w:hAnsi="Times New Roman"/>
          <w:sz w:val="23"/>
          <w:szCs w:val="23"/>
        </w:rPr>
      </w:pPr>
    </w:p>
    <w:p w:rsidR="006F4220" w:rsidRPr="00AC523E" w:rsidRDefault="00BD568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Elucidation:</w:t>
      </w:r>
      <w:r w:rsidR="006F4220" w:rsidRPr="009331CA">
        <w:rPr>
          <w:rFonts w:ascii="Times New Roman" w:hAnsi="Times New Roman"/>
          <w:sz w:val="23"/>
          <w:szCs w:val="23"/>
        </w:rPr>
        <w:t xml:space="preserve"> </w:t>
      </w:r>
      <w:r>
        <w:rPr>
          <w:rFonts w:ascii="Times New Roman" w:hAnsi="Times New Roman"/>
          <w:sz w:val="23"/>
          <w:szCs w:val="23"/>
        </w:rPr>
        <w:t>a point in space.</w:t>
      </w:r>
    </w:p>
    <w:p w:rsidR="00584615" w:rsidRDefault="00584615" w:rsidP="006C241A">
      <w:pPr>
        <w:spacing w:beforeLines="1" w:before="2" w:afterLines="1" w:after="2" w:line="360" w:lineRule="auto"/>
        <w:rPr>
          <w:rFonts w:ascii="Times New Roman" w:hAnsi="Times New Roman"/>
          <w:sz w:val="23"/>
          <w:szCs w:val="23"/>
        </w:rPr>
      </w:pPr>
    </w:p>
    <w:p w:rsidR="00DE6862" w:rsidRPr="001F273B" w:rsidRDefault="00DE6862" w:rsidP="006C241A">
      <w:pPr>
        <w:pStyle w:val="Heading5"/>
        <w:spacing w:line="360" w:lineRule="auto"/>
        <w:rPr>
          <w:sz w:val="23"/>
        </w:rPr>
      </w:pPr>
      <w:bookmarkStart w:id="38" w:name="_Toc309628577"/>
      <w:r w:rsidRPr="001F273B">
        <w:rPr>
          <w:sz w:val="23"/>
        </w:rPr>
        <w:t>2.1.2.3.2 One-dimensional spatial region (aka spatial line)</w:t>
      </w:r>
      <w:bookmarkEnd w:id="38"/>
    </w:p>
    <w:p w:rsidR="006F4220" w:rsidRDefault="006F4220" w:rsidP="006C241A">
      <w:pPr>
        <w:spacing w:beforeLines="1" w:before="2" w:afterLines="1" w:after="2" w:line="360" w:lineRule="auto"/>
        <w:rPr>
          <w:rFonts w:ascii="Times New Roman" w:hAnsi="Times New Roman"/>
          <w:sz w:val="23"/>
          <w:szCs w:val="23"/>
        </w:rPr>
      </w:pPr>
    </w:p>
    <w:p w:rsidR="006F4220" w:rsidRPr="009331CA" w:rsidRDefault="00BD568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Elucidation: a </w:t>
      </w:r>
      <w:r w:rsidR="005830E2">
        <w:rPr>
          <w:rFonts w:ascii="Times New Roman" w:hAnsi="Times New Roman"/>
          <w:sz w:val="23"/>
          <w:szCs w:val="23"/>
        </w:rPr>
        <w:t xml:space="preserve">continuous </w:t>
      </w:r>
      <w:r>
        <w:rPr>
          <w:rFonts w:ascii="Times New Roman" w:hAnsi="Times New Roman"/>
          <w:sz w:val="23"/>
          <w:szCs w:val="23"/>
        </w:rPr>
        <w:t xml:space="preserve">line </w:t>
      </w:r>
      <w:r w:rsidRPr="009331CA">
        <w:rPr>
          <w:rFonts w:ascii="Times New Roman" w:hAnsi="Times New Roman"/>
          <w:sz w:val="23"/>
          <w:szCs w:val="23"/>
        </w:rPr>
        <w:t>stretching</w:t>
      </w:r>
      <w:r>
        <w:rPr>
          <w:rFonts w:ascii="Times New Roman" w:hAnsi="Times New Roman"/>
          <w:sz w:val="23"/>
          <w:szCs w:val="23"/>
        </w:rPr>
        <w:t xml:space="preserve"> from one point in space to another</w:t>
      </w:r>
    </w:p>
    <w:p w:rsidR="005830E2" w:rsidRDefault="005830E2" w:rsidP="006C241A">
      <w:pPr>
        <w:spacing w:beforeLines="1" w:before="2" w:afterLines="1" w:after="2" w:line="360" w:lineRule="auto"/>
        <w:rPr>
          <w:rFonts w:ascii="Times New Roman" w:hAnsi="Times New Roman"/>
          <w:sz w:val="23"/>
          <w:szCs w:val="23"/>
        </w:rPr>
      </w:pPr>
    </w:p>
    <w:p w:rsidR="006F4220" w:rsidRPr="00584615" w:rsidRDefault="00FB2EB2"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84615" w:rsidRPr="009331CA">
        <w:rPr>
          <w:rFonts w:ascii="Times New Roman" w:hAnsi="Times New Roman"/>
          <w:sz w:val="23"/>
          <w:szCs w:val="23"/>
        </w:rPr>
        <w:t xml:space="preserve">xamples: an edge of a cube-shaped </w:t>
      </w:r>
      <w:r w:rsidR="00584615">
        <w:rPr>
          <w:rFonts w:ascii="Times New Roman" w:hAnsi="Times New Roman"/>
          <w:sz w:val="23"/>
          <w:szCs w:val="23"/>
        </w:rPr>
        <w:t xml:space="preserve">portion </w:t>
      </w:r>
      <w:r>
        <w:rPr>
          <w:rFonts w:ascii="Times New Roman" w:hAnsi="Times New Roman"/>
          <w:sz w:val="23"/>
          <w:szCs w:val="23"/>
        </w:rPr>
        <w:t>of space.</w:t>
      </w:r>
    </w:p>
    <w:p w:rsidR="00DE6862" w:rsidRPr="001F273B" w:rsidRDefault="00DE6862" w:rsidP="006C241A">
      <w:pPr>
        <w:pStyle w:val="Heading5"/>
        <w:spacing w:line="360" w:lineRule="auto"/>
        <w:rPr>
          <w:sz w:val="23"/>
        </w:rPr>
      </w:pPr>
      <w:bookmarkStart w:id="39" w:name="_Toc309628578"/>
      <w:r w:rsidRPr="001F273B">
        <w:rPr>
          <w:sz w:val="23"/>
        </w:rPr>
        <w:lastRenderedPageBreak/>
        <w:t>2.1.2.3.3 Two-dimensional spatial region (aka spatial volume)</w:t>
      </w:r>
      <w:bookmarkEnd w:id="39"/>
    </w:p>
    <w:p w:rsidR="006F4220" w:rsidRDefault="006F4220" w:rsidP="006C241A">
      <w:pPr>
        <w:spacing w:beforeLines="1" w:before="2" w:afterLines="1" w:after="2" w:line="360" w:lineRule="auto"/>
        <w:rPr>
          <w:rFonts w:ascii="Times New Roman" w:hAnsi="Times New Roman"/>
          <w:sz w:val="23"/>
          <w:szCs w:val="23"/>
        </w:rPr>
      </w:pPr>
    </w:p>
    <w:p w:rsidR="006F4220" w:rsidRPr="009331CA" w:rsidRDefault="006F4220" w:rsidP="006C241A">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w:t>
      </w:r>
      <w:r w:rsidR="005830E2">
        <w:rPr>
          <w:rFonts w:ascii="Times New Roman" w:hAnsi="Times New Roman"/>
          <w:sz w:val="23"/>
          <w:szCs w:val="23"/>
        </w:rPr>
        <w:t xml:space="preserve">self-connected </w:t>
      </w:r>
      <w:r w:rsidRPr="009331CA">
        <w:rPr>
          <w:rFonts w:ascii="Times New Roman" w:hAnsi="Times New Roman"/>
          <w:sz w:val="23"/>
          <w:szCs w:val="23"/>
        </w:rPr>
        <w:t xml:space="preserve">spatial region </w:t>
      </w:r>
      <w:r>
        <w:rPr>
          <w:rFonts w:ascii="Times New Roman" w:hAnsi="Times New Roman"/>
          <w:sz w:val="23"/>
          <w:szCs w:val="23"/>
        </w:rPr>
        <w:t xml:space="preserve">of two </w:t>
      </w:r>
      <w:r w:rsidRPr="009331CA">
        <w:rPr>
          <w:rFonts w:ascii="Times New Roman" w:hAnsi="Times New Roman"/>
          <w:sz w:val="23"/>
          <w:szCs w:val="23"/>
        </w:rPr>
        <w:t xml:space="preserve">dimensions. </w:t>
      </w:r>
    </w:p>
    <w:p w:rsidR="006F4220" w:rsidRDefault="006F4220" w:rsidP="006C241A">
      <w:pPr>
        <w:spacing w:beforeLines="1" w:before="2" w:afterLines="1" w:after="2" w:line="360" w:lineRule="auto"/>
        <w:rPr>
          <w:rFonts w:ascii="Times New Roman" w:hAnsi="Times New Roman"/>
          <w:sz w:val="23"/>
          <w:szCs w:val="23"/>
        </w:rPr>
      </w:pPr>
    </w:p>
    <w:p w:rsidR="00BD5684" w:rsidRDefault="00FB2EB2"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E</w:t>
      </w:r>
      <w:r w:rsidR="006F4220" w:rsidRPr="009331CA">
        <w:rPr>
          <w:rFonts w:ascii="Times New Roman" w:hAnsi="Times New Roman"/>
          <w:sz w:val="23"/>
          <w:szCs w:val="23"/>
        </w:rPr>
        <w:t xml:space="preserve">xamples: the surface of a sphere-shaped part of space, </w:t>
      </w:r>
      <w:r w:rsidR="00AC523E">
        <w:rPr>
          <w:rFonts w:ascii="Times New Roman" w:hAnsi="Times New Roman"/>
          <w:sz w:val="23"/>
          <w:szCs w:val="23"/>
        </w:rPr>
        <w:t>an infinitely thin plane in space</w:t>
      </w:r>
      <w:r w:rsidR="005830E2">
        <w:rPr>
          <w:rFonts w:ascii="Times New Roman" w:hAnsi="Times New Roman"/>
          <w:sz w:val="23"/>
          <w:szCs w:val="23"/>
        </w:rPr>
        <w:t>.</w:t>
      </w:r>
    </w:p>
    <w:p w:rsidR="00BD5684" w:rsidRDefault="00BD5684" w:rsidP="006C241A">
      <w:pPr>
        <w:spacing w:beforeLines="1" w:before="2" w:afterLines="1" w:after="2" w:line="360" w:lineRule="auto"/>
        <w:jc w:val="both"/>
        <w:rPr>
          <w:rFonts w:ascii="Times New Roman" w:hAnsi="Times New Roman"/>
          <w:sz w:val="23"/>
          <w:szCs w:val="23"/>
        </w:rPr>
      </w:pPr>
    </w:p>
    <w:p w:rsidR="00BD5684" w:rsidRDefault="00BD568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When the dependence of spatial regions on reference frames is documented, then we will document also the relations between spatial regions defined relative to the (reference frame that is determined by the Earth), and the corresponding sites and continuant fiat boundaries.</w:t>
      </w:r>
    </w:p>
    <w:p w:rsidR="000B34A1" w:rsidRPr="001F273B" w:rsidRDefault="00DE6862" w:rsidP="006C241A">
      <w:pPr>
        <w:pStyle w:val="Heading5"/>
        <w:spacing w:line="360" w:lineRule="auto"/>
        <w:rPr>
          <w:sz w:val="23"/>
        </w:rPr>
      </w:pPr>
      <w:bookmarkStart w:id="40" w:name="_Toc309628579"/>
      <w:proofErr w:type="gramStart"/>
      <w:r w:rsidRPr="001F273B">
        <w:rPr>
          <w:sz w:val="23"/>
        </w:rPr>
        <w:t>2.1.2.3.4  Three</w:t>
      </w:r>
      <w:proofErr w:type="gramEnd"/>
      <w:r w:rsidRPr="001F273B">
        <w:rPr>
          <w:sz w:val="23"/>
        </w:rPr>
        <w:t>-dimensional spatial region</w:t>
      </w:r>
      <w:bookmarkEnd w:id="40"/>
      <w:r w:rsidRPr="001F273B">
        <w:rPr>
          <w:sz w:val="23"/>
        </w:rPr>
        <w:t xml:space="preserve"> </w:t>
      </w:r>
    </w:p>
    <w:p w:rsidR="006F4220" w:rsidRDefault="006F4220" w:rsidP="006C241A">
      <w:pPr>
        <w:spacing w:beforeLines="1" w:before="2" w:afterLines="1" w:after="2" w:line="360" w:lineRule="auto"/>
        <w:rPr>
          <w:rFonts w:ascii="Times New Roman" w:hAnsi="Times New Roman"/>
          <w:sz w:val="23"/>
          <w:szCs w:val="23"/>
        </w:rPr>
      </w:pPr>
    </w:p>
    <w:p w:rsidR="006F4220" w:rsidRPr="009331CA" w:rsidRDefault="006F4220" w:rsidP="006C241A">
      <w:pPr>
        <w:spacing w:beforeLines="1" w:before="2" w:afterLines="1" w:after="2" w:line="360" w:lineRule="auto"/>
        <w:rPr>
          <w:rFonts w:ascii="Times New Roman" w:hAnsi="Times New Roman"/>
          <w:sz w:val="20"/>
          <w:szCs w:val="20"/>
        </w:rPr>
      </w:pPr>
      <w:r>
        <w:rPr>
          <w:rFonts w:ascii="Times New Roman" w:hAnsi="Times New Roman"/>
          <w:sz w:val="23"/>
          <w:szCs w:val="23"/>
        </w:rPr>
        <w:t>Def.</w:t>
      </w:r>
      <w:r w:rsidRPr="009331CA">
        <w:rPr>
          <w:rFonts w:ascii="Times New Roman" w:hAnsi="Times New Roman"/>
          <w:sz w:val="23"/>
          <w:szCs w:val="23"/>
        </w:rPr>
        <w:t xml:space="preserve"> a </w:t>
      </w:r>
      <w:r w:rsidR="005830E2">
        <w:rPr>
          <w:rFonts w:ascii="Times New Roman" w:hAnsi="Times New Roman"/>
          <w:sz w:val="23"/>
          <w:szCs w:val="23"/>
        </w:rPr>
        <w:t xml:space="preserve">self-connected </w:t>
      </w:r>
      <w:r w:rsidRPr="009331CA">
        <w:rPr>
          <w:rFonts w:ascii="Times New Roman" w:hAnsi="Times New Roman"/>
          <w:sz w:val="23"/>
          <w:szCs w:val="23"/>
        </w:rPr>
        <w:t xml:space="preserve">spatial region </w:t>
      </w:r>
      <w:r>
        <w:rPr>
          <w:rFonts w:ascii="Times New Roman" w:hAnsi="Times New Roman"/>
          <w:sz w:val="23"/>
          <w:szCs w:val="23"/>
        </w:rPr>
        <w:t xml:space="preserve">of </w:t>
      </w:r>
      <w:r w:rsidRPr="009331CA">
        <w:rPr>
          <w:rFonts w:ascii="Times New Roman" w:hAnsi="Times New Roman"/>
          <w:sz w:val="23"/>
          <w:szCs w:val="23"/>
        </w:rPr>
        <w:t xml:space="preserve">three dimensions. </w:t>
      </w:r>
    </w:p>
    <w:p w:rsidR="00FB2EB2" w:rsidRDefault="00FB2EB2" w:rsidP="006C241A">
      <w:pPr>
        <w:spacing w:beforeLines="1" w:before="2" w:afterLines="1" w:after="2" w:line="360" w:lineRule="auto"/>
        <w:rPr>
          <w:rFonts w:ascii="Times New Roman" w:hAnsi="Times New Roman"/>
          <w:sz w:val="23"/>
          <w:szCs w:val="23"/>
        </w:rPr>
      </w:pPr>
    </w:p>
    <w:p w:rsidR="00FB2EB2" w:rsidRDefault="00FB2EB2"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6F4220" w:rsidRPr="009331CA">
        <w:rPr>
          <w:rFonts w:ascii="Times New Roman" w:hAnsi="Times New Roman"/>
          <w:sz w:val="23"/>
          <w:szCs w:val="23"/>
        </w:rPr>
        <w:t xml:space="preserve">xamples: a cube-shaped </w:t>
      </w:r>
      <w:r w:rsidR="006F4220">
        <w:rPr>
          <w:rFonts w:ascii="Times New Roman" w:hAnsi="Times New Roman"/>
          <w:sz w:val="23"/>
          <w:szCs w:val="23"/>
        </w:rPr>
        <w:t xml:space="preserve">region </w:t>
      </w:r>
      <w:r w:rsidR="006F4220" w:rsidRPr="009331CA">
        <w:rPr>
          <w:rFonts w:ascii="Times New Roman" w:hAnsi="Times New Roman"/>
          <w:sz w:val="23"/>
          <w:szCs w:val="23"/>
        </w:rPr>
        <w:t xml:space="preserve">of space, a sphere-shaped </w:t>
      </w:r>
      <w:r w:rsidR="006F4220">
        <w:rPr>
          <w:rFonts w:ascii="Times New Roman" w:hAnsi="Times New Roman"/>
          <w:sz w:val="23"/>
          <w:szCs w:val="23"/>
        </w:rPr>
        <w:t xml:space="preserve">region </w:t>
      </w:r>
      <w:r w:rsidR="00BD5684">
        <w:rPr>
          <w:rFonts w:ascii="Times New Roman" w:hAnsi="Times New Roman"/>
          <w:sz w:val="23"/>
          <w:szCs w:val="23"/>
        </w:rPr>
        <w:t xml:space="preserve">of space, </w:t>
      </w:r>
    </w:p>
    <w:p w:rsidR="005830E2" w:rsidRDefault="005830E2" w:rsidP="006C241A">
      <w:pPr>
        <w:spacing w:beforeLines="1" w:before="2" w:afterLines="1" w:after="2" w:line="360" w:lineRule="auto"/>
        <w:rPr>
          <w:rFonts w:ascii="Times New Roman" w:hAnsi="Times New Roman"/>
          <w:sz w:val="23"/>
          <w:szCs w:val="23"/>
        </w:rPr>
      </w:pPr>
    </w:p>
    <w:p w:rsidR="000B34A1" w:rsidRDefault="008A5BDC" w:rsidP="006C241A">
      <w:pPr>
        <w:pStyle w:val="Heading2"/>
        <w:spacing w:line="360" w:lineRule="auto"/>
      </w:pPr>
      <w:bookmarkStart w:id="41" w:name="_Toc309628580"/>
      <w:r>
        <w:t>Location r</w:t>
      </w:r>
      <w:r w:rsidR="000B34A1">
        <w:t>elation</w:t>
      </w:r>
      <w:r>
        <w:t>s</w:t>
      </w:r>
      <w:bookmarkEnd w:id="41"/>
    </w:p>
    <w:p w:rsidR="000B34A1" w:rsidRDefault="000B34A1" w:rsidP="006C241A">
      <w:pPr>
        <w:spacing w:beforeLines="1" w:before="2" w:afterLines="1" w:after="2" w:line="360" w:lineRule="auto"/>
        <w:ind w:left="720"/>
        <w:rPr>
          <w:rFonts w:ascii="Times New Roman" w:hAnsi="Times New Roman"/>
          <w:sz w:val="23"/>
          <w:szCs w:val="23"/>
        </w:rPr>
      </w:pPr>
    </w:p>
    <w:p w:rsidR="008A5BDC" w:rsidRPr="008A5BDC" w:rsidRDefault="008A5BDC" w:rsidP="006C241A">
      <w:pPr>
        <w:spacing w:beforeLines="1" w:before="2" w:afterLines="1" w:after="2" w:line="360" w:lineRule="auto"/>
        <w:rPr>
          <w:rFonts w:ascii="Times New Roman" w:hAnsi="Times New Roman"/>
          <w:b/>
          <w:sz w:val="23"/>
          <w:szCs w:val="23"/>
        </w:rPr>
      </w:pPr>
      <w:r w:rsidRPr="008A5BDC">
        <w:rPr>
          <w:rFonts w:ascii="Times New Roman" w:hAnsi="Times New Roman"/>
          <w:b/>
          <w:sz w:val="23"/>
          <w:szCs w:val="23"/>
        </w:rPr>
        <w:t>Located_at</w:t>
      </w:r>
    </w:p>
    <w:p w:rsidR="006201FE" w:rsidRDefault="008A5BDC" w:rsidP="006C241A">
      <w:pPr>
        <w:spacing w:beforeLines="1" w:before="2" w:afterLines="1" w:after="2" w:line="360" w:lineRule="auto"/>
        <w:rPr>
          <w:rStyle w:val="apple-converted-space"/>
          <w:rFonts w:ascii="Times New Roman" w:hAnsi="Times New Roman"/>
          <w:i/>
          <w:iCs/>
          <w:color w:val="000000"/>
          <w:sz w:val="23"/>
          <w:szCs w:val="23"/>
          <w:bdr w:val="none" w:sz="0" w:space="0" w:color="auto" w:frame="1"/>
          <w:shd w:val="clear" w:color="auto" w:fill="FFFFFF"/>
        </w:rPr>
      </w:pPr>
      <w:r>
        <w:rPr>
          <w:rStyle w:val="Emphasis"/>
          <w:rFonts w:ascii="Times New Roman" w:hAnsi="Times New Roman"/>
          <w:i w:val="0"/>
          <w:color w:val="000000"/>
          <w:sz w:val="23"/>
          <w:szCs w:val="23"/>
          <w:bdr w:val="none" w:sz="0" w:space="0" w:color="auto" w:frame="1"/>
          <w:shd w:val="clear" w:color="auto" w:fill="FFFFFF"/>
        </w:rPr>
        <w:t>Elu</w:t>
      </w:r>
      <w:r w:rsidR="00612B09">
        <w:rPr>
          <w:rStyle w:val="Emphasis"/>
          <w:rFonts w:ascii="Times New Roman" w:hAnsi="Times New Roman"/>
          <w:i w:val="0"/>
          <w:color w:val="000000"/>
          <w:sz w:val="23"/>
          <w:szCs w:val="23"/>
          <w:bdr w:val="none" w:sz="0" w:space="0" w:color="auto" w:frame="1"/>
          <w:shd w:val="clear" w:color="auto" w:fill="FFFFFF"/>
        </w:rPr>
        <w:t xml:space="preserve">cidation: </w:t>
      </w:r>
      <w:r w:rsidR="000B34A1" w:rsidRPr="002166B8">
        <w:rPr>
          <w:rStyle w:val="Emphasis"/>
          <w:rFonts w:ascii="Times New Roman" w:hAnsi="Times New Roman"/>
          <w:color w:val="000000"/>
          <w:sz w:val="23"/>
          <w:szCs w:val="23"/>
          <w:bdr w:val="none" w:sz="0" w:space="0" w:color="auto" w:frame="1"/>
          <w:shd w:val="clear" w:color="auto" w:fill="FFFFFF"/>
        </w:rPr>
        <w:t>a</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612B09">
        <w:rPr>
          <w:rStyle w:val="Strong"/>
          <w:rFonts w:ascii="Times New Roman" w:hAnsi="Times New Roman"/>
          <w:color w:val="000000"/>
          <w:sz w:val="23"/>
          <w:szCs w:val="23"/>
          <w:bdr w:val="none" w:sz="0" w:space="0" w:color="auto" w:frame="1"/>
          <w:shd w:val="clear" w:color="auto" w:fill="FFFFFF"/>
        </w:rPr>
        <w:t>located_at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r</w:t>
      </w:r>
      <w:r w:rsidR="000B34A1" w:rsidRPr="002166B8">
        <w:rPr>
          <w:rStyle w:val="apple-converted-space"/>
          <w:rFonts w:ascii="Times New Roman" w:hAnsi="Times New Roman"/>
          <w:i/>
          <w:iCs/>
          <w:color w:val="000000"/>
          <w:sz w:val="23"/>
          <w:szCs w:val="23"/>
          <w:bdr w:val="none" w:sz="0" w:space="0" w:color="auto" w:frame="1"/>
          <w:shd w:val="clear" w:color="auto" w:fill="FFFFFF"/>
        </w:rPr>
        <w:t> </w:t>
      </w:r>
      <w:r w:rsidR="000B34A1" w:rsidRPr="002166B8">
        <w:rPr>
          <w:rStyle w:val="Strong"/>
          <w:rFonts w:ascii="Times New Roman" w:hAnsi="Times New Roman"/>
          <w:color w:val="000000"/>
          <w:sz w:val="23"/>
          <w:szCs w:val="23"/>
          <w:bdr w:val="none" w:sz="0" w:space="0" w:color="auto" w:frame="1"/>
          <w:shd w:val="clear" w:color="auto" w:fill="FFFFFF"/>
        </w:rPr>
        <w:t>at</w:t>
      </w:r>
      <w:r w:rsidR="000B34A1" w:rsidRPr="002166B8">
        <w:rPr>
          <w:rStyle w:val="apple-converted-space"/>
          <w:rFonts w:ascii="Times New Roman" w:hAnsi="Times New Roman"/>
          <w:b/>
          <w:bCs/>
          <w:color w:val="000000"/>
          <w:sz w:val="23"/>
          <w:szCs w:val="23"/>
          <w:bdr w:val="none" w:sz="0" w:space="0" w:color="auto" w:frame="1"/>
          <w:shd w:val="clear" w:color="auto" w:fill="FFFFFF"/>
        </w:rPr>
        <w:t> </w:t>
      </w:r>
      <w:r w:rsidR="000B34A1" w:rsidRPr="002166B8">
        <w:rPr>
          <w:rStyle w:val="Emphasis"/>
          <w:rFonts w:ascii="Times New Roman" w:hAnsi="Times New Roman"/>
          <w:color w:val="000000"/>
          <w:sz w:val="23"/>
          <w:szCs w:val="23"/>
          <w:bdr w:val="none" w:sz="0" w:space="0" w:color="auto" w:frame="1"/>
          <w:shd w:val="clear" w:color="auto" w:fill="FFFFFF"/>
        </w:rPr>
        <w:t>t</w:t>
      </w:r>
      <w:r w:rsidR="000B34A1" w:rsidRPr="002166B8">
        <w:rPr>
          <w:rStyle w:val="apple-converted-space"/>
          <w:rFonts w:ascii="Times New Roman" w:hAnsi="Times New Roman"/>
          <w:i/>
          <w:iCs/>
          <w:color w:val="000000"/>
          <w:sz w:val="23"/>
          <w:szCs w:val="23"/>
          <w:bdr w:val="none" w:sz="0" w:space="0" w:color="auto" w:frame="1"/>
          <w:shd w:val="clear" w:color="auto" w:fill="FFFFFF"/>
        </w:rPr>
        <w:t> </w:t>
      </w:r>
    </w:p>
    <w:p w:rsidR="006201FE" w:rsidRDefault="006201FE" w:rsidP="006C241A">
      <w:pPr>
        <w:spacing w:beforeLines="1" w:before="2" w:afterLines="1" w:after="2" w:line="360" w:lineRule="auto"/>
        <w:rPr>
          <w:rStyle w:val="apple-converted-space"/>
          <w:rFonts w:ascii="Times New Roman" w:hAnsi="Times New Roman"/>
          <w:i/>
          <w:iCs/>
          <w:color w:val="000000"/>
          <w:sz w:val="23"/>
          <w:szCs w:val="23"/>
          <w:bdr w:val="none" w:sz="0" w:space="0" w:color="auto" w:frame="1"/>
          <w:shd w:val="clear" w:color="auto" w:fill="FFFFFF"/>
        </w:rPr>
      </w:pPr>
    </w:p>
    <w:p w:rsidR="008A5BDC" w:rsidRDefault="00612B09" w:rsidP="006C241A">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This is </w:t>
      </w:r>
      <w:r w:rsidR="000B34A1"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n</w:t>
      </w:r>
      <w:r w:rsidR="00921592" w:rsidRPr="00921592">
        <w:rPr>
          <w:rStyle w:val="apple-style-span"/>
          <w:rFonts w:ascii="Times New Roman" w:hAnsi="Times New Roman"/>
          <w:i/>
          <w:color w:val="000000"/>
          <w:sz w:val="23"/>
          <w:szCs w:val="23"/>
          <w:shd w:val="clear" w:color="auto" w:fill="FFFFFF"/>
        </w:rPr>
        <w:t xml:space="preserve"> independent continuant</w:t>
      </w:r>
      <w:r w:rsidR="000B34A1" w:rsidRPr="002166B8">
        <w:rPr>
          <w:rStyle w:val="apple-style-span"/>
          <w:rFonts w:ascii="Times New Roman" w:hAnsi="Times New Roman"/>
          <w:color w:val="000000"/>
          <w:sz w:val="23"/>
          <w:szCs w:val="23"/>
          <w:shd w:val="clear" w:color="auto" w:fill="FFFFFF"/>
        </w:rPr>
        <w:t>, a spatial region which it occupies, and a time</w:t>
      </w:r>
      <w:r>
        <w:rPr>
          <w:rStyle w:val="apple-style-span"/>
          <w:rFonts w:ascii="Times New Roman" w:hAnsi="Times New Roman"/>
          <w:color w:val="000000"/>
          <w:sz w:val="23"/>
          <w:szCs w:val="23"/>
          <w:shd w:val="clear" w:color="auto" w:fill="FFFFFF"/>
        </w:rPr>
        <w:t xml:space="preserve">. </w:t>
      </w:r>
    </w:p>
    <w:p w:rsidR="008A5BDC"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p>
    <w:p w:rsidR="000B34A1" w:rsidRDefault="006201FE" w:rsidP="006C241A">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Axiom:</w:t>
      </w:r>
      <w:r w:rsidR="00612B09">
        <w:rPr>
          <w:rStyle w:val="apple-style-span"/>
          <w:rFonts w:ascii="Times New Roman" w:hAnsi="Times New Roman"/>
          <w:color w:val="000000"/>
          <w:sz w:val="23"/>
          <w:szCs w:val="23"/>
          <w:shd w:val="clear" w:color="auto" w:fill="FFFFFF"/>
        </w:rPr>
        <w:t xml:space="preserve"> every region is </w:t>
      </w:r>
      <w:r w:rsidR="00612B09" w:rsidRPr="00FB2EB2">
        <w:rPr>
          <w:rStyle w:val="apple-style-span"/>
          <w:rFonts w:ascii="Times New Roman" w:hAnsi="Times New Roman"/>
          <w:b/>
          <w:color w:val="000000"/>
          <w:sz w:val="23"/>
          <w:szCs w:val="23"/>
          <w:shd w:val="clear" w:color="auto" w:fill="FFFFFF"/>
        </w:rPr>
        <w:t>located</w:t>
      </w:r>
      <w:r w:rsidR="00FB2EB2" w:rsidRPr="00FB2EB2">
        <w:rPr>
          <w:rStyle w:val="apple-style-span"/>
          <w:rFonts w:ascii="Times New Roman" w:hAnsi="Times New Roman"/>
          <w:b/>
          <w:color w:val="000000"/>
          <w:sz w:val="23"/>
          <w:szCs w:val="23"/>
          <w:shd w:val="clear" w:color="auto" w:fill="FFFFFF"/>
        </w:rPr>
        <w:t>_at</w:t>
      </w:r>
      <w:r w:rsidR="005B3D14">
        <w:rPr>
          <w:rStyle w:val="apple-style-span"/>
          <w:rFonts w:ascii="Times New Roman" w:hAnsi="Times New Roman"/>
          <w:b/>
          <w:color w:val="000000"/>
          <w:sz w:val="23"/>
          <w:szCs w:val="23"/>
          <w:shd w:val="clear" w:color="auto" w:fill="FFFFFF"/>
        </w:rPr>
        <w:t xml:space="preserve"> </w:t>
      </w:r>
      <w:r w:rsidR="00612B09">
        <w:rPr>
          <w:rStyle w:val="apple-style-span"/>
          <w:rFonts w:ascii="Times New Roman" w:hAnsi="Times New Roman"/>
          <w:color w:val="000000"/>
          <w:sz w:val="23"/>
          <w:szCs w:val="23"/>
          <w:shd w:val="clear" w:color="auto" w:fill="FFFFFF"/>
        </w:rPr>
        <w:t>itself</w:t>
      </w:r>
      <w:r w:rsidRPr="006201FE">
        <w:rPr>
          <w:rStyle w:val="apple-style-span"/>
          <w:rFonts w:ascii="Times New Roman" w:hAnsi="Times New Roman"/>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at all times</w:t>
      </w:r>
      <w:r w:rsidR="00612B09">
        <w:rPr>
          <w:rStyle w:val="apple-style-span"/>
          <w:rFonts w:ascii="Times New Roman" w:hAnsi="Times New Roman"/>
          <w:color w:val="000000"/>
          <w:sz w:val="23"/>
          <w:szCs w:val="23"/>
          <w:shd w:val="clear" w:color="auto" w:fill="FFFFFF"/>
        </w:rPr>
        <w:t>.</w:t>
      </w:r>
    </w:p>
    <w:p w:rsidR="006201FE" w:rsidRPr="006201FE" w:rsidRDefault="006201FE" w:rsidP="006C241A">
      <w:pPr>
        <w:spacing w:beforeLines="1" w:before="2" w:afterLines="1" w:after="2" w:line="360" w:lineRule="auto"/>
        <w:rPr>
          <w:rStyle w:val="apple-style-span"/>
          <w:rFonts w:ascii="Times New Roman" w:hAnsi="Times New Roman"/>
          <w:b/>
          <w:i/>
          <w:color w:val="000000"/>
          <w:sz w:val="23"/>
          <w:szCs w:val="23"/>
          <w:shd w:val="clear" w:color="auto" w:fill="FFFFFF"/>
        </w:rPr>
      </w:pPr>
      <w:r>
        <w:rPr>
          <w:rStyle w:val="apple-style-span"/>
          <w:rFonts w:ascii="Times New Roman" w:hAnsi="Times New Roman"/>
          <w:color w:val="000000"/>
          <w:sz w:val="23"/>
          <w:szCs w:val="23"/>
          <w:shd w:val="clear" w:color="auto" w:fill="FFFFFF"/>
        </w:rPr>
        <w:t xml:space="preserve">Axiom: if </w:t>
      </w:r>
      <w:r>
        <w:rPr>
          <w:rStyle w:val="apple-style-span"/>
          <w:rFonts w:ascii="Times New Roman" w:hAnsi="Times New Roman"/>
          <w:i/>
          <w:color w:val="000000"/>
          <w:sz w:val="23"/>
          <w:szCs w:val="23"/>
          <w:shd w:val="clear" w:color="auto" w:fill="FFFFFF"/>
        </w:rPr>
        <w:t xml:space="preserve">a </w:t>
      </w:r>
      <w:r w:rsidRPr="006201FE">
        <w:rPr>
          <w:rStyle w:val="apple-style-span"/>
          <w:rFonts w:ascii="Times New Roman" w:hAnsi="Times New Roman"/>
          <w:b/>
          <w:color w:val="000000"/>
          <w:sz w:val="23"/>
          <w:szCs w:val="23"/>
          <w:shd w:val="clear" w:color="auto" w:fill="FFFFFF"/>
        </w:rPr>
        <w:t>located</w:t>
      </w:r>
      <w:r w:rsidRPr="006201FE">
        <w:rPr>
          <w:rStyle w:val="apple-style-span"/>
          <w:rFonts w:ascii="Times New Roman" w:hAnsi="Times New Roman"/>
          <w:b/>
          <w:i/>
          <w:color w:val="000000"/>
          <w:sz w:val="23"/>
          <w:szCs w:val="23"/>
          <w:shd w:val="clear" w:color="auto" w:fill="FFFFFF"/>
        </w:rPr>
        <w:t xml:space="preserve"> </w:t>
      </w:r>
      <w:r w:rsidRPr="006201FE">
        <w:rPr>
          <w:rStyle w:val="apple-style-span"/>
          <w:rFonts w:ascii="Times New Roman" w:hAnsi="Times New Roman"/>
          <w:b/>
          <w:color w:val="000000"/>
          <w:sz w:val="23"/>
          <w:szCs w:val="23"/>
          <w:shd w:val="clear" w:color="auto" w:fill="FFFFFF"/>
        </w:rPr>
        <w:t>at</w:t>
      </w:r>
      <w:r>
        <w:rPr>
          <w:rStyle w:val="apple-style-span"/>
          <w:rFonts w:ascii="Times New Roman" w:hAnsi="Times New Roman"/>
          <w:color w:val="000000"/>
          <w:sz w:val="23"/>
          <w:szCs w:val="23"/>
          <w:shd w:val="clear" w:color="auto" w:fill="FFFFFF"/>
        </w:rPr>
        <w:t xml:space="preserve"> </w:t>
      </w:r>
      <w:proofErr w:type="spellStart"/>
      <w:r>
        <w:rPr>
          <w:rStyle w:val="apple-style-span"/>
          <w:rFonts w:ascii="Times New Roman" w:hAnsi="Times New Roman"/>
          <w:i/>
          <w:color w:val="000000"/>
          <w:sz w:val="23"/>
          <w:szCs w:val="23"/>
          <w:shd w:val="clear" w:color="auto" w:fill="FFFFFF"/>
        </w:rPr>
        <w:t xml:space="preserve">r </w:t>
      </w:r>
      <w:r>
        <w:rPr>
          <w:rStyle w:val="apple-style-span"/>
          <w:rFonts w:ascii="Times New Roman" w:hAnsi="Times New Roman"/>
          <w:b/>
          <w:color w:val="000000"/>
          <w:sz w:val="23"/>
          <w:szCs w:val="23"/>
          <w:shd w:val="clear" w:color="auto" w:fill="FFFFFF"/>
        </w:rPr>
        <w:t>at</w:t>
      </w:r>
      <w:proofErr w:type="spellEnd"/>
      <w:r>
        <w:rPr>
          <w:rStyle w:val="apple-style-span"/>
          <w:rFonts w:ascii="Times New Roman" w:hAnsi="Times New Roman"/>
          <w:b/>
          <w:color w:val="000000"/>
          <w:sz w:val="23"/>
          <w:szCs w:val="23"/>
          <w:shd w:val="clear" w:color="auto" w:fill="FFFFFF"/>
        </w:rPr>
        <w:t xml:space="preserve"> </w:t>
      </w:r>
      <w:r>
        <w:rPr>
          <w:rStyle w:val="apple-style-span"/>
          <w:rFonts w:ascii="Times New Roman" w:hAnsi="Times New Roman"/>
          <w:i/>
          <w:color w:val="000000"/>
          <w:sz w:val="23"/>
          <w:szCs w:val="23"/>
          <w:shd w:val="clear" w:color="auto" w:fill="FFFFFF"/>
        </w:rPr>
        <w:t xml:space="preserve">t </w:t>
      </w:r>
      <w:r>
        <w:rPr>
          <w:rStyle w:val="apple-style-span"/>
          <w:rFonts w:ascii="Times New Roman" w:hAnsi="Times New Roman"/>
          <w:color w:val="000000"/>
          <w:sz w:val="23"/>
          <w:szCs w:val="23"/>
          <w:shd w:val="clear" w:color="auto" w:fill="FFFFFF"/>
        </w:rPr>
        <w:t xml:space="preserve">&amp; </w:t>
      </w:r>
      <w:r>
        <w:rPr>
          <w:rStyle w:val="apple-style-span"/>
          <w:rFonts w:ascii="Times New Roman" w:hAnsi="Times New Roman"/>
          <w:i/>
          <w:color w:val="000000"/>
          <w:sz w:val="23"/>
          <w:szCs w:val="23"/>
          <w:shd w:val="clear" w:color="auto" w:fill="FFFFFF"/>
        </w:rPr>
        <w:t>a</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part_of </w:t>
      </w:r>
      <w:proofErr w:type="gramStart"/>
      <w:r w:rsidRPr="006201FE">
        <w:rPr>
          <w:rStyle w:val="apple-style-span"/>
          <w:rFonts w:ascii="Times New Roman" w:hAnsi="Times New Roman"/>
          <w:i/>
          <w:color w:val="000000"/>
          <w:sz w:val="23"/>
          <w:szCs w:val="23"/>
          <w:shd w:val="clear" w:color="auto" w:fill="FFFFFF"/>
        </w:rPr>
        <w:t>a</w:t>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at</w:t>
      </w:r>
      <w:proofErr w:type="gramEnd"/>
      <w:r>
        <w:rPr>
          <w:rStyle w:val="apple-style-span"/>
          <w:rFonts w:ascii="Times New Roman" w:hAnsi="Times New Roman"/>
          <w:b/>
          <w:color w:val="000000"/>
          <w:sz w:val="23"/>
          <w:szCs w:val="23"/>
          <w:shd w:val="clear" w:color="auto" w:fill="FFFFFF"/>
        </w:rPr>
        <w:t xml:space="preserve"> </w:t>
      </w:r>
      <w:r>
        <w:rPr>
          <w:rStyle w:val="apple-style-span"/>
          <w:rFonts w:ascii="Times New Roman" w:hAnsi="Times New Roman"/>
          <w:i/>
          <w:color w:val="000000"/>
          <w:sz w:val="23"/>
          <w:szCs w:val="23"/>
          <w:shd w:val="clear" w:color="auto" w:fill="FFFFFF"/>
        </w:rPr>
        <w:t>t</w:t>
      </w:r>
      <w:r>
        <w:rPr>
          <w:rStyle w:val="apple-style-span"/>
          <w:rFonts w:ascii="Times New Roman" w:hAnsi="Times New Roman"/>
          <w:color w:val="000000"/>
          <w:sz w:val="23"/>
          <w:szCs w:val="23"/>
          <w:shd w:val="clear" w:color="auto" w:fill="FFFFFF"/>
        </w:rPr>
        <w:t xml:space="preserve">, then there is some </w:t>
      </w:r>
      <w:r>
        <w:rPr>
          <w:rStyle w:val="apple-style-span"/>
          <w:rFonts w:ascii="Times New Roman" w:hAnsi="Times New Roman"/>
          <w:i/>
          <w:color w:val="000000"/>
          <w:sz w:val="23"/>
          <w:szCs w:val="23"/>
          <w:shd w:val="clear" w:color="auto" w:fill="FFFFFF"/>
        </w:rPr>
        <w:t>r</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which is </w:t>
      </w:r>
      <w:r>
        <w:rPr>
          <w:rStyle w:val="apple-style-span"/>
          <w:rFonts w:ascii="Times New Roman" w:hAnsi="Times New Roman"/>
          <w:b/>
          <w:color w:val="000000"/>
          <w:sz w:val="23"/>
          <w:szCs w:val="23"/>
          <w:shd w:val="clear" w:color="auto" w:fill="FFFFFF"/>
        </w:rPr>
        <w:t xml:space="preserve">part_of </w:t>
      </w:r>
      <w:r w:rsidRPr="006201FE">
        <w:rPr>
          <w:rStyle w:val="apple-style-span"/>
          <w:rFonts w:ascii="Times New Roman" w:hAnsi="Times New Roman"/>
          <w:i/>
          <w:color w:val="000000"/>
          <w:sz w:val="23"/>
          <w:szCs w:val="23"/>
          <w:shd w:val="clear" w:color="auto" w:fill="FFFFFF"/>
        </w:rPr>
        <w:t>r</w:t>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color w:val="000000"/>
          <w:sz w:val="23"/>
          <w:szCs w:val="23"/>
          <w:shd w:val="clear" w:color="auto" w:fill="FFFFFF"/>
        </w:rPr>
        <w:t xml:space="preserve">&amp; such that </w:t>
      </w:r>
      <w:r>
        <w:rPr>
          <w:rStyle w:val="apple-style-span"/>
          <w:rFonts w:ascii="Times New Roman" w:hAnsi="Times New Roman"/>
          <w:i/>
          <w:color w:val="000000"/>
          <w:sz w:val="23"/>
          <w:szCs w:val="23"/>
          <w:shd w:val="clear" w:color="auto" w:fill="FFFFFF"/>
        </w:rPr>
        <w:t>a</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located_at </w:t>
      </w:r>
      <w:r w:rsidRPr="006201FE">
        <w:rPr>
          <w:rStyle w:val="apple-style-span"/>
          <w:rFonts w:ascii="Times New Roman" w:hAnsi="Times New Roman"/>
          <w:i/>
          <w:color w:val="000000"/>
          <w:sz w:val="23"/>
          <w:szCs w:val="23"/>
          <w:shd w:val="clear" w:color="auto" w:fill="FFFFFF"/>
        </w:rPr>
        <w:t>r</w:t>
      </w:r>
      <w:r>
        <w:rPr>
          <w:rStyle w:val="apple-style-span"/>
          <w:rFonts w:ascii="Times New Roman" w:hAnsi="Times New Roman"/>
          <w:i/>
          <w:color w:val="000000"/>
          <w:sz w:val="23"/>
          <w:szCs w:val="23"/>
          <w:shd w:val="clear" w:color="auto" w:fill="FFFFFF"/>
        </w:rPr>
        <w:sym w:font="Symbol" w:char="F0A2"/>
      </w:r>
      <w:r>
        <w:rPr>
          <w:rStyle w:val="apple-style-span"/>
          <w:rFonts w:ascii="Times New Roman" w:hAnsi="Times New Roman"/>
          <w:i/>
          <w:color w:val="000000"/>
          <w:sz w:val="23"/>
          <w:szCs w:val="23"/>
          <w:shd w:val="clear" w:color="auto" w:fill="FFFFFF"/>
        </w:rPr>
        <w:t xml:space="preserve"> </w:t>
      </w:r>
      <w:r>
        <w:rPr>
          <w:rStyle w:val="apple-style-span"/>
          <w:rFonts w:ascii="Times New Roman" w:hAnsi="Times New Roman"/>
          <w:b/>
          <w:color w:val="000000"/>
          <w:sz w:val="23"/>
          <w:szCs w:val="23"/>
          <w:shd w:val="clear" w:color="auto" w:fill="FFFFFF"/>
        </w:rPr>
        <w:t xml:space="preserve">at </w:t>
      </w:r>
      <w:r w:rsidRPr="006201FE">
        <w:rPr>
          <w:rStyle w:val="apple-style-span"/>
          <w:rFonts w:ascii="Times New Roman" w:hAnsi="Times New Roman"/>
          <w:i/>
          <w:color w:val="000000"/>
          <w:sz w:val="23"/>
          <w:szCs w:val="23"/>
          <w:shd w:val="clear" w:color="auto" w:fill="FFFFFF"/>
        </w:rPr>
        <w:t>t</w:t>
      </w:r>
      <w:r>
        <w:rPr>
          <w:rStyle w:val="apple-style-span"/>
          <w:rFonts w:ascii="Times New Roman" w:hAnsi="Times New Roman"/>
          <w:i/>
          <w:color w:val="000000"/>
          <w:sz w:val="23"/>
          <w:szCs w:val="23"/>
          <w:shd w:val="clear" w:color="auto" w:fill="FFFFFF"/>
        </w:rPr>
        <w:t>.</w:t>
      </w:r>
    </w:p>
    <w:p w:rsidR="00612B09" w:rsidRDefault="00612B09" w:rsidP="006C241A">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Pr="008A5BDC" w:rsidRDefault="008A5BDC" w:rsidP="006C241A">
      <w:pPr>
        <w:spacing w:beforeLines="1" w:before="2" w:afterLines="1" w:after="2" w:line="360" w:lineRule="auto"/>
        <w:rPr>
          <w:rStyle w:val="apple-style-span"/>
          <w:rFonts w:ascii="Times New Roman" w:hAnsi="Times New Roman"/>
          <w:b/>
          <w:color w:val="000000"/>
          <w:sz w:val="23"/>
          <w:szCs w:val="23"/>
          <w:shd w:val="clear" w:color="auto" w:fill="FFFFFF"/>
        </w:rPr>
      </w:pPr>
      <w:r w:rsidRPr="008A5BDC">
        <w:rPr>
          <w:rStyle w:val="apple-style-span"/>
          <w:rFonts w:ascii="Times New Roman" w:hAnsi="Times New Roman"/>
          <w:b/>
          <w:color w:val="000000"/>
          <w:sz w:val="23"/>
          <w:szCs w:val="23"/>
          <w:shd w:val="clear" w:color="auto" w:fill="FFFFFF"/>
        </w:rPr>
        <w:t>Located_in</w:t>
      </w:r>
    </w:p>
    <w:p w:rsidR="008A5BDC" w:rsidRDefault="008A5BDC" w:rsidP="006C241A">
      <w:pPr>
        <w:spacing w:beforeLines="1" w:before="2" w:afterLines="1" w:after="2" w:line="360" w:lineRule="auto"/>
        <w:rPr>
          <w:rStyle w:val="Emphasis"/>
          <w:rFonts w:ascii="Times New Roman" w:hAnsi="Times New Roman"/>
          <w:color w:val="000000"/>
          <w:sz w:val="23"/>
          <w:szCs w:val="23"/>
          <w:bdr w:val="none" w:sz="0" w:space="0" w:color="auto" w:frame="1"/>
          <w:shd w:val="clear" w:color="auto" w:fill="FFFFFF"/>
        </w:rPr>
      </w:pPr>
    </w:p>
    <w:p w:rsidR="00612B09" w:rsidRPr="00612B09" w:rsidRDefault="00612B09" w:rsidP="006C241A">
      <w:pPr>
        <w:spacing w:beforeLines="1" w:before="2" w:afterLines="1" w:after="2" w:line="360" w:lineRule="auto"/>
        <w:rPr>
          <w:rFonts w:ascii="Times New Roman" w:hAnsi="Times New Roman"/>
          <w:i/>
          <w:sz w:val="23"/>
          <w:szCs w:val="23"/>
        </w:rPr>
      </w:pPr>
      <w:proofErr w:type="gramStart"/>
      <w:r w:rsidRPr="002166B8">
        <w:rPr>
          <w:rStyle w:val="Emphasis"/>
          <w:rFonts w:ascii="Times New Roman" w:hAnsi="Times New Roman"/>
          <w:color w:val="000000"/>
          <w:sz w:val="23"/>
          <w:szCs w:val="23"/>
          <w:bdr w:val="none" w:sz="0" w:space="0" w:color="auto" w:frame="1"/>
          <w:shd w:val="clear" w:color="auto" w:fill="FFFFFF"/>
        </w:rPr>
        <w:t>a</w:t>
      </w:r>
      <w:proofErr w:type="gramEnd"/>
      <w:r w:rsidRPr="002166B8">
        <w:rPr>
          <w:rStyle w:val="apple-converted-space"/>
          <w:rFonts w:ascii="Times New Roman" w:hAnsi="Times New Roman"/>
          <w:i/>
          <w:iCs/>
          <w:color w:val="000000"/>
          <w:sz w:val="23"/>
          <w:szCs w:val="23"/>
          <w:bdr w:val="none" w:sz="0" w:space="0" w:color="auto" w:frame="1"/>
          <w:shd w:val="clear" w:color="auto" w:fill="FFFFFF"/>
        </w:rPr>
        <w:t> </w:t>
      </w:r>
      <w:r w:rsidR="008A5BDC">
        <w:rPr>
          <w:rStyle w:val="Strong"/>
          <w:rFonts w:ascii="Times New Roman" w:hAnsi="Times New Roman"/>
          <w:color w:val="000000"/>
          <w:sz w:val="23"/>
          <w:szCs w:val="23"/>
          <w:bdr w:val="none" w:sz="0" w:space="0" w:color="auto" w:frame="1"/>
          <w:shd w:val="clear" w:color="auto" w:fill="FFFFFF"/>
        </w:rPr>
        <w:t>located_in</w:t>
      </w:r>
      <w:r w:rsidR="005B3D14">
        <w:rPr>
          <w:rStyle w:val="Strong"/>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color w:val="000000"/>
          <w:sz w:val="23"/>
          <w:szCs w:val="23"/>
          <w:bdr w:val="none" w:sz="0" w:space="0" w:color="auto" w:frame="1"/>
          <w:shd w:val="clear" w:color="auto" w:fill="FFFFFF"/>
        </w:rPr>
        <w:t xml:space="preserve">b </w:t>
      </w:r>
      <w:r w:rsidRPr="002166B8">
        <w:rPr>
          <w:rStyle w:val="Strong"/>
          <w:rFonts w:ascii="Times New Roman" w:hAnsi="Times New Roman"/>
          <w:color w:val="000000"/>
          <w:sz w:val="23"/>
          <w:szCs w:val="23"/>
          <w:bdr w:val="none" w:sz="0" w:space="0" w:color="auto" w:frame="1"/>
          <w:shd w:val="clear" w:color="auto" w:fill="FFFFFF"/>
        </w:rPr>
        <w:t>at</w:t>
      </w:r>
      <w:r w:rsidRPr="002166B8">
        <w:rPr>
          <w:rStyle w:val="apple-converted-space"/>
          <w:rFonts w:ascii="Times New Roman" w:hAnsi="Times New Roman"/>
          <w:b/>
          <w:bCs/>
          <w:color w:val="000000"/>
          <w:sz w:val="23"/>
          <w:szCs w:val="23"/>
          <w:bdr w:val="none" w:sz="0" w:space="0" w:color="auto" w:frame="1"/>
          <w:shd w:val="clear" w:color="auto" w:fill="FFFFFF"/>
        </w:rPr>
        <w:t> </w:t>
      </w:r>
      <w:r w:rsidRPr="002166B8">
        <w:rPr>
          <w:rStyle w:val="Emphasis"/>
          <w:rFonts w:ascii="Times New Roman" w:hAnsi="Times New Roman"/>
          <w:color w:val="000000"/>
          <w:sz w:val="23"/>
          <w:szCs w:val="23"/>
          <w:bdr w:val="none" w:sz="0" w:space="0" w:color="auto" w:frame="1"/>
          <w:shd w:val="clear" w:color="auto" w:fill="FFFFFF"/>
        </w:rPr>
        <w:t>t</w:t>
      </w:r>
      <w:r w:rsidR="005B3D14">
        <w:rPr>
          <w:rStyle w:val="Emphasis"/>
          <w:rFonts w:ascii="Times New Roman" w:hAnsi="Times New Roman"/>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w:t>
      </w:r>
      <w:r w:rsidR="005B3D14">
        <w:rPr>
          <w:rStyle w:val="Emphasis"/>
          <w:rFonts w:ascii="Times New Roman" w:hAnsi="Times New Roman"/>
          <w:i w:val="0"/>
          <w:color w:val="000000"/>
          <w:sz w:val="23"/>
          <w:szCs w:val="23"/>
          <w:bdr w:val="none" w:sz="0" w:space="0" w:color="auto" w:frame="1"/>
          <w:shd w:val="clear" w:color="auto" w:fill="FFFFFF"/>
        </w:rPr>
        <w:t xml:space="preserve"> </w:t>
      </w:r>
      <w:r>
        <w:rPr>
          <w:rStyle w:val="Emphasis"/>
          <w:rFonts w:ascii="Times New Roman" w:hAnsi="Times New Roman"/>
          <w:i w:val="0"/>
          <w:color w:val="000000"/>
          <w:sz w:val="23"/>
          <w:szCs w:val="23"/>
          <w:bdr w:val="none" w:sz="0" w:space="0" w:color="auto" w:frame="1"/>
          <w:shd w:val="clear" w:color="auto" w:fill="FFFFFF"/>
        </w:rPr>
        <w:t xml:space="preserve">Def.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and </w:t>
      </w:r>
      <w:r>
        <w:rPr>
          <w:rStyle w:val="Emphasis"/>
          <w:rFonts w:ascii="Times New Roman" w:hAnsi="Times New Roman"/>
          <w:color w:val="000000"/>
          <w:sz w:val="23"/>
          <w:szCs w:val="23"/>
          <w:bdr w:val="none" w:sz="0" w:space="0" w:color="auto" w:frame="1"/>
          <w:shd w:val="clear" w:color="auto" w:fill="FFFFFF"/>
        </w:rPr>
        <w:t xml:space="preserve">b </w:t>
      </w:r>
      <w:r>
        <w:rPr>
          <w:rStyle w:val="Emphasis"/>
          <w:rFonts w:ascii="Times New Roman" w:hAnsi="Times New Roman"/>
          <w:i w:val="0"/>
          <w:color w:val="000000"/>
          <w:sz w:val="23"/>
          <w:szCs w:val="23"/>
          <w:bdr w:val="none" w:sz="0" w:space="0" w:color="auto" w:frame="1"/>
          <w:shd w:val="clear" w:color="auto" w:fill="FFFFFF"/>
        </w:rPr>
        <w:t>are material</w:t>
      </w:r>
      <w:r w:rsidR="00465C17" w:rsidRPr="00465C17">
        <w:rPr>
          <w:rStyle w:val="Emphasis"/>
          <w:rFonts w:ascii="Times New Roman" w:hAnsi="Times New Roman"/>
          <w:color w:val="000000"/>
          <w:sz w:val="23"/>
          <w:szCs w:val="23"/>
          <w:bdr w:val="none" w:sz="0" w:space="0" w:color="auto" w:frame="1"/>
          <w:shd w:val="clear" w:color="auto" w:fill="FFFFFF"/>
        </w:rPr>
        <w:t xml:space="preserve"> entities</w:t>
      </w:r>
      <w:r>
        <w:rPr>
          <w:rStyle w:val="Emphasis"/>
          <w:rFonts w:ascii="Times New Roman" w:hAnsi="Times New Roman"/>
          <w:i w:val="0"/>
          <w:color w:val="000000"/>
          <w:sz w:val="23"/>
          <w:szCs w:val="23"/>
          <w:bdr w:val="none" w:sz="0" w:space="0" w:color="auto" w:frame="1"/>
          <w:shd w:val="clear" w:color="auto" w:fill="FFFFFF"/>
        </w:rPr>
        <w:t xml:space="preserve">, and the region occupied by </w:t>
      </w:r>
      <w:r>
        <w:rPr>
          <w:rStyle w:val="Emphasis"/>
          <w:rFonts w:ascii="Times New Roman" w:hAnsi="Times New Roman"/>
          <w:color w:val="000000"/>
          <w:sz w:val="23"/>
          <w:szCs w:val="23"/>
          <w:bdr w:val="none" w:sz="0" w:space="0" w:color="auto" w:frame="1"/>
          <w:shd w:val="clear" w:color="auto" w:fill="FFFFFF"/>
        </w:rPr>
        <w:t xml:space="preserve">a </w:t>
      </w:r>
      <w:r>
        <w:rPr>
          <w:rStyle w:val="Emphasis"/>
          <w:rFonts w:ascii="Times New Roman" w:hAnsi="Times New Roman"/>
          <w:i w:val="0"/>
          <w:color w:val="000000"/>
          <w:sz w:val="23"/>
          <w:szCs w:val="23"/>
          <w:bdr w:val="none" w:sz="0" w:space="0" w:color="auto" w:frame="1"/>
          <w:shd w:val="clear" w:color="auto" w:fill="FFFFFF"/>
        </w:rPr>
        <w:t xml:space="preserve">is a (proper or improper) </w:t>
      </w:r>
      <w:r w:rsidR="005D1353">
        <w:rPr>
          <w:rStyle w:val="Emphasis"/>
          <w:rFonts w:ascii="Times New Roman" w:hAnsi="Times New Roman"/>
          <w:b/>
          <w:i w:val="0"/>
          <w:color w:val="000000"/>
          <w:sz w:val="23"/>
          <w:szCs w:val="23"/>
          <w:bdr w:val="none" w:sz="0" w:space="0" w:color="auto" w:frame="1"/>
          <w:shd w:val="clear" w:color="auto" w:fill="FFFFFF"/>
        </w:rPr>
        <w:t>part</w:t>
      </w:r>
      <w:r w:rsidR="005D1353">
        <w:rPr>
          <w:rStyle w:val="Emphasis"/>
          <w:rFonts w:ascii="Times New Roman" w:hAnsi="Times New Roman"/>
          <w:i w:val="0"/>
          <w:color w:val="000000"/>
          <w:sz w:val="23"/>
          <w:szCs w:val="23"/>
          <w:bdr w:val="none" w:sz="0" w:space="0" w:color="auto" w:frame="1"/>
          <w:shd w:val="clear" w:color="auto" w:fill="FFFFFF"/>
        </w:rPr>
        <w:t>_of</w:t>
      </w:r>
      <w:r w:rsidR="008A5BDC">
        <w:rPr>
          <w:rStyle w:val="Emphasis"/>
          <w:rFonts w:ascii="Times New Roman" w:hAnsi="Times New Roman"/>
          <w:i w:val="0"/>
          <w:color w:val="000000"/>
          <w:sz w:val="23"/>
          <w:szCs w:val="23"/>
          <w:bdr w:val="none" w:sz="0" w:space="0" w:color="auto" w:frame="1"/>
          <w:shd w:val="clear" w:color="auto" w:fill="FFFFFF"/>
        </w:rPr>
        <w:t xml:space="preserve"> the region occupi</w:t>
      </w:r>
      <w:r>
        <w:rPr>
          <w:rStyle w:val="Emphasis"/>
          <w:rFonts w:ascii="Times New Roman" w:hAnsi="Times New Roman"/>
          <w:i w:val="0"/>
          <w:color w:val="000000"/>
          <w:sz w:val="23"/>
          <w:szCs w:val="23"/>
          <w:bdr w:val="none" w:sz="0" w:space="0" w:color="auto" w:frame="1"/>
          <w:shd w:val="clear" w:color="auto" w:fill="FFFFFF"/>
        </w:rPr>
        <w:t xml:space="preserve">ed by </w:t>
      </w:r>
      <w:r>
        <w:rPr>
          <w:rStyle w:val="Emphasis"/>
          <w:rFonts w:ascii="Times New Roman" w:hAnsi="Times New Roman"/>
          <w:color w:val="000000"/>
          <w:sz w:val="23"/>
          <w:szCs w:val="23"/>
          <w:bdr w:val="none" w:sz="0" w:space="0" w:color="auto" w:frame="1"/>
          <w:shd w:val="clear" w:color="auto" w:fill="FFFFFF"/>
        </w:rPr>
        <w:t xml:space="preserve">b. </w:t>
      </w:r>
    </w:p>
    <w:p w:rsidR="000B34A1" w:rsidRDefault="000B34A1" w:rsidP="006C241A">
      <w:pPr>
        <w:spacing w:beforeLines="1" w:before="2" w:afterLines="1" w:after="2" w:line="360" w:lineRule="auto"/>
        <w:rPr>
          <w:rFonts w:ascii="Times New Roman" w:hAnsi="Times New Roman"/>
          <w:sz w:val="23"/>
          <w:szCs w:val="23"/>
        </w:rPr>
      </w:pPr>
    </w:p>
    <w:p w:rsidR="00FB2EB2" w:rsidRDefault="00FB2EB2"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Examples: your heart </w:t>
      </w:r>
      <w:r>
        <w:rPr>
          <w:rFonts w:ascii="Times New Roman" w:hAnsi="Times New Roman"/>
          <w:b/>
          <w:sz w:val="23"/>
          <w:szCs w:val="23"/>
        </w:rPr>
        <w:t>located_in</w:t>
      </w:r>
      <w:r w:rsidR="00421FD9">
        <w:rPr>
          <w:rFonts w:ascii="Times New Roman" w:hAnsi="Times New Roman"/>
          <w:b/>
          <w:sz w:val="23"/>
          <w:szCs w:val="23"/>
        </w:rPr>
        <w:t xml:space="preserve"> </w:t>
      </w:r>
      <w:r w:rsidRPr="00FB2EB2">
        <w:rPr>
          <w:rFonts w:ascii="Times New Roman" w:hAnsi="Times New Roman"/>
          <w:sz w:val="23"/>
          <w:szCs w:val="23"/>
        </w:rPr>
        <w:t>your body</w:t>
      </w:r>
      <w:r>
        <w:rPr>
          <w:rFonts w:ascii="Times New Roman" w:hAnsi="Times New Roman"/>
          <w:sz w:val="23"/>
          <w:szCs w:val="23"/>
        </w:rPr>
        <w:t xml:space="preserve">; </w:t>
      </w:r>
      <w:r w:rsidR="006201FE">
        <w:rPr>
          <w:rFonts w:ascii="Times New Roman" w:hAnsi="Times New Roman"/>
          <w:sz w:val="23"/>
          <w:szCs w:val="23"/>
        </w:rPr>
        <w:t xml:space="preserve">this </w:t>
      </w:r>
      <w:r>
        <w:rPr>
          <w:rFonts w:ascii="Times New Roman" w:hAnsi="Times New Roman"/>
          <w:sz w:val="23"/>
          <w:szCs w:val="23"/>
        </w:rPr>
        <w:t xml:space="preserve">stem cell </w:t>
      </w:r>
      <w:r>
        <w:rPr>
          <w:rFonts w:ascii="Times New Roman" w:hAnsi="Times New Roman"/>
          <w:b/>
          <w:sz w:val="23"/>
          <w:szCs w:val="23"/>
        </w:rPr>
        <w:t>located_in</w:t>
      </w:r>
      <w:r w:rsidR="00421FD9">
        <w:rPr>
          <w:rFonts w:ascii="Times New Roman" w:hAnsi="Times New Roman"/>
          <w:b/>
          <w:sz w:val="23"/>
          <w:szCs w:val="23"/>
        </w:rPr>
        <w:t xml:space="preserve"> </w:t>
      </w:r>
      <w:r w:rsidR="006201FE" w:rsidRPr="006201FE">
        <w:rPr>
          <w:rFonts w:ascii="Times New Roman" w:hAnsi="Times New Roman"/>
          <w:sz w:val="23"/>
          <w:szCs w:val="23"/>
        </w:rPr>
        <w:t>this portion of</w:t>
      </w:r>
      <w:r w:rsidR="006201FE">
        <w:rPr>
          <w:rFonts w:ascii="Times New Roman" w:hAnsi="Times New Roman"/>
          <w:b/>
          <w:sz w:val="23"/>
          <w:szCs w:val="23"/>
        </w:rPr>
        <w:t xml:space="preserve"> </w:t>
      </w:r>
      <w:r>
        <w:rPr>
          <w:rFonts w:ascii="Times New Roman" w:hAnsi="Times New Roman"/>
          <w:sz w:val="23"/>
          <w:szCs w:val="23"/>
        </w:rPr>
        <w:t xml:space="preserve">bone marrow; </w:t>
      </w:r>
      <w:r w:rsidR="006201FE">
        <w:rPr>
          <w:rFonts w:ascii="Times New Roman" w:hAnsi="Times New Roman"/>
          <w:sz w:val="23"/>
          <w:szCs w:val="23"/>
        </w:rPr>
        <w:t xml:space="preserve">this </w:t>
      </w:r>
      <w:r>
        <w:rPr>
          <w:rFonts w:ascii="Times New Roman" w:hAnsi="Times New Roman"/>
          <w:sz w:val="23"/>
          <w:szCs w:val="23"/>
        </w:rPr>
        <w:t xml:space="preserve">portion of cocaine </w:t>
      </w:r>
      <w:r>
        <w:rPr>
          <w:rFonts w:ascii="Times New Roman" w:hAnsi="Times New Roman"/>
          <w:b/>
          <w:sz w:val="23"/>
          <w:szCs w:val="23"/>
        </w:rPr>
        <w:t>located_in</w:t>
      </w:r>
      <w:r w:rsidR="00421FD9">
        <w:rPr>
          <w:rFonts w:ascii="Times New Roman" w:hAnsi="Times New Roman"/>
          <w:b/>
          <w:sz w:val="23"/>
          <w:szCs w:val="23"/>
        </w:rPr>
        <w:t xml:space="preserve"> </w:t>
      </w:r>
      <w:r w:rsidR="006201FE" w:rsidRPr="006201FE">
        <w:rPr>
          <w:rFonts w:ascii="Times New Roman" w:hAnsi="Times New Roman"/>
          <w:sz w:val="23"/>
          <w:szCs w:val="23"/>
        </w:rPr>
        <w:t>this</w:t>
      </w:r>
      <w:r w:rsidR="006201FE">
        <w:rPr>
          <w:rFonts w:ascii="Times New Roman" w:hAnsi="Times New Roman"/>
          <w:b/>
          <w:sz w:val="23"/>
          <w:szCs w:val="23"/>
        </w:rPr>
        <w:t xml:space="preserve"> </w:t>
      </w:r>
      <w:r>
        <w:rPr>
          <w:rFonts w:ascii="Times New Roman" w:hAnsi="Times New Roman"/>
          <w:sz w:val="23"/>
          <w:szCs w:val="23"/>
        </w:rPr>
        <w:t>portion of blood</w:t>
      </w:r>
      <w:r w:rsidR="006201FE">
        <w:rPr>
          <w:rFonts w:ascii="Times New Roman" w:hAnsi="Times New Roman"/>
          <w:sz w:val="23"/>
          <w:szCs w:val="23"/>
        </w:rPr>
        <w:t>.</w:t>
      </w:r>
    </w:p>
    <w:p w:rsidR="00F604ED" w:rsidRPr="00FB2EB2" w:rsidRDefault="00F604ED" w:rsidP="006C241A">
      <w:pPr>
        <w:spacing w:beforeLines="1" w:before="2" w:afterLines="1" w:after="2" w:line="360" w:lineRule="auto"/>
        <w:rPr>
          <w:rFonts w:ascii="Times New Roman" w:hAnsi="Times New Roman"/>
          <w:b/>
          <w:i/>
          <w:sz w:val="23"/>
          <w:szCs w:val="23"/>
        </w:rPr>
      </w:pPr>
    </w:p>
    <w:p w:rsidR="000B34A1" w:rsidRDefault="000B34A1" w:rsidP="006C241A">
      <w:pPr>
        <w:pStyle w:val="Heading2"/>
        <w:spacing w:line="360" w:lineRule="auto"/>
      </w:pPr>
      <w:bookmarkStart w:id="42" w:name="_Toc309628581"/>
      <w:r>
        <w:t>Relation of containment</w:t>
      </w:r>
      <w:bookmarkEnd w:id="42"/>
    </w:p>
    <w:p w:rsidR="000B34A1" w:rsidRDefault="000B34A1" w:rsidP="006C241A">
      <w:pPr>
        <w:spacing w:beforeLines="1" w:before="2" w:afterLines="1" w:after="2" w:line="360" w:lineRule="auto"/>
        <w:rPr>
          <w:rFonts w:ascii="Times New Roman" w:hAnsi="Times New Roman"/>
          <w:sz w:val="23"/>
          <w:szCs w:val="23"/>
        </w:rPr>
      </w:pPr>
    </w:p>
    <w:p w:rsidR="000B34A1" w:rsidRPr="00107230" w:rsidRDefault="00107230"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Elucidation: </w:t>
      </w:r>
      <w:r w:rsidR="000B34A1">
        <w:rPr>
          <w:rFonts w:ascii="Times New Roman" w:hAnsi="Times New Roman"/>
          <w:i/>
          <w:sz w:val="23"/>
          <w:szCs w:val="23"/>
        </w:rPr>
        <w:t>a</w:t>
      </w:r>
      <w:r w:rsidR="005B3D14">
        <w:rPr>
          <w:rFonts w:ascii="Times New Roman" w:hAnsi="Times New Roman"/>
          <w:i/>
          <w:sz w:val="23"/>
          <w:szCs w:val="23"/>
        </w:rPr>
        <w:t xml:space="preserve"> </w:t>
      </w:r>
      <w:r w:rsidR="000B34A1" w:rsidRPr="003267E4">
        <w:rPr>
          <w:rFonts w:ascii="Times New Roman" w:hAnsi="Times New Roman"/>
          <w:b/>
          <w:sz w:val="23"/>
          <w:szCs w:val="23"/>
        </w:rPr>
        <w:t>contained_in</w:t>
      </w:r>
      <w:r w:rsidR="005B3D14">
        <w:rPr>
          <w:rFonts w:ascii="Times New Roman" w:hAnsi="Times New Roman"/>
          <w:b/>
          <w:sz w:val="23"/>
          <w:szCs w:val="23"/>
        </w:rPr>
        <w:t xml:space="preserve"> </w:t>
      </w:r>
      <w:r w:rsidR="000B34A1">
        <w:rPr>
          <w:rFonts w:ascii="Times New Roman" w:hAnsi="Times New Roman"/>
          <w:i/>
          <w:sz w:val="23"/>
          <w:szCs w:val="23"/>
        </w:rPr>
        <w:t xml:space="preserve">b </w:t>
      </w:r>
      <w:r w:rsidR="000B34A1" w:rsidRPr="003267E4">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 xml:space="preserve">t </w:t>
      </w:r>
      <w:r>
        <w:rPr>
          <w:rFonts w:ascii="Times New Roman" w:hAnsi="Times New Roman"/>
          <w:sz w:val="23"/>
          <w:szCs w:val="23"/>
        </w:rPr>
        <w:t xml:space="preserve">means: </w:t>
      </w:r>
      <w:r w:rsidR="000B34A1">
        <w:rPr>
          <w:rFonts w:ascii="Times New Roman" w:hAnsi="Times New Roman"/>
          <w:i/>
          <w:sz w:val="23"/>
          <w:szCs w:val="23"/>
        </w:rPr>
        <w:t xml:space="preserve">a </w:t>
      </w:r>
      <w:r w:rsidR="000B34A1">
        <w:rPr>
          <w:rFonts w:ascii="Times New Roman" w:hAnsi="Times New Roman"/>
          <w:sz w:val="23"/>
          <w:szCs w:val="23"/>
        </w:rPr>
        <w:t xml:space="preserve">is a </w:t>
      </w:r>
      <w:r w:rsidR="000B34A1"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sidR="005B3D14">
        <w:rPr>
          <w:rFonts w:ascii="Times New Roman" w:hAnsi="Times New Roman"/>
          <w:i/>
          <w:sz w:val="23"/>
          <w:szCs w:val="23"/>
        </w:rPr>
        <w:t xml:space="preserve"> </w:t>
      </w:r>
      <w:r w:rsidR="000B34A1">
        <w:rPr>
          <w:rFonts w:ascii="Times New Roman" w:hAnsi="Times New Roman"/>
          <w:sz w:val="23"/>
          <w:szCs w:val="23"/>
        </w:rPr>
        <w:t>&amp;</w:t>
      </w:r>
      <w:r w:rsidR="005B3D14">
        <w:rPr>
          <w:rFonts w:ascii="Times New Roman" w:hAnsi="Times New Roman"/>
          <w:sz w:val="23"/>
          <w:szCs w:val="23"/>
        </w:rPr>
        <w:t xml:space="preserve"> </w:t>
      </w:r>
      <w:r w:rsidR="000B34A1">
        <w:rPr>
          <w:rFonts w:ascii="Times New Roman" w:hAnsi="Times New Roman"/>
          <w:i/>
          <w:sz w:val="23"/>
          <w:szCs w:val="23"/>
        </w:rPr>
        <w:t xml:space="preserve">b </w:t>
      </w:r>
      <w:r w:rsidR="000B34A1">
        <w:rPr>
          <w:rFonts w:ascii="Times New Roman" w:hAnsi="Times New Roman"/>
          <w:sz w:val="23"/>
          <w:szCs w:val="23"/>
        </w:rPr>
        <w:t xml:space="preserve">is a </w:t>
      </w:r>
      <w:r w:rsidR="000B34A1" w:rsidRPr="00FB2EB2">
        <w:rPr>
          <w:rFonts w:ascii="Times New Roman" w:hAnsi="Times New Roman"/>
          <w:i/>
          <w:sz w:val="23"/>
          <w:szCs w:val="23"/>
        </w:rPr>
        <w:t>site</w:t>
      </w:r>
      <w:r w:rsidR="005B3D14">
        <w:rPr>
          <w:rFonts w:ascii="Times New Roman" w:hAnsi="Times New Roman"/>
          <w:i/>
          <w:sz w:val="23"/>
          <w:szCs w:val="23"/>
        </w:rPr>
        <w:t xml:space="preserve"> </w:t>
      </w:r>
      <w:r w:rsidR="000B34A1">
        <w:rPr>
          <w:rFonts w:ascii="Times New Roman" w:hAnsi="Times New Roman"/>
          <w:sz w:val="23"/>
          <w:szCs w:val="23"/>
        </w:rPr>
        <w:t xml:space="preserve">&amp; for all </w:t>
      </w:r>
      <w:r w:rsidR="000B34A1" w:rsidRPr="00FB2EB2">
        <w:rPr>
          <w:rFonts w:ascii="Times New Roman" w:hAnsi="Times New Roman"/>
          <w:i/>
          <w:sz w:val="23"/>
          <w:szCs w:val="23"/>
        </w:rPr>
        <w:t>spatial regions</w:t>
      </w:r>
      <w:r w:rsidR="005B3D14">
        <w:rPr>
          <w:rFonts w:ascii="Times New Roman" w:hAnsi="Times New Roman"/>
          <w:i/>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1</w:t>
      </w:r>
      <w:r w:rsidR="000B34A1" w:rsidRPr="007F518D">
        <w:rPr>
          <w:rFonts w:ascii="Times New Roman" w:hAnsi="Times New Roman"/>
          <w:i/>
          <w:sz w:val="23"/>
          <w:szCs w:val="23"/>
        </w:rPr>
        <w:t>,</w:t>
      </w:r>
      <w:r w:rsidR="005B3D14">
        <w:rPr>
          <w:rFonts w:ascii="Times New Roman" w:hAnsi="Times New Roman"/>
          <w:i/>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sidR="000B34A1">
        <w:rPr>
          <w:rFonts w:ascii="Times New Roman" w:hAnsi="Times New Roman"/>
          <w:sz w:val="23"/>
          <w:szCs w:val="23"/>
        </w:rPr>
        <w:t xml:space="preserve">, if </w:t>
      </w:r>
      <w:r w:rsidR="000B34A1">
        <w:rPr>
          <w:rFonts w:ascii="Times New Roman" w:hAnsi="Times New Roman"/>
          <w:i/>
          <w:sz w:val="23"/>
          <w:szCs w:val="23"/>
        </w:rPr>
        <w:t xml:space="preserve">a </w:t>
      </w:r>
      <w:r w:rsidR="000B34A1" w:rsidRPr="007F518D">
        <w:rPr>
          <w:rFonts w:ascii="Times New Roman" w:hAnsi="Times New Roman"/>
          <w:b/>
          <w:sz w:val="23"/>
          <w:szCs w:val="23"/>
        </w:rPr>
        <w:t>located</w:t>
      </w:r>
      <w:r w:rsidR="000B34A1">
        <w:rPr>
          <w:rFonts w:ascii="Times New Roman" w:hAnsi="Times New Roman"/>
          <w:b/>
          <w:sz w:val="23"/>
          <w:szCs w:val="23"/>
        </w:rPr>
        <w:t>_</w:t>
      </w:r>
      <w:r w:rsidR="00FB2EB2">
        <w:rPr>
          <w:rFonts w:ascii="Times New Roman" w:hAnsi="Times New Roman"/>
          <w:b/>
          <w:sz w:val="23"/>
          <w:szCs w:val="23"/>
        </w:rPr>
        <w:t>at</w:t>
      </w:r>
      <w:r w:rsidR="005B3D14">
        <w:rPr>
          <w:rFonts w:ascii="Times New Roman" w:hAnsi="Times New Roman"/>
          <w:b/>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 xml:space="preserve">1 </w:t>
      </w:r>
      <w:r w:rsidR="000B34A1">
        <w:rPr>
          <w:rFonts w:ascii="Times New Roman" w:hAnsi="Times New Roman"/>
          <w:b/>
          <w:sz w:val="23"/>
          <w:szCs w:val="23"/>
        </w:rPr>
        <w:t xml:space="preserve">at </w:t>
      </w:r>
      <w:r w:rsidR="000B34A1">
        <w:rPr>
          <w:rFonts w:ascii="Times New Roman" w:hAnsi="Times New Roman"/>
          <w:i/>
          <w:sz w:val="23"/>
          <w:szCs w:val="23"/>
        </w:rPr>
        <w:t xml:space="preserve">t </w:t>
      </w:r>
      <w:r w:rsidR="000B34A1">
        <w:rPr>
          <w:rFonts w:ascii="Times New Roman" w:hAnsi="Times New Roman"/>
          <w:sz w:val="23"/>
          <w:szCs w:val="23"/>
        </w:rPr>
        <w:t xml:space="preserve">and </w:t>
      </w:r>
      <w:r w:rsidR="000B34A1">
        <w:rPr>
          <w:rFonts w:ascii="Times New Roman" w:hAnsi="Times New Roman"/>
          <w:i/>
          <w:sz w:val="23"/>
          <w:szCs w:val="23"/>
        </w:rPr>
        <w:t xml:space="preserve">b </w:t>
      </w:r>
      <w:r w:rsidR="000B34A1" w:rsidRPr="007F518D">
        <w:rPr>
          <w:rFonts w:ascii="Times New Roman" w:hAnsi="Times New Roman"/>
          <w:b/>
          <w:sz w:val="23"/>
          <w:szCs w:val="23"/>
        </w:rPr>
        <w:t>located_</w:t>
      </w:r>
      <w:r w:rsidR="00FB2EB2">
        <w:rPr>
          <w:rFonts w:ascii="Times New Roman" w:hAnsi="Times New Roman"/>
          <w:b/>
          <w:sz w:val="23"/>
          <w:szCs w:val="23"/>
        </w:rPr>
        <w:t>at</w:t>
      </w:r>
      <w:r w:rsidR="005B3D14">
        <w:rPr>
          <w:rFonts w:ascii="Times New Roman" w:hAnsi="Times New Roman"/>
          <w:b/>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sidR="005B3D14">
        <w:rPr>
          <w:rFonts w:ascii="Times New Roman" w:hAnsi="Times New Roman"/>
          <w:sz w:val="23"/>
          <w:szCs w:val="23"/>
          <w:vertAlign w:val="subscript"/>
        </w:rPr>
        <w:t xml:space="preserve"> </w:t>
      </w:r>
      <w:r w:rsidR="000B34A1">
        <w:rPr>
          <w:rFonts w:ascii="Times New Roman" w:hAnsi="Times New Roman"/>
          <w:b/>
          <w:sz w:val="23"/>
          <w:szCs w:val="23"/>
        </w:rPr>
        <w:t xml:space="preserve">at </w:t>
      </w:r>
      <w:r w:rsidR="000B34A1">
        <w:rPr>
          <w:rFonts w:ascii="Times New Roman" w:hAnsi="Times New Roman"/>
          <w:i/>
          <w:sz w:val="23"/>
          <w:szCs w:val="23"/>
        </w:rPr>
        <w:t>t</w:t>
      </w:r>
      <w:r w:rsidR="001F273B">
        <w:rPr>
          <w:rFonts w:ascii="Times New Roman" w:hAnsi="Times New Roman"/>
          <w:sz w:val="23"/>
          <w:szCs w:val="23"/>
        </w:rPr>
        <w:t>,</w:t>
      </w:r>
      <w:r w:rsidR="005B3D14">
        <w:rPr>
          <w:rFonts w:ascii="Times New Roman" w:hAnsi="Times New Roman"/>
          <w:sz w:val="23"/>
          <w:szCs w:val="23"/>
        </w:rPr>
        <w:t xml:space="preserve"> </w:t>
      </w:r>
      <w:r w:rsidR="001F273B">
        <w:rPr>
          <w:rFonts w:ascii="Times New Roman" w:hAnsi="Times New Roman"/>
          <w:sz w:val="23"/>
          <w:szCs w:val="23"/>
        </w:rPr>
        <w:t xml:space="preserve">then </w:t>
      </w:r>
      <w:r w:rsidR="000B34A1" w:rsidRPr="007F518D">
        <w:rPr>
          <w:rFonts w:ascii="Times New Roman" w:hAnsi="Times New Roman"/>
          <w:i/>
          <w:sz w:val="23"/>
          <w:szCs w:val="23"/>
        </w:rPr>
        <w:t>r</w:t>
      </w:r>
      <w:r w:rsidR="000B34A1">
        <w:rPr>
          <w:rFonts w:ascii="Times New Roman" w:hAnsi="Times New Roman"/>
          <w:sz w:val="23"/>
          <w:szCs w:val="23"/>
          <w:vertAlign w:val="subscript"/>
        </w:rPr>
        <w:t xml:space="preserve">1 </w:t>
      </w:r>
      <w:r w:rsidR="000B34A1">
        <w:rPr>
          <w:rFonts w:ascii="Times New Roman" w:hAnsi="Times New Roman"/>
          <w:b/>
          <w:sz w:val="23"/>
          <w:szCs w:val="23"/>
        </w:rPr>
        <w:t>part_of</w:t>
      </w:r>
      <w:r w:rsidR="005B3D14">
        <w:rPr>
          <w:rFonts w:ascii="Times New Roman" w:hAnsi="Times New Roman"/>
          <w:b/>
          <w:sz w:val="23"/>
          <w:szCs w:val="23"/>
        </w:rPr>
        <w:t xml:space="preserve"> </w:t>
      </w:r>
      <w:r w:rsidR="00612B09" w:rsidRPr="00612B09">
        <w:rPr>
          <w:rFonts w:ascii="Times New Roman" w:hAnsi="Times New Roman"/>
          <w:sz w:val="23"/>
          <w:szCs w:val="23"/>
        </w:rPr>
        <w:t>the of</w:t>
      </w:r>
      <w:r w:rsidR="005B3D14">
        <w:rPr>
          <w:rFonts w:ascii="Times New Roman" w:hAnsi="Times New Roman"/>
          <w:sz w:val="23"/>
          <w:szCs w:val="23"/>
        </w:rPr>
        <w:t xml:space="preserve"> </w:t>
      </w:r>
      <w:r w:rsidR="000B34A1" w:rsidRPr="007F518D">
        <w:rPr>
          <w:rFonts w:ascii="Times New Roman" w:hAnsi="Times New Roman"/>
          <w:i/>
          <w:sz w:val="23"/>
          <w:szCs w:val="23"/>
        </w:rPr>
        <w:t>r</w:t>
      </w:r>
      <w:r w:rsidR="000B34A1">
        <w:rPr>
          <w:rFonts w:ascii="Times New Roman" w:hAnsi="Times New Roman"/>
          <w:sz w:val="23"/>
          <w:szCs w:val="23"/>
          <w:vertAlign w:val="subscript"/>
        </w:rPr>
        <w:t>2</w:t>
      </w:r>
      <w:r>
        <w:rPr>
          <w:rFonts w:ascii="Times New Roman" w:hAnsi="Times New Roman"/>
          <w:sz w:val="23"/>
          <w:szCs w:val="23"/>
        </w:rPr>
        <w:t xml:space="preserve"> &amp; if </w:t>
      </w:r>
      <w:r>
        <w:rPr>
          <w:rFonts w:ascii="Times New Roman" w:hAnsi="Times New Roman"/>
          <w:i/>
          <w:sz w:val="23"/>
          <w:szCs w:val="23"/>
        </w:rPr>
        <w:t xml:space="preserve">b </w:t>
      </w:r>
      <w:r>
        <w:rPr>
          <w:rFonts w:ascii="Times New Roman" w:hAnsi="Times New Roman"/>
          <w:sz w:val="23"/>
          <w:szCs w:val="23"/>
        </w:rPr>
        <w:t xml:space="preserve">is moved a sufficient distance in space then this will cause </w:t>
      </w:r>
      <w:r>
        <w:rPr>
          <w:rFonts w:ascii="Times New Roman" w:hAnsi="Times New Roman"/>
          <w:i/>
          <w:sz w:val="23"/>
          <w:szCs w:val="23"/>
        </w:rPr>
        <w:t xml:space="preserve">a </w:t>
      </w:r>
      <w:r>
        <w:rPr>
          <w:rFonts w:ascii="Times New Roman" w:hAnsi="Times New Roman"/>
          <w:sz w:val="23"/>
          <w:szCs w:val="23"/>
        </w:rPr>
        <w:t xml:space="preserve">to be moved also in virtue of its position in relation to </w:t>
      </w:r>
      <w:r>
        <w:rPr>
          <w:rFonts w:ascii="Times New Roman" w:hAnsi="Times New Roman"/>
          <w:i/>
          <w:sz w:val="23"/>
          <w:szCs w:val="23"/>
        </w:rPr>
        <w:t>b</w:t>
      </w:r>
      <w:r>
        <w:rPr>
          <w:rFonts w:ascii="Times New Roman" w:hAnsi="Times New Roman"/>
          <w:sz w:val="23"/>
          <w:szCs w:val="23"/>
        </w:rPr>
        <w:t>. (To see why this additional condition is needed see [</w:t>
      </w:r>
      <w:r>
        <w:rPr>
          <w:rFonts w:ascii="Times New Roman" w:hAnsi="Times New Roman"/>
          <w:sz w:val="23"/>
          <w:szCs w:val="23"/>
        </w:rPr>
        <w:fldChar w:fldCharType="begin"/>
      </w:r>
      <w:r>
        <w:rPr>
          <w:rFonts w:ascii="Times New Roman" w:hAnsi="Times New Roman"/>
          <w:sz w:val="23"/>
          <w:szCs w:val="23"/>
        </w:rPr>
        <w:instrText xml:space="preserve"> REF _Ref309482413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52</w:t>
      </w:r>
      <w:r>
        <w:rPr>
          <w:rFonts w:ascii="Times New Roman" w:hAnsi="Times New Roman"/>
          <w:sz w:val="23"/>
          <w:szCs w:val="23"/>
        </w:rPr>
        <w:fldChar w:fldCharType="end"/>
      </w:r>
      <w:r>
        <w:rPr>
          <w:rFonts w:ascii="Times New Roman" w:hAnsi="Times New Roman"/>
          <w:sz w:val="23"/>
          <w:szCs w:val="23"/>
        </w:rPr>
        <w:t>].)</w:t>
      </w:r>
    </w:p>
    <w:p w:rsidR="00107230" w:rsidRDefault="00107230" w:rsidP="006C241A">
      <w:pPr>
        <w:spacing w:beforeLines="1" w:before="2" w:afterLines="1" w:after="2" w:line="360" w:lineRule="auto"/>
        <w:rPr>
          <w:rFonts w:ascii="Times New Roman" w:hAnsi="Times New Roman"/>
          <w:sz w:val="23"/>
          <w:szCs w:val="23"/>
        </w:rPr>
      </w:pPr>
    </w:p>
    <w:p w:rsidR="000B34A1" w:rsidRDefault="000B34A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 </w:t>
      </w:r>
      <w:r w:rsidRPr="00FB2EB2">
        <w:rPr>
          <w:rFonts w:ascii="Times New Roman" w:hAnsi="Times New Roman"/>
          <w:i/>
          <w:sz w:val="23"/>
          <w:szCs w:val="23"/>
        </w:rPr>
        <w:t>site</w:t>
      </w:r>
      <w:r>
        <w:rPr>
          <w:rFonts w:ascii="Times New Roman" w:hAnsi="Times New Roman"/>
          <w:sz w:val="23"/>
          <w:szCs w:val="23"/>
        </w:rPr>
        <w:t xml:space="preserve"> is something in which a </w:t>
      </w:r>
      <w:r w:rsidRPr="00FB2EB2">
        <w:rPr>
          <w:rFonts w:ascii="Times New Roman" w:hAnsi="Times New Roman"/>
          <w:i/>
          <w:sz w:val="23"/>
          <w:szCs w:val="23"/>
        </w:rPr>
        <w:t>material</w:t>
      </w:r>
      <w:r w:rsidR="00465C17" w:rsidRPr="00FB2EB2">
        <w:rPr>
          <w:rFonts w:ascii="Times New Roman" w:hAnsi="Times New Roman"/>
          <w:i/>
          <w:sz w:val="23"/>
          <w:szCs w:val="23"/>
        </w:rPr>
        <w:t xml:space="preserve"> entity</w:t>
      </w:r>
      <w:r>
        <w:rPr>
          <w:rFonts w:ascii="Times New Roman" w:hAnsi="Times New Roman"/>
          <w:sz w:val="23"/>
          <w:szCs w:val="23"/>
        </w:rPr>
        <w:t xml:space="preserve"> can be contained.</w:t>
      </w:r>
    </w:p>
    <w:p w:rsidR="000B34A1" w:rsidRPr="009331CA" w:rsidRDefault="000B34A1" w:rsidP="006C241A">
      <w:pPr>
        <w:spacing w:beforeLines="1" w:before="2" w:afterLines="1" w:after="2" w:line="360" w:lineRule="auto"/>
        <w:rPr>
          <w:rFonts w:ascii="Times New Roman" w:hAnsi="Times New Roman"/>
          <w:sz w:val="20"/>
          <w:szCs w:val="20"/>
        </w:rPr>
      </w:pPr>
    </w:p>
    <w:p w:rsidR="00F604ED" w:rsidRDefault="009331CA" w:rsidP="006C241A">
      <w:pPr>
        <w:spacing w:beforeLines="1" w:before="2" w:afterLines="1" w:after="2" w:line="360" w:lineRule="auto"/>
        <w:rPr>
          <w:rFonts w:ascii="Times New Roman" w:hAnsi="Times New Roman"/>
          <w:sz w:val="23"/>
          <w:szCs w:val="23"/>
        </w:rPr>
      </w:pPr>
      <w:r w:rsidRPr="001F273B">
        <w:rPr>
          <w:rFonts w:ascii="Times New Roman" w:hAnsi="Times New Roman"/>
          <w:sz w:val="24"/>
        </w:rPr>
        <w:t xml:space="preserve">Note that there are other sub-universals of </w:t>
      </w:r>
      <w:r w:rsidRPr="001F273B">
        <w:rPr>
          <w:rFonts w:ascii="Times New Roman" w:hAnsi="Times New Roman"/>
          <w:i/>
          <w:sz w:val="24"/>
        </w:rPr>
        <w:t>immaterial</w:t>
      </w:r>
      <w:r w:rsidR="00465C17">
        <w:rPr>
          <w:rFonts w:ascii="Times New Roman" w:hAnsi="Times New Roman"/>
          <w:i/>
          <w:sz w:val="24"/>
        </w:rPr>
        <w:t xml:space="preserve"> entity</w:t>
      </w:r>
      <w:r w:rsidRPr="001F273B">
        <w:rPr>
          <w:rFonts w:ascii="Times New Roman" w:hAnsi="Times New Roman"/>
          <w:sz w:val="24"/>
        </w:rPr>
        <w:t xml:space="preserve">, in addition to </w:t>
      </w:r>
      <w:r w:rsidRPr="001F273B">
        <w:rPr>
          <w:rFonts w:ascii="Times New Roman" w:hAnsi="Times New Roman"/>
          <w:i/>
          <w:sz w:val="24"/>
        </w:rPr>
        <w:t>site</w:t>
      </w:r>
      <w:r w:rsidR="00A525E0" w:rsidRPr="001F273B">
        <w:rPr>
          <w:rFonts w:ascii="Times New Roman" w:hAnsi="Times New Roman"/>
          <w:sz w:val="24"/>
        </w:rPr>
        <w:t xml:space="preserve">, </w:t>
      </w:r>
      <w:r w:rsidR="00AD530B">
        <w:rPr>
          <w:rFonts w:ascii="Times New Roman" w:hAnsi="Times New Roman"/>
          <w:i/>
          <w:sz w:val="24"/>
        </w:rPr>
        <w:t>continuant fiat boundary</w:t>
      </w:r>
      <w:r w:rsidR="00494B7A">
        <w:rPr>
          <w:rFonts w:ascii="Times New Roman" w:hAnsi="Times New Roman"/>
          <w:i/>
          <w:sz w:val="24"/>
        </w:rPr>
        <w:t xml:space="preserve"> </w:t>
      </w:r>
      <w:r w:rsidR="00A525E0" w:rsidRPr="001F273B">
        <w:rPr>
          <w:rFonts w:ascii="Times New Roman" w:hAnsi="Times New Roman"/>
          <w:sz w:val="24"/>
        </w:rPr>
        <w:t xml:space="preserve">and </w:t>
      </w:r>
      <w:r w:rsidR="00A525E0" w:rsidRPr="001F273B">
        <w:rPr>
          <w:rFonts w:ascii="Times New Roman" w:hAnsi="Times New Roman"/>
          <w:i/>
          <w:sz w:val="24"/>
        </w:rPr>
        <w:t>spatial region</w:t>
      </w:r>
      <w:r w:rsidRPr="001F273B">
        <w:rPr>
          <w:rFonts w:ascii="Times New Roman" w:hAnsi="Times New Roman"/>
          <w:sz w:val="24"/>
        </w:rPr>
        <w:t>.</w:t>
      </w:r>
      <w:r w:rsidR="00107230">
        <w:rPr>
          <w:rFonts w:ascii="Times New Roman" w:hAnsi="Times New Roman"/>
          <w:sz w:val="24"/>
        </w:rPr>
        <w:t xml:space="preserve">  </w:t>
      </w:r>
      <w:r w:rsidR="001F273B">
        <w:rPr>
          <w:rFonts w:ascii="Times New Roman" w:hAnsi="Times New Roman"/>
          <w:sz w:val="24"/>
        </w:rPr>
        <w:t>For instance</w:t>
      </w:r>
      <w:r w:rsidR="00FB2EB2">
        <w:rPr>
          <w:rFonts w:ascii="Times New Roman" w:hAnsi="Times New Roman"/>
          <w:sz w:val="24"/>
        </w:rPr>
        <w:t>:</w:t>
      </w:r>
      <w:r w:rsidR="00494B7A">
        <w:rPr>
          <w:rFonts w:ascii="Times New Roman" w:hAnsi="Times New Roman"/>
          <w:sz w:val="24"/>
        </w:rPr>
        <w:t xml:space="preserve"> </w:t>
      </w:r>
      <w:r w:rsidR="001F273B">
        <w:rPr>
          <w:rFonts w:ascii="Times New Roman" w:hAnsi="Times New Roman"/>
          <w:i/>
          <w:sz w:val="24"/>
        </w:rPr>
        <w:t>aggregate of sites</w:t>
      </w:r>
      <w:r w:rsidR="00107230">
        <w:rPr>
          <w:rFonts w:ascii="Times New Roman" w:hAnsi="Times New Roman"/>
          <w:sz w:val="24"/>
        </w:rPr>
        <w:t xml:space="preserve">, </w:t>
      </w:r>
      <w:r w:rsidR="00107230">
        <w:rPr>
          <w:rFonts w:ascii="Times New Roman" w:hAnsi="Times New Roman"/>
          <w:i/>
          <w:sz w:val="24"/>
        </w:rPr>
        <w:t>aggregate of spatial regions</w:t>
      </w:r>
      <w:r w:rsidR="00107230">
        <w:rPr>
          <w:rFonts w:ascii="Times New Roman" w:hAnsi="Times New Roman"/>
          <w:sz w:val="24"/>
        </w:rPr>
        <w:t xml:space="preserve">. </w:t>
      </w:r>
      <w:r w:rsidR="00107230">
        <w:rPr>
          <w:rFonts w:ascii="Times New Roman" w:hAnsi="Times New Roman"/>
          <w:sz w:val="23"/>
          <w:szCs w:val="23"/>
        </w:rPr>
        <w:t>The part of space occupied by a pair of non-adjacent cubes is not a spatial region but an aggregate of spatial regions.</w:t>
      </w:r>
      <w:r w:rsidR="00222C8B">
        <w:rPr>
          <w:rFonts w:ascii="Times New Roman" w:hAnsi="Times New Roman"/>
          <w:sz w:val="23"/>
          <w:szCs w:val="23"/>
        </w:rPr>
        <w:t xml:space="preserve"> </w:t>
      </w:r>
    </w:p>
    <w:p w:rsidR="00222C8B" w:rsidRDefault="00222C8B" w:rsidP="006C241A">
      <w:pPr>
        <w:spacing w:beforeLines="1" w:before="2" w:afterLines="1" w:after="2" w:line="360" w:lineRule="auto"/>
        <w:rPr>
          <w:rFonts w:ascii="Times New Roman" w:hAnsi="Times New Roman"/>
          <w:sz w:val="23"/>
          <w:szCs w:val="23"/>
        </w:rPr>
      </w:pPr>
    </w:p>
    <w:p w:rsidR="00222C8B" w:rsidRPr="00222C8B" w:rsidRDefault="00222C8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All parts of spatial regions are fiat parts, since no boundaries of spatial regions are physical discontinuities.</w:t>
      </w:r>
    </w:p>
    <w:p w:rsidR="00107230" w:rsidRPr="00FB2EB2" w:rsidRDefault="00107230" w:rsidP="006C241A">
      <w:pPr>
        <w:spacing w:line="360" w:lineRule="auto"/>
      </w:pPr>
    </w:p>
    <w:p w:rsidR="00107230" w:rsidRDefault="00107230" w:rsidP="006C241A">
      <w:pPr>
        <w:pStyle w:val="Heading2"/>
        <w:spacing w:line="360" w:lineRule="auto"/>
      </w:pPr>
      <w:bookmarkStart w:id="43" w:name="_Toc309628582"/>
      <w:r>
        <w:t xml:space="preserve">2.2 </w:t>
      </w:r>
      <w:r w:rsidRPr="00D83096">
        <w:t>Specifically</w:t>
      </w:r>
      <w:r w:rsidRPr="00921592">
        <w:rPr>
          <w:i/>
        </w:rPr>
        <w:t xml:space="preserve"> dependent continuant</w:t>
      </w:r>
      <w:bookmarkEnd w:id="43"/>
      <w:r>
        <w:t xml:space="preserve"> </w:t>
      </w:r>
    </w:p>
    <w:p w:rsidR="00365F37" w:rsidRDefault="00FB2EB2" w:rsidP="006C241A">
      <w:pPr>
        <w:pStyle w:val="Heading2"/>
        <w:spacing w:line="360" w:lineRule="auto"/>
      </w:pPr>
      <w:bookmarkStart w:id="44" w:name="_Toc309628583"/>
      <w:r>
        <w:t>Relation of specific dependence</w:t>
      </w:r>
      <w:bookmarkEnd w:id="44"/>
    </w:p>
    <w:p w:rsidR="00FB2EB2" w:rsidRPr="00170E26" w:rsidRDefault="00FB2EB2" w:rsidP="006C241A">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Pr>
          <w:rFonts w:ascii="Times New Roman" w:hAnsi="Times New Roman"/>
          <w:b/>
          <w:sz w:val="23"/>
          <w:szCs w:val="23"/>
        </w:rPr>
        <w:t xml:space="preserve">s-depends 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 =</w:t>
      </w:r>
      <w:r w:rsidR="00421FD9">
        <w:rPr>
          <w:rFonts w:ascii="Times New Roman" w:hAnsi="Times New Roman"/>
          <w:i/>
          <w:sz w:val="23"/>
          <w:szCs w:val="23"/>
        </w:rPr>
        <w:t xml:space="preserve"> </w:t>
      </w:r>
      <w:r>
        <w:rPr>
          <w:rFonts w:ascii="Times New Roman" w:hAnsi="Times New Roman"/>
          <w:sz w:val="23"/>
          <w:szCs w:val="23"/>
        </w:rPr>
        <w:t xml:space="preserve">Def. </w:t>
      </w:r>
      <w:proofErr w:type="spellStart"/>
      <w:r>
        <w:rPr>
          <w:rFonts w:ascii="Times New Roman" w:hAnsi="Times New Roman"/>
          <w:i/>
          <w:sz w:val="23"/>
          <w:szCs w:val="23"/>
        </w:rPr>
        <w:t>a</w:t>
      </w:r>
      <w:proofErr w:type="spellEnd"/>
      <w:r w:rsidR="005B3D14">
        <w:rPr>
          <w:rFonts w:ascii="Times New Roman" w:hAnsi="Times New Roman"/>
          <w:i/>
          <w:sz w:val="23"/>
          <w:szCs w:val="23"/>
        </w:rPr>
        <w:t xml:space="preserve"> </w:t>
      </w:r>
      <w:r>
        <w:rPr>
          <w:rFonts w:ascii="Times New Roman" w:hAnsi="Times New Roman"/>
          <w:sz w:val="23"/>
          <w:szCs w:val="23"/>
        </w:rPr>
        <w:t xml:space="preserve">exists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b/>
          <w:sz w:val="23"/>
          <w:szCs w:val="23"/>
        </w:rPr>
        <w:t xml:space="preserve">s-depends on </w:t>
      </w:r>
      <w:r>
        <w:rPr>
          <w:rFonts w:ascii="Times New Roman" w:hAnsi="Times New Roman"/>
          <w:i/>
          <w:sz w:val="23"/>
          <w:szCs w:val="23"/>
        </w:rPr>
        <w:t xml:space="preserve">b </w:t>
      </w:r>
    </w:p>
    <w:p w:rsidR="00105CC7" w:rsidRDefault="00105CC7" w:rsidP="006C241A">
      <w:pPr>
        <w:spacing w:beforeLines="1" w:before="2" w:afterLines="1" w:after="2" w:line="360" w:lineRule="auto"/>
        <w:rPr>
          <w:rFonts w:ascii="Times New Roman" w:hAnsi="Times New Roman"/>
          <w:sz w:val="23"/>
          <w:szCs w:val="23"/>
        </w:rPr>
      </w:pPr>
    </w:p>
    <w:p w:rsidR="00105CC7" w:rsidRDefault="00105CC7" w:rsidP="006C241A">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494B7A">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Pr>
          <w:rFonts w:ascii="Times New Roman" w:hAnsi="Times New Roman"/>
          <w:i/>
          <w:sz w:val="23"/>
          <w:szCs w:val="23"/>
        </w:rPr>
        <w:t xml:space="preserve"> =</w:t>
      </w:r>
      <w:r w:rsidR="00B1604E">
        <w:rPr>
          <w:rFonts w:ascii="Times New Roman" w:hAnsi="Times New Roman"/>
          <w:sz w:val="23"/>
          <w:szCs w:val="23"/>
        </w:rPr>
        <w:t>Def.</w:t>
      </w:r>
      <w:r>
        <w:rPr>
          <w:rFonts w:ascii="Times New Roman" w:hAnsi="Times New Roman"/>
          <w:i/>
          <w:sz w:val="23"/>
          <w:szCs w:val="23"/>
        </w:rPr>
        <w:t xml:space="preserve"> a </w:t>
      </w:r>
      <w:r>
        <w:rPr>
          <w:rFonts w:ascii="Times New Roman" w:hAnsi="Times New Roman"/>
          <w:sz w:val="23"/>
          <w:szCs w:val="23"/>
        </w:rPr>
        <w:t xml:space="preserve">is a </w:t>
      </w:r>
      <w:r w:rsidR="00FB129B" w:rsidRPr="00FB129B">
        <w:rPr>
          <w:rFonts w:ascii="Times New Roman" w:hAnsi="Times New Roman"/>
          <w:i/>
          <w:sz w:val="23"/>
          <w:szCs w:val="23"/>
        </w:rPr>
        <w:t>continuant</w:t>
      </w:r>
      <w:r>
        <w:rPr>
          <w:rFonts w:ascii="Times New Roman" w:hAnsi="Times New Roman"/>
          <w:sz w:val="23"/>
          <w:szCs w:val="23"/>
        </w:rPr>
        <w:t xml:space="preserve"> which </w:t>
      </w:r>
      <w:r>
        <w:rPr>
          <w:rFonts w:ascii="Times New Roman" w:hAnsi="Times New Roman"/>
          <w:b/>
          <w:sz w:val="23"/>
          <w:szCs w:val="23"/>
        </w:rPr>
        <w:t xml:space="preserve">s-depends </w:t>
      </w:r>
      <w:r>
        <w:rPr>
          <w:rFonts w:ascii="Times New Roman" w:hAnsi="Times New Roman"/>
          <w:sz w:val="23"/>
          <w:szCs w:val="23"/>
        </w:rPr>
        <w:t>on some</w:t>
      </w:r>
      <w:r w:rsidR="00465C17">
        <w:rPr>
          <w:rFonts w:ascii="Times New Roman" w:hAnsi="Times New Roman"/>
          <w:sz w:val="23"/>
          <w:szCs w:val="23"/>
        </w:rPr>
        <w:t xml:space="preserve"> entity</w:t>
      </w:r>
      <w:r>
        <w:rPr>
          <w:rFonts w:ascii="Times New Roman" w:hAnsi="Times New Roman"/>
          <w:sz w:val="23"/>
          <w:szCs w:val="23"/>
        </w:rPr>
        <w:t>.</w:t>
      </w:r>
    </w:p>
    <w:p w:rsidR="00107230" w:rsidRDefault="00107230" w:rsidP="006C241A">
      <w:pPr>
        <w:spacing w:line="360" w:lineRule="auto"/>
        <w:rPr>
          <w:rFonts w:ascii="Times New Roman" w:hAnsi="Times New Roman"/>
          <w:iCs/>
          <w:sz w:val="23"/>
        </w:rPr>
      </w:pPr>
    </w:p>
    <w:p w:rsidR="00107230" w:rsidRPr="00C01BBA" w:rsidRDefault="00107230" w:rsidP="006C241A">
      <w:pPr>
        <w:spacing w:line="360" w:lineRule="auto"/>
        <w:rPr>
          <w:rFonts w:ascii="Times New Roman" w:hAnsi="Times New Roman"/>
          <w:sz w:val="23"/>
        </w:rPr>
      </w:pPr>
      <w:r>
        <w:rPr>
          <w:rFonts w:ascii="Times New Roman" w:hAnsi="Times New Roman"/>
          <w:iCs/>
          <w:sz w:val="23"/>
        </w:rPr>
        <w:t xml:space="preserve">Sub-types of </w:t>
      </w:r>
      <w:r w:rsidRPr="00C01BBA">
        <w:rPr>
          <w:rFonts w:ascii="Times New Roman" w:hAnsi="Times New Roman"/>
          <w:i/>
          <w:iCs/>
          <w:sz w:val="23"/>
        </w:rPr>
        <w:t>specifically</w:t>
      </w:r>
      <w:r w:rsidRPr="00921592">
        <w:rPr>
          <w:rFonts w:ascii="Times New Roman" w:hAnsi="Times New Roman"/>
          <w:i/>
          <w:iCs/>
          <w:sz w:val="23"/>
        </w:rPr>
        <w:t xml:space="preserve"> dependent continuant</w:t>
      </w:r>
      <w:r>
        <w:rPr>
          <w:rFonts w:ascii="Times New Roman" w:hAnsi="Times New Roman"/>
          <w:i/>
          <w:iCs/>
          <w:sz w:val="23"/>
        </w:rPr>
        <w:t xml:space="preserve"> </w:t>
      </w:r>
      <w:r>
        <w:rPr>
          <w:rFonts w:ascii="Times New Roman" w:hAnsi="Times New Roman"/>
          <w:sz w:val="23"/>
        </w:rPr>
        <w:t>recognized by BFO are:</w:t>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quality</w:t>
      </w:r>
      <w:proofErr w:type="gramEnd"/>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lastRenderedPageBreak/>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relational</w:t>
      </w:r>
      <w:proofErr w:type="gramEnd"/>
      <w:r w:rsidRPr="00C01BBA">
        <w:rPr>
          <w:rFonts w:ascii="Times New Roman" w:hAnsi="Times New Roman"/>
          <w:i/>
          <w:iCs/>
          <w:sz w:val="23"/>
        </w:rPr>
        <w:t xml:space="preserve"> quality</w:t>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realizable</w:t>
      </w:r>
      <w:proofErr w:type="gramEnd"/>
      <w:r w:rsidRPr="00C01BBA">
        <w:rPr>
          <w:rFonts w:ascii="Times New Roman" w:hAnsi="Times New Roman"/>
          <w:i/>
          <w:iCs/>
          <w:sz w:val="23"/>
        </w:rPr>
        <w:t xml:space="preserve"> entity</w:t>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role</w:t>
      </w:r>
      <w:proofErr w:type="gramEnd"/>
      <w:r w:rsidRPr="00C01BBA">
        <w:rPr>
          <w:rFonts w:ascii="Times New Roman" w:hAnsi="Times New Roman"/>
          <w:i/>
          <w:iCs/>
          <w:sz w:val="23"/>
        </w:rPr>
        <w:tab/>
      </w:r>
      <w:r w:rsidRPr="00C01BBA">
        <w:rPr>
          <w:rFonts w:ascii="Times New Roman" w:hAnsi="Times New Roman"/>
          <w:i/>
          <w:iCs/>
          <w:sz w:val="23"/>
        </w:rPr>
        <w:tab/>
      </w:r>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disposition</w:t>
      </w:r>
      <w:proofErr w:type="gramEnd"/>
    </w:p>
    <w:p w:rsidR="00107230" w:rsidRPr="00C01BBA" w:rsidRDefault="00107230" w:rsidP="006C241A">
      <w:pPr>
        <w:spacing w:after="0" w:line="360" w:lineRule="auto"/>
        <w:rPr>
          <w:rFonts w:ascii="Times New Roman" w:hAnsi="Times New Roman"/>
          <w:i/>
          <w:sz w:val="23"/>
        </w:rPr>
      </w:pP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r w:rsidRPr="00C01BBA">
        <w:rPr>
          <w:rFonts w:ascii="Times New Roman" w:hAnsi="Times New Roman"/>
          <w:i/>
          <w:iCs/>
          <w:sz w:val="23"/>
        </w:rPr>
        <w:tab/>
      </w:r>
      <w:proofErr w:type="gramStart"/>
      <w:r w:rsidRPr="00C01BBA">
        <w:rPr>
          <w:rFonts w:ascii="Times New Roman" w:hAnsi="Times New Roman"/>
          <w:i/>
          <w:iCs/>
          <w:sz w:val="23"/>
        </w:rPr>
        <w:t>function</w:t>
      </w:r>
      <w:proofErr w:type="gramEnd"/>
    </w:p>
    <w:p w:rsidR="00105CC7" w:rsidRDefault="00105CC7" w:rsidP="006C241A">
      <w:pPr>
        <w:spacing w:beforeLines="1" w:before="2" w:afterLines="1" w:after="2" w:line="360" w:lineRule="auto"/>
        <w:rPr>
          <w:rFonts w:ascii="Times New Roman" w:hAnsi="Times New Roman"/>
          <w:sz w:val="23"/>
          <w:szCs w:val="23"/>
        </w:rPr>
      </w:pPr>
    </w:p>
    <w:p w:rsidR="00B1604E" w:rsidRDefault="00F93648"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w:t>
      </w:r>
      <w:r w:rsidR="00B1604E" w:rsidRPr="009331CA">
        <w:rPr>
          <w:rFonts w:ascii="Times New Roman" w:hAnsi="Times New Roman"/>
          <w:sz w:val="23"/>
          <w:szCs w:val="23"/>
        </w:rPr>
        <w:t xml:space="preserve">xamples: the mass of this tomato, the color of this tomato, the smell of this portion of mozzarella, the disposition of this fish to decay, </w:t>
      </w:r>
      <w:r w:rsidR="00107230">
        <w:rPr>
          <w:rFonts w:ascii="Times New Roman" w:hAnsi="Times New Roman"/>
          <w:sz w:val="23"/>
          <w:szCs w:val="23"/>
        </w:rPr>
        <w:t xml:space="preserve">the role of </w:t>
      </w:r>
      <w:r w:rsidR="00B1604E" w:rsidRPr="009331CA">
        <w:rPr>
          <w:rFonts w:ascii="Times New Roman" w:hAnsi="Times New Roman"/>
          <w:sz w:val="23"/>
          <w:szCs w:val="23"/>
        </w:rPr>
        <w:t>bei</w:t>
      </w:r>
      <w:r w:rsidR="00FB2EB2">
        <w:rPr>
          <w:rFonts w:ascii="Times New Roman" w:hAnsi="Times New Roman"/>
          <w:sz w:val="23"/>
          <w:szCs w:val="23"/>
        </w:rPr>
        <w:t>ng a doctor, the function of this</w:t>
      </w:r>
      <w:r w:rsidR="00B1604E" w:rsidRPr="009331CA">
        <w:rPr>
          <w:rFonts w:ascii="Times New Roman" w:hAnsi="Times New Roman"/>
          <w:sz w:val="23"/>
          <w:szCs w:val="23"/>
        </w:rPr>
        <w:t xml:space="preserve"> heart</w:t>
      </w:r>
      <w:r w:rsidR="00FB2EB2">
        <w:rPr>
          <w:rFonts w:ascii="Times New Roman" w:hAnsi="Times New Roman"/>
          <w:sz w:val="23"/>
          <w:szCs w:val="23"/>
        </w:rPr>
        <w:t>:</w:t>
      </w:r>
      <w:r w:rsidR="00B1604E" w:rsidRPr="009331CA">
        <w:rPr>
          <w:rFonts w:ascii="Times New Roman" w:hAnsi="Times New Roman"/>
          <w:sz w:val="23"/>
          <w:szCs w:val="23"/>
        </w:rPr>
        <w:t xml:space="preserve"> to p</w:t>
      </w:r>
      <w:r>
        <w:rPr>
          <w:rFonts w:ascii="Times New Roman" w:hAnsi="Times New Roman"/>
          <w:sz w:val="23"/>
          <w:szCs w:val="23"/>
        </w:rPr>
        <w:t xml:space="preserve">ump blood, </w:t>
      </w:r>
      <w:r w:rsidR="00107230">
        <w:rPr>
          <w:rFonts w:ascii="Times New Roman" w:hAnsi="Times New Roman"/>
          <w:sz w:val="23"/>
          <w:szCs w:val="23"/>
        </w:rPr>
        <w:t xml:space="preserve">the function of this key to open this lock and the reciprocally dependent disposition of this lock: to be opened by this key, </w:t>
      </w:r>
      <w:r>
        <w:rPr>
          <w:rFonts w:ascii="Times New Roman" w:hAnsi="Times New Roman"/>
          <w:sz w:val="23"/>
          <w:szCs w:val="23"/>
        </w:rPr>
        <w:t>John’s love for Mary.</w:t>
      </w:r>
    </w:p>
    <w:p w:rsidR="00B1604E" w:rsidRDefault="00B1604E" w:rsidP="006C241A">
      <w:pPr>
        <w:spacing w:beforeLines="1" w:before="2" w:afterLines="1" w:after="2" w:line="360" w:lineRule="auto"/>
        <w:rPr>
          <w:rFonts w:ascii="Times New Roman" w:hAnsi="Times New Roman"/>
          <w:sz w:val="23"/>
          <w:szCs w:val="23"/>
        </w:rPr>
      </w:pPr>
    </w:p>
    <w:p w:rsidR="00B1604E" w:rsidRPr="009331CA" w:rsidRDefault="00B1604E" w:rsidP="006C241A">
      <w:pPr>
        <w:spacing w:beforeLines="1" w:before="2" w:afterLines="1" w:after="2" w:line="360" w:lineRule="auto"/>
        <w:rPr>
          <w:rFonts w:ascii="Times New Roman" w:hAnsi="Times New Roman"/>
          <w:sz w:val="23"/>
          <w:szCs w:val="23"/>
        </w:rPr>
      </w:pPr>
      <w:proofErr w:type="spellStart"/>
      <w:proofErr w:type="gramStart"/>
      <w:r w:rsidRPr="009331CA">
        <w:rPr>
          <w:rFonts w:ascii="Times New Roman" w:hAnsi="Times New Roman"/>
          <w:i/>
          <w:sz w:val="23"/>
          <w:szCs w:val="23"/>
        </w:rPr>
        <w:t>a</w:t>
      </w:r>
      <w:proofErr w:type="spellEnd"/>
      <w:proofErr w:type="gramEnd"/>
      <w:r w:rsidR="005B3D14">
        <w:rPr>
          <w:rFonts w:ascii="Times New Roman" w:hAnsi="Times New Roman"/>
          <w:i/>
          <w:sz w:val="23"/>
          <w:szCs w:val="23"/>
        </w:rPr>
        <w:t xml:space="preserve"> </w:t>
      </w:r>
      <w:r w:rsidRPr="009331CA">
        <w:rPr>
          <w:rFonts w:ascii="Times New Roman" w:hAnsi="Times New Roman"/>
          <w:b/>
          <w:sz w:val="23"/>
          <w:szCs w:val="23"/>
        </w:rPr>
        <w:t>inheres in</w:t>
      </w:r>
      <w:r w:rsidR="005B3D14">
        <w:rPr>
          <w:rFonts w:ascii="Times New Roman" w:hAnsi="Times New Roman"/>
          <w:b/>
          <w:sz w:val="23"/>
          <w:szCs w:val="23"/>
        </w:rPr>
        <w:t xml:space="preserve"> </w:t>
      </w:r>
      <w:r w:rsidRPr="009331CA">
        <w:rPr>
          <w:rFonts w:ascii="Times New Roman" w:hAnsi="Times New Roman"/>
          <w:i/>
          <w:sz w:val="23"/>
          <w:szCs w:val="23"/>
        </w:rPr>
        <w:t>b =</w:t>
      </w:r>
      <w:r>
        <w:rPr>
          <w:rFonts w:ascii="Times New Roman" w:hAnsi="Times New Roman"/>
          <w:sz w:val="23"/>
          <w:szCs w:val="23"/>
        </w:rPr>
        <w:t>Def.</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is a</w:t>
      </w:r>
      <w:r w:rsidR="00921592" w:rsidRPr="00921592">
        <w:rPr>
          <w:rFonts w:ascii="Times New Roman" w:hAnsi="Times New Roman"/>
          <w:i/>
          <w:sz w:val="23"/>
          <w:szCs w:val="23"/>
        </w:rPr>
        <w:t xml:space="preserve"> dependent continuant</w:t>
      </w:r>
      <w:r w:rsidR="005B3D14">
        <w:rPr>
          <w:rFonts w:ascii="Times New Roman" w:hAnsi="Times New Roman"/>
          <w:i/>
          <w:sz w:val="23"/>
          <w:szCs w:val="23"/>
        </w:rPr>
        <w:t xml:space="preserve"> </w:t>
      </w:r>
      <w:r w:rsidRPr="009331CA">
        <w:rPr>
          <w:rFonts w:ascii="Times New Roman" w:hAnsi="Times New Roman"/>
          <w:sz w:val="23"/>
          <w:szCs w:val="23"/>
        </w:rPr>
        <w:t>&amp;</w:t>
      </w:r>
      <w:r w:rsidR="005B3D14">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is an</w:t>
      </w:r>
      <w:r w:rsidR="00921592" w:rsidRPr="00921592">
        <w:rPr>
          <w:rFonts w:ascii="Times New Roman" w:hAnsi="Times New Roman"/>
          <w:i/>
          <w:sz w:val="23"/>
          <w:szCs w:val="23"/>
        </w:rPr>
        <w:t xml:space="preserve"> independent continuant</w:t>
      </w:r>
      <w:r w:rsidR="005B3D14">
        <w:rPr>
          <w:rFonts w:ascii="Times New Roman" w:hAnsi="Times New Roman"/>
          <w:i/>
          <w:sz w:val="23"/>
          <w:szCs w:val="23"/>
        </w:rPr>
        <w:t xml:space="preserve"> </w:t>
      </w:r>
      <w:r w:rsidRPr="009331CA">
        <w:rPr>
          <w:rFonts w:ascii="Times New Roman" w:hAnsi="Times New Roman"/>
          <w:sz w:val="23"/>
          <w:szCs w:val="23"/>
        </w:rPr>
        <w:t>&amp;</w:t>
      </w:r>
      <w:r w:rsidR="005B3D14">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b/>
          <w:sz w:val="23"/>
          <w:szCs w:val="23"/>
        </w:rPr>
        <w:t>s-depends on</w:t>
      </w:r>
      <w:r w:rsidR="005B3D14">
        <w:rPr>
          <w:rFonts w:ascii="Times New Roman" w:hAnsi="Times New Roman"/>
          <w:b/>
          <w:sz w:val="23"/>
          <w:szCs w:val="23"/>
        </w:rPr>
        <w:t xml:space="preserve"> </w:t>
      </w:r>
      <w:r w:rsidRPr="009331CA">
        <w:rPr>
          <w:rFonts w:ascii="Times New Roman" w:hAnsi="Times New Roman"/>
          <w:i/>
          <w:sz w:val="23"/>
          <w:szCs w:val="23"/>
        </w:rPr>
        <w:t>b</w:t>
      </w:r>
    </w:p>
    <w:p w:rsidR="00B1604E" w:rsidRDefault="00B1604E" w:rsidP="006C241A">
      <w:pPr>
        <w:spacing w:beforeLines="1" w:before="2" w:afterLines="1" w:after="2" w:line="360" w:lineRule="auto"/>
        <w:rPr>
          <w:rFonts w:ascii="Times New Roman" w:hAnsi="Times New Roman"/>
          <w:i/>
          <w:sz w:val="23"/>
          <w:szCs w:val="23"/>
        </w:rPr>
      </w:pPr>
    </w:p>
    <w:p w:rsidR="00624F91" w:rsidRDefault="00624F9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Inherence is a </w:t>
      </w:r>
      <w:proofErr w:type="spellStart"/>
      <w:r>
        <w:rPr>
          <w:rFonts w:ascii="Times New Roman" w:hAnsi="Times New Roman"/>
          <w:sz w:val="23"/>
          <w:szCs w:val="23"/>
        </w:rPr>
        <w:t>subrelation</w:t>
      </w:r>
      <w:proofErr w:type="spellEnd"/>
      <w:r>
        <w:rPr>
          <w:rFonts w:ascii="Times New Roman" w:hAnsi="Times New Roman"/>
          <w:sz w:val="23"/>
          <w:szCs w:val="23"/>
        </w:rPr>
        <w:t xml:space="preserve"> of specific dependence which holds between a dependent continuant and an independent continuant. </w:t>
      </w:r>
    </w:p>
    <w:p w:rsidR="00480A86" w:rsidRDefault="00480A86" w:rsidP="006C241A">
      <w:pPr>
        <w:spacing w:beforeLines="1" w:before="2" w:afterLines="1" w:after="2" w:line="360" w:lineRule="auto"/>
        <w:rPr>
          <w:rFonts w:ascii="Times New Roman" w:hAnsi="Times New Roman"/>
          <w:sz w:val="23"/>
          <w:szCs w:val="23"/>
        </w:rPr>
      </w:pPr>
    </w:p>
    <w:p w:rsidR="00105CC7" w:rsidRPr="00975273" w:rsidRDefault="00105CC7" w:rsidP="006C241A">
      <w:pPr>
        <w:spacing w:beforeLines="1" w:before="2" w:afterLines="1" w:after="2" w:line="360" w:lineRule="auto"/>
        <w:rPr>
          <w:rFonts w:ascii="Times New Roman" w:hAnsi="Times New Roman"/>
          <w:b/>
          <w:i/>
          <w:sz w:val="20"/>
          <w:szCs w:val="20"/>
          <w:vertAlign w:val="subscript"/>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proofErr w:type="spellStart"/>
      <w:r w:rsidRPr="00105CC7">
        <w:rPr>
          <w:rFonts w:ascii="Times New Roman" w:hAnsi="Times New Roman"/>
          <w:b/>
          <w:sz w:val="23"/>
          <w:szCs w:val="23"/>
        </w:rPr>
        <w:t>bearer_of</w:t>
      </w:r>
      <w:proofErr w:type="spellEnd"/>
      <w:r w:rsidR="005B3D14">
        <w:rPr>
          <w:rFonts w:ascii="Times New Roman" w:hAnsi="Times New Roman"/>
          <w:b/>
          <w:sz w:val="23"/>
          <w:szCs w:val="23"/>
        </w:rPr>
        <w:t xml:space="preserve"> </w:t>
      </w:r>
      <w:r>
        <w:rPr>
          <w:rFonts w:ascii="Times New Roman" w:hAnsi="Times New Roman"/>
          <w:i/>
          <w:sz w:val="23"/>
          <w:szCs w:val="23"/>
        </w:rPr>
        <w:t xml:space="preserve">b </w:t>
      </w:r>
      <w:r w:rsidR="00B1604E" w:rsidRPr="00B1604E">
        <w:rPr>
          <w:rFonts w:ascii="Times New Roman" w:hAnsi="Times New Roman"/>
          <w:b/>
          <w:sz w:val="23"/>
          <w:szCs w:val="23"/>
        </w:rPr>
        <w:t>at</w:t>
      </w:r>
      <w:r w:rsidR="005B3D14">
        <w:rPr>
          <w:rFonts w:ascii="Times New Roman" w:hAnsi="Times New Roman"/>
          <w:b/>
          <w:sz w:val="23"/>
          <w:szCs w:val="23"/>
        </w:rPr>
        <w:t xml:space="preserve"> </w:t>
      </w:r>
      <w:r w:rsidR="00B1604E" w:rsidRPr="00B1604E">
        <w:rPr>
          <w:rFonts w:ascii="Times New Roman" w:hAnsi="Times New Roman"/>
          <w:i/>
          <w:sz w:val="23"/>
          <w:szCs w:val="23"/>
        </w:rPr>
        <w:t xml:space="preserve">t </w:t>
      </w:r>
      <w:r>
        <w:rPr>
          <w:rFonts w:ascii="Times New Roman" w:hAnsi="Times New Roman"/>
          <w:i/>
          <w:sz w:val="23"/>
          <w:szCs w:val="23"/>
        </w:rPr>
        <w:t>=</w:t>
      </w:r>
      <w:r w:rsidR="005B3D14">
        <w:rPr>
          <w:rFonts w:ascii="Times New Roman" w:hAnsi="Times New Roman"/>
          <w:i/>
          <w:sz w:val="23"/>
          <w:szCs w:val="23"/>
        </w:rPr>
        <w:t xml:space="preserve"> </w:t>
      </w:r>
      <w:r>
        <w:rPr>
          <w:rFonts w:ascii="Times New Roman" w:hAnsi="Times New Roman"/>
          <w:sz w:val="23"/>
          <w:szCs w:val="23"/>
        </w:rPr>
        <w:t>Def.</w:t>
      </w:r>
      <w:r w:rsidR="00494B7A">
        <w:rPr>
          <w:rFonts w:ascii="Times New Roman" w:hAnsi="Times New Roman"/>
          <w:sz w:val="23"/>
          <w:szCs w:val="23"/>
        </w:rPr>
        <w:t xml:space="preserve"> </w:t>
      </w:r>
      <w:r w:rsidR="00624F91">
        <w:rPr>
          <w:rFonts w:ascii="Times New Roman" w:hAnsi="Times New Roman"/>
          <w:i/>
          <w:sz w:val="23"/>
          <w:szCs w:val="23"/>
        </w:rPr>
        <w:t>b</w:t>
      </w:r>
      <w:r w:rsidR="005B3D14">
        <w:rPr>
          <w:rFonts w:ascii="Times New Roman" w:hAnsi="Times New Roman"/>
          <w:i/>
          <w:sz w:val="23"/>
          <w:szCs w:val="23"/>
        </w:rPr>
        <w:t xml:space="preserve"> </w:t>
      </w:r>
      <w:r w:rsidR="00B1604E">
        <w:rPr>
          <w:rFonts w:ascii="Times New Roman" w:hAnsi="Times New Roman"/>
          <w:b/>
          <w:sz w:val="23"/>
          <w:szCs w:val="23"/>
        </w:rPr>
        <w:t xml:space="preserve">s-depends on </w:t>
      </w:r>
      <w:r>
        <w:rPr>
          <w:rFonts w:ascii="Times New Roman" w:hAnsi="Times New Roman"/>
          <w:i/>
          <w:sz w:val="23"/>
          <w:szCs w:val="23"/>
        </w:rPr>
        <w:t>a</w:t>
      </w:r>
      <w:r w:rsidR="005B3D14">
        <w:rPr>
          <w:rFonts w:ascii="Times New Roman" w:hAnsi="Times New Roman"/>
          <w:i/>
          <w:sz w:val="23"/>
          <w:szCs w:val="23"/>
        </w:rPr>
        <w:t xml:space="preserve"> </w:t>
      </w:r>
      <w:r w:rsidR="00170E26">
        <w:rPr>
          <w:rFonts w:ascii="Times New Roman" w:hAnsi="Times New Roman"/>
          <w:b/>
          <w:sz w:val="23"/>
          <w:szCs w:val="23"/>
        </w:rPr>
        <w:t xml:space="preserve">at </w:t>
      </w:r>
      <w:r w:rsidR="00170E26" w:rsidRPr="00975273">
        <w:rPr>
          <w:rFonts w:ascii="Times New Roman" w:hAnsi="Times New Roman"/>
          <w:i/>
          <w:sz w:val="23"/>
          <w:szCs w:val="23"/>
        </w:rPr>
        <w:t>t</w:t>
      </w:r>
      <w:r w:rsidR="00107230">
        <w:rPr>
          <w:rFonts w:ascii="Times New Roman" w:hAnsi="Times New Roman"/>
          <w:i/>
          <w:sz w:val="23"/>
          <w:szCs w:val="23"/>
        </w:rPr>
        <w:t xml:space="preserve"> </w:t>
      </w:r>
      <w:r w:rsidR="00975273">
        <w:rPr>
          <w:rFonts w:ascii="Times New Roman" w:hAnsi="Times New Roman"/>
          <w:sz w:val="23"/>
          <w:szCs w:val="23"/>
        </w:rPr>
        <w:t xml:space="preserve">or </w:t>
      </w:r>
      <w:r w:rsidR="00975273">
        <w:rPr>
          <w:rFonts w:ascii="Times New Roman" w:hAnsi="Times New Roman"/>
          <w:i/>
          <w:sz w:val="23"/>
          <w:szCs w:val="23"/>
        </w:rPr>
        <w:t xml:space="preserve">b </w:t>
      </w:r>
      <w:r w:rsidR="00975273">
        <w:rPr>
          <w:rFonts w:ascii="Times New Roman" w:hAnsi="Times New Roman"/>
          <w:b/>
          <w:sz w:val="23"/>
          <w:szCs w:val="23"/>
        </w:rPr>
        <w:t>g-depends_on</w:t>
      </w:r>
      <w:r w:rsidR="005B3D14">
        <w:rPr>
          <w:rFonts w:ascii="Times New Roman" w:hAnsi="Times New Roman"/>
          <w:b/>
          <w:sz w:val="23"/>
          <w:szCs w:val="23"/>
        </w:rPr>
        <w:t xml:space="preserve"> </w:t>
      </w:r>
      <w:r w:rsidR="00624F91">
        <w:rPr>
          <w:rFonts w:ascii="Times New Roman" w:hAnsi="Times New Roman"/>
          <w:i/>
          <w:sz w:val="23"/>
          <w:szCs w:val="23"/>
        </w:rPr>
        <w:t>a</w:t>
      </w:r>
      <w:r w:rsidR="005B3D14">
        <w:rPr>
          <w:rFonts w:ascii="Times New Roman" w:hAnsi="Times New Roman"/>
          <w:i/>
          <w:sz w:val="23"/>
          <w:szCs w:val="23"/>
        </w:rPr>
        <w:t xml:space="preserve"> </w:t>
      </w:r>
      <w:r w:rsidR="00975273">
        <w:rPr>
          <w:rFonts w:ascii="Times New Roman" w:hAnsi="Times New Roman"/>
          <w:b/>
          <w:sz w:val="23"/>
          <w:szCs w:val="23"/>
        </w:rPr>
        <w:t xml:space="preserve">at </w:t>
      </w:r>
      <w:r w:rsidR="00975273" w:rsidRPr="00975273">
        <w:rPr>
          <w:rFonts w:ascii="Times New Roman" w:hAnsi="Times New Roman"/>
          <w:i/>
          <w:sz w:val="23"/>
          <w:szCs w:val="23"/>
        </w:rPr>
        <w:t>t</w:t>
      </w:r>
    </w:p>
    <w:p w:rsidR="00105CC7" w:rsidRDefault="00105CC7" w:rsidP="006C241A">
      <w:pPr>
        <w:spacing w:beforeLines="1" w:before="2" w:afterLines="1" w:after="2" w:line="360" w:lineRule="auto"/>
        <w:rPr>
          <w:rFonts w:ascii="Times New Roman" w:hAnsi="Times New Roman"/>
          <w:sz w:val="23"/>
          <w:szCs w:val="23"/>
        </w:rPr>
      </w:pPr>
    </w:p>
    <w:p w:rsidR="00624F91" w:rsidRPr="00105CC7" w:rsidRDefault="00624F91" w:rsidP="006C241A">
      <w:pPr>
        <w:spacing w:beforeLines="1" w:before="2" w:afterLines="1" w:after="2" w:line="360" w:lineRule="auto"/>
        <w:rPr>
          <w:rFonts w:ascii="Times New Roman" w:hAnsi="Times New Roman"/>
          <w:sz w:val="23"/>
          <w:szCs w:val="23"/>
        </w:rPr>
      </w:pPr>
      <w:r>
        <w:rPr>
          <w:rFonts w:ascii="Times New Roman" w:hAnsi="Times New Roman"/>
          <w:sz w:val="23"/>
          <w:szCs w:val="23"/>
        </w:rPr>
        <w:t>‘Bearer’ is a shorthand term of convenience.</w:t>
      </w:r>
    </w:p>
    <w:p w:rsidR="00B1604E" w:rsidRDefault="00B1604E" w:rsidP="006C241A">
      <w:pPr>
        <w:spacing w:beforeLines="1" w:before="2" w:afterLines="1" w:after="2" w:line="360" w:lineRule="auto"/>
        <w:rPr>
          <w:rFonts w:ascii="Times New Roman" w:hAnsi="Times New Roman"/>
          <w:sz w:val="23"/>
          <w:szCs w:val="23"/>
        </w:rPr>
      </w:pPr>
    </w:p>
    <w:p w:rsidR="00047E4F" w:rsidRDefault="00047E4F" w:rsidP="006C241A">
      <w:pPr>
        <w:spacing w:beforeLines="1" w:before="2" w:afterLines="1" w:after="2" w:line="360" w:lineRule="auto"/>
        <w:rPr>
          <w:rFonts w:ascii="Times New Roman" w:hAnsi="Times New Roman"/>
          <w:sz w:val="23"/>
          <w:szCs w:val="23"/>
        </w:rPr>
      </w:pPr>
    </w:p>
    <w:p w:rsidR="00E2775F" w:rsidRDefault="00E2775F" w:rsidP="006C241A">
      <w:pPr>
        <w:pStyle w:val="Heading3"/>
        <w:spacing w:line="360" w:lineRule="auto"/>
        <w:rPr>
          <w:sz w:val="26"/>
          <w:szCs w:val="26"/>
        </w:rPr>
      </w:pPr>
      <w:bookmarkStart w:id="45" w:name="_Toc309628584"/>
      <w:r w:rsidRPr="001F273B">
        <w:rPr>
          <w:sz w:val="23"/>
        </w:rPr>
        <w:t xml:space="preserve">2.2.1 </w:t>
      </w:r>
      <w:r w:rsidRPr="00E2775F">
        <w:rPr>
          <w:sz w:val="26"/>
          <w:szCs w:val="26"/>
        </w:rPr>
        <w:t>Quality</w:t>
      </w:r>
      <w:bookmarkEnd w:id="45"/>
    </w:p>
    <w:p w:rsidR="00597CDC" w:rsidRPr="001F273B" w:rsidRDefault="00597CDC" w:rsidP="006C241A">
      <w:pPr>
        <w:spacing w:line="360" w:lineRule="auto"/>
        <w:rPr>
          <w:sz w:val="23"/>
        </w:rPr>
      </w:pPr>
    </w:p>
    <w:p w:rsidR="00E2775F" w:rsidRDefault="00597CDC"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Elucidation: </w:t>
      </w:r>
      <w:r w:rsidRPr="00597CDC">
        <w:rPr>
          <w:rFonts w:ascii="Times New Roman" w:hAnsi="Times New Roman"/>
          <w:sz w:val="23"/>
          <w:szCs w:val="23"/>
        </w:rPr>
        <w:t>a</w:t>
      </w:r>
      <w:r w:rsidR="00494B7A">
        <w:rPr>
          <w:rFonts w:ascii="Times New Roman" w:hAnsi="Times New Roman"/>
          <w:sz w:val="23"/>
          <w:szCs w:val="23"/>
        </w:rPr>
        <w:t xml:space="preserve"> </w:t>
      </w:r>
      <w:r w:rsidRPr="00597CDC">
        <w:rPr>
          <w:rFonts w:ascii="Times New Roman" w:hAnsi="Times New Roman"/>
          <w:i/>
          <w:sz w:val="23"/>
          <w:szCs w:val="23"/>
        </w:rPr>
        <w:t>quality</w:t>
      </w:r>
      <w:r w:rsidR="00624F91">
        <w:rPr>
          <w:rFonts w:ascii="Times New Roman" w:hAnsi="Times New Roman"/>
          <w:sz w:val="23"/>
          <w:szCs w:val="23"/>
        </w:rPr>
        <w:t xml:space="preserve"> is </w:t>
      </w:r>
      <w:proofErr w:type="gramStart"/>
      <w:r w:rsidR="00624F91">
        <w:rPr>
          <w:rFonts w:ascii="Times New Roman" w:hAnsi="Times New Roman"/>
          <w:sz w:val="23"/>
          <w:szCs w:val="23"/>
        </w:rPr>
        <w:t>a</w:t>
      </w:r>
      <w:r w:rsidR="00494B7A">
        <w:rPr>
          <w:rFonts w:ascii="Times New Roman" w:hAnsi="Times New Roman"/>
          <w:sz w:val="23"/>
          <w:szCs w:val="23"/>
        </w:rPr>
        <w:t>n</w:t>
      </w:r>
      <w:proofErr w:type="gramEnd"/>
      <w:r w:rsidR="00494B7A">
        <w:rPr>
          <w:rFonts w:ascii="Times New Roman" w:hAnsi="Times New Roman"/>
          <w:sz w:val="23"/>
          <w:szCs w:val="23"/>
        </w:rPr>
        <w:t xml:space="preserve"> </w:t>
      </w:r>
      <w:r w:rsidR="00624F91" w:rsidRPr="00107230">
        <w:rPr>
          <w:rFonts w:ascii="Times New Roman" w:hAnsi="Times New Roman"/>
          <w:i/>
          <w:sz w:val="23"/>
          <w:szCs w:val="23"/>
        </w:rPr>
        <w:t>s</w:t>
      </w:r>
      <w:r w:rsidR="00107230" w:rsidRPr="00107230">
        <w:rPr>
          <w:rFonts w:ascii="Times New Roman" w:hAnsi="Times New Roman"/>
          <w:i/>
          <w:sz w:val="23"/>
          <w:szCs w:val="23"/>
        </w:rPr>
        <w:t xml:space="preserve">pecifically </w:t>
      </w:r>
      <w:r w:rsidR="00E2775F" w:rsidRPr="00107230">
        <w:rPr>
          <w:rFonts w:ascii="Times New Roman" w:hAnsi="Times New Roman"/>
          <w:i/>
          <w:sz w:val="23"/>
          <w:szCs w:val="23"/>
        </w:rPr>
        <w:t>dependent</w:t>
      </w:r>
      <w:r w:rsidR="005B3D14">
        <w:rPr>
          <w:rFonts w:ascii="Times New Roman" w:hAnsi="Times New Roman"/>
          <w:b/>
          <w:sz w:val="23"/>
          <w:szCs w:val="23"/>
        </w:rPr>
        <w:t xml:space="preserve"> </w:t>
      </w:r>
      <w:r w:rsidR="00FB129B" w:rsidRPr="00FB129B">
        <w:rPr>
          <w:rFonts w:ascii="Times New Roman" w:hAnsi="Times New Roman"/>
          <w:i/>
          <w:sz w:val="23"/>
          <w:szCs w:val="23"/>
        </w:rPr>
        <w:t>continuant</w:t>
      </w:r>
      <w:r w:rsidR="00E2775F" w:rsidRPr="009331CA">
        <w:rPr>
          <w:rFonts w:ascii="Times New Roman" w:hAnsi="Times New Roman"/>
          <w:sz w:val="23"/>
          <w:szCs w:val="23"/>
        </w:rPr>
        <w:t xml:space="preserve"> that</w:t>
      </w:r>
      <w:r>
        <w:rPr>
          <w:rFonts w:ascii="Times New Roman" w:hAnsi="Times New Roman"/>
          <w:sz w:val="23"/>
          <w:szCs w:val="23"/>
        </w:rPr>
        <w:t xml:space="preserve">, in contrast to roles and dispositions, does not require any further process in order to be realized. </w:t>
      </w:r>
    </w:p>
    <w:p w:rsidR="00597CDC" w:rsidRDefault="00597CDC" w:rsidP="006C241A">
      <w:pPr>
        <w:spacing w:beforeLines="1" w:before="2" w:afterLines="1" w:after="2" w:line="360" w:lineRule="auto"/>
        <w:jc w:val="both"/>
        <w:rPr>
          <w:rFonts w:ascii="Times New Roman" w:hAnsi="Times New Roman"/>
          <w:sz w:val="23"/>
          <w:szCs w:val="23"/>
          <w:shd w:val="clear" w:color="auto" w:fill="FFFF00"/>
        </w:rPr>
      </w:pPr>
    </w:p>
    <w:p w:rsidR="009F7F33" w:rsidRPr="007B2430" w:rsidRDefault="00107230" w:rsidP="006C241A">
      <w:pPr>
        <w:spacing w:beforeLines="1" w:before="2" w:afterLines="1" w:after="2" w:line="360" w:lineRule="auto"/>
        <w:jc w:val="both"/>
        <w:rPr>
          <w:rFonts w:ascii="Times New Roman" w:hAnsi="Times New Roman"/>
          <w:sz w:val="23"/>
          <w:szCs w:val="23"/>
          <w:shd w:val="clear" w:color="auto" w:fill="FFFF00"/>
        </w:rPr>
      </w:pPr>
      <w:r>
        <w:rPr>
          <w:rFonts w:ascii="Times New Roman" w:hAnsi="Times New Roman"/>
          <w:sz w:val="23"/>
          <w:szCs w:val="23"/>
        </w:rPr>
        <w:t>S</w:t>
      </w:r>
      <w:r w:rsidR="009F7F33" w:rsidRPr="007B2430">
        <w:rPr>
          <w:rFonts w:ascii="Times New Roman" w:hAnsi="Times New Roman"/>
          <w:sz w:val="23"/>
          <w:szCs w:val="23"/>
        </w:rPr>
        <w:t>olubility</w:t>
      </w:r>
      <w:r>
        <w:rPr>
          <w:rFonts w:ascii="Times New Roman" w:hAnsi="Times New Roman"/>
          <w:sz w:val="23"/>
          <w:szCs w:val="23"/>
        </w:rPr>
        <w:t>, in order to be realized or manifested,</w:t>
      </w:r>
      <w:r w:rsidR="009F7F33" w:rsidRPr="007B2430">
        <w:rPr>
          <w:rFonts w:ascii="Times New Roman" w:hAnsi="Times New Roman"/>
          <w:sz w:val="23"/>
          <w:szCs w:val="23"/>
        </w:rPr>
        <w:t xml:space="preserve"> </w:t>
      </w:r>
      <w:r w:rsidR="007B2430">
        <w:rPr>
          <w:rFonts w:ascii="Times New Roman" w:hAnsi="Times New Roman"/>
          <w:sz w:val="23"/>
          <w:szCs w:val="23"/>
        </w:rPr>
        <w:t xml:space="preserve">requires a process in </w:t>
      </w:r>
      <w:r>
        <w:rPr>
          <w:rFonts w:ascii="Times New Roman" w:hAnsi="Times New Roman"/>
          <w:sz w:val="23"/>
          <w:szCs w:val="23"/>
        </w:rPr>
        <w:t xml:space="preserve">which </w:t>
      </w:r>
      <w:r w:rsidR="007B2430">
        <w:rPr>
          <w:rFonts w:ascii="Times New Roman" w:hAnsi="Times New Roman"/>
          <w:sz w:val="23"/>
          <w:szCs w:val="23"/>
        </w:rPr>
        <w:t>some solid piece</w:t>
      </w:r>
      <w:r w:rsidR="009F7F33" w:rsidRPr="007B2430">
        <w:rPr>
          <w:rFonts w:ascii="Times New Roman" w:hAnsi="Times New Roman"/>
          <w:sz w:val="23"/>
          <w:szCs w:val="23"/>
        </w:rPr>
        <w:t xml:space="preserve"> of salt or sugar</w:t>
      </w:r>
      <w:r>
        <w:rPr>
          <w:rFonts w:ascii="Times New Roman" w:hAnsi="Times New Roman"/>
          <w:sz w:val="23"/>
          <w:szCs w:val="23"/>
        </w:rPr>
        <w:t xml:space="preserve"> participates. T</w:t>
      </w:r>
      <w:r w:rsidR="009F7F33" w:rsidRPr="007B2430">
        <w:rPr>
          <w:rFonts w:ascii="Times New Roman" w:hAnsi="Times New Roman"/>
          <w:sz w:val="23"/>
          <w:szCs w:val="23"/>
        </w:rPr>
        <w:t>heir crystalline quality</w:t>
      </w:r>
      <w:r>
        <w:rPr>
          <w:rFonts w:ascii="Times New Roman" w:hAnsi="Times New Roman"/>
          <w:sz w:val="23"/>
          <w:szCs w:val="23"/>
        </w:rPr>
        <w:t>, in contrast,</w:t>
      </w:r>
      <w:r w:rsidR="009F7F33" w:rsidRPr="007B2430">
        <w:rPr>
          <w:rFonts w:ascii="Times New Roman" w:hAnsi="Times New Roman"/>
          <w:sz w:val="23"/>
          <w:szCs w:val="23"/>
        </w:rPr>
        <w:t xml:space="preserve"> </w:t>
      </w:r>
      <w:r w:rsidR="007B2430">
        <w:rPr>
          <w:rFonts w:ascii="Times New Roman" w:hAnsi="Times New Roman"/>
          <w:sz w:val="23"/>
          <w:szCs w:val="23"/>
        </w:rPr>
        <w:t>does not</w:t>
      </w:r>
      <w:r>
        <w:rPr>
          <w:rFonts w:ascii="Times New Roman" w:hAnsi="Times New Roman"/>
          <w:sz w:val="23"/>
          <w:szCs w:val="23"/>
        </w:rPr>
        <w:t xml:space="preserve"> stand in need of any realization process of this sort</w:t>
      </w:r>
      <w:r w:rsidR="009F7F33" w:rsidRPr="007B2430">
        <w:rPr>
          <w:rFonts w:ascii="Times New Roman" w:hAnsi="Times New Roman"/>
          <w:sz w:val="23"/>
          <w:szCs w:val="23"/>
        </w:rPr>
        <w:t>.</w:t>
      </w:r>
    </w:p>
    <w:p w:rsidR="009F7F33" w:rsidRDefault="009F7F33" w:rsidP="006C241A">
      <w:pPr>
        <w:spacing w:beforeLines="1" w:before="2" w:afterLines="1" w:after="2" w:line="360" w:lineRule="auto"/>
        <w:jc w:val="both"/>
        <w:rPr>
          <w:rFonts w:ascii="Times New Roman" w:hAnsi="Times New Roman"/>
          <w:sz w:val="23"/>
          <w:szCs w:val="23"/>
        </w:rPr>
      </w:pPr>
    </w:p>
    <w:p w:rsidR="00597CDC" w:rsidRPr="009F7F33" w:rsidRDefault="009F7F33"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E</w:t>
      </w:r>
      <w:r w:rsidR="00597CDC" w:rsidRPr="009331CA">
        <w:rPr>
          <w:rFonts w:ascii="Times New Roman" w:hAnsi="Times New Roman"/>
          <w:sz w:val="23"/>
          <w:szCs w:val="23"/>
        </w:rPr>
        <w:t xml:space="preserve">xamples: the color of a tomato, the ambient temperature of a portion of air, the </w:t>
      </w:r>
      <w:r>
        <w:rPr>
          <w:rFonts w:ascii="Times New Roman" w:hAnsi="Times New Roman"/>
          <w:sz w:val="23"/>
          <w:szCs w:val="23"/>
        </w:rPr>
        <w:t xml:space="preserve">length of the circumference </w:t>
      </w:r>
      <w:r w:rsidR="00597CDC" w:rsidRPr="009331CA">
        <w:rPr>
          <w:rFonts w:ascii="Times New Roman" w:hAnsi="Times New Roman"/>
          <w:sz w:val="23"/>
          <w:szCs w:val="23"/>
        </w:rPr>
        <w:t xml:space="preserve">of </w:t>
      </w:r>
      <w:r>
        <w:rPr>
          <w:rFonts w:ascii="Times New Roman" w:hAnsi="Times New Roman"/>
          <w:sz w:val="23"/>
          <w:szCs w:val="23"/>
        </w:rPr>
        <w:t>your</w:t>
      </w:r>
      <w:r w:rsidR="00597CDC" w:rsidRPr="009331CA">
        <w:rPr>
          <w:rFonts w:ascii="Times New Roman" w:hAnsi="Times New Roman"/>
          <w:sz w:val="23"/>
          <w:szCs w:val="23"/>
        </w:rPr>
        <w:t xml:space="preserve"> waist, the shape of a nose, the mass of a piece of g</w:t>
      </w:r>
      <w:r>
        <w:rPr>
          <w:rFonts w:ascii="Times New Roman" w:hAnsi="Times New Roman"/>
          <w:sz w:val="23"/>
          <w:szCs w:val="23"/>
        </w:rPr>
        <w:t>old, the weight of a chimpanzee.</w:t>
      </w:r>
    </w:p>
    <w:p w:rsidR="00D91B4B" w:rsidRPr="007B2430" w:rsidRDefault="00D91B4B" w:rsidP="006C241A">
      <w:pPr>
        <w:spacing w:beforeLines="1" w:before="2" w:afterLines="1" w:after="2" w:line="360" w:lineRule="auto"/>
        <w:rPr>
          <w:rFonts w:ascii="Times New Roman" w:hAnsi="Times New Roman"/>
          <w:sz w:val="23"/>
          <w:szCs w:val="23"/>
          <w:shd w:val="clear" w:color="auto" w:fill="FFFF00"/>
        </w:rPr>
      </w:pPr>
    </w:p>
    <w:p w:rsidR="00B1604E" w:rsidRPr="007B2430" w:rsidRDefault="007B2430" w:rsidP="006C241A">
      <w:pPr>
        <w:spacing w:beforeLines="1" w:before="2" w:afterLines="1" w:after="2" w:line="360" w:lineRule="auto"/>
        <w:rPr>
          <w:b/>
        </w:rPr>
      </w:pPr>
      <w:r>
        <w:rPr>
          <w:rFonts w:ascii="Times New Roman" w:hAnsi="Times New Roman"/>
          <w:sz w:val="23"/>
          <w:szCs w:val="23"/>
        </w:rPr>
        <w:t xml:space="preserve">Axiom: If an </w:t>
      </w:r>
      <w:r w:rsidRPr="007B2430">
        <w:rPr>
          <w:rFonts w:ascii="Times New Roman" w:hAnsi="Times New Roman"/>
          <w:i/>
          <w:sz w:val="23"/>
          <w:szCs w:val="23"/>
        </w:rPr>
        <w:t>entity</w:t>
      </w:r>
      <w:r w:rsidR="00494B7A">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 xml:space="preserve">quality </w:t>
      </w:r>
      <w:r>
        <w:rPr>
          <w:rFonts w:ascii="Times New Roman" w:hAnsi="Times New Roman"/>
          <w:sz w:val="23"/>
          <w:szCs w:val="23"/>
        </w:rPr>
        <w:t xml:space="preserve">at any time that it exists, then it is a </w:t>
      </w:r>
      <w:r w:rsidRPr="00107230">
        <w:rPr>
          <w:rFonts w:ascii="Times New Roman" w:hAnsi="Times New Roman"/>
          <w:i/>
          <w:sz w:val="23"/>
          <w:szCs w:val="23"/>
        </w:rPr>
        <w:t>quality</w:t>
      </w:r>
      <w:r>
        <w:rPr>
          <w:rFonts w:ascii="Times New Roman" w:hAnsi="Times New Roman"/>
          <w:sz w:val="23"/>
          <w:szCs w:val="23"/>
        </w:rPr>
        <w:t xml:space="preserve"> at every time that it exists.</w:t>
      </w:r>
    </w:p>
    <w:p w:rsidR="00B1604E" w:rsidRDefault="00B1604E"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For some qualities, e.g. </w:t>
      </w:r>
      <w:r w:rsidR="00107230">
        <w:rPr>
          <w:rFonts w:ascii="Times New Roman" w:hAnsi="Times New Roman"/>
          <w:sz w:val="23"/>
          <w:szCs w:val="23"/>
        </w:rPr>
        <w:t xml:space="preserve">surface </w:t>
      </w:r>
      <w:r>
        <w:rPr>
          <w:rFonts w:ascii="Times New Roman" w:hAnsi="Times New Roman"/>
          <w:sz w:val="23"/>
          <w:szCs w:val="23"/>
        </w:rPr>
        <w:t xml:space="preserve">color, </w:t>
      </w:r>
      <w:r w:rsidR="007B2430" w:rsidRPr="007B2430">
        <w:rPr>
          <w:rFonts w:ascii="Times New Roman" w:hAnsi="Times New Roman"/>
          <w:b/>
          <w:sz w:val="23"/>
          <w:szCs w:val="23"/>
        </w:rPr>
        <w:t>s-</w:t>
      </w:r>
      <w:r w:rsidRPr="007B2430">
        <w:rPr>
          <w:rFonts w:ascii="Times New Roman" w:hAnsi="Times New Roman"/>
          <w:b/>
          <w:sz w:val="23"/>
          <w:szCs w:val="23"/>
        </w:rPr>
        <w:t>dependence</w:t>
      </w:r>
      <w:r w:rsidR="005B3D14">
        <w:rPr>
          <w:rFonts w:ascii="Times New Roman" w:hAnsi="Times New Roman"/>
          <w:b/>
          <w:sz w:val="23"/>
          <w:szCs w:val="23"/>
        </w:rPr>
        <w:t xml:space="preserve"> </w:t>
      </w:r>
      <w:r w:rsidR="007B2430">
        <w:rPr>
          <w:rFonts w:ascii="Times New Roman" w:hAnsi="Times New Roman"/>
          <w:sz w:val="23"/>
          <w:szCs w:val="23"/>
        </w:rPr>
        <w:t xml:space="preserve">is </w:t>
      </w:r>
      <w:r>
        <w:rPr>
          <w:rFonts w:ascii="Times New Roman" w:hAnsi="Times New Roman"/>
          <w:sz w:val="23"/>
          <w:szCs w:val="23"/>
        </w:rPr>
        <w:t xml:space="preserve">not on </w:t>
      </w:r>
      <w:r w:rsidR="00107230">
        <w:rPr>
          <w:rFonts w:ascii="Times New Roman" w:hAnsi="Times New Roman"/>
          <w:sz w:val="23"/>
          <w:szCs w:val="23"/>
        </w:rPr>
        <w:t xml:space="preserve">the </w:t>
      </w:r>
      <w:r w:rsidR="007B2430">
        <w:rPr>
          <w:rFonts w:ascii="Times New Roman" w:hAnsi="Times New Roman"/>
          <w:sz w:val="23"/>
          <w:szCs w:val="23"/>
        </w:rPr>
        <w:t xml:space="preserve">material </w:t>
      </w:r>
      <w:r>
        <w:rPr>
          <w:rFonts w:ascii="Times New Roman" w:hAnsi="Times New Roman"/>
          <w:sz w:val="23"/>
          <w:szCs w:val="23"/>
        </w:rPr>
        <w:t xml:space="preserve">bearer but </w:t>
      </w:r>
      <w:r w:rsidR="00107230">
        <w:rPr>
          <w:rFonts w:ascii="Times New Roman" w:hAnsi="Times New Roman"/>
          <w:sz w:val="23"/>
          <w:szCs w:val="23"/>
        </w:rPr>
        <w:t xml:space="preserve">rather </w:t>
      </w:r>
      <w:r>
        <w:rPr>
          <w:rFonts w:ascii="Times New Roman" w:hAnsi="Times New Roman"/>
          <w:sz w:val="23"/>
          <w:szCs w:val="23"/>
        </w:rPr>
        <w:t xml:space="preserve">on </w:t>
      </w:r>
      <w:r w:rsidR="00107230">
        <w:rPr>
          <w:rFonts w:ascii="Times New Roman" w:hAnsi="Times New Roman"/>
          <w:sz w:val="23"/>
          <w:szCs w:val="23"/>
        </w:rPr>
        <w:t xml:space="preserve">its </w:t>
      </w:r>
      <w:r>
        <w:rPr>
          <w:rFonts w:ascii="Times New Roman" w:hAnsi="Times New Roman"/>
          <w:sz w:val="23"/>
          <w:szCs w:val="23"/>
        </w:rPr>
        <w:t xml:space="preserve">surface. </w:t>
      </w:r>
    </w:p>
    <w:p w:rsidR="00B1604E" w:rsidRDefault="00B1604E" w:rsidP="006C241A">
      <w:pPr>
        <w:spacing w:beforeLines="1" w:before="2" w:afterLines="1" w:after="2" w:line="360" w:lineRule="auto"/>
        <w:rPr>
          <w:rFonts w:ascii="Times New Roman" w:hAnsi="Times New Roman"/>
          <w:sz w:val="23"/>
          <w:szCs w:val="23"/>
        </w:rPr>
      </w:pPr>
    </w:p>
    <w:p w:rsidR="00107230" w:rsidRPr="007B2430" w:rsidRDefault="00107230" w:rsidP="006C241A">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Pr>
          <w:rFonts w:ascii="Times New Roman" w:hAnsi="Times New Roman"/>
          <w:i/>
          <w:sz w:val="23"/>
          <w:szCs w:val="23"/>
        </w:rPr>
        <w:t xml:space="preserve"> </w:t>
      </w:r>
      <w:r w:rsidRPr="009331CA">
        <w:rPr>
          <w:rFonts w:ascii="Times New Roman" w:hAnsi="Times New Roman"/>
          <w:b/>
          <w:sz w:val="23"/>
          <w:szCs w:val="23"/>
        </w:rPr>
        <w:t>quality_of</w:t>
      </w:r>
      <w:r>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Pr>
          <w:rFonts w:ascii="Times New Roman" w:hAnsi="Times New Roman"/>
          <w:b/>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 quality &amp; </w:t>
      </w:r>
      <w:r>
        <w:rPr>
          <w:rFonts w:ascii="Times New Roman" w:hAnsi="Times New Roman"/>
          <w:i/>
          <w:sz w:val="23"/>
          <w:szCs w:val="23"/>
        </w:rPr>
        <w:t xml:space="preserve">b </w:t>
      </w:r>
      <w:r>
        <w:rPr>
          <w:rFonts w:ascii="Times New Roman" w:hAnsi="Times New Roman"/>
          <w:sz w:val="23"/>
          <w:szCs w:val="23"/>
        </w:rPr>
        <w:t xml:space="preserve">is a material entity &amp; </w:t>
      </w:r>
      <w:r>
        <w:rPr>
          <w:rFonts w:ascii="Times New Roman" w:hAnsi="Times New Roman"/>
          <w:i/>
          <w:sz w:val="23"/>
          <w:szCs w:val="23"/>
        </w:rPr>
        <w:t xml:space="preserve">a </w:t>
      </w:r>
      <w:r>
        <w:rPr>
          <w:rFonts w:ascii="Times New Roman" w:hAnsi="Times New Roman"/>
          <w:b/>
          <w:sz w:val="23"/>
          <w:szCs w:val="23"/>
        </w:rPr>
        <w:t xml:space="preserve">s-depends_on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t</w:t>
      </w:r>
    </w:p>
    <w:p w:rsidR="00107230" w:rsidRDefault="00107230" w:rsidP="006C241A">
      <w:pPr>
        <w:spacing w:beforeLines="1" w:before="2" w:afterLines="1" w:after="2" w:line="360" w:lineRule="auto"/>
        <w:rPr>
          <w:rFonts w:ascii="Times New Roman" w:hAnsi="Times New Roman"/>
          <w:sz w:val="23"/>
          <w:szCs w:val="23"/>
        </w:rPr>
      </w:pPr>
    </w:p>
    <w:p w:rsidR="00B1604E" w:rsidRDefault="00B1604E" w:rsidP="006C241A">
      <w:pPr>
        <w:spacing w:beforeLines="1" w:before="2" w:afterLines="1" w:after="2" w:line="360" w:lineRule="auto"/>
        <w:rPr>
          <w:rFonts w:ascii="Times New Roman" w:hAnsi="Times New Roman"/>
          <w:sz w:val="23"/>
          <w:szCs w:val="23"/>
        </w:rPr>
      </w:pPr>
      <w:r>
        <w:rPr>
          <w:rFonts w:ascii="Times New Roman" w:hAnsi="Times New Roman"/>
          <w:sz w:val="23"/>
          <w:szCs w:val="23"/>
        </w:rPr>
        <w:t>Qualities of spatial regions are restricted to qualit</w:t>
      </w:r>
      <w:r w:rsidR="00C01BBA">
        <w:rPr>
          <w:rFonts w:ascii="Times New Roman" w:hAnsi="Times New Roman"/>
          <w:sz w:val="23"/>
          <w:szCs w:val="23"/>
        </w:rPr>
        <w:t xml:space="preserve">ies of size, shape and </w:t>
      </w:r>
      <w:r w:rsidR="00107230">
        <w:rPr>
          <w:rFonts w:ascii="Times New Roman" w:hAnsi="Times New Roman"/>
          <w:sz w:val="23"/>
          <w:szCs w:val="23"/>
        </w:rPr>
        <w:t>location</w:t>
      </w:r>
      <w:r w:rsidR="00C01BBA">
        <w:rPr>
          <w:rFonts w:ascii="Times New Roman" w:hAnsi="Times New Roman"/>
          <w:sz w:val="23"/>
          <w:szCs w:val="23"/>
        </w:rPr>
        <w:t>.</w:t>
      </w:r>
    </w:p>
    <w:p w:rsidR="00C01BBA" w:rsidRDefault="00C01BBA" w:rsidP="006C241A">
      <w:pPr>
        <w:spacing w:beforeLines="1" w:before="2" w:afterLines="1" w:after="2" w:line="360" w:lineRule="auto"/>
        <w:rPr>
          <w:rFonts w:ascii="Times New Roman" w:hAnsi="Times New Roman"/>
          <w:sz w:val="23"/>
          <w:szCs w:val="23"/>
        </w:rPr>
      </w:pPr>
    </w:p>
    <w:p w:rsidR="00047E4F" w:rsidRDefault="00047E4F" w:rsidP="006C241A">
      <w:pPr>
        <w:spacing w:beforeLines="1" w:before="2" w:afterLines="1" w:after="2" w:line="360" w:lineRule="auto"/>
        <w:rPr>
          <w:rFonts w:ascii="Times New Roman" w:hAnsi="Times New Roman"/>
          <w:sz w:val="23"/>
          <w:szCs w:val="23"/>
        </w:rPr>
      </w:pPr>
    </w:p>
    <w:p w:rsidR="00C01BBA" w:rsidRDefault="00C01BBA" w:rsidP="006C241A">
      <w:pPr>
        <w:pStyle w:val="Heading4"/>
        <w:spacing w:line="360" w:lineRule="auto"/>
      </w:pPr>
      <w:bookmarkStart w:id="46" w:name="_Toc309628585"/>
      <w:r>
        <w:t xml:space="preserve">2.2.1.1 </w:t>
      </w:r>
      <w:r w:rsidRPr="00C01BBA">
        <w:t>Relational quality</w:t>
      </w:r>
      <w:bookmarkEnd w:id="46"/>
    </w:p>
    <w:p w:rsidR="00C01BBA" w:rsidRPr="00C01BBA" w:rsidRDefault="00C01BBA" w:rsidP="006C241A">
      <w:pPr>
        <w:spacing w:line="360" w:lineRule="auto"/>
      </w:pPr>
    </w:p>
    <w:p w:rsidR="00367B48" w:rsidRDefault="00367B4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There are relation</w:t>
      </w:r>
      <w:r w:rsidR="00107230">
        <w:rPr>
          <w:rFonts w:ascii="Times New Roman" w:hAnsi="Times New Roman"/>
          <w:sz w:val="23"/>
          <w:szCs w:val="23"/>
        </w:rPr>
        <w:t>al</w:t>
      </w:r>
      <w:r>
        <w:rPr>
          <w:rFonts w:ascii="Times New Roman" w:hAnsi="Times New Roman"/>
          <w:sz w:val="23"/>
          <w:szCs w:val="23"/>
        </w:rPr>
        <w:t xml:space="preserve"> qualities, for example: </w:t>
      </w:r>
      <w:r w:rsidRPr="00107230">
        <w:rPr>
          <w:rFonts w:ascii="Times New Roman" w:hAnsi="Times New Roman"/>
          <w:i/>
          <w:sz w:val="23"/>
          <w:szCs w:val="23"/>
        </w:rPr>
        <w:t>loves</w:t>
      </w:r>
      <w:r>
        <w:rPr>
          <w:rFonts w:ascii="Times New Roman" w:hAnsi="Times New Roman"/>
          <w:sz w:val="23"/>
          <w:szCs w:val="23"/>
        </w:rPr>
        <w:t xml:space="preserve">, </w:t>
      </w:r>
      <w:r w:rsidR="00C01BBA" w:rsidRPr="00107230">
        <w:rPr>
          <w:rFonts w:ascii="Times New Roman" w:hAnsi="Times New Roman"/>
          <w:i/>
          <w:sz w:val="23"/>
          <w:szCs w:val="23"/>
        </w:rPr>
        <w:t>taller_than</w:t>
      </w:r>
      <w:r w:rsidR="00C01BBA">
        <w:rPr>
          <w:rFonts w:ascii="Times New Roman" w:hAnsi="Times New Roman"/>
          <w:sz w:val="23"/>
          <w:szCs w:val="23"/>
        </w:rPr>
        <w:t xml:space="preserve">, </w:t>
      </w:r>
      <w:r>
        <w:rPr>
          <w:rFonts w:ascii="Times New Roman" w:hAnsi="Times New Roman"/>
          <w:sz w:val="23"/>
          <w:szCs w:val="23"/>
        </w:rPr>
        <w:t>which have a plurality of</w:t>
      </w:r>
      <w:r w:rsidR="00921592" w:rsidRPr="00921592">
        <w:rPr>
          <w:rFonts w:ascii="Times New Roman" w:hAnsi="Times New Roman"/>
          <w:i/>
          <w:sz w:val="23"/>
          <w:szCs w:val="23"/>
        </w:rPr>
        <w:t xml:space="preserve"> independent continuant</w:t>
      </w:r>
      <w:r w:rsidR="00FB129B" w:rsidRPr="00FB129B">
        <w:rPr>
          <w:rFonts w:ascii="Times New Roman" w:hAnsi="Times New Roman"/>
          <w:i/>
          <w:sz w:val="23"/>
          <w:szCs w:val="23"/>
        </w:rPr>
        <w:t>s</w:t>
      </w:r>
      <w:r>
        <w:rPr>
          <w:rFonts w:ascii="Times New Roman" w:hAnsi="Times New Roman"/>
          <w:sz w:val="23"/>
          <w:szCs w:val="23"/>
        </w:rPr>
        <w:t xml:space="preserve"> as their bearers. </w:t>
      </w:r>
    </w:p>
    <w:p w:rsidR="00C01BBA" w:rsidRDefault="00C01BBA" w:rsidP="006C241A">
      <w:pPr>
        <w:spacing w:beforeLines="1" w:before="2" w:afterLines="1" w:after="2" w:line="360" w:lineRule="auto"/>
        <w:rPr>
          <w:rFonts w:ascii="Times New Roman" w:hAnsi="Times New Roman"/>
          <w:sz w:val="23"/>
          <w:szCs w:val="23"/>
        </w:rPr>
      </w:pPr>
    </w:p>
    <w:p w:rsidR="000D245E" w:rsidRPr="000D245E" w:rsidRDefault="000D245E" w:rsidP="006C241A">
      <w:pPr>
        <w:spacing w:beforeLines="1" w:before="2" w:afterLines="1" w:after="2" w:line="360" w:lineRule="auto"/>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Pr>
          <w:rFonts w:ascii="Times New Roman" w:hAnsi="Times New Roman"/>
          <w:i/>
          <w:sz w:val="23"/>
          <w:szCs w:val="23"/>
        </w:rPr>
        <w:t>relational quality =</w:t>
      </w:r>
      <w:r>
        <w:rPr>
          <w:rFonts w:ascii="Times New Roman" w:hAnsi="Times New Roman"/>
          <w:sz w:val="23"/>
          <w:szCs w:val="23"/>
        </w:rPr>
        <w:t xml:space="preserve">Def. for some independent continuants </w:t>
      </w:r>
      <w:r>
        <w:rPr>
          <w:rFonts w:ascii="Times New Roman" w:hAnsi="Times New Roman"/>
          <w:i/>
          <w:sz w:val="23"/>
          <w:szCs w:val="23"/>
        </w:rPr>
        <w:t>b</w:t>
      </w:r>
      <w:r w:rsidRPr="000D245E">
        <w:rPr>
          <w:rFonts w:ascii="Times New Roman" w:hAnsi="Times New Roman"/>
          <w:sz w:val="23"/>
          <w:szCs w:val="23"/>
        </w:rPr>
        <w:t>,</w:t>
      </w:r>
      <w:r>
        <w:rPr>
          <w:rFonts w:ascii="Times New Roman" w:hAnsi="Times New Roman"/>
          <w:i/>
          <w:sz w:val="23"/>
          <w:szCs w:val="23"/>
        </w:rPr>
        <w:t xml:space="preserve"> c </w:t>
      </w:r>
      <w:r>
        <w:rPr>
          <w:rFonts w:ascii="Times New Roman" w:hAnsi="Times New Roman"/>
          <w:sz w:val="23"/>
          <w:szCs w:val="23"/>
        </w:rPr>
        <w:t xml:space="preserve">and for some time </w:t>
      </w:r>
      <w:r>
        <w:rPr>
          <w:rFonts w:ascii="Times New Roman" w:hAnsi="Times New Roman"/>
          <w:i/>
          <w:sz w:val="23"/>
          <w:szCs w:val="23"/>
        </w:rPr>
        <w:t>t</w:t>
      </w:r>
      <w:r>
        <w:rPr>
          <w:rFonts w:ascii="Times New Roman" w:hAnsi="Times New Roman"/>
          <w:sz w:val="23"/>
          <w:szCs w:val="23"/>
        </w:rPr>
        <w:t xml:space="preserve">: </w:t>
      </w:r>
      <w:r>
        <w:rPr>
          <w:rFonts w:ascii="Times New Roman" w:hAnsi="Times New Roman"/>
          <w:i/>
          <w:sz w:val="23"/>
          <w:szCs w:val="23"/>
        </w:rPr>
        <w:t xml:space="preserve">a </w:t>
      </w:r>
      <w:r w:rsidRPr="000D245E">
        <w:rPr>
          <w:rFonts w:ascii="Times New Roman" w:hAnsi="Times New Roman"/>
          <w:b/>
          <w:sz w:val="23"/>
          <w:szCs w:val="23"/>
        </w:rPr>
        <w:t>quality_of</w:t>
      </w:r>
      <w:r>
        <w:rPr>
          <w:rFonts w:ascii="Times New Roman" w:hAnsi="Times New Roman"/>
          <w:sz w:val="23"/>
          <w:szCs w:val="23"/>
        </w:rPr>
        <w:t xml:space="preserve"> </w:t>
      </w:r>
      <w:r>
        <w:rPr>
          <w:rFonts w:ascii="Times New Roman" w:hAnsi="Times New Roman"/>
          <w:i/>
          <w:sz w:val="23"/>
          <w:szCs w:val="23"/>
        </w:rPr>
        <w:t xml:space="preserve">b </w:t>
      </w:r>
      <w:r w:rsidRPr="000D245E">
        <w:rPr>
          <w:rFonts w:ascii="Times New Roman" w:hAnsi="Times New Roman"/>
          <w:b/>
          <w:sz w:val="23"/>
          <w:szCs w:val="23"/>
        </w:rPr>
        <w:t xml:space="preserve">at </w:t>
      </w:r>
      <w:r w:rsidRPr="000D245E">
        <w:rPr>
          <w:rFonts w:ascii="Times New Roman" w:hAnsi="Times New Roman"/>
          <w:i/>
          <w:sz w:val="23"/>
          <w:szCs w:val="23"/>
        </w:rPr>
        <w:t>t</w:t>
      </w:r>
      <w:r>
        <w:rPr>
          <w:rFonts w:ascii="Times New Roman" w:hAnsi="Times New Roman"/>
          <w:b/>
          <w:i/>
          <w:sz w:val="23"/>
          <w:szCs w:val="23"/>
        </w:rPr>
        <w:t xml:space="preserve"> </w:t>
      </w:r>
      <w:r>
        <w:rPr>
          <w:rFonts w:ascii="Times New Roman" w:hAnsi="Times New Roman"/>
          <w:sz w:val="23"/>
          <w:szCs w:val="23"/>
        </w:rPr>
        <w:t xml:space="preserve">&amp; </w:t>
      </w:r>
      <w:r>
        <w:rPr>
          <w:rFonts w:ascii="Times New Roman" w:hAnsi="Times New Roman"/>
          <w:i/>
          <w:sz w:val="23"/>
          <w:szCs w:val="23"/>
        </w:rPr>
        <w:t xml:space="preserve">a </w:t>
      </w:r>
      <w:r w:rsidRPr="000D245E">
        <w:rPr>
          <w:rFonts w:ascii="Times New Roman" w:hAnsi="Times New Roman"/>
          <w:b/>
          <w:sz w:val="23"/>
          <w:szCs w:val="23"/>
        </w:rPr>
        <w:t>quality_of</w:t>
      </w:r>
      <w:r>
        <w:rPr>
          <w:rFonts w:ascii="Times New Roman" w:hAnsi="Times New Roman"/>
          <w:sz w:val="23"/>
          <w:szCs w:val="23"/>
        </w:rPr>
        <w:t xml:space="preserve"> </w:t>
      </w:r>
      <w:r>
        <w:rPr>
          <w:rFonts w:ascii="Times New Roman" w:hAnsi="Times New Roman"/>
          <w:i/>
          <w:sz w:val="23"/>
          <w:szCs w:val="23"/>
        </w:rPr>
        <w:t xml:space="preserve">c </w:t>
      </w:r>
      <w:r w:rsidRPr="000D245E">
        <w:rPr>
          <w:rFonts w:ascii="Times New Roman" w:hAnsi="Times New Roman"/>
          <w:b/>
          <w:sz w:val="23"/>
          <w:szCs w:val="23"/>
        </w:rPr>
        <w:t xml:space="preserve">at </w:t>
      </w:r>
      <w:r w:rsidRPr="000D245E">
        <w:rPr>
          <w:rFonts w:ascii="Times New Roman" w:hAnsi="Times New Roman"/>
          <w:i/>
          <w:sz w:val="23"/>
          <w:szCs w:val="23"/>
        </w:rPr>
        <w:t>t</w:t>
      </w:r>
      <w:r>
        <w:rPr>
          <w:rFonts w:ascii="Times New Roman" w:hAnsi="Times New Roman"/>
          <w:i/>
          <w:sz w:val="23"/>
          <w:szCs w:val="23"/>
        </w:rPr>
        <w:t xml:space="preserve"> </w:t>
      </w: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have no </w:t>
      </w:r>
      <w:r w:rsidRPr="000D245E">
        <w:rPr>
          <w:rFonts w:ascii="Times New Roman" w:hAnsi="Times New Roman"/>
          <w:b/>
          <w:sz w:val="23"/>
          <w:szCs w:val="23"/>
        </w:rPr>
        <w:t>parts</w:t>
      </w:r>
      <w:r>
        <w:rPr>
          <w:rFonts w:ascii="Times New Roman" w:hAnsi="Times New Roman"/>
          <w:sz w:val="23"/>
          <w:szCs w:val="23"/>
        </w:rPr>
        <w:t xml:space="preserve"> in common </w:t>
      </w:r>
    </w:p>
    <w:p w:rsidR="00597CDC" w:rsidRDefault="00597CDC" w:rsidP="006C241A">
      <w:pPr>
        <w:pStyle w:val="Heading3"/>
        <w:spacing w:line="360" w:lineRule="auto"/>
        <w:rPr>
          <w:sz w:val="26"/>
          <w:szCs w:val="26"/>
        </w:rPr>
      </w:pPr>
      <w:bookmarkStart w:id="47" w:name="_Toc309628586"/>
      <w:r>
        <w:rPr>
          <w:sz w:val="26"/>
          <w:szCs w:val="26"/>
        </w:rPr>
        <w:t xml:space="preserve">2.2.2 </w:t>
      </w:r>
      <w:r w:rsidRPr="00597CDC">
        <w:rPr>
          <w:sz w:val="26"/>
          <w:szCs w:val="26"/>
        </w:rPr>
        <w:t>Realizable</w:t>
      </w:r>
      <w:r w:rsidR="00465C17">
        <w:rPr>
          <w:sz w:val="26"/>
          <w:szCs w:val="26"/>
        </w:rPr>
        <w:t xml:space="preserve"> entity</w:t>
      </w:r>
      <w:bookmarkEnd w:id="47"/>
    </w:p>
    <w:p w:rsidR="004F7B87" w:rsidRPr="004F7B87" w:rsidRDefault="004F7B87" w:rsidP="006C241A">
      <w:pPr>
        <w:spacing w:line="360" w:lineRule="auto"/>
      </w:pPr>
    </w:p>
    <w:p w:rsidR="00597CDC" w:rsidRPr="009331CA" w:rsidRDefault="004F7B87" w:rsidP="006C241A">
      <w:pPr>
        <w:spacing w:beforeLines="1" w:before="2" w:afterLines="1" w:after="2" w:line="360" w:lineRule="auto"/>
        <w:jc w:val="both"/>
        <w:rPr>
          <w:rFonts w:ascii="Times New Roman" w:hAnsi="Times New Roman"/>
          <w:sz w:val="20"/>
          <w:szCs w:val="20"/>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Pr>
          <w:rFonts w:ascii="Times New Roman" w:hAnsi="Times New Roman"/>
          <w:sz w:val="23"/>
          <w:szCs w:val="23"/>
        </w:rPr>
        <w:t>is a realizable</w:t>
      </w:r>
      <w:r w:rsidR="00465C17">
        <w:rPr>
          <w:rFonts w:ascii="Times New Roman" w:hAnsi="Times New Roman"/>
          <w:sz w:val="23"/>
          <w:szCs w:val="23"/>
        </w:rPr>
        <w:t xml:space="preserve"> entity</w:t>
      </w:r>
      <w:r>
        <w:rPr>
          <w:rFonts w:ascii="Times New Roman" w:hAnsi="Times New Roman"/>
          <w:sz w:val="23"/>
          <w:szCs w:val="23"/>
        </w:rPr>
        <w:t xml:space="preserve"> =</w:t>
      </w:r>
      <w:r w:rsidR="005B3D14">
        <w:rPr>
          <w:rFonts w:ascii="Times New Roman" w:hAnsi="Times New Roman"/>
          <w:sz w:val="23"/>
          <w:szCs w:val="23"/>
        </w:rPr>
        <w:t xml:space="preserve"> </w:t>
      </w:r>
      <w:r w:rsidR="00597CDC">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is a</w:t>
      </w:r>
      <w:r w:rsidR="00494B7A">
        <w:rPr>
          <w:rFonts w:ascii="Times New Roman" w:hAnsi="Times New Roman"/>
          <w:sz w:val="23"/>
          <w:szCs w:val="23"/>
        </w:rPr>
        <w:t xml:space="preserve"> </w:t>
      </w:r>
      <w:r w:rsidR="00C01BBA">
        <w:rPr>
          <w:rFonts w:ascii="Times New Roman" w:hAnsi="Times New Roman"/>
          <w:i/>
          <w:sz w:val="23"/>
          <w:szCs w:val="23"/>
        </w:rPr>
        <w:t xml:space="preserve">specifically </w:t>
      </w:r>
      <w:r w:rsidR="00921592" w:rsidRPr="00921592">
        <w:rPr>
          <w:rFonts w:ascii="Times New Roman" w:hAnsi="Times New Roman"/>
          <w:i/>
          <w:sz w:val="23"/>
          <w:szCs w:val="23"/>
        </w:rPr>
        <w:t>dependent continuant</w:t>
      </w:r>
      <w:r w:rsidR="00597CDC" w:rsidRPr="009331CA">
        <w:rPr>
          <w:rFonts w:ascii="Times New Roman" w:hAnsi="Times New Roman"/>
          <w:sz w:val="23"/>
          <w:szCs w:val="23"/>
        </w:rPr>
        <w:t xml:space="preserve"> that inheres in </w:t>
      </w:r>
      <w:r>
        <w:rPr>
          <w:rFonts w:ascii="Times New Roman" w:hAnsi="Times New Roman"/>
          <w:sz w:val="23"/>
          <w:szCs w:val="23"/>
        </w:rPr>
        <w:t xml:space="preserve">some </w:t>
      </w:r>
      <w:r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5B3D14">
        <w:rPr>
          <w:rFonts w:ascii="Times New Roman" w:hAnsi="Times New Roman"/>
          <w:i/>
          <w:sz w:val="23"/>
          <w:szCs w:val="23"/>
        </w:rPr>
        <w:t xml:space="preserve"> </w:t>
      </w:r>
      <w:r w:rsidR="00597CDC" w:rsidRPr="009331CA">
        <w:rPr>
          <w:rFonts w:ascii="Times New Roman" w:hAnsi="Times New Roman"/>
          <w:sz w:val="23"/>
          <w:szCs w:val="23"/>
        </w:rPr>
        <w:t xml:space="preserve">and is </w:t>
      </w:r>
      <w:r>
        <w:rPr>
          <w:rFonts w:ascii="Times New Roman" w:hAnsi="Times New Roman"/>
          <w:sz w:val="23"/>
          <w:szCs w:val="23"/>
        </w:rPr>
        <w:t xml:space="preserve">of a type instances of which are </w:t>
      </w:r>
      <w:r w:rsidR="00597CDC" w:rsidRPr="004F7B87">
        <w:rPr>
          <w:rFonts w:ascii="Times New Roman" w:hAnsi="Times New Roman"/>
          <w:b/>
          <w:sz w:val="23"/>
          <w:szCs w:val="23"/>
        </w:rPr>
        <w:t>realized</w:t>
      </w:r>
      <w:r w:rsidR="00597CDC" w:rsidRPr="009331CA">
        <w:rPr>
          <w:rFonts w:ascii="Times New Roman" w:hAnsi="Times New Roman"/>
          <w:sz w:val="23"/>
          <w:szCs w:val="23"/>
        </w:rPr>
        <w:t xml:space="preserve"> in </w:t>
      </w:r>
      <w:r w:rsidR="00597CDC" w:rsidRPr="00C01BBA">
        <w:rPr>
          <w:rFonts w:ascii="Times New Roman" w:hAnsi="Times New Roman"/>
          <w:i/>
          <w:sz w:val="23"/>
          <w:szCs w:val="23"/>
        </w:rPr>
        <w:t>process</w:t>
      </w:r>
      <w:r w:rsidRPr="00C01BBA">
        <w:rPr>
          <w:rFonts w:ascii="Times New Roman" w:hAnsi="Times New Roman"/>
          <w:i/>
          <w:sz w:val="23"/>
          <w:szCs w:val="23"/>
        </w:rPr>
        <w:t>es</w:t>
      </w:r>
      <w:r>
        <w:rPr>
          <w:rFonts w:ascii="Times New Roman" w:hAnsi="Times New Roman"/>
          <w:sz w:val="23"/>
          <w:szCs w:val="23"/>
        </w:rPr>
        <w:t xml:space="preserve"> of a correlated type.</w:t>
      </w:r>
    </w:p>
    <w:p w:rsidR="00597CDC" w:rsidRPr="009331CA" w:rsidRDefault="00597CDC" w:rsidP="006C241A">
      <w:pPr>
        <w:spacing w:beforeLines="1" w:before="2" w:afterLines="1" w:after="2" w:line="360" w:lineRule="auto"/>
        <w:jc w:val="both"/>
        <w:rPr>
          <w:rFonts w:ascii="Times New Roman" w:hAnsi="Times New Roman"/>
          <w:sz w:val="20"/>
          <w:szCs w:val="20"/>
        </w:rPr>
      </w:pPr>
      <w:r w:rsidRPr="009331CA">
        <w:rPr>
          <w:rFonts w:ascii="Times New Roman" w:hAnsi="Times New Roman"/>
          <w:sz w:val="23"/>
          <w:szCs w:val="23"/>
        </w:rPr>
        <w:t> </w:t>
      </w:r>
    </w:p>
    <w:p w:rsidR="00597CDC" w:rsidRPr="009331CA" w:rsidRDefault="00F93648" w:rsidP="006C241A">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597CDC" w:rsidRPr="009331CA">
        <w:rPr>
          <w:rFonts w:ascii="Times New Roman" w:hAnsi="Times New Roman"/>
          <w:sz w:val="23"/>
          <w:szCs w:val="23"/>
        </w:rPr>
        <w:t xml:space="preserve">xamples: the role of being a doctor, the function of </w:t>
      </w:r>
      <w:r w:rsidR="00C01BBA">
        <w:rPr>
          <w:rFonts w:ascii="Times New Roman" w:hAnsi="Times New Roman"/>
          <w:sz w:val="23"/>
          <w:szCs w:val="23"/>
        </w:rPr>
        <w:t>your</w:t>
      </w:r>
      <w:r w:rsidR="00597CDC" w:rsidRPr="009331CA">
        <w:rPr>
          <w:rFonts w:ascii="Times New Roman" w:hAnsi="Times New Roman"/>
          <w:sz w:val="23"/>
          <w:szCs w:val="23"/>
        </w:rPr>
        <w:t xml:space="preserve"> reproductive organs, the disposition of </w:t>
      </w:r>
      <w:r w:rsidR="00C01BBA">
        <w:rPr>
          <w:rFonts w:ascii="Times New Roman" w:hAnsi="Times New Roman"/>
          <w:sz w:val="23"/>
          <w:szCs w:val="23"/>
        </w:rPr>
        <w:t xml:space="preserve">your </w:t>
      </w:r>
      <w:r w:rsidR="00597CDC" w:rsidRPr="009331CA">
        <w:rPr>
          <w:rFonts w:ascii="Times New Roman" w:hAnsi="Times New Roman"/>
          <w:sz w:val="23"/>
          <w:szCs w:val="23"/>
        </w:rPr>
        <w:t xml:space="preserve">blood to coagulate, the disposition of </w:t>
      </w:r>
      <w:r w:rsidR="00C01BBA">
        <w:rPr>
          <w:rFonts w:ascii="Times New Roman" w:hAnsi="Times New Roman"/>
          <w:sz w:val="23"/>
          <w:szCs w:val="23"/>
        </w:rPr>
        <w:t xml:space="preserve">this piece of </w:t>
      </w:r>
      <w:r>
        <w:rPr>
          <w:rFonts w:ascii="Times New Roman" w:hAnsi="Times New Roman"/>
          <w:sz w:val="23"/>
          <w:szCs w:val="23"/>
        </w:rPr>
        <w:t>metal to conduct electricity.</w:t>
      </w:r>
    </w:p>
    <w:p w:rsidR="00E32204" w:rsidRDefault="00E32204" w:rsidP="006C241A">
      <w:pPr>
        <w:spacing w:beforeLines="1" w:before="2" w:afterLines="1" w:after="2" w:line="360" w:lineRule="auto"/>
        <w:rPr>
          <w:rFonts w:ascii="Times New Roman" w:hAnsi="Times New Roman"/>
          <w:sz w:val="23"/>
          <w:szCs w:val="23"/>
          <w:shd w:val="clear" w:color="auto" w:fill="FFFF00"/>
        </w:rPr>
      </w:pPr>
    </w:p>
    <w:p w:rsidR="004F7B87" w:rsidRDefault="00C01BBA" w:rsidP="006C241A">
      <w:pPr>
        <w:pStyle w:val="Heading2"/>
        <w:spacing w:line="360" w:lineRule="auto"/>
      </w:pPr>
      <w:bookmarkStart w:id="48" w:name="_Toc309628587"/>
      <w:r>
        <w:t>Relation of realization</w:t>
      </w:r>
      <w:bookmarkEnd w:id="48"/>
    </w:p>
    <w:p w:rsidR="00F604ED" w:rsidRDefault="00F604ED" w:rsidP="006C241A">
      <w:pPr>
        <w:spacing w:line="360" w:lineRule="auto"/>
        <w:rPr>
          <w:rFonts w:ascii="Times New Roman" w:hAnsi="Times New Roman"/>
          <w:sz w:val="23"/>
          <w:szCs w:val="23"/>
        </w:rPr>
      </w:pPr>
    </w:p>
    <w:p w:rsidR="004F7B87" w:rsidRPr="004F7B87" w:rsidRDefault="004F7B87" w:rsidP="006C241A">
      <w:pPr>
        <w:spacing w:line="360" w:lineRule="auto"/>
        <w:rPr>
          <w:u w:val="single"/>
        </w:rPr>
      </w:pPr>
      <w:r>
        <w:rPr>
          <w:rFonts w:ascii="Times New Roman" w:hAnsi="Times New Roman"/>
          <w:sz w:val="23"/>
          <w:szCs w:val="23"/>
        </w:rPr>
        <w:lastRenderedPageBreak/>
        <w:t xml:space="preserve">Elucidation: </w:t>
      </w:r>
      <w:r w:rsidR="00346BC6">
        <w:rPr>
          <w:rFonts w:ascii="Times New Roman" w:hAnsi="Times New Roman"/>
          <w:sz w:val="23"/>
          <w:szCs w:val="23"/>
        </w:rPr>
        <w:t xml:space="preserve">if </w:t>
      </w:r>
      <w:proofErr w:type="gramStart"/>
      <w:r w:rsidRPr="004F7B87">
        <w:rPr>
          <w:rFonts w:ascii="Times New Roman" w:hAnsi="Times New Roman"/>
          <w:i/>
          <w:sz w:val="23"/>
          <w:szCs w:val="23"/>
        </w:rPr>
        <w:t>a</w:t>
      </w:r>
      <w:r w:rsidR="005B3D14">
        <w:rPr>
          <w:rFonts w:ascii="Times New Roman" w:hAnsi="Times New Roman"/>
          <w:i/>
          <w:sz w:val="23"/>
          <w:szCs w:val="23"/>
        </w:rPr>
        <w:t xml:space="preserve"> </w:t>
      </w:r>
      <w:r>
        <w:rPr>
          <w:rFonts w:ascii="Times New Roman" w:hAnsi="Times New Roman"/>
          <w:b/>
          <w:sz w:val="23"/>
          <w:szCs w:val="23"/>
        </w:rPr>
        <w:t>realizes</w:t>
      </w:r>
      <w:proofErr w:type="gramEnd"/>
      <w:r w:rsidR="005B3D14">
        <w:rPr>
          <w:rFonts w:ascii="Times New Roman" w:hAnsi="Times New Roman"/>
          <w:b/>
          <w:sz w:val="23"/>
          <w:szCs w:val="23"/>
        </w:rPr>
        <w:t xml:space="preserve"> </w:t>
      </w:r>
      <w:r w:rsidRPr="004F7B87">
        <w:rPr>
          <w:rFonts w:ascii="Times New Roman" w:hAnsi="Times New Roman"/>
          <w:i/>
          <w:sz w:val="23"/>
          <w:szCs w:val="23"/>
        </w:rPr>
        <w:t>b</w:t>
      </w:r>
      <w:r w:rsidR="005B3D14">
        <w:rPr>
          <w:rFonts w:ascii="Times New Roman" w:hAnsi="Times New Roman"/>
          <w:i/>
          <w:sz w:val="23"/>
          <w:szCs w:val="23"/>
        </w:rPr>
        <w:t xml:space="preserve"> </w:t>
      </w:r>
      <w:r w:rsidR="00346BC6">
        <w:rPr>
          <w:rFonts w:ascii="Times New Roman" w:hAnsi="Times New Roman"/>
          <w:b/>
          <w:sz w:val="23"/>
          <w:szCs w:val="23"/>
        </w:rPr>
        <w:t xml:space="preserve">at </w:t>
      </w:r>
      <w:r w:rsidR="00346BC6" w:rsidRPr="00346BC6">
        <w:rPr>
          <w:rFonts w:ascii="Times New Roman" w:hAnsi="Times New Roman"/>
          <w:i/>
          <w:sz w:val="23"/>
          <w:szCs w:val="23"/>
        </w:rPr>
        <w:t>t</w:t>
      </w:r>
      <w:r w:rsidR="00346BC6">
        <w:rPr>
          <w:rFonts w:ascii="Times New Roman" w:hAnsi="Times New Roman"/>
          <w:sz w:val="23"/>
          <w:szCs w:val="23"/>
        </w:rPr>
        <w:t>,</w:t>
      </w:r>
      <w:r w:rsidR="00494B7A">
        <w:rPr>
          <w:rFonts w:ascii="Times New Roman" w:hAnsi="Times New Roman"/>
          <w:sz w:val="23"/>
          <w:szCs w:val="23"/>
        </w:rPr>
        <w:t xml:space="preserve"> </w:t>
      </w:r>
      <w:r w:rsidR="000D245E">
        <w:rPr>
          <w:rFonts w:ascii="Times New Roman" w:hAnsi="Times New Roman"/>
          <w:sz w:val="23"/>
          <w:szCs w:val="23"/>
        </w:rPr>
        <w:t xml:space="preserve">then </w:t>
      </w:r>
      <w:r w:rsidR="00C01BBA">
        <w:rPr>
          <w:rFonts w:ascii="Times New Roman" w:hAnsi="Times New Roman"/>
          <w:sz w:val="23"/>
          <w:szCs w:val="23"/>
        </w:rPr>
        <w:t>there is</w:t>
      </w:r>
      <w:r w:rsidR="00346BC6">
        <w:rPr>
          <w:rFonts w:ascii="Times New Roman" w:hAnsi="Times New Roman"/>
          <w:sz w:val="23"/>
          <w:szCs w:val="23"/>
        </w:rPr>
        <w:t xml:space="preserve"> some </w:t>
      </w:r>
      <w:r w:rsidR="00346BC6" w:rsidRPr="00C01BBA">
        <w:rPr>
          <w:rFonts w:ascii="Times New Roman" w:hAnsi="Times New Roman"/>
          <w:i/>
          <w:sz w:val="23"/>
          <w:szCs w:val="23"/>
        </w:rPr>
        <w:t>material</w:t>
      </w:r>
      <w:r w:rsidR="00465C17" w:rsidRPr="00C01BBA">
        <w:rPr>
          <w:rFonts w:ascii="Times New Roman" w:hAnsi="Times New Roman"/>
          <w:i/>
          <w:sz w:val="23"/>
          <w:szCs w:val="23"/>
        </w:rPr>
        <w:t xml:space="preserve"> entity</w:t>
      </w:r>
      <w:r w:rsidR="005B3D14">
        <w:rPr>
          <w:rFonts w:ascii="Times New Roman" w:hAnsi="Times New Roman"/>
          <w:i/>
          <w:sz w:val="23"/>
          <w:szCs w:val="23"/>
        </w:rPr>
        <w:t xml:space="preserve"> </w:t>
      </w:r>
      <w:r w:rsidR="00346BC6">
        <w:rPr>
          <w:rFonts w:ascii="Times New Roman" w:hAnsi="Times New Roman"/>
          <w:i/>
          <w:sz w:val="23"/>
          <w:szCs w:val="23"/>
        </w:rPr>
        <w:t>c</w:t>
      </w:r>
      <w:r w:rsidR="005B3D14">
        <w:rPr>
          <w:rFonts w:ascii="Times New Roman" w:hAnsi="Times New Roman"/>
          <w:i/>
          <w:sz w:val="23"/>
          <w:szCs w:val="23"/>
        </w:rPr>
        <w:t xml:space="preserve"> </w:t>
      </w:r>
      <w:r w:rsidR="00C01BBA">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C01BBA">
        <w:rPr>
          <w:rFonts w:ascii="Times New Roman" w:hAnsi="Times New Roman"/>
          <w:i/>
          <w:sz w:val="23"/>
          <w:szCs w:val="23"/>
        </w:rPr>
        <w:t>process</w:t>
      </w:r>
      <w:r w:rsidR="00421FD9">
        <w:rPr>
          <w:rFonts w:ascii="Times New Roman" w:hAnsi="Times New Roman"/>
          <w:i/>
          <w:sz w:val="23"/>
          <w:szCs w:val="23"/>
        </w:rPr>
        <w:t xml:space="preserve"> </w:t>
      </w:r>
      <w:r w:rsidR="00346BC6">
        <w:rPr>
          <w:rFonts w:ascii="Times New Roman" w:hAnsi="Times New Roman"/>
          <w:sz w:val="23"/>
          <w:szCs w:val="23"/>
        </w:rPr>
        <w:t xml:space="preserve">in which </w:t>
      </w:r>
      <w:r w:rsidR="00346BC6">
        <w:rPr>
          <w:rFonts w:ascii="Times New Roman" w:hAnsi="Times New Roman"/>
          <w:i/>
          <w:sz w:val="23"/>
          <w:szCs w:val="23"/>
        </w:rPr>
        <w:t xml:space="preserve">c </w:t>
      </w:r>
      <w:r w:rsidR="00346BC6">
        <w:rPr>
          <w:rFonts w:ascii="Times New Roman" w:hAnsi="Times New Roman"/>
          <w:b/>
          <w:sz w:val="23"/>
          <w:szCs w:val="23"/>
        </w:rPr>
        <w:t xml:space="preserve">participates </w:t>
      </w:r>
      <w:r w:rsidR="00346BC6" w:rsidRPr="00346BC6">
        <w:rPr>
          <w:rFonts w:ascii="Times New Roman" w:hAnsi="Times New Roman"/>
          <w:b/>
          <w:sz w:val="23"/>
          <w:szCs w:val="23"/>
        </w:rPr>
        <w:t>at</w:t>
      </w:r>
      <w:r w:rsidR="005B3D14">
        <w:rPr>
          <w:rFonts w:ascii="Times New Roman" w:hAnsi="Times New Roman"/>
          <w:b/>
          <w:sz w:val="23"/>
          <w:szCs w:val="23"/>
        </w:rPr>
        <w:t xml:space="preserve"> </w:t>
      </w:r>
      <w:r w:rsidR="00346BC6">
        <w:rPr>
          <w:rFonts w:ascii="Times New Roman" w:hAnsi="Times New Roman"/>
          <w:i/>
          <w:sz w:val="23"/>
          <w:szCs w:val="23"/>
        </w:rPr>
        <w:t xml:space="preserve">t </w:t>
      </w:r>
      <w:r w:rsidR="00C01BBA">
        <w:rPr>
          <w:rFonts w:ascii="Times New Roman" w:hAnsi="Times New Roman"/>
          <w:sz w:val="23"/>
          <w:szCs w:val="23"/>
        </w:rPr>
        <w:t>&amp;</w:t>
      </w:r>
      <w:r w:rsidR="005B3D14">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sz w:val="23"/>
          <w:szCs w:val="23"/>
        </w:rPr>
        <w:t xml:space="preserve">is a </w:t>
      </w:r>
      <w:r w:rsidRPr="00C01BBA">
        <w:rPr>
          <w:rFonts w:ascii="Times New Roman" w:hAnsi="Times New Roman"/>
          <w:i/>
          <w:sz w:val="23"/>
          <w:szCs w:val="23"/>
        </w:rPr>
        <w:t>disposition</w:t>
      </w:r>
      <w:r>
        <w:rPr>
          <w:rFonts w:ascii="Times New Roman" w:hAnsi="Times New Roman"/>
          <w:sz w:val="23"/>
          <w:szCs w:val="23"/>
        </w:rPr>
        <w:t xml:space="preserve"> or </w:t>
      </w:r>
      <w:r w:rsidRPr="00C01BBA">
        <w:rPr>
          <w:rFonts w:ascii="Times New Roman" w:hAnsi="Times New Roman"/>
          <w:i/>
          <w:sz w:val="23"/>
          <w:szCs w:val="23"/>
        </w:rPr>
        <w:t>role</w:t>
      </w:r>
      <w:r w:rsidR="005B3D14">
        <w:rPr>
          <w:rFonts w:ascii="Times New Roman" w:hAnsi="Times New Roman"/>
          <w:i/>
          <w:sz w:val="23"/>
          <w:szCs w:val="23"/>
        </w:rPr>
        <w:t xml:space="preserve"> </w:t>
      </w:r>
      <w:r w:rsidR="00346BC6">
        <w:rPr>
          <w:rFonts w:ascii="Times New Roman" w:hAnsi="Times New Roman"/>
          <w:sz w:val="23"/>
          <w:szCs w:val="23"/>
        </w:rPr>
        <w:t xml:space="preserve">of which </w:t>
      </w:r>
      <w:r>
        <w:rPr>
          <w:rFonts w:ascii="Times New Roman" w:hAnsi="Times New Roman"/>
          <w:i/>
          <w:sz w:val="23"/>
          <w:szCs w:val="23"/>
        </w:rPr>
        <w:t xml:space="preserve">c </w:t>
      </w:r>
      <w:r w:rsidR="00346BC6" w:rsidRPr="00346BC6">
        <w:rPr>
          <w:rFonts w:ascii="Times New Roman" w:hAnsi="Times New Roman"/>
          <w:sz w:val="23"/>
          <w:szCs w:val="23"/>
        </w:rPr>
        <w:t xml:space="preserve">is </w:t>
      </w:r>
      <w:r>
        <w:rPr>
          <w:rFonts w:ascii="Times New Roman" w:hAnsi="Times New Roman"/>
          <w:b/>
          <w:sz w:val="23"/>
          <w:szCs w:val="23"/>
        </w:rPr>
        <w:t>bearer</w:t>
      </w:r>
      <w:r w:rsidR="00346BC6">
        <w:rPr>
          <w:rFonts w:ascii="Times New Roman" w:hAnsi="Times New Roman"/>
          <w:i/>
          <w:sz w:val="23"/>
          <w:szCs w:val="23"/>
        </w:rPr>
        <w:t>.</w:t>
      </w:r>
    </w:p>
    <w:p w:rsidR="004F7B87" w:rsidRDefault="00C01BBA"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Note that </w:t>
      </w:r>
      <w:proofErr w:type="spellStart"/>
      <w:r w:rsidR="00346BC6" w:rsidRPr="00346BC6">
        <w:rPr>
          <w:rFonts w:ascii="Times New Roman" w:hAnsi="Times New Roman"/>
          <w:i/>
          <w:sz w:val="23"/>
          <w:szCs w:val="23"/>
        </w:rPr>
        <w:t>t</w:t>
      </w:r>
      <w:r>
        <w:rPr>
          <w:rFonts w:ascii="Times New Roman" w:hAnsi="Times New Roman"/>
          <w:sz w:val="23"/>
          <w:szCs w:val="23"/>
        </w:rPr>
        <w:t xml:space="preserve"> here</w:t>
      </w:r>
      <w:proofErr w:type="spellEnd"/>
      <w:r>
        <w:rPr>
          <w:rFonts w:ascii="Times New Roman" w:hAnsi="Times New Roman"/>
          <w:sz w:val="23"/>
          <w:szCs w:val="23"/>
        </w:rPr>
        <w:t xml:space="preserve"> ranges over </w:t>
      </w:r>
      <w:r w:rsidRPr="00C01BBA">
        <w:rPr>
          <w:rFonts w:ascii="Times New Roman" w:hAnsi="Times New Roman"/>
          <w:i/>
          <w:sz w:val="23"/>
          <w:szCs w:val="23"/>
        </w:rPr>
        <w:t>temporal</w:t>
      </w:r>
      <w:r w:rsidR="00346BC6" w:rsidRPr="00C01BBA">
        <w:rPr>
          <w:rFonts w:ascii="Times New Roman" w:hAnsi="Times New Roman"/>
          <w:i/>
          <w:sz w:val="23"/>
          <w:szCs w:val="23"/>
        </w:rPr>
        <w:t xml:space="preserve"> interval</w:t>
      </w:r>
      <w:r>
        <w:rPr>
          <w:rFonts w:ascii="Times New Roman" w:hAnsi="Times New Roman"/>
          <w:i/>
          <w:sz w:val="23"/>
          <w:szCs w:val="23"/>
        </w:rPr>
        <w:t>s</w:t>
      </w:r>
      <w:r w:rsidR="00346BC6" w:rsidRPr="00346BC6">
        <w:rPr>
          <w:rFonts w:ascii="Times New Roman" w:hAnsi="Times New Roman"/>
          <w:sz w:val="23"/>
          <w:szCs w:val="23"/>
        </w:rPr>
        <w:t xml:space="preserve">, rather than </w:t>
      </w:r>
      <w:r>
        <w:rPr>
          <w:rFonts w:ascii="Times New Roman" w:hAnsi="Times New Roman"/>
          <w:sz w:val="23"/>
          <w:szCs w:val="23"/>
        </w:rPr>
        <w:t xml:space="preserve">over </w:t>
      </w:r>
      <w:r w:rsidR="00346BC6" w:rsidRPr="00346BC6">
        <w:rPr>
          <w:rFonts w:ascii="Times New Roman" w:hAnsi="Times New Roman"/>
          <w:sz w:val="23"/>
          <w:szCs w:val="23"/>
        </w:rPr>
        <w:t>instant</w:t>
      </w:r>
      <w:r>
        <w:rPr>
          <w:rFonts w:ascii="Times New Roman" w:hAnsi="Times New Roman"/>
          <w:sz w:val="23"/>
          <w:szCs w:val="23"/>
        </w:rPr>
        <w:t>s</w:t>
      </w:r>
      <w:r w:rsidR="00494B7A">
        <w:rPr>
          <w:rFonts w:ascii="Times New Roman" w:hAnsi="Times New Roman"/>
          <w:sz w:val="23"/>
          <w:szCs w:val="23"/>
        </w:rPr>
        <w:t xml:space="preserve"> </w:t>
      </w:r>
      <w:r>
        <w:rPr>
          <w:rFonts w:ascii="Times New Roman" w:hAnsi="Times New Roman"/>
          <w:sz w:val="23"/>
          <w:szCs w:val="23"/>
        </w:rPr>
        <w:t xml:space="preserve">of time </w:t>
      </w:r>
      <w:r w:rsidR="00346BC6" w:rsidRPr="00346BC6">
        <w:rPr>
          <w:rFonts w:ascii="Times New Roman" w:hAnsi="Times New Roman"/>
          <w:sz w:val="23"/>
          <w:szCs w:val="23"/>
        </w:rPr>
        <w:t>(</w:t>
      </w:r>
      <w:r>
        <w:rPr>
          <w:rFonts w:ascii="Times New Roman" w:hAnsi="Times New Roman"/>
          <w:i/>
          <w:sz w:val="23"/>
          <w:szCs w:val="23"/>
        </w:rPr>
        <w:t>temporal boundaries</w:t>
      </w:r>
      <w:r w:rsidR="00346BC6" w:rsidRPr="00346BC6">
        <w:rPr>
          <w:rFonts w:ascii="Times New Roman" w:hAnsi="Times New Roman"/>
          <w:sz w:val="23"/>
          <w:szCs w:val="23"/>
        </w:rPr>
        <w:t>)</w:t>
      </w:r>
      <w:r>
        <w:rPr>
          <w:rFonts w:ascii="Times New Roman" w:hAnsi="Times New Roman"/>
          <w:sz w:val="23"/>
          <w:szCs w:val="23"/>
        </w:rPr>
        <w:t>.</w:t>
      </w:r>
    </w:p>
    <w:p w:rsidR="00346BC6" w:rsidRPr="00346BC6" w:rsidRDefault="00346BC6" w:rsidP="006C241A">
      <w:pPr>
        <w:spacing w:beforeLines="1" w:before="2" w:afterLines="1" w:after="2" w:line="360" w:lineRule="auto"/>
        <w:rPr>
          <w:rFonts w:ascii="Times New Roman" w:hAnsi="Times New Roman"/>
          <w:sz w:val="23"/>
          <w:szCs w:val="23"/>
        </w:rPr>
      </w:pPr>
    </w:p>
    <w:p w:rsidR="00597CDC" w:rsidRPr="009331CA" w:rsidRDefault="00C01BBA" w:rsidP="006C241A">
      <w:pPr>
        <w:spacing w:beforeLines="1" w:before="2" w:afterLines="1" w:after="2" w:line="360" w:lineRule="auto"/>
        <w:rPr>
          <w:rFonts w:ascii="Times New Roman" w:hAnsi="Times New Roman"/>
          <w:sz w:val="20"/>
          <w:szCs w:val="20"/>
        </w:rPr>
      </w:pPr>
      <w:r w:rsidRPr="00BC2548">
        <w:rPr>
          <w:rFonts w:ascii="Times New Roman" w:hAnsi="Times New Roman"/>
          <w:sz w:val="23"/>
          <w:szCs w:val="23"/>
        </w:rPr>
        <w:t>There are also r</w:t>
      </w:r>
      <w:r w:rsidR="00597CDC" w:rsidRPr="00BC2548">
        <w:rPr>
          <w:rFonts w:ascii="Times New Roman" w:hAnsi="Times New Roman"/>
          <w:sz w:val="23"/>
          <w:szCs w:val="23"/>
        </w:rPr>
        <w:t>eciprocal</w:t>
      </w:r>
      <w:r w:rsidR="005B3D14">
        <w:rPr>
          <w:rFonts w:ascii="Times New Roman" w:hAnsi="Times New Roman"/>
          <w:sz w:val="23"/>
          <w:szCs w:val="23"/>
        </w:rPr>
        <w:t xml:space="preserve"> </w:t>
      </w:r>
      <w:r w:rsidR="00BC2548" w:rsidRPr="00BC2548">
        <w:rPr>
          <w:rFonts w:ascii="Times New Roman" w:hAnsi="Times New Roman"/>
          <w:i/>
          <w:sz w:val="23"/>
          <w:szCs w:val="23"/>
        </w:rPr>
        <w:t xml:space="preserve">realizable </w:t>
      </w:r>
      <w:r w:rsidR="00921592" w:rsidRPr="00BC2548">
        <w:rPr>
          <w:rFonts w:ascii="Times New Roman" w:hAnsi="Times New Roman"/>
          <w:i/>
          <w:sz w:val="23"/>
          <w:szCs w:val="23"/>
        </w:rPr>
        <w:t>dependent continuant</w:t>
      </w:r>
      <w:r w:rsidR="00FB129B" w:rsidRPr="00BC2548">
        <w:rPr>
          <w:rFonts w:ascii="Times New Roman" w:hAnsi="Times New Roman"/>
          <w:i/>
          <w:sz w:val="23"/>
          <w:szCs w:val="23"/>
        </w:rPr>
        <w:t>s</w:t>
      </w:r>
      <w:r w:rsidR="00597CDC" w:rsidRPr="00BC2548">
        <w:rPr>
          <w:rFonts w:ascii="Times New Roman" w:hAnsi="Times New Roman"/>
          <w:sz w:val="23"/>
          <w:szCs w:val="23"/>
        </w:rPr>
        <w:t xml:space="preserve"> (e.g. husband/wife;</w:t>
      </w:r>
      <w:r w:rsidR="000D245E">
        <w:rPr>
          <w:rFonts w:ascii="Times New Roman" w:hAnsi="Times New Roman"/>
          <w:sz w:val="23"/>
          <w:szCs w:val="23"/>
        </w:rPr>
        <w:t xml:space="preserve"> complementary dispositions (for example of key and lock), as described in [</w:t>
      </w:r>
      <w:r w:rsidR="000D245E">
        <w:rPr>
          <w:rFonts w:ascii="Times New Roman" w:hAnsi="Times New Roman"/>
          <w:sz w:val="23"/>
          <w:szCs w:val="23"/>
        </w:rPr>
        <w:fldChar w:fldCharType="begin"/>
      </w:r>
      <w:r w:rsidR="000D245E">
        <w:rPr>
          <w:rFonts w:ascii="Times New Roman" w:hAnsi="Times New Roman"/>
          <w:sz w:val="23"/>
          <w:szCs w:val="23"/>
        </w:rPr>
        <w:instrText xml:space="preserve"> REF _Ref309483154 \r \h </w:instrText>
      </w:r>
      <w:r w:rsidR="000D245E">
        <w:rPr>
          <w:rFonts w:ascii="Times New Roman" w:hAnsi="Times New Roman"/>
          <w:sz w:val="23"/>
          <w:szCs w:val="23"/>
        </w:rPr>
      </w:r>
      <w:r w:rsidR="000D245E">
        <w:rPr>
          <w:rFonts w:ascii="Times New Roman" w:hAnsi="Times New Roman"/>
          <w:sz w:val="23"/>
          <w:szCs w:val="23"/>
        </w:rPr>
        <w:fldChar w:fldCharType="separate"/>
      </w:r>
      <w:r w:rsidR="006006B7">
        <w:rPr>
          <w:rFonts w:ascii="Times New Roman" w:hAnsi="Times New Roman"/>
          <w:sz w:val="23"/>
          <w:szCs w:val="23"/>
        </w:rPr>
        <w:t>28</w:t>
      </w:r>
      <w:r w:rsidR="000D245E">
        <w:rPr>
          <w:rFonts w:ascii="Times New Roman" w:hAnsi="Times New Roman"/>
          <w:sz w:val="23"/>
          <w:szCs w:val="23"/>
        </w:rPr>
        <w:fldChar w:fldCharType="end"/>
      </w:r>
      <w:r w:rsidR="000D245E">
        <w:rPr>
          <w:rFonts w:ascii="Times New Roman" w:hAnsi="Times New Roman"/>
          <w:sz w:val="23"/>
          <w:szCs w:val="23"/>
        </w:rPr>
        <w:t>]</w:t>
      </w:r>
      <w:r w:rsidR="00597CDC" w:rsidRPr="00BC2548">
        <w:rPr>
          <w:rFonts w:ascii="Times New Roman" w:hAnsi="Times New Roman"/>
          <w:sz w:val="23"/>
          <w:szCs w:val="23"/>
        </w:rPr>
        <w:t>)</w:t>
      </w:r>
      <w:r w:rsidR="00BC2548">
        <w:rPr>
          <w:rFonts w:ascii="Times New Roman" w:hAnsi="Times New Roman"/>
          <w:sz w:val="23"/>
          <w:szCs w:val="23"/>
        </w:rPr>
        <w:t>.</w:t>
      </w:r>
    </w:p>
    <w:p w:rsidR="00597CDC" w:rsidRDefault="00597CDC" w:rsidP="006C241A">
      <w:pPr>
        <w:spacing w:beforeLines="1" w:before="2" w:afterLines="1" w:after="2" w:line="360" w:lineRule="auto"/>
        <w:rPr>
          <w:rFonts w:ascii="Times New Roman" w:hAnsi="Times New Roman"/>
          <w:sz w:val="23"/>
          <w:szCs w:val="23"/>
        </w:rPr>
      </w:pPr>
      <w:r w:rsidRPr="009331CA">
        <w:rPr>
          <w:rFonts w:ascii="Times New Roman" w:hAnsi="Times New Roman"/>
          <w:sz w:val="23"/>
          <w:szCs w:val="23"/>
        </w:rPr>
        <w:t> </w:t>
      </w:r>
    </w:p>
    <w:p w:rsidR="00A6405D" w:rsidRPr="00A6405D" w:rsidRDefault="00A6405D" w:rsidP="006C241A">
      <w:pPr>
        <w:spacing w:after="0" w:line="360" w:lineRule="auto"/>
        <w:jc w:val="both"/>
        <w:rPr>
          <w:rFonts w:ascii="Times New Roman" w:hAnsi="Times New Roman"/>
          <w:sz w:val="23"/>
        </w:rPr>
      </w:pPr>
      <w:r w:rsidRPr="00A6405D">
        <w:rPr>
          <w:rFonts w:ascii="Times New Roman" w:hAnsi="Times New Roman"/>
          <w:sz w:val="23"/>
        </w:rPr>
        <w:t xml:space="preserve">Axiom: </w:t>
      </w:r>
      <w:r w:rsidR="00BC2548">
        <w:rPr>
          <w:rFonts w:ascii="Times New Roman" w:hAnsi="Times New Roman"/>
          <w:sz w:val="23"/>
        </w:rPr>
        <w:t xml:space="preserve">if a </w:t>
      </w:r>
      <w:r w:rsidR="00BC2548" w:rsidRPr="00A6405D">
        <w:rPr>
          <w:rFonts w:ascii="Times New Roman" w:hAnsi="Times New Roman"/>
          <w:sz w:val="23"/>
        </w:rPr>
        <w:t>realizable</w:t>
      </w:r>
      <w:r w:rsidR="00BC2548">
        <w:rPr>
          <w:rFonts w:ascii="Times New Roman" w:hAnsi="Times New Roman"/>
          <w:sz w:val="23"/>
        </w:rPr>
        <w:t xml:space="preserve"> entity is realized</w:t>
      </w:r>
      <w:r w:rsidR="000D245E">
        <w:rPr>
          <w:rFonts w:ascii="Times New Roman" w:hAnsi="Times New Roman"/>
          <w:sz w:val="23"/>
        </w:rPr>
        <w:t xml:space="preserve"> in a process </w:t>
      </w:r>
      <w:r w:rsidR="000D245E">
        <w:rPr>
          <w:rFonts w:ascii="Times New Roman" w:hAnsi="Times New Roman"/>
          <w:i/>
          <w:sz w:val="23"/>
        </w:rPr>
        <w:t>p</w:t>
      </w:r>
      <w:r w:rsidR="00BC2548">
        <w:rPr>
          <w:rFonts w:ascii="Times New Roman" w:hAnsi="Times New Roman"/>
          <w:sz w:val="23"/>
        </w:rPr>
        <w:t xml:space="preserve">, </w:t>
      </w:r>
      <w:r w:rsidRPr="00A6405D">
        <w:rPr>
          <w:rFonts w:ascii="Times New Roman" w:hAnsi="Times New Roman"/>
          <w:sz w:val="23"/>
        </w:rPr>
        <w:t>the</w:t>
      </w:r>
      <w:r w:rsidR="00BC2548">
        <w:rPr>
          <w:rFonts w:ascii="Times New Roman" w:hAnsi="Times New Roman"/>
          <w:sz w:val="23"/>
        </w:rPr>
        <w:t>n its</w:t>
      </w:r>
      <w:r w:rsidRPr="00A6405D">
        <w:rPr>
          <w:rFonts w:ascii="Times New Roman" w:hAnsi="Times New Roman"/>
          <w:sz w:val="23"/>
        </w:rPr>
        <w:t xml:space="preserve"> bearer </w:t>
      </w:r>
      <w:r w:rsidR="00BC2548">
        <w:rPr>
          <w:rFonts w:ascii="Times New Roman" w:hAnsi="Times New Roman"/>
          <w:sz w:val="23"/>
        </w:rPr>
        <w:t xml:space="preserve">participates in </w:t>
      </w:r>
      <w:r w:rsidR="000D245E">
        <w:rPr>
          <w:rFonts w:ascii="Times New Roman" w:hAnsi="Times New Roman"/>
          <w:i/>
          <w:sz w:val="23"/>
        </w:rPr>
        <w:t>p</w:t>
      </w:r>
      <w:r w:rsidR="00BC2548">
        <w:rPr>
          <w:rFonts w:ascii="Times New Roman" w:hAnsi="Times New Roman"/>
          <w:sz w:val="23"/>
        </w:rPr>
        <w:t>.</w:t>
      </w:r>
    </w:p>
    <w:p w:rsidR="00F604ED" w:rsidRPr="009331CA" w:rsidRDefault="00F604ED" w:rsidP="006C241A">
      <w:pPr>
        <w:spacing w:beforeLines="1" w:before="2" w:afterLines="1" w:after="2" w:line="360" w:lineRule="auto"/>
        <w:rPr>
          <w:rFonts w:ascii="Times New Roman" w:hAnsi="Times New Roman"/>
          <w:sz w:val="20"/>
          <w:szCs w:val="20"/>
        </w:rPr>
      </w:pPr>
    </w:p>
    <w:p w:rsidR="00E32204" w:rsidRPr="00367B48" w:rsidRDefault="00E32204" w:rsidP="006C241A">
      <w:pPr>
        <w:pStyle w:val="Heading4"/>
        <w:numPr>
          <w:ilvl w:val="3"/>
          <w:numId w:val="11"/>
        </w:numPr>
        <w:spacing w:line="360" w:lineRule="auto"/>
        <w:rPr>
          <w:sz w:val="23"/>
        </w:rPr>
      </w:pPr>
      <w:bookmarkStart w:id="49" w:name="_Toc309628588"/>
      <w:r w:rsidRPr="001F273B">
        <w:rPr>
          <w:sz w:val="23"/>
        </w:rPr>
        <w:t>Role (Externally-Grounded Realizable</w:t>
      </w:r>
      <w:r w:rsidR="00465C17">
        <w:rPr>
          <w:sz w:val="23"/>
        </w:rPr>
        <w:t xml:space="preserve"> entity</w:t>
      </w:r>
      <w:r w:rsidRPr="001F273B">
        <w:rPr>
          <w:sz w:val="23"/>
        </w:rPr>
        <w:t>)</w:t>
      </w:r>
      <w:bookmarkEnd w:id="49"/>
    </w:p>
    <w:p w:rsidR="00F604ED" w:rsidRDefault="00F604ED" w:rsidP="006C241A">
      <w:pPr>
        <w:spacing w:after="0" w:line="360" w:lineRule="auto"/>
        <w:jc w:val="both"/>
        <w:rPr>
          <w:rFonts w:ascii="Times New Roman" w:hAnsi="Times New Roman"/>
          <w:sz w:val="23"/>
        </w:rPr>
      </w:pPr>
    </w:p>
    <w:p w:rsidR="00E32204" w:rsidRDefault="00BC2548" w:rsidP="006C241A">
      <w:pPr>
        <w:spacing w:after="0" w:line="360" w:lineRule="auto"/>
        <w:jc w:val="both"/>
        <w:rPr>
          <w:rFonts w:ascii="Times New Roman" w:hAnsi="Times New Roman"/>
          <w:sz w:val="23"/>
        </w:rPr>
      </w:pPr>
      <w:r>
        <w:rPr>
          <w:rFonts w:ascii="Times New Roman" w:hAnsi="Times New Roman"/>
          <w:sz w:val="23"/>
        </w:rPr>
        <w:t xml:space="preserve">Elucidation: </w:t>
      </w:r>
      <w:r w:rsidR="00E32204" w:rsidRPr="001F273B">
        <w:rPr>
          <w:rFonts w:ascii="Times New Roman" w:hAnsi="Times New Roman"/>
          <w:i/>
          <w:sz w:val="23"/>
        </w:rPr>
        <w:t>a</w:t>
      </w:r>
      <w:r w:rsidR="00E32204" w:rsidRPr="001F273B">
        <w:rPr>
          <w:rFonts w:ascii="Times New Roman" w:hAnsi="Times New Roman"/>
          <w:sz w:val="23"/>
        </w:rPr>
        <w:t xml:space="preserve"> is a </w:t>
      </w:r>
      <w:r w:rsidR="00E32204" w:rsidRPr="001F273B">
        <w:rPr>
          <w:rFonts w:ascii="Times New Roman" w:hAnsi="Times New Roman"/>
          <w:i/>
          <w:sz w:val="23"/>
        </w:rPr>
        <w:t>role</w:t>
      </w:r>
      <w:r w:rsidR="00494B7A">
        <w:rPr>
          <w:rFonts w:ascii="Times New Roman" w:hAnsi="Times New Roman"/>
          <w:i/>
          <w:sz w:val="23"/>
        </w:rPr>
        <w:t xml:space="preserve"> </w:t>
      </w:r>
      <w:r>
        <w:rPr>
          <w:rFonts w:ascii="Times New Roman" w:hAnsi="Times New Roman"/>
          <w:sz w:val="23"/>
        </w:rPr>
        <w:t>means:</w:t>
      </w:r>
      <w:r w:rsidR="00494B7A">
        <w:rPr>
          <w:rFonts w:ascii="Times New Roman" w:hAnsi="Times New Roman"/>
          <w:sz w:val="23"/>
        </w:rPr>
        <w:t xml:space="preserve"> </w:t>
      </w:r>
      <w:r w:rsidR="00E32204" w:rsidRPr="001F273B">
        <w:rPr>
          <w:rFonts w:ascii="Times New Roman" w:hAnsi="Times New Roman"/>
          <w:i/>
          <w:sz w:val="23"/>
        </w:rPr>
        <w:t xml:space="preserve">a </w:t>
      </w:r>
      <w:r w:rsidR="00E32204" w:rsidRPr="001F273B">
        <w:rPr>
          <w:rFonts w:ascii="Times New Roman" w:hAnsi="Times New Roman"/>
          <w:sz w:val="23"/>
        </w:rPr>
        <w:t xml:space="preserve">is a </w:t>
      </w:r>
      <w:r w:rsidR="00E32204" w:rsidRPr="00BC2548">
        <w:rPr>
          <w:rFonts w:ascii="Times New Roman" w:hAnsi="Times New Roman"/>
          <w:i/>
          <w:sz w:val="23"/>
        </w:rPr>
        <w:t>realizable</w:t>
      </w:r>
      <w:r w:rsidR="00465C17" w:rsidRPr="00BC2548">
        <w:rPr>
          <w:rFonts w:ascii="Times New Roman" w:hAnsi="Times New Roman"/>
          <w:i/>
          <w:sz w:val="23"/>
        </w:rPr>
        <w:t xml:space="preserve"> entity</w:t>
      </w:r>
      <w:r w:rsidR="00E32204" w:rsidRPr="001F273B">
        <w:rPr>
          <w:rFonts w:ascii="Times New Roman" w:hAnsi="Times New Roman"/>
          <w:sz w:val="23"/>
        </w:rPr>
        <w:t xml:space="preserve"> which exists because its bearer is in some special physical, social, or institutional set of circumstances in which the bearer does not have to be, and is not such that, if it ceases to exist, then the physical make-up of the bearer is thereby changed.</w:t>
      </w:r>
    </w:p>
    <w:p w:rsidR="00367B48" w:rsidRPr="001F273B" w:rsidRDefault="00367B48" w:rsidP="006C241A">
      <w:pPr>
        <w:spacing w:after="0" w:line="360" w:lineRule="auto"/>
        <w:jc w:val="both"/>
        <w:rPr>
          <w:rFonts w:ascii="Times New Roman" w:hAnsi="Times New Roman"/>
          <w:sz w:val="23"/>
        </w:rPr>
      </w:pPr>
    </w:p>
    <w:p w:rsidR="00E32204" w:rsidRPr="001F273B" w:rsidRDefault="00E32204" w:rsidP="006C241A">
      <w:pPr>
        <w:spacing w:line="360" w:lineRule="auto"/>
        <w:jc w:val="both"/>
        <w:rPr>
          <w:rFonts w:ascii="Times New Roman" w:hAnsi="Times New Roman"/>
          <w:sz w:val="23"/>
        </w:rPr>
      </w:pPr>
      <w:r w:rsidRPr="001F273B">
        <w:rPr>
          <w:rFonts w:ascii="Times New Roman" w:hAnsi="Times New Roman"/>
          <w:sz w:val="23"/>
        </w:rPr>
        <w:t xml:space="preserve">‘Role’ is another name for what we might call an </w:t>
      </w:r>
      <w:r w:rsidRPr="001F273B">
        <w:rPr>
          <w:rFonts w:ascii="Times New Roman Italic" w:hAnsi="Times New Roman Italic"/>
          <w:sz w:val="23"/>
        </w:rPr>
        <w:t>extrinsic</w:t>
      </w:r>
      <w:r w:rsidRPr="001F273B">
        <w:rPr>
          <w:rFonts w:ascii="Times New Roman" w:hAnsi="Times New Roman"/>
          <w:sz w:val="23"/>
        </w:rPr>
        <w:t xml:space="preserve"> or </w:t>
      </w:r>
      <w:r w:rsidRPr="001F273B">
        <w:rPr>
          <w:rFonts w:ascii="Times New Roman Italic" w:hAnsi="Times New Roman Italic"/>
          <w:sz w:val="23"/>
        </w:rPr>
        <w:t xml:space="preserve">externally-grounded </w:t>
      </w:r>
      <w:r w:rsidRPr="001F273B">
        <w:rPr>
          <w:rFonts w:ascii="Times New Roman" w:hAnsi="Times New Roman"/>
          <w:sz w:val="23"/>
        </w:rPr>
        <w:t>realizable</w:t>
      </w:r>
      <w:r w:rsidR="00465C17">
        <w:rPr>
          <w:rFonts w:ascii="Times New Roman" w:hAnsi="Times New Roman"/>
          <w:sz w:val="23"/>
        </w:rPr>
        <w:t xml:space="preserve"> entity</w:t>
      </w:r>
      <w:r w:rsidRPr="001F273B">
        <w:rPr>
          <w:rFonts w:ascii="Times New Roman" w:hAnsi="Times New Roman"/>
          <w:sz w:val="23"/>
        </w:rPr>
        <w:t>. An</w:t>
      </w:r>
      <w:r w:rsidR="00465C17">
        <w:rPr>
          <w:rFonts w:ascii="Times New Roman" w:hAnsi="Times New Roman"/>
          <w:sz w:val="23"/>
        </w:rPr>
        <w:t xml:space="preserve"> entity</w:t>
      </w:r>
      <w:r w:rsidRPr="001F273B">
        <w:rPr>
          <w:rFonts w:ascii="Times New Roman" w:hAnsi="Times New Roman"/>
          <w:sz w:val="23"/>
        </w:rPr>
        <w:t xml:space="preserve"> is a role not because of the way it itself is, but because of something that happens or obtains externally. Examples include:</w:t>
      </w:r>
    </w:p>
    <w:p w:rsidR="00E32204" w:rsidRPr="001F273B" w:rsidRDefault="00E32204" w:rsidP="006C241A">
      <w:pPr>
        <w:numPr>
          <w:ilvl w:val="0"/>
          <w:numId w:val="9"/>
        </w:numPr>
        <w:spacing w:after="0" w:line="360" w:lineRule="auto"/>
        <w:ind w:hanging="360"/>
        <w:jc w:val="both"/>
        <w:rPr>
          <w:rFonts w:ascii="Times New Roman" w:hAnsi="Times New Roman"/>
          <w:sz w:val="23"/>
        </w:rPr>
      </w:pPr>
      <w:r w:rsidRPr="001F273B">
        <w:rPr>
          <w:rFonts w:ascii="Times New Roman" w:hAnsi="Times New Roman"/>
          <w:sz w:val="23"/>
        </w:rPr>
        <w:t xml:space="preserve">the role of an instance of a chemical compound to serve as </w:t>
      </w:r>
      <w:proofErr w:type="spellStart"/>
      <w:r w:rsidRPr="001F273B">
        <w:rPr>
          <w:rFonts w:ascii="Times New Roman" w:hAnsi="Times New Roman"/>
          <w:sz w:val="23"/>
        </w:rPr>
        <w:t>analyte</w:t>
      </w:r>
      <w:proofErr w:type="spellEnd"/>
      <w:r w:rsidRPr="001F273B">
        <w:rPr>
          <w:rFonts w:ascii="Times New Roman" w:hAnsi="Times New Roman"/>
          <w:sz w:val="23"/>
        </w:rPr>
        <w:t xml:space="preserve"> in a</w:t>
      </w:r>
      <w:r w:rsidR="00BC2548">
        <w:rPr>
          <w:rFonts w:ascii="Times New Roman" w:hAnsi="Times New Roman"/>
          <w:sz w:val="23"/>
        </w:rPr>
        <w:t>n experiment</w:t>
      </w:r>
    </w:p>
    <w:p w:rsidR="00E32204" w:rsidRDefault="00E32204" w:rsidP="006C241A">
      <w:pPr>
        <w:numPr>
          <w:ilvl w:val="0"/>
          <w:numId w:val="9"/>
        </w:numPr>
        <w:spacing w:after="0" w:line="360" w:lineRule="auto"/>
        <w:ind w:hanging="360"/>
        <w:jc w:val="both"/>
        <w:rPr>
          <w:rFonts w:ascii="Times New Roman" w:hAnsi="Times New Roman"/>
          <w:sz w:val="23"/>
        </w:rPr>
      </w:pPr>
      <w:r w:rsidRPr="003A5905">
        <w:rPr>
          <w:rFonts w:ascii="Times New Roman" w:hAnsi="Times New Roman"/>
          <w:sz w:val="23"/>
        </w:rPr>
        <w:t>the role o</w:t>
      </w:r>
      <w:r w:rsidR="00BC2548" w:rsidRPr="003A5905">
        <w:rPr>
          <w:rFonts w:ascii="Times New Roman" w:hAnsi="Times New Roman"/>
          <w:sz w:val="23"/>
        </w:rPr>
        <w:t>f a stone in marking a boundary</w:t>
      </w:r>
    </w:p>
    <w:p w:rsidR="000D245E" w:rsidRPr="003A5905" w:rsidRDefault="000D245E" w:rsidP="006C241A">
      <w:pPr>
        <w:numPr>
          <w:ilvl w:val="0"/>
          <w:numId w:val="9"/>
        </w:numPr>
        <w:spacing w:after="0" w:line="360" w:lineRule="auto"/>
        <w:ind w:hanging="360"/>
        <w:jc w:val="both"/>
        <w:rPr>
          <w:rFonts w:ascii="Times New Roman" w:hAnsi="Times New Roman"/>
          <w:sz w:val="23"/>
        </w:rPr>
      </w:pPr>
      <w:r>
        <w:rPr>
          <w:rFonts w:ascii="Times New Roman" w:hAnsi="Times New Roman"/>
          <w:sz w:val="23"/>
        </w:rPr>
        <w:t>the role of a priest in baptizing an infant</w:t>
      </w:r>
    </w:p>
    <w:p w:rsidR="00B968D9" w:rsidRDefault="00B968D9" w:rsidP="006C241A">
      <w:pPr>
        <w:spacing w:beforeLines="1" w:before="2" w:afterLines="1" w:after="2" w:line="360" w:lineRule="auto"/>
        <w:rPr>
          <w:rFonts w:ascii="Times New Roman" w:hAnsi="Times New Roman"/>
          <w:sz w:val="23"/>
          <w:szCs w:val="23"/>
        </w:rPr>
      </w:pPr>
    </w:p>
    <w:p w:rsidR="00BC2548" w:rsidRPr="00BC2548" w:rsidRDefault="00BC2548"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Optionality of Roles</w:t>
      </w:r>
    </w:p>
    <w:p w:rsidR="00E32204" w:rsidRDefault="00BC2548" w:rsidP="006C241A">
      <w:pPr>
        <w:spacing w:line="360" w:lineRule="auto"/>
        <w:jc w:val="both"/>
        <w:rPr>
          <w:rFonts w:ascii="Times New Roman" w:hAnsi="Times New Roman"/>
          <w:sz w:val="23"/>
        </w:rPr>
      </w:pPr>
      <w:r w:rsidRPr="001F273B">
        <w:rPr>
          <w:rFonts w:ascii="Times New Roman" w:hAnsi="Times New Roman"/>
          <w:sz w:val="23"/>
        </w:rPr>
        <w:t xml:space="preserve">Because a role is not a </w:t>
      </w:r>
      <w:r>
        <w:rPr>
          <w:rFonts w:ascii="Times New Roman" w:hAnsi="Times New Roman"/>
          <w:sz w:val="23"/>
        </w:rPr>
        <w:t xml:space="preserve">consequence </w:t>
      </w:r>
      <w:r w:rsidRPr="001F273B">
        <w:rPr>
          <w:rFonts w:ascii="Times New Roman" w:hAnsi="Times New Roman"/>
          <w:sz w:val="23"/>
        </w:rPr>
        <w:t xml:space="preserve">of the in-built physical make-up of its bearer, </w:t>
      </w:r>
      <w:r>
        <w:rPr>
          <w:rFonts w:ascii="Times New Roman" w:hAnsi="Times New Roman"/>
          <w:sz w:val="23"/>
        </w:rPr>
        <w:t>r</w:t>
      </w:r>
      <w:r w:rsidR="00E32204" w:rsidRPr="001F273B">
        <w:rPr>
          <w:rFonts w:ascii="Times New Roman" w:hAnsi="Times New Roman"/>
          <w:sz w:val="23"/>
        </w:rPr>
        <w:t xml:space="preserve">oles are </w:t>
      </w:r>
      <w:r w:rsidR="00E32204" w:rsidRPr="000D245E">
        <w:rPr>
          <w:rFonts w:ascii="Times New Roman" w:hAnsi="Times New Roman"/>
          <w:i/>
          <w:sz w:val="23"/>
        </w:rPr>
        <w:t>optional</w:t>
      </w:r>
      <w:r w:rsidR="00760F91" w:rsidRPr="001F273B">
        <w:rPr>
          <w:rFonts w:ascii="Times New Roman" w:hAnsi="Times New Roman"/>
          <w:sz w:val="23"/>
        </w:rPr>
        <w:t xml:space="preserve"> in the sense that the bearer of a role </w:t>
      </w:r>
      <w:r w:rsidR="000D245E">
        <w:rPr>
          <w:rFonts w:ascii="Times New Roman" w:hAnsi="Times New Roman"/>
          <w:sz w:val="23"/>
        </w:rPr>
        <w:t>can lose this</w:t>
      </w:r>
      <w:r w:rsidR="00E32204" w:rsidRPr="001F273B">
        <w:rPr>
          <w:rFonts w:ascii="Times New Roman" w:hAnsi="Times New Roman"/>
          <w:sz w:val="23"/>
        </w:rPr>
        <w:t xml:space="preserve"> role without being </w:t>
      </w:r>
      <w:r>
        <w:rPr>
          <w:rFonts w:ascii="Times New Roman" w:hAnsi="Times New Roman"/>
          <w:sz w:val="23"/>
        </w:rPr>
        <w:t xml:space="preserve">thereby </w:t>
      </w:r>
      <w:r w:rsidR="00E32204" w:rsidRPr="001F273B">
        <w:rPr>
          <w:rFonts w:ascii="Times New Roman" w:hAnsi="Times New Roman"/>
          <w:sz w:val="23"/>
        </w:rPr>
        <w:t>physically changed.</w:t>
      </w:r>
      <w:r>
        <w:rPr>
          <w:rFonts w:ascii="Times New Roman" w:hAnsi="Times New Roman"/>
          <w:sz w:val="23"/>
        </w:rPr>
        <w:t xml:space="preserve"> Most of the roles we here distinguish involve some form of social ascription or imputation.</w:t>
      </w:r>
      <w:r w:rsidR="00494B7A">
        <w:rPr>
          <w:rFonts w:ascii="Times New Roman" w:hAnsi="Times New Roman"/>
          <w:sz w:val="23"/>
        </w:rPr>
        <w:t xml:space="preserve"> </w:t>
      </w:r>
      <w:r>
        <w:rPr>
          <w:rFonts w:ascii="Times New Roman" w:hAnsi="Times New Roman"/>
          <w:sz w:val="23"/>
        </w:rPr>
        <w:t>Candidate non-social roles ho</w:t>
      </w:r>
      <w:r w:rsidR="000D245E">
        <w:rPr>
          <w:rFonts w:ascii="Times New Roman" w:hAnsi="Times New Roman"/>
          <w:sz w:val="23"/>
        </w:rPr>
        <w:t xml:space="preserve">wever include positional roles – </w:t>
      </w:r>
      <w:r>
        <w:rPr>
          <w:rFonts w:ascii="Times New Roman" w:hAnsi="Times New Roman"/>
          <w:sz w:val="23"/>
        </w:rPr>
        <w:t>for example a given protein plays the role</w:t>
      </w:r>
      <w:r w:rsidR="003A5905">
        <w:rPr>
          <w:rFonts w:ascii="Times New Roman" w:hAnsi="Times New Roman"/>
          <w:sz w:val="23"/>
        </w:rPr>
        <w:t xml:space="preserve"> of peripheral membrane protein. The roles </w:t>
      </w:r>
      <w:proofErr w:type="gramStart"/>
      <w:r w:rsidR="003A5905">
        <w:rPr>
          <w:rFonts w:ascii="Times New Roman" w:hAnsi="Times New Roman"/>
          <w:sz w:val="23"/>
        </w:rPr>
        <w:t>of a bacteria</w:t>
      </w:r>
      <w:proofErr w:type="gramEnd"/>
      <w:r w:rsidR="003A5905">
        <w:rPr>
          <w:rFonts w:ascii="Times New Roman" w:hAnsi="Times New Roman"/>
          <w:sz w:val="23"/>
        </w:rPr>
        <w:t xml:space="preserve"> in giving rise to an infection, or of a portion of wa</w:t>
      </w:r>
      <w:r w:rsidR="00E32204" w:rsidRPr="001F273B">
        <w:rPr>
          <w:rFonts w:ascii="Times New Roman" w:hAnsi="Times New Roman"/>
          <w:sz w:val="23"/>
        </w:rPr>
        <w:t>ter in helping to initiate the growth process of a see</w:t>
      </w:r>
      <w:r w:rsidR="003A5905">
        <w:rPr>
          <w:rFonts w:ascii="Times New Roman" w:hAnsi="Times New Roman"/>
          <w:sz w:val="23"/>
        </w:rPr>
        <w:t>d, are also positional in this sense</w:t>
      </w:r>
      <w:r w:rsidR="00E32204" w:rsidRPr="001F273B">
        <w:rPr>
          <w:rFonts w:ascii="Times New Roman" w:hAnsi="Times New Roman"/>
          <w:sz w:val="23"/>
        </w:rPr>
        <w:t>.</w:t>
      </w:r>
      <w:r w:rsidR="003A5905">
        <w:rPr>
          <w:rFonts w:ascii="Times New Roman" w:hAnsi="Times New Roman"/>
          <w:sz w:val="23"/>
        </w:rPr>
        <w:t xml:space="preserve"> In </w:t>
      </w:r>
      <w:r w:rsidR="003A5905">
        <w:rPr>
          <w:rFonts w:ascii="Times New Roman" w:hAnsi="Times New Roman"/>
          <w:sz w:val="23"/>
        </w:rPr>
        <w:lastRenderedPageBreak/>
        <w:t>both cases we have many examples (of bacteria, of portions o</w:t>
      </w:r>
      <w:r w:rsidR="00673703">
        <w:rPr>
          <w:rFonts w:ascii="Times New Roman" w:hAnsi="Times New Roman"/>
          <w:sz w:val="23"/>
        </w:rPr>
        <w:t xml:space="preserve">f water) only some of which are in the position where they </w:t>
      </w:r>
      <w:r w:rsidR="003A5905">
        <w:rPr>
          <w:rFonts w:ascii="Times New Roman" w:hAnsi="Times New Roman"/>
          <w:sz w:val="23"/>
        </w:rPr>
        <w:t>play, respectively, the infecting and the growth-supporting roles.</w:t>
      </w:r>
    </w:p>
    <w:p w:rsidR="00BC2548" w:rsidRPr="0064627E" w:rsidRDefault="00BC2548" w:rsidP="006C241A">
      <w:pPr>
        <w:spacing w:beforeLines="1" w:before="2" w:afterLines="1" w:after="2" w:line="360" w:lineRule="auto"/>
        <w:rPr>
          <w:rFonts w:ascii="Times New Roman" w:hAnsi="Times New Roman"/>
          <w:b/>
          <w:sz w:val="23"/>
        </w:rPr>
      </w:pPr>
      <w:r w:rsidRPr="0064627E">
        <w:rPr>
          <w:rFonts w:ascii="Times New Roman" w:hAnsi="Times New Roman"/>
          <w:b/>
          <w:sz w:val="23"/>
        </w:rPr>
        <w:t>H</w:t>
      </w:r>
      <w:r w:rsidR="0064627E" w:rsidRPr="0064627E">
        <w:rPr>
          <w:rFonts w:ascii="Times New Roman" w:hAnsi="Times New Roman"/>
          <w:b/>
          <w:sz w:val="23"/>
        </w:rPr>
        <w:t>aving a role vs. playing a role</w:t>
      </w:r>
    </w:p>
    <w:p w:rsidR="00BC2548" w:rsidRDefault="00760F91" w:rsidP="006C241A">
      <w:pPr>
        <w:spacing w:line="360" w:lineRule="auto"/>
        <w:jc w:val="both"/>
        <w:rPr>
          <w:rFonts w:ascii="Times New Roman" w:hAnsi="Times New Roman"/>
          <w:sz w:val="23"/>
        </w:rPr>
      </w:pPr>
      <w:r w:rsidRPr="001F273B">
        <w:rPr>
          <w:rFonts w:ascii="Times New Roman" w:hAnsi="Times New Roman"/>
          <w:sz w:val="23"/>
        </w:rPr>
        <w:t>An</w:t>
      </w:r>
      <w:r w:rsidR="00465C17">
        <w:rPr>
          <w:rFonts w:ascii="Times New Roman" w:hAnsi="Times New Roman"/>
          <w:sz w:val="23"/>
        </w:rPr>
        <w:t xml:space="preserve"> entity</w:t>
      </w:r>
      <w:r w:rsidRPr="001F273B">
        <w:rPr>
          <w:rFonts w:ascii="Times New Roman" w:hAnsi="Times New Roman"/>
          <w:sz w:val="23"/>
        </w:rPr>
        <w:t xml:space="preserve"> can play a role, as when a passenger plays the role of a pilot on a commercial plane in an emergency, or a pyramidal neuron plays the role occupied by a damaged stellar neuron in the brain; but neither the person nor the pyramidal neuron </w:t>
      </w:r>
      <w:r w:rsidRPr="001F273B">
        <w:rPr>
          <w:rFonts w:ascii="Times New Roman Italic" w:hAnsi="Times New Roman Italic"/>
          <w:sz w:val="23"/>
        </w:rPr>
        <w:t>have</w:t>
      </w:r>
      <w:r w:rsidR="00480A86">
        <w:rPr>
          <w:rFonts w:ascii="Times New Roman" w:hAnsi="Times New Roman"/>
          <w:sz w:val="23"/>
        </w:rPr>
        <w:t xml:space="preserve"> those roles. </w:t>
      </w:r>
    </w:p>
    <w:p w:rsidR="00BC2548" w:rsidRPr="0064627E" w:rsidRDefault="00BC2548" w:rsidP="006C241A">
      <w:pPr>
        <w:spacing w:line="360" w:lineRule="auto"/>
        <w:rPr>
          <w:rFonts w:ascii="Times New Roman" w:hAnsi="Times New Roman"/>
          <w:b/>
          <w:sz w:val="24"/>
          <w:szCs w:val="24"/>
        </w:rPr>
      </w:pPr>
      <w:r w:rsidRPr="0064627E">
        <w:rPr>
          <w:rFonts w:ascii="Times New Roman" w:hAnsi="Times New Roman"/>
          <w:b/>
          <w:sz w:val="24"/>
          <w:szCs w:val="24"/>
        </w:rPr>
        <w:t>Attribut</w:t>
      </w:r>
      <w:r w:rsidR="0064627E">
        <w:rPr>
          <w:rFonts w:ascii="Times New Roman" w:hAnsi="Times New Roman"/>
          <w:b/>
          <w:sz w:val="24"/>
          <w:szCs w:val="24"/>
        </w:rPr>
        <w:t>iv</w:t>
      </w:r>
      <w:r w:rsidRPr="0064627E">
        <w:rPr>
          <w:rFonts w:ascii="Times New Roman" w:hAnsi="Times New Roman"/>
          <w:b/>
          <w:sz w:val="24"/>
          <w:szCs w:val="24"/>
        </w:rPr>
        <w:t>e role classes</w:t>
      </w:r>
    </w:p>
    <w:p w:rsidR="00E32204" w:rsidRDefault="00760F91" w:rsidP="006C241A">
      <w:pPr>
        <w:spacing w:line="360" w:lineRule="auto"/>
        <w:jc w:val="both"/>
        <w:rPr>
          <w:rFonts w:ascii="Times New Roman" w:hAnsi="Times New Roman"/>
          <w:sz w:val="23"/>
        </w:rPr>
      </w:pPr>
      <w:r w:rsidRPr="001F273B">
        <w:rPr>
          <w:rFonts w:ascii="Times New Roman" w:hAnsi="Times New Roman"/>
          <w:sz w:val="23"/>
        </w:rPr>
        <w:t xml:space="preserve">The correct form for generating phase </w:t>
      </w:r>
      <w:proofErr w:type="spellStart"/>
      <w:r w:rsidRPr="001F273B">
        <w:rPr>
          <w:rFonts w:ascii="Times New Roman" w:hAnsi="Times New Roman"/>
          <w:sz w:val="23"/>
        </w:rPr>
        <w:t>sortal</w:t>
      </w:r>
      <w:proofErr w:type="spellEnd"/>
      <w:r w:rsidR="00BC2548">
        <w:rPr>
          <w:rFonts w:ascii="Times New Roman" w:hAnsi="Times New Roman"/>
          <w:sz w:val="23"/>
        </w:rPr>
        <w:t xml:space="preserve"> expression</w:t>
      </w:r>
      <w:r w:rsidRPr="001F273B">
        <w:rPr>
          <w:rFonts w:ascii="Times New Roman" w:hAnsi="Times New Roman"/>
          <w:sz w:val="23"/>
        </w:rPr>
        <w:t xml:space="preserve">s </w:t>
      </w:r>
      <w:r w:rsidR="000D245E">
        <w:rPr>
          <w:rFonts w:ascii="Times New Roman" w:hAnsi="Times New Roman"/>
          <w:sz w:val="23"/>
        </w:rPr>
        <w:t xml:space="preserve">designating attribute classes and </w:t>
      </w:r>
      <w:r w:rsidR="00BC2548">
        <w:rPr>
          <w:rFonts w:ascii="Times New Roman" w:hAnsi="Times New Roman"/>
          <w:sz w:val="23"/>
        </w:rPr>
        <w:t>involving reference</w:t>
      </w:r>
      <w:r w:rsidRPr="001F273B">
        <w:rPr>
          <w:rFonts w:ascii="Times New Roman" w:hAnsi="Times New Roman"/>
          <w:sz w:val="23"/>
        </w:rPr>
        <w:t xml:space="preserve"> to roles is as follows:</w:t>
      </w:r>
    </w:p>
    <w:p w:rsidR="00D871F1" w:rsidRPr="001F05A7" w:rsidRDefault="00D871F1" w:rsidP="006C241A">
      <w:pPr>
        <w:pStyle w:val="ListParagraph"/>
        <w:numPr>
          <w:ilvl w:val="0"/>
          <w:numId w:val="16"/>
        </w:numPr>
        <w:spacing w:line="360" w:lineRule="auto"/>
        <w:contextualSpacing w:val="0"/>
        <w:jc w:val="both"/>
        <w:rPr>
          <w:rFonts w:ascii="Times New Roman" w:hAnsi="Times New Roman"/>
          <w:sz w:val="23"/>
        </w:rPr>
      </w:pPr>
      <w:r>
        <w:rPr>
          <w:rFonts w:ascii="Times New Roman" w:hAnsi="Times New Roman"/>
          <w:sz w:val="23"/>
        </w:rPr>
        <w:t>student(</w:t>
      </w:r>
      <w:r>
        <w:rPr>
          <w:rFonts w:ascii="Times New Roman" w:hAnsi="Times New Roman"/>
          <w:i/>
          <w:sz w:val="23"/>
        </w:rPr>
        <w:t>a</w:t>
      </w:r>
      <w:r>
        <w:rPr>
          <w:rFonts w:ascii="Times New Roman" w:hAnsi="Times New Roman"/>
          <w:sz w:val="23"/>
        </w:rPr>
        <w:t xml:space="preserve">, </w:t>
      </w:r>
      <w:r>
        <w:rPr>
          <w:rFonts w:ascii="Times New Roman" w:hAnsi="Times New Roman"/>
          <w:i/>
          <w:sz w:val="23"/>
        </w:rPr>
        <w:t>t</w:t>
      </w:r>
      <w:r>
        <w:rPr>
          <w:rFonts w:ascii="Times New Roman" w:hAnsi="Times New Roman"/>
          <w:sz w:val="23"/>
        </w:rPr>
        <w:t>) =</w:t>
      </w:r>
      <w:r w:rsidR="005B3D14">
        <w:rPr>
          <w:rFonts w:ascii="Times New Roman" w:hAnsi="Times New Roman"/>
          <w:sz w:val="23"/>
        </w:rPr>
        <w:t xml:space="preserve"> </w:t>
      </w:r>
      <w:r>
        <w:rPr>
          <w:rFonts w:ascii="Times New Roman" w:hAnsi="Times New Roman"/>
          <w:sz w:val="23"/>
        </w:rPr>
        <w:t xml:space="preserve">Def. </w:t>
      </w:r>
      <w:r>
        <w:rPr>
          <w:rFonts w:ascii="Times New Roman" w:hAnsi="Times New Roman"/>
          <w:i/>
          <w:sz w:val="23"/>
        </w:rPr>
        <w:t>a</w:t>
      </w:r>
      <w:r w:rsidR="005B3D14">
        <w:rPr>
          <w:rFonts w:ascii="Times New Roman" w:hAnsi="Times New Roman"/>
          <w:i/>
          <w:sz w:val="23"/>
        </w:rPr>
        <w:t xml:space="preserve"> </w:t>
      </w:r>
      <w:r w:rsidRPr="00BC2548">
        <w:rPr>
          <w:rFonts w:ascii="Times New Roman" w:hAnsi="Times New Roman"/>
          <w:b/>
          <w:sz w:val="23"/>
        </w:rPr>
        <w:t>has_role</w:t>
      </w:r>
      <w:r w:rsidRPr="001F273B">
        <w:rPr>
          <w:rFonts w:ascii="Times New Roman" w:hAnsi="Times New Roman"/>
          <w:sz w:val="23"/>
        </w:rPr>
        <w:t xml:space="preserve"> student role </w:t>
      </w:r>
      <w:r w:rsidRPr="00BC2548">
        <w:rPr>
          <w:rFonts w:ascii="Times New Roman" w:hAnsi="Times New Roman"/>
          <w:b/>
          <w:sz w:val="23"/>
        </w:rPr>
        <w:t>at</w:t>
      </w:r>
      <w:r w:rsidR="005B3D14">
        <w:rPr>
          <w:rFonts w:ascii="Times New Roman" w:hAnsi="Times New Roman"/>
          <w:b/>
          <w:sz w:val="23"/>
        </w:rPr>
        <w:t xml:space="preserve"> </w:t>
      </w:r>
      <w:r w:rsidRPr="00BC2548">
        <w:rPr>
          <w:rFonts w:ascii="Times New Roman" w:hAnsi="Times New Roman"/>
          <w:i/>
          <w:sz w:val="23"/>
        </w:rPr>
        <w:t>t</w:t>
      </w:r>
    </w:p>
    <w:p w:rsidR="00760F91" w:rsidRPr="00D871F1" w:rsidRDefault="00D871F1" w:rsidP="006C241A">
      <w:pPr>
        <w:spacing w:line="360" w:lineRule="auto"/>
        <w:jc w:val="both"/>
        <w:rPr>
          <w:rFonts w:ascii="Times New Roman" w:hAnsi="Times New Roman"/>
          <w:b/>
          <w:i/>
          <w:sz w:val="23"/>
        </w:rPr>
      </w:pPr>
      <w:r>
        <w:rPr>
          <w:rFonts w:ascii="Times New Roman" w:hAnsi="Times New Roman"/>
          <w:sz w:val="23"/>
        </w:rPr>
        <w:t xml:space="preserve">Here </w:t>
      </w:r>
      <w:proofErr w:type="gramStart"/>
      <w:r>
        <w:rPr>
          <w:rFonts w:ascii="Times New Roman" w:hAnsi="Times New Roman"/>
          <w:sz w:val="23"/>
        </w:rPr>
        <w:t>‘student(</w:t>
      </w:r>
      <w:proofErr w:type="gramEnd"/>
      <w:r>
        <w:rPr>
          <w:rFonts w:ascii="Times New Roman" w:hAnsi="Times New Roman"/>
          <w:sz w:val="23"/>
        </w:rPr>
        <w:t xml:space="preserve">John, </w:t>
      </w:r>
      <w:r>
        <w:rPr>
          <w:rFonts w:ascii="Times New Roman" w:hAnsi="Times New Roman"/>
          <w:i/>
          <w:sz w:val="23"/>
        </w:rPr>
        <w:t>t</w:t>
      </w:r>
      <w:r>
        <w:rPr>
          <w:rFonts w:ascii="Times New Roman" w:hAnsi="Times New Roman"/>
          <w:sz w:val="23"/>
        </w:rPr>
        <w:t>)’ means: Jo</w:t>
      </w:r>
      <w:r w:rsidR="00760F91" w:rsidRPr="001F273B">
        <w:rPr>
          <w:rFonts w:ascii="Times New Roman" w:hAnsi="Times New Roman"/>
          <w:sz w:val="23"/>
        </w:rPr>
        <w:t xml:space="preserve">hn </w:t>
      </w:r>
      <w:r>
        <w:rPr>
          <w:rFonts w:ascii="Times New Roman" w:hAnsi="Times New Roman"/>
          <w:sz w:val="23"/>
        </w:rPr>
        <w:t xml:space="preserve">is a </w:t>
      </w:r>
      <w:r w:rsidRPr="00D871F1">
        <w:rPr>
          <w:rFonts w:ascii="Times New Roman" w:hAnsi="Times New Roman"/>
          <w:b/>
          <w:sz w:val="23"/>
        </w:rPr>
        <w:t>member_of</w:t>
      </w:r>
      <w:r w:rsidR="005B3D14">
        <w:rPr>
          <w:rFonts w:ascii="Times New Roman" w:hAnsi="Times New Roman"/>
          <w:b/>
          <w:sz w:val="23"/>
        </w:rPr>
        <w:t xml:space="preserve"> </w:t>
      </w:r>
      <w:r w:rsidRPr="00D871F1">
        <w:rPr>
          <w:rFonts w:ascii="Times New Roman" w:hAnsi="Times New Roman"/>
          <w:sz w:val="23"/>
        </w:rPr>
        <w:t>the</w:t>
      </w:r>
      <w:r w:rsidR="005B3D14">
        <w:rPr>
          <w:rFonts w:ascii="Times New Roman" w:hAnsi="Times New Roman"/>
          <w:sz w:val="23"/>
        </w:rPr>
        <w:t xml:space="preserve"> </w:t>
      </w:r>
      <w:r w:rsidRPr="00D871F1">
        <w:rPr>
          <w:rFonts w:ascii="Times New Roman" w:hAnsi="Times New Roman"/>
          <w:sz w:val="23"/>
        </w:rPr>
        <w:t>attributive</w:t>
      </w:r>
      <w:r w:rsidR="005B3D14">
        <w:rPr>
          <w:rFonts w:ascii="Times New Roman" w:hAnsi="Times New Roman"/>
          <w:sz w:val="23"/>
        </w:rPr>
        <w:t xml:space="preserve"> </w:t>
      </w:r>
      <w:r w:rsidRPr="00D871F1">
        <w:rPr>
          <w:rFonts w:ascii="Times New Roman" w:hAnsi="Times New Roman"/>
          <w:sz w:val="23"/>
        </w:rPr>
        <w:t>class</w:t>
      </w:r>
      <w:r w:rsidR="005B3D14">
        <w:rPr>
          <w:rFonts w:ascii="Times New Roman" w:hAnsi="Times New Roman"/>
          <w:sz w:val="23"/>
        </w:rPr>
        <w:t xml:space="preserve"> </w:t>
      </w:r>
      <w:r w:rsidRPr="00D871F1">
        <w:rPr>
          <w:rFonts w:ascii="Times New Roman" w:hAnsi="Times New Roman"/>
          <w:i/>
          <w:sz w:val="23"/>
        </w:rPr>
        <w:t>student</w:t>
      </w:r>
      <w:r w:rsidR="005B3D14">
        <w:rPr>
          <w:rFonts w:ascii="Times New Roman" w:hAnsi="Times New Roman"/>
          <w:i/>
          <w:sz w:val="23"/>
        </w:rPr>
        <w:t xml:space="preserve"> </w:t>
      </w:r>
      <w:r w:rsidRPr="00D871F1">
        <w:rPr>
          <w:rFonts w:ascii="Times New Roman" w:hAnsi="Times New Roman"/>
          <w:b/>
          <w:sz w:val="23"/>
        </w:rPr>
        <w:t>at</w:t>
      </w:r>
      <w:r w:rsidR="005B3D14">
        <w:rPr>
          <w:rFonts w:ascii="Times New Roman" w:hAnsi="Times New Roman"/>
          <w:b/>
          <w:sz w:val="23"/>
        </w:rPr>
        <w:t xml:space="preserve"> </w:t>
      </w:r>
      <w:r w:rsidRPr="00D871F1">
        <w:rPr>
          <w:rFonts w:ascii="Times New Roman" w:hAnsi="Times New Roman"/>
          <w:i/>
          <w:sz w:val="23"/>
        </w:rPr>
        <w:t>t</w:t>
      </w:r>
      <w:r>
        <w:rPr>
          <w:rFonts w:ascii="Times New Roman" w:hAnsi="Times New Roman"/>
          <w:i/>
          <w:sz w:val="23"/>
        </w:rPr>
        <w:t>.</w:t>
      </w:r>
    </w:p>
    <w:p w:rsidR="00480A86" w:rsidRDefault="00480A86" w:rsidP="006C241A">
      <w:pPr>
        <w:spacing w:beforeLines="1" w:before="2" w:afterLines="1" w:after="2" w:line="360" w:lineRule="auto"/>
        <w:rPr>
          <w:rFonts w:ascii="Times New Roman" w:hAnsi="Times New Roman"/>
          <w:sz w:val="23"/>
          <w:szCs w:val="23"/>
        </w:rPr>
      </w:pPr>
    </w:p>
    <w:p w:rsidR="00760F91" w:rsidRPr="001F273B" w:rsidRDefault="00760F91" w:rsidP="006C241A">
      <w:pPr>
        <w:pStyle w:val="Heading4"/>
        <w:numPr>
          <w:ilvl w:val="3"/>
          <w:numId w:val="11"/>
        </w:numPr>
        <w:spacing w:line="360" w:lineRule="auto"/>
        <w:rPr>
          <w:sz w:val="23"/>
        </w:rPr>
      </w:pPr>
      <w:bookmarkStart w:id="50" w:name="_Toc309628589"/>
      <w:r w:rsidRPr="001F273B">
        <w:rPr>
          <w:sz w:val="23"/>
        </w:rPr>
        <w:t>Disposition (Internally-Grounded Realizable</w:t>
      </w:r>
      <w:r w:rsidR="00465C17">
        <w:rPr>
          <w:sz w:val="23"/>
        </w:rPr>
        <w:t xml:space="preserve"> entity</w:t>
      </w:r>
      <w:r w:rsidRPr="001F273B">
        <w:rPr>
          <w:sz w:val="23"/>
        </w:rPr>
        <w:t>)</w:t>
      </w:r>
      <w:bookmarkEnd w:id="50"/>
    </w:p>
    <w:p w:rsidR="00D871F1" w:rsidRPr="00D871F1" w:rsidRDefault="00D871F1" w:rsidP="006C241A">
      <w:pPr>
        <w:pStyle w:val="ListParagraph"/>
        <w:spacing w:after="0" w:line="360" w:lineRule="auto"/>
        <w:ind w:left="675"/>
        <w:contextualSpacing w:val="0"/>
        <w:jc w:val="both"/>
        <w:rPr>
          <w:rFonts w:ascii="Times New Roman" w:hAnsi="Times New Roman"/>
          <w:sz w:val="23"/>
        </w:rPr>
      </w:pPr>
    </w:p>
    <w:p w:rsidR="00D871F1" w:rsidRPr="00D871F1" w:rsidRDefault="000D245E" w:rsidP="006C241A">
      <w:pPr>
        <w:pStyle w:val="ListParagraph"/>
        <w:spacing w:after="0" w:line="360" w:lineRule="auto"/>
        <w:ind w:left="0"/>
        <w:contextualSpacing w:val="0"/>
        <w:jc w:val="both"/>
        <w:rPr>
          <w:rStyle w:val="Strong1"/>
          <w:rFonts w:ascii="Times New Roman" w:hAnsi="Times New Roman"/>
          <w:sz w:val="23"/>
        </w:rPr>
      </w:pPr>
      <w:r>
        <w:rPr>
          <w:rFonts w:ascii="Times New Roman" w:hAnsi="Times New Roman"/>
          <w:sz w:val="23"/>
        </w:rPr>
        <w:t xml:space="preserve">Elucidation: </w:t>
      </w:r>
      <w:r w:rsidR="00D871F1" w:rsidRPr="00D871F1">
        <w:rPr>
          <w:rFonts w:ascii="Times New Roman" w:hAnsi="Times New Roman"/>
          <w:i/>
          <w:sz w:val="23"/>
        </w:rPr>
        <w:t xml:space="preserve">a </w:t>
      </w:r>
      <w:r w:rsidR="00D871F1" w:rsidRPr="00D871F1">
        <w:rPr>
          <w:rFonts w:ascii="Times New Roman" w:hAnsi="Times New Roman"/>
          <w:sz w:val="23"/>
        </w:rPr>
        <w:t xml:space="preserve">is a </w:t>
      </w:r>
      <w:r w:rsidR="00D871F1" w:rsidRPr="00D871F1">
        <w:rPr>
          <w:rFonts w:ascii="Times New Roman Italic" w:hAnsi="Times New Roman Italic"/>
          <w:sz w:val="23"/>
        </w:rPr>
        <w:t>disposition</w:t>
      </w:r>
      <w:r w:rsidR="00D871F1" w:rsidRPr="00D871F1">
        <w:rPr>
          <w:rFonts w:ascii="Times New Roman" w:hAnsi="Times New Roman"/>
          <w:sz w:val="23"/>
        </w:rPr>
        <w:t xml:space="preserve"> </w:t>
      </w:r>
      <w:r>
        <w:rPr>
          <w:rFonts w:ascii="Times New Roman" w:hAnsi="Times New Roman"/>
          <w:sz w:val="23"/>
        </w:rPr>
        <w:t>means:</w:t>
      </w:r>
      <w:r w:rsidR="00D871F1" w:rsidRPr="00D871F1">
        <w:rPr>
          <w:rFonts w:ascii="Times New Roman" w:hAnsi="Times New Roman"/>
          <w:sz w:val="23"/>
        </w:rPr>
        <w:t xml:space="preserve"> </w:t>
      </w:r>
      <w:r w:rsidR="00D871F1" w:rsidRPr="00D871F1">
        <w:rPr>
          <w:rFonts w:ascii="Times New Roman" w:hAnsi="Times New Roman"/>
          <w:i/>
          <w:sz w:val="23"/>
        </w:rPr>
        <w:t xml:space="preserve">a </w:t>
      </w:r>
      <w:r w:rsidR="00D871F1" w:rsidRPr="00D871F1">
        <w:rPr>
          <w:rFonts w:ascii="Times New Roman" w:hAnsi="Times New Roman"/>
          <w:sz w:val="23"/>
        </w:rPr>
        <w:t>is a realizable entity which is such that (1) if it ceases to exist, then its bearer is physically changed, and (2) its realization occurs when this bearer is in some special physical circumstances, and (3) this realization occurs in virtue of the bearer’s physical make-up.</w:t>
      </w:r>
    </w:p>
    <w:p w:rsidR="00760F91" w:rsidRPr="001F273B" w:rsidRDefault="00D871F1" w:rsidP="006C241A">
      <w:pPr>
        <w:spacing w:line="360" w:lineRule="auto"/>
        <w:jc w:val="both"/>
        <w:rPr>
          <w:rFonts w:ascii="Times New Roman" w:hAnsi="Times New Roman"/>
          <w:sz w:val="23"/>
        </w:rPr>
      </w:pPr>
      <w:r>
        <w:rPr>
          <w:rFonts w:ascii="Times New Roman" w:hAnsi="Times New Roman"/>
          <w:sz w:val="23"/>
        </w:rPr>
        <w:t>Examples:</w:t>
      </w:r>
    </w:p>
    <w:p w:rsidR="00760F91" w:rsidRPr="001F273B" w:rsidRDefault="00760F91" w:rsidP="006C241A">
      <w:pPr>
        <w:pStyle w:val="ListParagraph"/>
        <w:numPr>
          <w:ilvl w:val="0"/>
          <w:numId w:val="17"/>
        </w:numPr>
        <w:spacing w:after="0" w:line="360" w:lineRule="auto"/>
        <w:contextualSpacing w:val="0"/>
        <w:jc w:val="both"/>
        <w:rPr>
          <w:rFonts w:ascii="Times New Roman" w:hAnsi="Times New Roman"/>
          <w:sz w:val="23"/>
        </w:rPr>
      </w:pPr>
      <w:r w:rsidRPr="001F273B">
        <w:rPr>
          <w:rFonts w:ascii="Times New Roman" w:hAnsi="Times New Roman"/>
          <w:sz w:val="23"/>
        </w:rPr>
        <w:t>an atom of element X has the disposition to decay</w:t>
      </w:r>
      <w:r w:rsidR="000D245E">
        <w:rPr>
          <w:rFonts w:ascii="Times New Roman" w:hAnsi="Times New Roman"/>
          <w:sz w:val="23"/>
        </w:rPr>
        <w:t xml:space="preserve"> to an atom of element Y</w:t>
      </w:r>
    </w:p>
    <w:p w:rsidR="00760F91" w:rsidRPr="001F273B" w:rsidRDefault="00760F91" w:rsidP="006C241A">
      <w:pPr>
        <w:pStyle w:val="ListParagraph"/>
        <w:numPr>
          <w:ilvl w:val="0"/>
          <w:numId w:val="17"/>
        </w:numPr>
        <w:spacing w:after="0" w:line="360" w:lineRule="auto"/>
        <w:contextualSpacing w:val="0"/>
        <w:jc w:val="both"/>
        <w:rPr>
          <w:rFonts w:ascii="Times New Roman" w:hAnsi="Times New Roman"/>
          <w:sz w:val="23"/>
        </w:rPr>
      </w:pPr>
      <w:r w:rsidRPr="001F273B">
        <w:rPr>
          <w:rFonts w:ascii="Times New Roman" w:hAnsi="Times New Roman"/>
          <w:sz w:val="23"/>
        </w:rPr>
        <w:t>the cell wall is disposed to filter chemical</w:t>
      </w:r>
      <w:r w:rsidR="000D245E">
        <w:rPr>
          <w:rFonts w:ascii="Times New Roman" w:hAnsi="Times New Roman"/>
          <w:sz w:val="23"/>
        </w:rPr>
        <w:t>s in endocitosis and exocitosis</w:t>
      </w:r>
    </w:p>
    <w:p w:rsidR="00760F91" w:rsidRPr="001F273B" w:rsidRDefault="00760F91" w:rsidP="006C241A">
      <w:pPr>
        <w:pStyle w:val="ListParagraph"/>
        <w:numPr>
          <w:ilvl w:val="0"/>
          <w:numId w:val="17"/>
        </w:numPr>
        <w:spacing w:after="0" w:line="360" w:lineRule="auto"/>
        <w:contextualSpacing w:val="0"/>
        <w:jc w:val="both"/>
        <w:rPr>
          <w:rFonts w:ascii="Times New Roman" w:hAnsi="Times New Roman"/>
          <w:sz w:val="23"/>
        </w:rPr>
      </w:pPr>
      <w:r w:rsidRPr="001F273B">
        <w:rPr>
          <w:rFonts w:ascii="Times New Roman" w:hAnsi="Times New Roman"/>
          <w:sz w:val="23"/>
        </w:rPr>
        <w:t>certain people have a disposition to develop colon cancer</w:t>
      </w:r>
      <w:r w:rsidR="000D245E">
        <w:rPr>
          <w:rFonts w:ascii="Times New Roman" w:hAnsi="Times New Roman"/>
          <w:sz w:val="23"/>
        </w:rPr>
        <w:t xml:space="preserve"> </w:t>
      </w:r>
    </w:p>
    <w:p w:rsidR="00760F91" w:rsidRPr="001F273B" w:rsidRDefault="00760F91" w:rsidP="006C241A">
      <w:pPr>
        <w:pStyle w:val="ListParagraph"/>
        <w:numPr>
          <w:ilvl w:val="0"/>
          <w:numId w:val="17"/>
        </w:numPr>
        <w:spacing w:after="0" w:line="360" w:lineRule="auto"/>
        <w:contextualSpacing w:val="0"/>
        <w:jc w:val="both"/>
        <w:rPr>
          <w:rFonts w:ascii="Times New Roman" w:hAnsi="Times New Roman"/>
          <w:sz w:val="23"/>
        </w:rPr>
      </w:pPr>
      <w:proofErr w:type="gramStart"/>
      <w:r w:rsidRPr="001F273B">
        <w:rPr>
          <w:rFonts w:ascii="Times New Roman" w:hAnsi="Times New Roman"/>
          <w:sz w:val="23"/>
        </w:rPr>
        <w:t>children</w:t>
      </w:r>
      <w:proofErr w:type="gramEnd"/>
      <w:r w:rsidRPr="001F273B">
        <w:rPr>
          <w:rFonts w:ascii="Times New Roman" w:hAnsi="Times New Roman"/>
          <w:sz w:val="23"/>
        </w:rPr>
        <w:t xml:space="preserve"> are innately disposed to categorize objects in certain ways.</w:t>
      </w:r>
    </w:p>
    <w:p w:rsidR="000B04F9" w:rsidRPr="001F273B" w:rsidRDefault="000B04F9" w:rsidP="006C241A">
      <w:pPr>
        <w:spacing w:line="360" w:lineRule="auto"/>
        <w:ind w:firstLine="180"/>
        <w:jc w:val="both"/>
        <w:rPr>
          <w:rFonts w:ascii="Times New Roman" w:hAnsi="Times New Roman"/>
          <w:sz w:val="23"/>
        </w:rPr>
      </w:pP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t>Unlike roles, dispositions are not optional. If an</w:t>
      </w:r>
      <w:r w:rsidR="00465C17">
        <w:rPr>
          <w:rFonts w:ascii="Times New Roman" w:hAnsi="Times New Roman"/>
          <w:sz w:val="23"/>
        </w:rPr>
        <w:t xml:space="preserve"> entity</w:t>
      </w:r>
      <w:r w:rsidRPr="001F273B">
        <w:rPr>
          <w:rFonts w:ascii="Times New Roman" w:hAnsi="Times New Roman"/>
          <w:sz w:val="23"/>
        </w:rPr>
        <w:t xml:space="preserve"> is a certain way, then it has a</w:t>
      </w:r>
      <w:r w:rsidR="00CE6B56">
        <w:rPr>
          <w:rFonts w:ascii="Times New Roman" w:hAnsi="Times New Roman"/>
          <w:sz w:val="23"/>
        </w:rPr>
        <w:t xml:space="preserve"> certain disposition, and if its physical makeup is changed then it may lose that </w:t>
      </w:r>
      <w:r w:rsidRPr="001F273B">
        <w:rPr>
          <w:rFonts w:ascii="Times New Roman" w:hAnsi="Times New Roman"/>
          <w:sz w:val="23"/>
        </w:rPr>
        <w:t xml:space="preserve">disposition. A disposition </w:t>
      </w:r>
      <w:r w:rsidR="00CE6B56">
        <w:rPr>
          <w:rFonts w:ascii="Times New Roman" w:hAnsi="Times New Roman"/>
          <w:sz w:val="23"/>
        </w:rPr>
        <w:t xml:space="preserve">can for this reason </w:t>
      </w:r>
      <w:r w:rsidRPr="001F273B">
        <w:rPr>
          <w:rFonts w:ascii="Times New Roman" w:hAnsi="Times New Roman"/>
          <w:sz w:val="23"/>
        </w:rPr>
        <w:t xml:space="preserve">also </w:t>
      </w:r>
      <w:r w:rsidR="00CE6B56">
        <w:rPr>
          <w:rFonts w:ascii="Times New Roman" w:hAnsi="Times New Roman"/>
          <w:sz w:val="23"/>
        </w:rPr>
        <w:t xml:space="preserve">be referred to </w:t>
      </w:r>
      <w:r w:rsidRPr="001F273B">
        <w:rPr>
          <w:rFonts w:ascii="Times New Roman" w:hAnsi="Times New Roman"/>
          <w:sz w:val="23"/>
        </w:rPr>
        <w:t xml:space="preserve">as an </w:t>
      </w:r>
      <w:r w:rsidRPr="00CE6B56">
        <w:rPr>
          <w:rFonts w:ascii="Times New Roman Italic" w:hAnsi="Times New Roman Italic"/>
          <w:i/>
          <w:sz w:val="23"/>
        </w:rPr>
        <w:t xml:space="preserve">internally-grounded </w:t>
      </w:r>
      <w:r w:rsidRPr="00CE6B56">
        <w:rPr>
          <w:rFonts w:ascii="Times New Roman" w:hAnsi="Times New Roman"/>
          <w:i/>
          <w:sz w:val="23"/>
        </w:rPr>
        <w:t>realizable</w:t>
      </w:r>
      <w:r w:rsidR="00465C17" w:rsidRPr="00CE6B56">
        <w:rPr>
          <w:rFonts w:ascii="Times New Roman" w:hAnsi="Times New Roman"/>
          <w:i/>
          <w:sz w:val="23"/>
        </w:rPr>
        <w:t xml:space="preserve"> entity</w:t>
      </w:r>
      <w:r w:rsidRPr="001F273B">
        <w:rPr>
          <w:rFonts w:ascii="Times New Roman" w:hAnsi="Times New Roman"/>
          <w:sz w:val="23"/>
        </w:rPr>
        <w:t>. That is, it is a realizable</w:t>
      </w:r>
      <w:r w:rsidR="00465C17">
        <w:rPr>
          <w:rFonts w:ascii="Times New Roman" w:hAnsi="Times New Roman"/>
          <w:sz w:val="23"/>
        </w:rPr>
        <w:t xml:space="preserve"> </w:t>
      </w:r>
      <w:r w:rsidR="00465C17">
        <w:rPr>
          <w:rFonts w:ascii="Times New Roman" w:hAnsi="Times New Roman"/>
          <w:sz w:val="23"/>
        </w:rPr>
        <w:lastRenderedPageBreak/>
        <w:t>entity</w:t>
      </w:r>
      <w:r w:rsidRPr="001F273B">
        <w:rPr>
          <w:rFonts w:ascii="Times New Roman" w:hAnsi="Times New Roman"/>
          <w:sz w:val="23"/>
        </w:rPr>
        <w:t xml:space="preserve"> that is a reflection of the in-built or acquired physical make-up of the</w:t>
      </w:r>
      <w:r w:rsidR="00921592" w:rsidRPr="00921592">
        <w:rPr>
          <w:rFonts w:ascii="Times New Roman" w:hAnsi="Times New Roman"/>
          <w:i/>
          <w:sz w:val="23"/>
        </w:rPr>
        <w:t xml:space="preserve"> independent continuant</w:t>
      </w:r>
      <w:r w:rsidR="00421FD9">
        <w:rPr>
          <w:rFonts w:ascii="Times New Roman" w:hAnsi="Times New Roman"/>
          <w:i/>
          <w:sz w:val="23"/>
        </w:rPr>
        <w:t xml:space="preserve"> </w:t>
      </w:r>
      <w:r w:rsidR="00CE6B56">
        <w:rPr>
          <w:rFonts w:ascii="Times New Roman" w:hAnsi="Times New Roman"/>
          <w:sz w:val="23"/>
        </w:rPr>
        <w:t xml:space="preserve">in which it </w:t>
      </w:r>
      <w:r w:rsidR="00CE6B56" w:rsidRPr="000D245E">
        <w:rPr>
          <w:rFonts w:ascii="Times New Roman" w:hAnsi="Times New Roman"/>
          <w:b/>
          <w:sz w:val="23"/>
        </w:rPr>
        <w:t>inheres</w:t>
      </w:r>
      <w:r w:rsidRPr="001F273B">
        <w:rPr>
          <w:rFonts w:ascii="Times New Roman" w:hAnsi="Times New Roman"/>
          <w:sz w:val="23"/>
        </w:rPr>
        <w:t>.</w:t>
      </w:r>
    </w:p>
    <w:p w:rsidR="000D245E" w:rsidRDefault="00760F91" w:rsidP="006C241A">
      <w:pPr>
        <w:spacing w:line="360" w:lineRule="auto"/>
        <w:jc w:val="both"/>
        <w:rPr>
          <w:rFonts w:ascii="Times New Roman" w:hAnsi="Times New Roman"/>
          <w:sz w:val="23"/>
        </w:rPr>
      </w:pPr>
      <w:r w:rsidRPr="001F273B">
        <w:rPr>
          <w:rFonts w:ascii="Times New Roman" w:hAnsi="Times New Roman"/>
          <w:sz w:val="23"/>
        </w:rPr>
        <w:t>Dispositions exist along a strength continuum. Weaker forms of disposition are realized in only a fraction of triggering cases. These forms occur in a significant number of</w:t>
      </w:r>
      <w:r w:rsidR="00465C17" w:rsidRPr="00465C17">
        <w:rPr>
          <w:rFonts w:ascii="Times New Roman" w:hAnsi="Times New Roman"/>
          <w:i/>
          <w:sz w:val="23"/>
        </w:rPr>
        <w:t xml:space="preserve"> entities</w:t>
      </w:r>
      <w:r w:rsidRPr="001F273B">
        <w:rPr>
          <w:rFonts w:ascii="Times New Roman" w:hAnsi="Times New Roman"/>
          <w:sz w:val="23"/>
        </w:rPr>
        <w:t xml:space="preserve"> of a similar type</w:t>
      </w:r>
      <w:r w:rsidR="000D245E">
        <w:rPr>
          <w:rFonts w:ascii="Times New Roman" w:hAnsi="Times New Roman"/>
          <w:sz w:val="23"/>
        </w:rPr>
        <w:t>.</w:t>
      </w:r>
    </w:p>
    <w:p w:rsidR="000D245E" w:rsidRDefault="00976003" w:rsidP="006C241A">
      <w:pPr>
        <w:spacing w:line="360" w:lineRule="auto"/>
        <w:jc w:val="both"/>
        <w:rPr>
          <w:rStyle w:val="Strong1"/>
          <w:rFonts w:ascii="Times New Roman" w:hAnsi="Times New Roman"/>
          <w:sz w:val="23"/>
        </w:rPr>
      </w:pPr>
      <w:r>
        <w:rPr>
          <w:rStyle w:val="Strong1"/>
          <w:rFonts w:ascii="Times New Roman" w:hAnsi="Times New Roman"/>
          <w:sz w:val="23"/>
        </w:rPr>
        <w:t>Each disposition type is associated with one or more characteristic realization process types – instantiated by those processes in which it is realized. Dispositions may also be associated with characteristic trigger process types – instantiated by processes (for example of being dropped on a hard surface) in which they are realized.</w:t>
      </w:r>
      <w:r w:rsidR="00A608AD">
        <w:rPr>
          <w:rStyle w:val="Strong1"/>
          <w:rFonts w:ascii="Times New Roman" w:hAnsi="Times New Roman"/>
          <w:sz w:val="23"/>
        </w:rPr>
        <w:t xml:space="preserve"> </w:t>
      </w:r>
    </w:p>
    <w:p w:rsidR="00760F91" w:rsidRDefault="00CE6B56" w:rsidP="006C241A">
      <w:pPr>
        <w:spacing w:line="360" w:lineRule="auto"/>
        <w:jc w:val="both"/>
        <w:rPr>
          <w:rStyle w:val="Strong1"/>
          <w:rFonts w:ascii="Times New Roman" w:hAnsi="Times New Roman"/>
          <w:sz w:val="23"/>
        </w:rPr>
      </w:pPr>
      <w:r>
        <w:rPr>
          <w:rStyle w:val="Strong1"/>
          <w:rFonts w:ascii="Times New Roman" w:hAnsi="Times New Roman"/>
          <w:sz w:val="23"/>
        </w:rPr>
        <w:t>Diseases</w:t>
      </w:r>
      <w:r w:rsidR="00363DCA">
        <w:rPr>
          <w:rStyle w:val="Strong1"/>
          <w:rFonts w:ascii="Times New Roman" w:hAnsi="Times New Roman"/>
          <w:sz w:val="23"/>
        </w:rPr>
        <w:t xml:space="preserve"> are dispositions</w:t>
      </w:r>
      <w:r w:rsidR="00421FD9">
        <w:rPr>
          <w:rStyle w:val="Strong1"/>
          <w:rFonts w:ascii="Times New Roman" w:hAnsi="Times New Roman"/>
          <w:sz w:val="23"/>
        </w:rPr>
        <w:t xml:space="preserve"> </w:t>
      </w:r>
      <w:r>
        <w:rPr>
          <w:rStyle w:val="Strong1"/>
          <w:rFonts w:ascii="Times New Roman" w:hAnsi="Times New Roman"/>
          <w:sz w:val="23"/>
        </w:rPr>
        <w:t xml:space="preserve">according to </w:t>
      </w:r>
      <w:r w:rsidR="000D245E">
        <w:rPr>
          <w:rStyle w:val="Strong1"/>
          <w:rFonts w:ascii="Times New Roman" w:hAnsi="Times New Roman"/>
          <w:sz w:val="23"/>
        </w:rPr>
        <w:t>OGMS</w:t>
      </w:r>
      <w:r w:rsidR="006C241A">
        <w:rPr>
          <w:rStyle w:val="Strong1"/>
          <w:rFonts w:ascii="Times New Roman" w:hAnsi="Times New Roman"/>
          <w:sz w:val="23"/>
        </w:rPr>
        <w:t xml:space="preserve"> [</w:t>
      </w:r>
      <w:r w:rsidR="006C241A">
        <w:rPr>
          <w:rStyle w:val="Strong1"/>
          <w:rFonts w:ascii="Times New Roman" w:hAnsi="Times New Roman"/>
          <w:sz w:val="23"/>
        </w:rPr>
        <w:fldChar w:fldCharType="begin"/>
      </w:r>
      <w:r w:rsidR="006C241A">
        <w:rPr>
          <w:rStyle w:val="Strong1"/>
          <w:rFonts w:ascii="Times New Roman" w:hAnsi="Times New Roman"/>
          <w:sz w:val="23"/>
        </w:rPr>
        <w:instrText xml:space="preserve"> REF _Ref309560946 \r \h </w:instrText>
      </w:r>
      <w:r w:rsidR="006C241A">
        <w:rPr>
          <w:rStyle w:val="Strong1"/>
          <w:rFonts w:ascii="Times New Roman" w:hAnsi="Times New Roman"/>
          <w:sz w:val="23"/>
        </w:rPr>
      </w:r>
      <w:r w:rsidR="006C241A">
        <w:rPr>
          <w:rStyle w:val="Strong1"/>
          <w:rFonts w:ascii="Times New Roman" w:hAnsi="Times New Roman"/>
          <w:sz w:val="23"/>
        </w:rPr>
        <w:fldChar w:fldCharType="separate"/>
      </w:r>
      <w:r w:rsidR="006006B7">
        <w:rPr>
          <w:rStyle w:val="Strong1"/>
          <w:rFonts w:ascii="Times New Roman" w:hAnsi="Times New Roman"/>
          <w:sz w:val="23"/>
        </w:rPr>
        <w:t>27</w:t>
      </w:r>
      <w:r w:rsidR="006C241A">
        <w:rPr>
          <w:rStyle w:val="Strong1"/>
          <w:rFonts w:ascii="Times New Roman" w:hAnsi="Times New Roman"/>
          <w:sz w:val="23"/>
        </w:rPr>
        <w:fldChar w:fldCharType="end"/>
      </w:r>
      <w:r w:rsidR="006C241A">
        <w:rPr>
          <w:rStyle w:val="Strong1"/>
          <w:rFonts w:ascii="Times New Roman" w:hAnsi="Times New Roman"/>
          <w:sz w:val="23"/>
        </w:rPr>
        <w:t>]</w:t>
      </w:r>
      <w:r w:rsidR="00363DCA">
        <w:rPr>
          <w:rStyle w:val="Strong1"/>
          <w:rFonts w:ascii="Times New Roman" w:hAnsi="Times New Roman"/>
          <w:sz w:val="23"/>
        </w:rPr>
        <w:t>. W</w:t>
      </w:r>
      <w:r w:rsidR="00760F91" w:rsidRPr="001F273B">
        <w:rPr>
          <w:rStyle w:val="Strong1"/>
          <w:rFonts w:ascii="Times New Roman" w:hAnsi="Times New Roman"/>
          <w:sz w:val="23"/>
        </w:rPr>
        <w:t xml:space="preserve">e are referring to disposition </w:t>
      </w:r>
      <w:r w:rsidR="00363DCA">
        <w:rPr>
          <w:rStyle w:val="Strong1"/>
          <w:rFonts w:ascii="Times New Roman" w:hAnsi="Times New Roman"/>
          <w:sz w:val="23"/>
        </w:rPr>
        <w:t xml:space="preserve">also </w:t>
      </w:r>
      <w:r w:rsidR="00760F91" w:rsidRPr="001F273B">
        <w:rPr>
          <w:rStyle w:val="Strong1"/>
          <w:rFonts w:ascii="Times New Roman" w:hAnsi="Times New Roman"/>
          <w:sz w:val="23"/>
        </w:rPr>
        <w:t>when we consider genetic and other risk factors for specific diseases.</w:t>
      </w:r>
      <w:r>
        <w:rPr>
          <w:rStyle w:val="Strong1"/>
          <w:rFonts w:ascii="Times New Roman" w:hAnsi="Times New Roman"/>
          <w:sz w:val="23"/>
        </w:rPr>
        <w:t xml:space="preserve"> These are predispositions to disease – in other words they are dispositions to acquire certain further dispositions. The realization of such a predisposition consists in processes which change the physical makeup of </w:t>
      </w:r>
      <w:r w:rsidR="000D245E">
        <w:rPr>
          <w:rStyle w:val="Strong1"/>
          <w:rFonts w:ascii="Times New Roman" w:hAnsi="Times New Roman"/>
          <w:sz w:val="23"/>
        </w:rPr>
        <w:t xml:space="preserve">its </w:t>
      </w:r>
      <w:r>
        <w:rPr>
          <w:rStyle w:val="Strong1"/>
          <w:rFonts w:ascii="Times New Roman" w:hAnsi="Times New Roman"/>
          <w:sz w:val="23"/>
        </w:rPr>
        <w:t xml:space="preserve">bearer in such a way that parts of this bearer </w:t>
      </w:r>
      <w:r w:rsidR="000D245E">
        <w:rPr>
          <w:rStyle w:val="Strong1"/>
          <w:rFonts w:ascii="Times New Roman" w:hAnsi="Times New Roman"/>
          <w:sz w:val="23"/>
        </w:rPr>
        <w:t xml:space="preserve">then </w:t>
      </w:r>
      <w:r>
        <w:rPr>
          <w:rStyle w:val="Strong1"/>
          <w:rFonts w:ascii="Times New Roman" w:hAnsi="Times New Roman"/>
          <w:sz w:val="23"/>
        </w:rPr>
        <w:t xml:space="preserve">serve as the physical basis for a disease. This physical basis is referred to be OGMS as a </w:t>
      </w:r>
      <w:r w:rsidRPr="00CE6B56">
        <w:rPr>
          <w:rStyle w:val="Strong1"/>
          <w:rFonts w:ascii="Times New Roman" w:hAnsi="Times New Roman"/>
          <w:i/>
          <w:sz w:val="23"/>
        </w:rPr>
        <w:t>disorder</w:t>
      </w:r>
      <w:r>
        <w:rPr>
          <w:rStyle w:val="Strong1"/>
          <w:rFonts w:ascii="Times New Roman" w:hAnsi="Times New Roman"/>
          <w:sz w:val="23"/>
        </w:rPr>
        <w:t>.</w:t>
      </w:r>
    </w:p>
    <w:p w:rsidR="00760F91" w:rsidRPr="001F273B" w:rsidRDefault="00760F91" w:rsidP="006C241A">
      <w:pPr>
        <w:pStyle w:val="Heading4"/>
        <w:numPr>
          <w:ilvl w:val="3"/>
          <w:numId w:val="11"/>
        </w:numPr>
        <w:spacing w:line="360" w:lineRule="auto"/>
        <w:rPr>
          <w:sz w:val="23"/>
        </w:rPr>
      </w:pPr>
      <w:bookmarkStart w:id="51" w:name="_Toc309628590"/>
      <w:r>
        <w:rPr>
          <w:sz w:val="24"/>
        </w:rPr>
        <w:t>Function</w:t>
      </w:r>
      <w:bookmarkEnd w:id="51"/>
    </w:p>
    <w:p w:rsidR="00760F91" w:rsidRPr="001F273B" w:rsidRDefault="00760F91" w:rsidP="006C241A">
      <w:pPr>
        <w:spacing w:line="360" w:lineRule="auto"/>
        <w:jc w:val="both"/>
        <w:rPr>
          <w:rFonts w:ascii="Times New Roman" w:hAnsi="Times New Roman"/>
          <w:sz w:val="23"/>
        </w:rPr>
      </w:pPr>
      <w:r w:rsidRPr="001F273B">
        <w:rPr>
          <w:sz w:val="23"/>
        </w:rPr>
        <w:t>A</w:t>
      </w:r>
      <w:r w:rsidR="00CA0038">
        <w:rPr>
          <w:sz w:val="23"/>
        </w:rPr>
        <w:t xml:space="preserve"> </w:t>
      </w:r>
      <w:r w:rsidRPr="001F273B">
        <w:rPr>
          <w:rFonts w:ascii="Times New Roman Italic" w:hAnsi="Times New Roman Italic"/>
          <w:sz w:val="23"/>
        </w:rPr>
        <w:t>function</w:t>
      </w:r>
      <w:r w:rsidRPr="001F273B">
        <w:rPr>
          <w:rFonts w:ascii="Times New Roman" w:hAnsi="Times New Roman"/>
          <w:sz w:val="23"/>
        </w:rPr>
        <w:t xml:space="preserve"> is a disposition that exists in virtue of the bearer’s physical make-up</w:t>
      </w:r>
      <w:r w:rsidR="00494B7A">
        <w:rPr>
          <w:rFonts w:ascii="Times New Roman" w:hAnsi="Times New Roman"/>
          <w:sz w:val="23"/>
        </w:rPr>
        <w:t xml:space="preserve"> </w:t>
      </w:r>
      <w:r w:rsidRPr="001F273B">
        <w:rPr>
          <w:rFonts w:ascii="Times New Roman" w:hAnsi="Times New Roman"/>
          <w:sz w:val="23"/>
        </w:rPr>
        <w:t>and this physical make-up is something the bearer possesses because it came into being, either through evolution (in the case of natural biological</w:t>
      </w:r>
      <w:r w:rsidR="00465C17" w:rsidRPr="00465C17">
        <w:rPr>
          <w:rFonts w:ascii="Times New Roman" w:hAnsi="Times New Roman"/>
          <w:i/>
          <w:sz w:val="23"/>
        </w:rPr>
        <w:t xml:space="preserve"> </w:t>
      </w:r>
      <w:r w:rsidR="00465C17" w:rsidRPr="000D245E">
        <w:rPr>
          <w:rFonts w:ascii="Times New Roman" w:hAnsi="Times New Roman"/>
          <w:sz w:val="23"/>
        </w:rPr>
        <w:t>entities</w:t>
      </w:r>
      <w:r w:rsidRPr="001F273B">
        <w:rPr>
          <w:rFonts w:ascii="Times New Roman" w:hAnsi="Times New Roman"/>
          <w:sz w:val="23"/>
        </w:rPr>
        <w:t>) or through intentional design (in the case of artifacts), in order to realize processes of a certain sort. Examples include:</w:t>
      </w:r>
    </w:p>
    <w:p w:rsidR="00760F91" w:rsidRPr="00363DCA" w:rsidRDefault="00760F91" w:rsidP="006C241A">
      <w:pPr>
        <w:pStyle w:val="ListParagraph"/>
        <w:numPr>
          <w:ilvl w:val="0"/>
          <w:numId w:val="19"/>
        </w:numPr>
        <w:spacing w:after="0" w:line="360" w:lineRule="auto"/>
        <w:contextualSpacing w:val="0"/>
        <w:jc w:val="both"/>
        <w:rPr>
          <w:rFonts w:ascii="Times New Roman" w:hAnsi="Times New Roman"/>
          <w:sz w:val="23"/>
        </w:rPr>
      </w:pPr>
      <w:r w:rsidRPr="00363DCA">
        <w:rPr>
          <w:rFonts w:ascii="Times New Roman" w:hAnsi="Times New Roman"/>
          <w:sz w:val="23"/>
        </w:rPr>
        <w:t xml:space="preserve">the function of amylase in saliva </w:t>
      </w:r>
      <w:r w:rsidR="00A608AD">
        <w:rPr>
          <w:rFonts w:ascii="Times New Roman" w:hAnsi="Times New Roman"/>
          <w:sz w:val="23"/>
        </w:rPr>
        <w:t>to break down starch into sugar</w:t>
      </w:r>
    </w:p>
    <w:p w:rsidR="00760F91" w:rsidRPr="00363DCA" w:rsidRDefault="00760F91" w:rsidP="006C241A">
      <w:pPr>
        <w:pStyle w:val="ListParagraph"/>
        <w:numPr>
          <w:ilvl w:val="0"/>
          <w:numId w:val="19"/>
        </w:numPr>
        <w:spacing w:after="0" w:line="360" w:lineRule="auto"/>
        <w:contextualSpacing w:val="0"/>
        <w:jc w:val="both"/>
        <w:rPr>
          <w:rFonts w:ascii="Times New Roman" w:hAnsi="Times New Roman"/>
          <w:sz w:val="23"/>
        </w:rPr>
      </w:pPr>
      <w:r w:rsidRPr="00363DCA">
        <w:rPr>
          <w:rFonts w:ascii="Times New Roman" w:hAnsi="Times New Roman"/>
          <w:sz w:val="23"/>
        </w:rPr>
        <w:t>the function of a hammer to drive in nails</w:t>
      </w:r>
    </w:p>
    <w:p w:rsidR="00760F91" w:rsidRPr="00363DCA" w:rsidRDefault="00760F91" w:rsidP="006C241A">
      <w:pPr>
        <w:pStyle w:val="ListParagraph"/>
        <w:numPr>
          <w:ilvl w:val="0"/>
          <w:numId w:val="19"/>
        </w:numPr>
        <w:spacing w:after="0" w:line="360" w:lineRule="auto"/>
        <w:contextualSpacing w:val="0"/>
        <w:jc w:val="both"/>
        <w:rPr>
          <w:rFonts w:ascii="Times New Roman" w:hAnsi="Times New Roman"/>
          <w:sz w:val="23"/>
        </w:rPr>
      </w:pPr>
      <w:r w:rsidRPr="00363DCA">
        <w:rPr>
          <w:rFonts w:ascii="Times New Roman" w:hAnsi="Times New Roman"/>
          <w:sz w:val="23"/>
        </w:rPr>
        <w:t>the function of a heart pacemaker to regulate the beating</w:t>
      </w:r>
      <w:r w:rsidR="00A608AD">
        <w:rPr>
          <w:rFonts w:ascii="Times New Roman" w:hAnsi="Times New Roman"/>
          <w:sz w:val="23"/>
        </w:rPr>
        <w:t xml:space="preserve"> of a heart through electricity</w:t>
      </w:r>
    </w:p>
    <w:p w:rsidR="005643F6" w:rsidRDefault="005643F6" w:rsidP="006C241A">
      <w:pPr>
        <w:spacing w:line="360" w:lineRule="auto"/>
        <w:jc w:val="both"/>
        <w:rPr>
          <w:rFonts w:ascii="Times New Roman" w:hAnsi="Times New Roman"/>
          <w:sz w:val="23"/>
        </w:rPr>
      </w:pP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t xml:space="preserve">Functions are realized in processes called </w:t>
      </w:r>
      <w:r w:rsidRPr="001F273B">
        <w:rPr>
          <w:rFonts w:ascii="Times New Roman Italic" w:hAnsi="Times New Roman Italic"/>
          <w:sz w:val="23"/>
        </w:rPr>
        <w:t>functionings</w:t>
      </w:r>
      <w:r w:rsidRPr="001F273B">
        <w:rPr>
          <w:rFonts w:ascii="Times New Roman" w:hAnsi="Times New Roman"/>
          <w:sz w:val="23"/>
        </w:rPr>
        <w:t xml:space="preserve">. Each function has a bearer with a specific type of physical make-up. This is something which, in the biological case, the bearer has naturally evolved to have (as in a </w:t>
      </w:r>
      <w:r w:rsidR="000D245E">
        <w:rPr>
          <w:rFonts w:ascii="Times New Roman" w:hAnsi="Times New Roman"/>
          <w:sz w:val="23"/>
        </w:rPr>
        <w:t>hypothalamus secreting hormones).</w:t>
      </w:r>
      <w:r w:rsidRPr="001F273B">
        <w:rPr>
          <w:rFonts w:ascii="Times New Roman" w:hAnsi="Times New Roman"/>
          <w:sz w:val="23"/>
        </w:rPr>
        <w:t xml:space="preserve"> </w:t>
      </w:r>
      <w:r w:rsidR="000D245E">
        <w:rPr>
          <w:rFonts w:ascii="Times New Roman" w:hAnsi="Times New Roman"/>
          <w:sz w:val="23"/>
        </w:rPr>
        <w:t>I</w:t>
      </w:r>
      <w:r w:rsidRPr="001F273B">
        <w:rPr>
          <w:rFonts w:ascii="Times New Roman" w:hAnsi="Times New Roman"/>
          <w:sz w:val="23"/>
        </w:rPr>
        <w:t xml:space="preserve">n the artifact case, </w:t>
      </w:r>
      <w:r w:rsidR="000D245E">
        <w:rPr>
          <w:rFonts w:ascii="Times New Roman" w:hAnsi="Times New Roman"/>
          <w:sz w:val="23"/>
        </w:rPr>
        <w:t xml:space="preserve">it is </w:t>
      </w:r>
      <w:r w:rsidRPr="001F273B">
        <w:rPr>
          <w:rFonts w:ascii="Times New Roman" w:hAnsi="Times New Roman"/>
          <w:sz w:val="23"/>
        </w:rPr>
        <w:t>something which the bearer has been constructed to have (as in an Erlenmeyer</w:t>
      </w:r>
      <w:r w:rsidR="000D245E">
        <w:rPr>
          <w:rFonts w:ascii="Times New Roman" w:hAnsi="Times New Roman"/>
          <w:sz w:val="23"/>
        </w:rPr>
        <w:t xml:space="preserve"> flask designed to hold liquid) or also (as in the case of penicillin) selected for.</w:t>
      </w:r>
    </w:p>
    <w:p w:rsidR="00760F91" w:rsidRPr="001F273B" w:rsidRDefault="00760F91" w:rsidP="006C241A">
      <w:pPr>
        <w:spacing w:line="360" w:lineRule="auto"/>
        <w:jc w:val="both"/>
        <w:rPr>
          <w:rFonts w:ascii="Times New Roman" w:hAnsi="Times New Roman"/>
          <w:sz w:val="23"/>
        </w:rPr>
      </w:pPr>
      <w:r w:rsidRPr="001F273B">
        <w:rPr>
          <w:rFonts w:ascii="Times New Roman" w:hAnsi="Times New Roman"/>
          <w:sz w:val="23"/>
        </w:rPr>
        <w:lastRenderedPageBreak/>
        <w:t>It is not accidental or arbitrary that a given eye has the function to see or that a given screwdriver has been designed and constructed with the function of fastening screws. Rather, these functions are integral to these</w:t>
      </w:r>
      <w:r w:rsidR="00465C17" w:rsidRPr="00465C17">
        <w:rPr>
          <w:rFonts w:ascii="Times New Roman" w:hAnsi="Times New Roman"/>
          <w:i/>
          <w:sz w:val="23"/>
        </w:rPr>
        <w:t xml:space="preserve"> entities</w:t>
      </w:r>
      <w:r w:rsidRPr="001F273B">
        <w:rPr>
          <w:rFonts w:ascii="Times New Roman" w:hAnsi="Times New Roman"/>
          <w:sz w:val="23"/>
        </w:rPr>
        <w:t xml:space="preserve"> in virtue of the fact that the latter have evolved, or been constructed, to have a corresponding physical make-up. </w:t>
      </w:r>
      <w:r w:rsidR="00A608AD">
        <w:rPr>
          <w:rFonts w:ascii="Times New Roman" w:hAnsi="Times New Roman"/>
          <w:sz w:val="23"/>
        </w:rPr>
        <w:t xml:space="preserve">Thus </w:t>
      </w:r>
      <w:r w:rsidRPr="001F273B">
        <w:rPr>
          <w:rFonts w:ascii="Times New Roman" w:hAnsi="Times New Roman"/>
          <w:sz w:val="23"/>
        </w:rPr>
        <w:t>the heart’s function is to pump blood</w:t>
      </w:r>
      <w:r w:rsidR="00A608AD">
        <w:rPr>
          <w:rFonts w:ascii="Times New Roman" w:hAnsi="Times New Roman"/>
          <w:sz w:val="23"/>
        </w:rPr>
        <w:t xml:space="preserve">, </w:t>
      </w:r>
      <w:r w:rsidRPr="001F273B">
        <w:rPr>
          <w:rFonts w:ascii="Times New Roman" w:hAnsi="Times New Roman"/>
          <w:sz w:val="23"/>
        </w:rPr>
        <w:t xml:space="preserve">and not merely to </w:t>
      </w:r>
      <w:r w:rsidR="00A608AD">
        <w:rPr>
          <w:rFonts w:ascii="Times New Roman" w:hAnsi="Times New Roman"/>
          <w:sz w:val="23"/>
        </w:rPr>
        <w:t xml:space="preserve">make </w:t>
      </w:r>
      <w:r w:rsidRPr="001F273B">
        <w:rPr>
          <w:rFonts w:ascii="Times New Roman" w:hAnsi="Times New Roman"/>
          <w:sz w:val="23"/>
        </w:rPr>
        <w:t>thump</w:t>
      </w:r>
      <w:r w:rsidR="00A608AD">
        <w:rPr>
          <w:rFonts w:ascii="Times New Roman" w:hAnsi="Times New Roman"/>
          <w:sz w:val="23"/>
        </w:rPr>
        <w:t xml:space="preserve">ing produce sounds. The latter </w:t>
      </w:r>
      <w:r w:rsidRPr="001F273B">
        <w:rPr>
          <w:rFonts w:ascii="Times New Roman" w:hAnsi="Times New Roman"/>
          <w:sz w:val="23"/>
        </w:rPr>
        <w:t>are by-products of the heart’s proper functioning.</w:t>
      </w:r>
      <w:r w:rsidR="000D245E">
        <w:rPr>
          <w:rFonts w:ascii="Times New Roman" w:hAnsi="Times New Roman"/>
          <w:sz w:val="23"/>
        </w:rPr>
        <w:t xml:space="preserve"> The screwdriver’s function is in addition bound together with the disposition of the screw: the two are reciprocally dependent on each other (a case of reciprocal generic dependence).</w:t>
      </w:r>
    </w:p>
    <w:p w:rsidR="00F93648" w:rsidRDefault="00760F91" w:rsidP="006C241A">
      <w:pPr>
        <w:spacing w:line="360" w:lineRule="auto"/>
        <w:jc w:val="both"/>
        <w:rPr>
          <w:rFonts w:ascii="Times New Roman" w:hAnsi="Times New Roman"/>
          <w:sz w:val="23"/>
        </w:rPr>
      </w:pPr>
      <w:r w:rsidRPr="001F273B">
        <w:rPr>
          <w:rFonts w:ascii="Times New Roman" w:hAnsi="Times New Roman"/>
          <w:sz w:val="23"/>
        </w:rPr>
        <w:t>Like disposition</w:t>
      </w:r>
      <w:r w:rsidR="00363DCA">
        <w:rPr>
          <w:rFonts w:ascii="Times New Roman" w:hAnsi="Times New Roman"/>
          <w:sz w:val="23"/>
        </w:rPr>
        <w:t>s of other sorts</w:t>
      </w:r>
      <w:r w:rsidRPr="001F273B">
        <w:rPr>
          <w:rFonts w:ascii="Times New Roman" w:hAnsi="Times New Roman"/>
          <w:sz w:val="23"/>
        </w:rPr>
        <w:t>, a function is an internally-grounded realizable</w:t>
      </w:r>
      <w:r w:rsidR="00465C17">
        <w:rPr>
          <w:rFonts w:ascii="Times New Roman" w:hAnsi="Times New Roman"/>
          <w:sz w:val="23"/>
        </w:rPr>
        <w:t xml:space="preserve"> entity</w:t>
      </w:r>
      <w:r w:rsidR="00A608AD">
        <w:rPr>
          <w:rFonts w:ascii="Times New Roman" w:hAnsi="Times New Roman"/>
          <w:sz w:val="23"/>
        </w:rPr>
        <w:t xml:space="preserve">: it is such that, </w:t>
      </w:r>
      <w:r w:rsidRPr="001F273B">
        <w:rPr>
          <w:rFonts w:ascii="Times New Roman" w:hAnsi="Times New Roman"/>
          <w:sz w:val="23"/>
        </w:rPr>
        <w:t>if it ceases to exist, then its bearer is physically changed.</w:t>
      </w:r>
      <w:r w:rsidR="00A608AD">
        <w:rPr>
          <w:rFonts w:ascii="Times New Roman" w:hAnsi="Times New Roman"/>
          <w:sz w:val="23"/>
        </w:rPr>
        <w:t xml:space="preserve"> In some cases an entity may preserve its function even while it is physically changed in ways which make it </w:t>
      </w:r>
      <w:r w:rsidR="00E13067">
        <w:rPr>
          <w:rFonts w:ascii="Times New Roman" w:hAnsi="Times New Roman"/>
          <w:sz w:val="23"/>
        </w:rPr>
        <w:t>unable to function</w:t>
      </w:r>
      <w:r w:rsidR="00A608AD">
        <w:rPr>
          <w:rFonts w:ascii="Times New Roman" w:hAnsi="Times New Roman"/>
          <w:sz w:val="23"/>
        </w:rPr>
        <w:t>.</w:t>
      </w:r>
      <w:r w:rsidRPr="001F273B">
        <w:rPr>
          <w:rFonts w:ascii="Times New Roman" w:hAnsi="Times New Roman"/>
          <w:sz w:val="23"/>
        </w:rPr>
        <w:t xml:space="preserve"> </w:t>
      </w:r>
      <w:r w:rsidR="00861F97">
        <w:rPr>
          <w:rFonts w:ascii="Times New Roman" w:hAnsi="Times New Roman"/>
          <w:sz w:val="23"/>
        </w:rPr>
        <w:t xml:space="preserve">For a </w:t>
      </w:r>
      <w:r w:rsidR="00861F97" w:rsidRPr="001F273B">
        <w:rPr>
          <w:rFonts w:ascii="Times New Roman" w:hAnsi="Times New Roman"/>
          <w:sz w:val="23"/>
        </w:rPr>
        <w:t xml:space="preserve">lung or attic fan </w:t>
      </w:r>
      <w:r w:rsidR="00861F97">
        <w:rPr>
          <w:rFonts w:ascii="Times New Roman" w:hAnsi="Times New Roman"/>
          <w:sz w:val="23"/>
        </w:rPr>
        <w:t xml:space="preserve">to be </w:t>
      </w:r>
      <w:r w:rsidRPr="001F273B">
        <w:rPr>
          <w:rFonts w:ascii="Times New Roman" w:hAnsi="Times New Roman"/>
          <w:sz w:val="23"/>
        </w:rPr>
        <w:t xml:space="preserve">non-functioning </w:t>
      </w:r>
      <w:r w:rsidR="00861F97">
        <w:rPr>
          <w:rFonts w:ascii="Times New Roman" w:hAnsi="Times New Roman"/>
          <w:sz w:val="23"/>
        </w:rPr>
        <w:t>is an indication</w:t>
      </w:r>
      <w:r w:rsidRPr="001F273B">
        <w:rPr>
          <w:rFonts w:ascii="Times New Roman" w:hAnsi="Times New Roman"/>
          <w:sz w:val="23"/>
        </w:rPr>
        <w:t xml:space="preserve"> that the phys</w:t>
      </w:r>
      <w:r w:rsidR="00861F97">
        <w:rPr>
          <w:rFonts w:ascii="Times New Roman" w:hAnsi="Times New Roman"/>
          <w:sz w:val="23"/>
        </w:rPr>
        <w:t xml:space="preserve">ical make-up of these things has changed – </w:t>
      </w:r>
      <w:r w:rsidRPr="001F273B">
        <w:rPr>
          <w:rFonts w:ascii="Times New Roman" w:hAnsi="Times New Roman"/>
          <w:sz w:val="23"/>
        </w:rPr>
        <w:t>i</w:t>
      </w:r>
      <w:r w:rsidR="00861F97">
        <w:rPr>
          <w:rFonts w:ascii="Times New Roman" w:hAnsi="Times New Roman"/>
          <w:sz w:val="23"/>
        </w:rPr>
        <w:t>n the case of the lung perhaps because of</w:t>
      </w:r>
      <w:r w:rsidRPr="001F273B">
        <w:rPr>
          <w:rFonts w:ascii="Times New Roman" w:hAnsi="Times New Roman"/>
          <w:sz w:val="23"/>
        </w:rPr>
        <w:t xml:space="preserve"> a cancerous lesion; in the case of the attic fan</w:t>
      </w:r>
      <w:r w:rsidR="00861F97">
        <w:rPr>
          <w:rFonts w:ascii="Times New Roman" w:hAnsi="Times New Roman"/>
          <w:sz w:val="23"/>
        </w:rPr>
        <w:t xml:space="preserve"> because of </w:t>
      </w:r>
      <w:r w:rsidRPr="001F273B">
        <w:rPr>
          <w:rFonts w:ascii="Times New Roman" w:hAnsi="Times New Roman"/>
          <w:sz w:val="23"/>
        </w:rPr>
        <w:t>a missing</w:t>
      </w:r>
      <w:r w:rsidR="00861F97" w:rsidRPr="00861F97">
        <w:rPr>
          <w:rFonts w:ascii="Times New Roman" w:hAnsi="Times New Roman"/>
          <w:sz w:val="23"/>
        </w:rPr>
        <w:t xml:space="preserve"> </w:t>
      </w:r>
      <w:r w:rsidR="00861F97" w:rsidRPr="001F273B">
        <w:rPr>
          <w:rFonts w:ascii="Times New Roman" w:hAnsi="Times New Roman"/>
          <w:sz w:val="23"/>
        </w:rPr>
        <w:t>screw</w:t>
      </w:r>
      <w:r w:rsidR="00861F97">
        <w:rPr>
          <w:rFonts w:ascii="Times New Roman" w:hAnsi="Times New Roman"/>
          <w:sz w:val="23"/>
        </w:rPr>
        <w:t>. But t</w:t>
      </w:r>
      <w:r w:rsidRPr="001F273B">
        <w:rPr>
          <w:rFonts w:ascii="Times New Roman" w:hAnsi="Times New Roman"/>
          <w:sz w:val="23"/>
        </w:rPr>
        <w:t>hese</w:t>
      </w:r>
      <w:r w:rsidR="00465C17" w:rsidRPr="00465C17">
        <w:rPr>
          <w:rFonts w:ascii="Times New Roman" w:hAnsi="Times New Roman"/>
          <w:i/>
          <w:sz w:val="23"/>
        </w:rPr>
        <w:t xml:space="preserve"> </w:t>
      </w:r>
      <w:r w:rsidR="00465C17" w:rsidRPr="00861F97">
        <w:rPr>
          <w:rFonts w:ascii="Times New Roman" w:hAnsi="Times New Roman"/>
          <w:sz w:val="23"/>
        </w:rPr>
        <w:t>entities</w:t>
      </w:r>
      <w:r w:rsidRPr="001F273B">
        <w:rPr>
          <w:rFonts w:ascii="Times New Roman" w:hAnsi="Times New Roman"/>
          <w:sz w:val="23"/>
        </w:rPr>
        <w:t xml:space="preserve"> </w:t>
      </w:r>
      <w:r w:rsidR="00861F97">
        <w:rPr>
          <w:rFonts w:ascii="Times New Roman" w:hAnsi="Times New Roman"/>
          <w:sz w:val="23"/>
        </w:rPr>
        <w:t xml:space="preserve">then </w:t>
      </w:r>
      <w:r w:rsidRPr="001F273B">
        <w:rPr>
          <w:rFonts w:ascii="Times New Roman" w:hAnsi="Times New Roman"/>
          <w:sz w:val="23"/>
        </w:rPr>
        <w:t xml:space="preserve">still </w:t>
      </w:r>
      <w:r w:rsidRPr="00861F97">
        <w:rPr>
          <w:rFonts w:ascii="Times New Roman" w:hAnsi="Times New Roman"/>
          <w:i/>
          <w:sz w:val="23"/>
        </w:rPr>
        <w:t>have their function</w:t>
      </w:r>
      <w:r w:rsidR="00861F97" w:rsidRPr="00861F97">
        <w:rPr>
          <w:rFonts w:ascii="Times New Roman" w:hAnsi="Times New Roman"/>
          <w:i/>
          <w:sz w:val="23"/>
        </w:rPr>
        <w:t>s</w:t>
      </w:r>
      <w:r w:rsidR="00861F97">
        <w:rPr>
          <w:rFonts w:ascii="Times New Roman" w:hAnsi="Times New Roman"/>
          <w:sz w:val="23"/>
        </w:rPr>
        <w:t>;</w:t>
      </w:r>
      <w:r w:rsidRPr="001F273B">
        <w:rPr>
          <w:rFonts w:ascii="Times New Roman" w:hAnsi="Times New Roman"/>
          <w:sz w:val="23"/>
        </w:rPr>
        <w:t xml:space="preserve"> </w:t>
      </w:r>
      <w:r w:rsidR="00861F97">
        <w:rPr>
          <w:rFonts w:ascii="Times New Roman" w:hAnsi="Times New Roman"/>
          <w:sz w:val="23"/>
        </w:rPr>
        <w:t xml:space="preserve">it is simply that </w:t>
      </w:r>
      <w:r w:rsidRPr="001F273B">
        <w:rPr>
          <w:rFonts w:ascii="Times New Roman" w:hAnsi="Times New Roman"/>
          <w:sz w:val="23"/>
        </w:rPr>
        <w:t xml:space="preserve">they </w:t>
      </w:r>
      <w:r w:rsidR="00861F97">
        <w:rPr>
          <w:rFonts w:ascii="Times New Roman" w:hAnsi="Times New Roman"/>
          <w:sz w:val="23"/>
        </w:rPr>
        <w:t>are un</w:t>
      </w:r>
      <w:r w:rsidR="00E13067">
        <w:rPr>
          <w:rFonts w:ascii="Times New Roman" w:hAnsi="Times New Roman"/>
          <w:sz w:val="23"/>
        </w:rPr>
        <w:t xml:space="preserve">able to </w:t>
      </w:r>
      <w:r w:rsidR="00861F97">
        <w:rPr>
          <w:rFonts w:ascii="Times New Roman" w:hAnsi="Times New Roman"/>
          <w:sz w:val="23"/>
        </w:rPr>
        <w:t xml:space="preserve">exercise these </w:t>
      </w:r>
      <w:r w:rsidR="00E13067">
        <w:rPr>
          <w:rFonts w:ascii="Times New Roman" w:hAnsi="Times New Roman"/>
          <w:sz w:val="23"/>
        </w:rPr>
        <w:t>function</w:t>
      </w:r>
      <w:r w:rsidR="00861F97">
        <w:rPr>
          <w:rFonts w:ascii="Times New Roman" w:hAnsi="Times New Roman"/>
          <w:sz w:val="23"/>
        </w:rPr>
        <w:t>s</w:t>
      </w:r>
      <w:r w:rsidRPr="001F273B">
        <w:rPr>
          <w:rFonts w:ascii="Times New Roman" w:hAnsi="Times New Roman"/>
          <w:sz w:val="23"/>
        </w:rPr>
        <w:t xml:space="preserve"> until the physical </w:t>
      </w:r>
      <w:r w:rsidR="00861F97">
        <w:rPr>
          <w:rFonts w:ascii="Times New Roman" w:hAnsi="Times New Roman"/>
          <w:sz w:val="23"/>
        </w:rPr>
        <w:t xml:space="preserve">defect </w:t>
      </w:r>
      <w:r w:rsidRPr="001F273B">
        <w:rPr>
          <w:rFonts w:ascii="Times New Roman" w:hAnsi="Times New Roman"/>
          <w:sz w:val="23"/>
        </w:rPr>
        <w:t>is rectified</w:t>
      </w:r>
      <w:r w:rsidR="00861F97">
        <w:rPr>
          <w:rFonts w:ascii="Times New Roman" w:hAnsi="Times New Roman"/>
          <w:sz w:val="23"/>
        </w:rPr>
        <w:t>,</w:t>
      </w:r>
      <w:r w:rsidR="00F93648">
        <w:rPr>
          <w:rFonts w:ascii="Times New Roman" w:hAnsi="Times New Roman"/>
          <w:sz w:val="23"/>
        </w:rPr>
        <w:t xml:space="preserve"> for example through clinical intervention or mechanical repair</w:t>
      </w:r>
      <w:r w:rsidRPr="001F273B">
        <w:rPr>
          <w:rFonts w:ascii="Times New Roman" w:hAnsi="Times New Roman"/>
          <w:sz w:val="23"/>
        </w:rPr>
        <w:t>. The</w:t>
      </w:r>
      <w:r w:rsidR="00465C17" w:rsidRPr="00465C17">
        <w:rPr>
          <w:rFonts w:ascii="Times New Roman" w:hAnsi="Times New Roman"/>
          <w:i/>
          <w:sz w:val="23"/>
        </w:rPr>
        <w:t xml:space="preserve"> </w:t>
      </w:r>
      <w:r w:rsidR="00465C17" w:rsidRPr="00861F97">
        <w:rPr>
          <w:rFonts w:ascii="Times New Roman" w:hAnsi="Times New Roman"/>
          <w:sz w:val="23"/>
        </w:rPr>
        <w:t>entities</w:t>
      </w:r>
      <w:r w:rsidRPr="001F273B">
        <w:rPr>
          <w:rFonts w:ascii="Times New Roman" w:hAnsi="Times New Roman"/>
          <w:sz w:val="23"/>
        </w:rPr>
        <w:t xml:space="preserve"> would </w:t>
      </w:r>
      <w:r w:rsidRPr="00861F97">
        <w:rPr>
          <w:rFonts w:ascii="Times New Roman" w:hAnsi="Times New Roman"/>
          <w:i/>
          <w:sz w:val="23"/>
        </w:rPr>
        <w:t>lose</w:t>
      </w:r>
      <w:r w:rsidRPr="001F273B">
        <w:rPr>
          <w:rFonts w:ascii="Times New Roman" w:hAnsi="Times New Roman"/>
          <w:sz w:val="23"/>
        </w:rPr>
        <w:t xml:space="preserve"> their function</w:t>
      </w:r>
      <w:r w:rsidR="00861F97">
        <w:rPr>
          <w:rFonts w:ascii="Times New Roman" w:hAnsi="Times New Roman"/>
          <w:sz w:val="23"/>
        </w:rPr>
        <w:t xml:space="preserve"> only </w:t>
      </w:r>
      <w:r w:rsidRPr="001F273B">
        <w:rPr>
          <w:rFonts w:ascii="Times New Roman" w:hAnsi="Times New Roman"/>
          <w:sz w:val="23"/>
        </w:rPr>
        <w:t>if they were changed drastically,</w:t>
      </w:r>
      <w:r w:rsidR="00494B7A">
        <w:rPr>
          <w:rFonts w:ascii="Times New Roman" w:hAnsi="Times New Roman"/>
          <w:sz w:val="23"/>
        </w:rPr>
        <w:t xml:space="preserve"> for example by being permanent</w:t>
      </w:r>
      <w:r w:rsidRPr="001F273B">
        <w:rPr>
          <w:rFonts w:ascii="Times New Roman" w:hAnsi="Times New Roman"/>
          <w:sz w:val="23"/>
        </w:rPr>
        <w:t>ly removed from th</w:t>
      </w:r>
      <w:r w:rsidR="00861F97">
        <w:rPr>
          <w:rFonts w:ascii="Times New Roman" w:hAnsi="Times New Roman"/>
          <w:sz w:val="23"/>
        </w:rPr>
        <w:t>e body</w:t>
      </w:r>
      <w:r w:rsidR="00F93648">
        <w:rPr>
          <w:rFonts w:ascii="Times New Roman" w:hAnsi="Times New Roman"/>
          <w:sz w:val="23"/>
        </w:rPr>
        <w:t xml:space="preserve"> in the case of the lung</w:t>
      </w:r>
      <w:r w:rsidR="00861F97">
        <w:rPr>
          <w:rFonts w:ascii="Times New Roman" w:hAnsi="Times New Roman"/>
          <w:sz w:val="23"/>
        </w:rPr>
        <w:t>,</w:t>
      </w:r>
      <w:r w:rsidRPr="001F273B">
        <w:rPr>
          <w:rFonts w:ascii="Times New Roman" w:hAnsi="Times New Roman"/>
          <w:sz w:val="23"/>
        </w:rPr>
        <w:t xml:space="preserve"> or by being irreparably crushed in the case of the attic fan</w:t>
      </w:r>
      <w:r w:rsidR="00F93648">
        <w:rPr>
          <w:rFonts w:ascii="Times New Roman" w:hAnsi="Times New Roman"/>
          <w:sz w:val="23"/>
        </w:rPr>
        <w:t>.</w:t>
      </w:r>
      <w:r w:rsidRPr="001F273B">
        <w:rPr>
          <w:rFonts w:ascii="Times New Roman" w:hAnsi="Times New Roman"/>
          <w:sz w:val="23"/>
        </w:rPr>
        <w:t> </w:t>
      </w:r>
    </w:p>
    <w:p w:rsidR="00E32204" w:rsidRDefault="00760F91" w:rsidP="006C241A">
      <w:pPr>
        <w:pStyle w:val="ParaNoInd"/>
        <w:spacing w:line="360" w:lineRule="auto"/>
        <w:rPr>
          <w:sz w:val="23"/>
          <w:szCs w:val="23"/>
        </w:rPr>
      </w:pPr>
      <w:r w:rsidRPr="00760F91">
        <w:rPr>
          <w:sz w:val="23"/>
          <w:szCs w:val="23"/>
        </w:rPr>
        <w:t xml:space="preserve">We can distinguish two varieties of function, </w:t>
      </w:r>
      <w:r w:rsidRPr="00760F91">
        <w:rPr>
          <w:rFonts w:ascii="Times New Roman Italic" w:hAnsi="Times New Roman Italic"/>
          <w:sz w:val="23"/>
          <w:szCs w:val="23"/>
        </w:rPr>
        <w:t>artifactual function</w:t>
      </w:r>
      <w:r w:rsidRPr="00760F91">
        <w:rPr>
          <w:sz w:val="23"/>
          <w:szCs w:val="23"/>
        </w:rPr>
        <w:t xml:space="preserve"> and </w:t>
      </w:r>
      <w:r w:rsidRPr="00760F91">
        <w:rPr>
          <w:rFonts w:ascii="Times New Roman Italic" w:hAnsi="Times New Roman Italic"/>
          <w:sz w:val="23"/>
          <w:szCs w:val="23"/>
        </w:rPr>
        <w:t>biological function</w:t>
      </w:r>
      <w:r w:rsidRPr="00760F91">
        <w:rPr>
          <w:sz w:val="23"/>
          <w:szCs w:val="23"/>
        </w:rPr>
        <w:t>.</w:t>
      </w:r>
      <w:r w:rsidR="00861F97">
        <w:rPr>
          <w:sz w:val="23"/>
          <w:szCs w:val="23"/>
        </w:rPr>
        <w:t xml:space="preserve"> T</w:t>
      </w:r>
      <w:r w:rsidR="00363DCA">
        <w:rPr>
          <w:sz w:val="23"/>
          <w:szCs w:val="23"/>
        </w:rPr>
        <w:t>hese are not subtypes</w:t>
      </w:r>
      <w:r w:rsidR="00861F97">
        <w:rPr>
          <w:sz w:val="23"/>
          <w:szCs w:val="23"/>
        </w:rPr>
        <w:t xml:space="preserve"> of </w:t>
      </w:r>
      <w:proofErr w:type="spellStart"/>
      <w:r w:rsidR="00861F97">
        <w:rPr>
          <w:sz w:val="23"/>
          <w:szCs w:val="23"/>
        </w:rPr>
        <w:t>BFO</w:t>
      </w:r>
      <w:proofErr w:type="gramStart"/>
      <w:r w:rsidR="00861F97">
        <w:rPr>
          <w:sz w:val="23"/>
          <w:szCs w:val="23"/>
        </w:rPr>
        <w:t>:</w:t>
      </w:r>
      <w:r w:rsidR="00861F97">
        <w:rPr>
          <w:i/>
          <w:sz w:val="23"/>
          <w:szCs w:val="23"/>
        </w:rPr>
        <w:t>function</w:t>
      </w:r>
      <w:proofErr w:type="spellEnd"/>
      <w:proofErr w:type="gramEnd"/>
      <w:r w:rsidR="00861F97">
        <w:rPr>
          <w:i/>
          <w:sz w:val="23"/>
          <w:szCs w:val="23"/>
        </w:rPr>
        <w:t xml:space="preserve"> </w:t>
      </w:r>
      <w:r w:rsidR="00861F97">
        <w:rPr>
          <w:sz w:val="23"/>
          <w:szCs w:val="23"/>
        </w:rPr>
        <w:t>however</w:t>
      </w:r>
      <w:r w:rsidR="00363DCA">
        <w:rPr>
          <w:sz w:val="23"/>
          <w:szCs w:val="23"/>
        </w:rPr>
        <w:t>, since the same function – for example: to pump – can exist both in artifacts and in biological</w:t>
      </w:r>
      <w:r w:rsidR="00465C17" w:rsidRPr="00465C17">
        <w:rPr>
          <w:i/>
          <w:sz w:val="23"/>
          <w:szCs w:val="23"/>
        </w:rPr>
        <w:t xml:space="preserve"> </w:t>
      </w:r>
      <w:r w:rsidR="00465C17" w:rsidRPr="00861F97">
        <w:rPr>
          <w:sz w:val="23"/>
          <w:szCs w:val="23"/>
        </w:rPr>
        <w:t>entities</w:t>
      </w:r>
      <w:r w:rsidR="00363DCA">
        <w:rPr>
          <w:sz w:val="23"/>
          <w:szCs w:val="23"/>
        </w:rPr>
        <w:t>.</w:t>
      </w:r>
      <w:r w:rsidR="00861F97">
        <w:rPr>
          <w:sz w:val="23"/>
          <w:szCs w:val="23"/>
        </w:rPr>
        <w:t xml:space="preserve"> Rather the relevant difference in type exists here on the side of the respective bearers.</w:t>
      </w:r>
    </w:p>
    <w:p w:rsidR="005643F6" w:rsidRDefault="005643F6" w:rsidP="006C241A">
      <w:pPr>
        <w:spacing w:beforeLines="1" w:before="2" w:afterLines="1" w:after="2" w:line="360" w:lineRule="auto"/>
        <w:rPr>
          <w:rFonts w:ascii="Times New Roman" w:hAnsi="Times New Roman"/>
          <w:sz w:val="23"/>
          <w:szCs w:val="23"/>
        </w:rPr>
      </w:pPr>
    </w:p>
    <w:p w:rsidR="00CD7D2D" w:rsidRDefault="00E32204"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Defined relations: </w:t>
      </w:r>
    </w:p>
    <w:p w:rsidR="00755698" w:rsidRDefault="00755698" w:rsidP="006C241A">
      <w:pPr>
        <w:spacing w:beforeLines="1" w:before="2" w:afterLines="1" w:after="2" w:line="360" w:lineRule="auto"/>
        <w:rPr>
          <w:rFonts w:ascii="Times New Roman" w:hAnsi="Times New Roman"/>
          <w:sz w:val="23"/>
          <w:szCs w:val="23"/>
        </w:rPr>
      </w:pPr>
    </w:p>
    <w:p w:rsidR="00CD7D2D" w:rsidRPr="00CD7D2D" w:rsidRDefault="00CD7D2D" w:rsidP="006C241A">
      <w:pPr>
        <w:spacing w:beforeLines="1" w:before="2" w:afterLines="1" w:after="2" w:line="360" w:lineRule="auto"/>
        <w:ind w:firstLine="720"/>
        <w:rPr>
          <w:rFonts w:ascii="Times New Roman" w:hAnsi="Times New Roman"/>
          <w:i/>
          <w:sz w:val="23"/>
          <w:szCs w:val="23"/>
        </w:rPr>
      </w:pPr>
      <w:proofErr w:type="gramStart"/>
      <w:r>
        <w:rPr>
          <w:rFonts w:ascii="Times New Roman" w:hAnsi="Times New Roman"/>
          <w:i/>
          <w:sz w:val="23"/>
          <w:szCs w:val="23"/>
        </w:rPr>
        <w:t>a</w:t>
      </w:r>
      <w:proofErr w:type="gramEnd"/>
      <w:r w:rsidR="005B3D14">
        <w:rPr>
          <w:rFonts w:ascii="Times New Roman" w:hAnsi="Times New Roman"/>
          <w:i/>
          <w:sz w:val="23"/>
          <w:szCs w:val="23"/>
        </w:rPr>
        <w:t xml:space="preserve"> </w:t>
      </w:r>
      <w:r>
        <w:rPr>
          <w:rFonts w:ascii="Times New Roman" w:hAnsi="Times New Roman"/>
          <w:b/>
          <w:sz w:val="23"/>
          <w:szCs w:val="23"/>
        </w:rPr>
        <w:t>role_of</w:t>
      </w:r>
      <w:r w:rsidR="005B3D14">
        <w:rPr>
          <w:rFonts w:ascii="Times New Roman" w:hAnsi="Times New Roman"/>
          <w:b/>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role</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CD7D2D" w:rsidRPr="00CD7D2D" w:rsidRDefault="00CD7D2D" w:rsidP="006C241A">
      <w:pPr>
        <w:spacing w:beforeLines="1" w:before="2" w:afterLines="1" w:after="2" w:line="360" w:lineRule="auto"/>
        <w:ind w:firstLine="720"/>
        <w:rPr>
          <w:rFonts w:ascii="Times New Roman" w:hAnsi="Times New Roman"/>
          <w:b/>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disposition_of</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Pr>
          <w:rFonts w:ascii="Times New Roman" w:hAnsi="Times New Roman"/>
          <w:i/>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disposition</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1B0E9B" w:rsidRPr="0020142B" w:rsidRDefault="00CD7D2D" w:rsidP="006C241A">
      <w:pPr>
        <w:spacing w:beforeLines="1" w:before="2" w:afterLines="1" w:after="2" w:line="360" w:lineRule="auto"/>
        <w:ind w:firstLine="720"/>
        <w:rPr>
          <w:rFonts w:ascii="Times New Roman" w:hAnsi="Times New Roman"/>
          <w:i/>
          <w:sz w:val="23"/>
          <w:szCs w:val="23"/>
        </w:rPr>
      </w:pPr>
      <w:proofErr w:type="gramStart"/>
      <w:r w:rsidRPr="009331CA">
        <w:rPr>
          <w:rFonts w:ascii="Times New Roman" w:hAnsi="Times New Roman"/>
          <w:i/>
          <w:sz w:val="23"/>
          <w:szCs w:val="23"/>
        </w:rPr>
        <w:t>a</w:t>
      </w:r>
      <w:proofErr w:type="gramEnd"/>
      <w:r w:rsidR="005B3D14">
        <w:rPr>
          <w:rFonts w:ascii="Times New Roman" w:hAnsi="Times New Roman"/>
          <w:i/>
          <w:sz w:val="23"/>
          <w:szCs w:val="23"/>
        </w:rPr>
        <w:t xml:space="preserve"> </w:t>
      </w:r>
      <w:r w:rsidRPr="009331CA">
        <w:rPr>
          <w:rFonts w:ascii="Times New Roman" w:hAnsi="Times New Roman"/>
          <w:b/>
          <w:sz w:val="23"/>
          <w:szCs w:val="23"/>
        </w:rPr>
        <w:t>function_of</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at</w:t>
      </w:r>
      <w:r w:rsidR="005B3D14">
        <w:rPr>
          <w:rFonts w:ascii="Times New Roman" w:hAnsi="Times New Roman"/>
          <w:b/>
          <w:sz w:val="23"/>
          <w:szCs w:val="23"/>
        </w:rPr>
        <w:t xml:space="preserve"> </w:t>
      </w:r>
      <w:r w:rsidRPr="009331CA">
        <w:rPr>
          <w:rFonts w:ascii="Times New Roman" w:hAnsi="Times New Roman"/>
          <w:i/>
          <w:sz w:val="23"/>
          <w:szCs w:val="23"/>
        </w:rPr>
        <w:t>t</w:t>
      </w:r>
      <w:r>
        <w:rPr>
          <w:rFonts w:ascii="Times New Roman" w:hAnsi="Times New Roman"/>
          <w:i/>
          <w:sz w:val="23"/>
          <w:szCs w:val="23"/>
        </w:rPr>
        <w:t xml:space="preserve"> =</w:t>
      </w:r>
      <w:r w:rsidR="005B3D14">
        <w:rPr>
          <w:rFonts w:ascii="Times New Roman" w:hAnsi="Times New Roman"/>
          <w:i/>
          <w:sz w:val="23"/>
          <w:szCs w:val="23"/>
        </w:rPr>
        <w:t xml:space="preserve"> </w:t>
      </w:r>
      <w:r w:rsidR="00541102">
        <w:rPr>
          <w:rFonts w:ascii="Times New Roman" w:hAnsi="Times New Roman"/>
          <w:sz w:val="23"/>
          <w:szCs w:val="23"/>
        </w:rPr>
        <w:t>Def.</w:t>
      </w:r>
      <w:r w:rsidR="005B3D14">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a </w:t>
      </w:r>
      <w:r w:rsidRPr="00861F97">
        <w:rPr>
          <w:rFonts w:ascii="Times New Roman" w:hAnsi="Times New Roman"/>
          <w:i/>
          <w:sz w:val="23"/>
          <w:szCs w:val="23"/>
        </w:rPr>
        <w:t>function</w:t>
      </w:r>
      <w:r>
        <w:rPr>
          <w:rFonts w:ascii="Times New Roman" w:hAnsi="Times New Roman"/>
          <w:sz w:val="23"/>
          <w:szCs w:val="23"/>
        </w:rPr>
        <w:t xml:space="preserve"> and </w:t>
      </w:r>
      <w:r>
        <w:rPr>
          <w:rFonts w:ascii="Times New Roman" w:hAnsi="Times New Roman"/>
          <w:i/>
          <w:sz w:val="23"/>
          <w:szCs w:val="23"/>
        </w:rPr>
        <w:t xml:space="preserve">a </w:t>
      </w:r>
      <w:r w:rsidRPr="00CD7D2D">
        <w:rPr>
          <w:rFonts w:ascii="Times New Roman" w:hAnsi="Times New Roman"/>
          <w:b/>
          <w:sz w:val="23"/>
          <w:szCs w:val="23"/>
        </w:rPr>
        <w:t>inheres_in</w:t>
      </w:r>
      <w:r w:rsidR="005B3D14">
        <w:rPr>
          <w:rFonts w:ascii="Times New Roman" w:hAnsi="Times New Roman"/>
          <w:b/>
          <w:sz w:val="23"/>
          <w:szCs w:val="23"/>
        </w:rPr>
        <w:t xml:space="preserve"> </w:t>
      </w:r>
      <w:r>
        <w:rPr>
          <w:rFonts w:ascii="Times New Roman" w:hAnsi="Times New Roman"/>
          <w:i/>
          <w:sz w:val="23"/>
          <w:szCs w:val="23"/>
        </w:rPr>
        <w:t xml:space="preserve">b </w:t>
      </w:r>
      <w:r w:rsidRPr="00CD7D2D">
        <w:rPr>
          <w:rFonts w:ascii="Times New Roman" w:hAnsi="Times New Roman"/>
          <w:b/>
          <w:sz w:val="23"/>
          <w:szCs w:val="23"/>
        </w:rPr>
        <w:t>at</w:t>
      </w:r>
      <w:r w:rsidR="005B3D14">
        <w:rPr>
          <w:rFonts w:ascii="Times New Roman" w:hAnsi="Times New Roman"/>
          <w:b/>
          <w:sz w:val="23"/>
          <w:szCs w:val="23"/>
        </w:rPr>
        <w:t xml:space="preserve"> </w:t>
      </w:r>
      <w:r>
        <w:rPr>
          <w:rFonts w:ascii="Times New Roman" w:hAnsi="Times New Roman"/>
          <w:i/>
          <w:sz w:val="23"/>
          <w:szCs w:val="23"/>
        </w:rPr>
        <w:t>t</w:t>
      </w:r>
    </w:p>
    <w:p w:rsidR="00597CDC" w:rsidRPr="009331CA" w:rsidRDefault="00597CDC" w:rsidP="006C241A">
      <w:pPr>
        <w:spacing w:beforeLines="1" w:before="2" w:afterLines="1" w:after="2" w:line="360" w:lineRule="auto"/>
        <w:rPr>
          <w:rFonts w:ascii="Times New Roman" w:hAnsi="Times New Roman"/>
          <w:sz w:val="20"/>
          <w:szCs w:val="20"/>
        </w:rPr>
      </w:pPr>
    </w:p>
    <w:p w:rsidR="00ED073F" w:rsidRDefault="00ED073F" w:rsidP="006C241A">
      <w:pPr>
        <w:spacing w:beforeLines="1" w:before="2" w:afterLines="1" w:after="2" w:line="360" w:lineRule="auto"/>
        <w:rPr>
          <w:rFonts w:ascii="Times New Roman" w:hAnsi="Times New Roman"/>
          <w:sz w:val="23"/>
          <w:szCs w:val="23"/>
        </w:rPr>
      </w:pPr>
    </w:p>
    <w:p w:rsidR="0079125C" w:rsidRPr="00480161" w:rsidRDefault="00480161" w:rsidP="006C241A">
      <w:pPr>
        <w:pStyle w:val="Heading3"/>
        <w:spacing w:line="360" w:lineRule="auto"/>
        <w:rPr>
          <w:sz w:val="26"/>
          <w:szCs w:val="26"/>
        </w:rPr>
      </w:pPr>
      <w:bookmarkStart w:id="52" w:name="_Ref309403428"/>
      <w:bookmarkStart w:id="53" w:name="_Toc309628591"/>
      <w:r>
        <w:rPr>
          <w:sz w:val="26"/>
          <w:szCs w:val="26"/>
        </w:rPr>
        <w:t xml:space="preserve">2.3 </w:t>
      </w:r>
      <w:r w:rsidR="0059191A" w:rsidRPr="00480161">
        <w:rPr>
          <w:sz w:val="26"/>
          <w:szCs w:val="26"/>
        </w:rPr>
        <w:t>Generically</w:t>
      </w:r>
      <w:r w:rsidR="00921592" w:rsidRPr="00921592">
        <w:rPr>
          <w:i/>
          <w:sz w:val="26"/>
          <w:szCs w:val="26"/>
        </w:rPr>
        <w:t xml:space="preserve"> dependent continuant</w:t>
      </w:r>
      <w:bookmarkEnd w:id="52"/>
      <w:bookmarkEnd w:id="53"/>
    </w:p>
    <w:p w:rsidR="0020142B" w:rsidRDefault="0020142B" w:rsidP="006C241A">
      <w:pPr>
        <w:spacing w:beforeLines="1" w:before="2" w:afterLines="1" w:after="2" w:line="360" w:lineRule="auto"/>
        <w:rPr>
          <w:rFonts w:ascii="Times New Roman" w:hAnsi="Times New Roman"/>
          <w:sz w:val="23"/>
          <w:szCs w:val="23"/>
        </w:rPr>
      </w:pPr>
    </w:p>
    <w:p w:rsidR="003E0C5C" w:rsidRPr="009331CA" w:rsidRDefault="003E0C5C" w:rsidP="006C241A">
      <w:pPr>
        <w:spacing w:beforeLines="1" w:before="2" w:afterLines="1" w:after="2" w:line="360" w:lineRule="auto"/>
        <w:rPr>
          <w:rFonts w:ascii="Times New Roman" w:hAnsi="Times New Roman"/>
          <w:sz w:val="23"/>
          <w:szCs w:val="23"/>
        </w:rPr>
      </w:pPr>
      <w:proofErr w:type="gramStart"/>
      <w:r w:rsidRPr="009331CA">
        <w:rPr>
          <w:rFonts w:ascii="Times New Roman" w:hAnsi="Times New Roman"/>
          <w:i/>
          <w:sz w:val="23"/>
          <w:szCs w:val="23"/>
        </w:rPr>
        <w:lastRenderedPageBreak/>
        <w:t>a</w:t>
      </w:r>
      <w:proofErr w:type="gramEnd"/>
      <w:r w:rsidR="005B3D14">
        <w:rPr>
          <w:rFonts w:ascii="Times New Roman" w:hAnsi="Times New Roman"/>
          <w:i/>
          <w:sz w:val="23"/>
          <w:szCs w:val="23"/>
        </w:rPr>
        <w:t xml:space="preserve"> </w:t>
      </w:r>
      <w:r w:rsidRPr="009331CA">
        <w:rPr>
          <w:rFonts w:ascii="Times New Roman" w:hAnsi="Times New Roman"/>
          <w:b/>
          <w:sz w:val="23"/>
          <w:szCs w:val="23"/>
        </w:rPr>
        <w:t>g-depends on</w:t>
      </w:r>
      <w:r w:rsidR="005B3D14">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w:t>
      </w:r>
      <w:r w:rsidR="005B3D14">
        <w:rPr>
          <w:rFonts w:ascii="Times New Roman" w:hAnsi="Times New Roman"/>
          <w:sz w:val="23"/>
          <w:szCs w:val="23"/>
        </w:rPr>
        <w:t xml:space="preserve"> </w:t>
      </w:r>
      <w:r>
        <w:rPr>
          <w:rFonts w:ascii="Times New Roman" w:hAnsi="Times New Roman"/>
          <w:sz w:val="23"/>
          <w:szCs w:val="23"/>
        </w:rPr>
        <w:t>Def.</w:t>
      </w:r>
      <w:r w:rsidR="005B3D14">
        <w:rPr>
          <w:rFonts w:ascii="Times New Roman" w:hAnsi="Times New Roman"/>
          <w:sz w:val="23"/>
          <w:szCs w:val="23"/>
        </w:rPr>
        <w:t xml:space="preserve"> </w:t>
      </w:r>
      <w:proofErr w:type="spellStart"/>
      <w:r w:rsidRPr="009331CA">
        <w:rPr>
          <w:rFonts w:ascii="Times New Roman" w:hAnsi="Times New Roman"/>
          <w:i/>
          <w:sz w:val="23"/>
          <w:szCs w:val="23"/>
        </w:rPr>
        <w:t>a</w:t>
      </w:r>
      <w:proofErr w:type="spellEnd"/>
      <w:r w:rsidR="005B3D14">
        <w:rPr>
          <w:rFonts w:ascii="Times New Roman" w:hAnsi="Times New Roman"/>
          <w:i/>
          <w:sz w:val="23"/>
          <w:szCs w:val="23"/>
        </w:rPr>
        <w:t xml:space="preserve">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 xml:space="preserve">and </w:t>
      </w:r>
      <w:r w:rsidRPr="009331CA">
        <w:rPr>
          <w:rFonts w:ascii="Times New Roman" w:hAnsi="Times New Roman"/>
          <w:i/>
          <w:sz w:val="23"/>
          <w:szCs w:val="23"/>
        </w:rPr>
        <w:t xml:space="preserve">b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005B3D14">
        <w:rPr>
          <w:rFonts w:ascii="Times New Roman" w:hAnsi="Times New Roman"/>
          <w:sz w:val="23"/>
          <w:szCs w:val="23"/>
          <w:vertAlign w:val="subscript"/>
        </w:rPr>
        <w:t xml:space="preserve"> </w:t>
      </w:r>
      <w:r w:rsidRPr="009331CA">
        <w:rPr>
          <w:rFonts w:ascii="Times New Roman" w:hAnsi="Times New Roman"/>
          <w:sz w:val="23"/>
          <w:szCs w:val="23"/>
        </w:rPr>
        <w:t xml:space="preserve">and for some </w:t>
      </w:r>
      <w:r w:rsidR="00861F97">
        <w:rPr>
          <w:rFonts w:ascii="Times New Roman" w:hAnsi="Times New Roman"/>
          <w:sz w:val="23"/>
          <w:szCs w:val="23"/>
        </w:rPr>
        <w:t xml:space="preserve">type </w:t>
      </w:r>
      <w:r w:rsidRPr="009331CA">
        <w:rPr>
          <w:rFonts w:ascii="Times New Roman" w:hAnsi="Times New Roman"/>
          <w:i/>
          <w:sz w:val="23"/>
          <w:szCs w:val="23"/>
        </w:rPr>
        <w:t>B</w:t>
      </w:r>
      <w:r w:rsidRPr="009331CA">
        <w:rPr>
          <w:rFonts w:ascii="Times New Roman" w:hAnsi="Times New Roman"/>
          <w:sz w:val="23"/>
          <w:szCs w:val="23"/>
        </w:rPr>
        <w:t xml:space="preserve"> it holds that (</w:t>
      </w:r>
      <w:r w:rsidRPr="009331CA">
        <w:rPr>
          <w:rFonts w:ascii="Times New Roman" w:hAnsi="Times New Roman"/>
          <w:i/>
          <w:sz w:val="23"/>
          <w:szCs w:val="23"/>
        </w:rPr>
        <w:t>b</w:t>
      </w:r>
      <w:r w:rsidR="005B3D14">
        <w:rPr>
          <w:rFonts w:ascii="Times New Roman" w:hAnsi="Times New Roman"/>
          <w:i/>
          <w:sz w:val="23"/>
          <w:szCs w:val="23"/>
        </w:rPr>
        <w:t xml:space="preserve"> </w:t>
      </w:r>
      <w:r w:rsidRPr="009331CA">
        <w:rPr>
          <w:rFonts w:ascii="Times New Roman" w:hAnsi="Times New Roman"/>
          <w:i/>
          <w:sz w:val="23"/>
          <w:szCs w:val="23"/>
        </w:rPr>
        <w:t xml:space="preserve"> </w:t>
      </w:r>
      <w:r w:rsidR="00F93648">
        <w:rPr>
          <w:rFonts w:ascii="Times New Roman" w:hAnsi="Times New Roman"/>
          <w:b/>
          <w:sz w:val="23"/>
          <w:szCs w:val="23"/>
        </w:rPr>
        <w:t xml:space="preserve">instantiates </w:t>
      </w:r>
      <w:r w:rsidR="00F93648">
        <w:rPr>
          <w:rFonts w:ascii="Times New Roman" w:hAnsi="Times New Roman"/>
          <w:i/>
          <w:sz w:val="23"/>
          <w:szCs w:val="23"/>
        </w:rPr>
        <w:t xml:space="preserve">B </w:t>
      </w:r>
      <w:r w:rsidRPr="009331CA">
        <w:rPr>
          <w:rFonts w:ascii="Times New Roman" w:hAnsi="Times New Roman"/>
          <w:b/>
          <w:sz w:val="23"/>
          <w:szCs w:val="23"/>
        </w:rPr>
        <w:t xml:space="preserve">at </w:t>
      </w:r>
      <w:r w:rsidRPr="009331CA">
        <w:rPr>
          <w:rFonts w:ascii="Times New Roman" w:hAnsi="Times New Roman"/>
          <w:i/>
          <w:sz w:val="23"/>
          <w:szCs w:val="23"/>
        </w:rPr>
        <w:t>t</w:t>
      </w:r>
      <w:r w:rsidRPr="009331CA">
        <w:rPr>
          <w:rFonts w:ascii="Times New Roman" w:hAnsi="Times New Roman"/>
          <w:sz w:val="23"/>
          <w:szCs w:val="23"/>
          <w:vertAlign w:val="subscript"/>
        </w:rPr>
        <w:t>1</w:t>
      </w:r>
      <w:r w:rsidRPr="009331CA">
        <w:rPr>
          <w:rFonts w:ascii="Times New Roman" w:hAnsi="Times New Roman"/>
          <w:sz w:val="23"/>
          <w:szCs w:val="23"/>
        </w:rPr>
        <w:t>)</w:t>
      </w:r>
      <w:r w:rsidR="005B3D14">
        <w:rPr>
          <w:rFonts w:ascii="Times New Roman" w:hAnsi="Times New Roman"/>
          <w:sz w:val="23"/>
          <w:szCs w:val="23"/>
        </w:rPr>
        <w:t xml:space="preserve"> </w:t>
      </w:r>
      <w:r w:rsidRPr="009331CA">
        <w:rPr>
          <w:rFonts w:ascii="Times New Roman" w:hAnsi="Times New Roman"/>
          <w:sz w:val="23"/>
          <w:szCs w:val="23"/>
        </w:rPr>
        <w:t xml:space="preserve">and necessarily, for all </w:t>
      </w:r>
      <w:r w:rsidRPr="009331CA">
        <w:rPr>
          <w:rFonts w:ascii="Times New Roman" w:hAnsi="Times New Roman"/>
          <w:i/>
          <w:sz w:val="23"/>
          <w:szCs w:val="23"/>
        </w:rPr>
        <w:t xml:space="preserve">t </w:t>
      </w:r>
      <w:r w:rsidRPr="009331CA">
        <w:rPr>
          <w:rFonts w:ascii="Times New Roman" w:hAnsi="Times New Roman"/>
          <w:sz w:val="23"/>
          <w:szCs w:val="23"/>
        </w:rPr>
        <w:t xml:space="preserve">(if </w:t>
      </w:r>
      <w:r w:rsidRPr="009331CA">
        <w:rPr>
          <w:rFonts w:ascii="Times New Roman" w:hAnsi="Times New Roman"/>
          <w:i/>
          <w:sz w:val="23"/>
          <w:szCs w:val="23"/>
        </w:rPr>
        <w:t xml:space="preserve">a </w:t>
      </w:r>
      <w:r w:rsidRPr="009331CA">
        <w:rPr>
          <w:rFonts w:ascii="Times New Roman" w:hAnsi="Times New Roman"/>
          <w:sz w:val="23"/>
          <w:szCs w:val="23"/>
        </w:rPr>
        <w:t xml:space="preserve">exists </w:t>
      </w:r>
      <w:r w:rsidRPr="009331CA">
        <w:rPr>
          <w:rFonts w:ascii="Times New Roman" w:hAnsi="Times New Roman"/>
          <w:b/>
          <w:sz w:val="23"/>
          <w:szCs w:val="23"/>
        </w:rPr>
        <w:t xml:space="preserve">at </w:t>
      </w:r>
      <w:r w:rsidRPr="009331CA">
        <w:rPr>
          <w:rFonts w:ascii="Times New Roman" w:hAnsi="Times New Roman"/>
          <w:b/>
          <w:i/>
          <w:sz w:val="23"/>
          <w:szCs w:val="23"/>
        </w:rPr>
        <w:t>t</w:t>
      </w:r>
      <w:r w:rsidRPr="009331CA">
        <w:rPr>
          <w:rFonts w:ascii="Times New Roman" w:hAnsi="Times New Roman"/>
          <w:sz w:val="23"/>
          <w:szCs w:val="23"/>
        </w:rPr>
        <w:t xml:space="preserve"> then some </w:t>
      </w:r>
      <w:proofErr w:type="spellStart"/>
      <w:r w:rsidR="00861F97">
        <w:rPr>
          <w:rFonts w:ascii="Times New Roman" w:hAnsi="Times New Roman"/>
          <w:b/>
          <w:sz w:val="23"/>
          <w:szCs w:val="23"/>
        </w:rPr>
        <w:t>instance_</w:t>
      </w:r>
      <w:r w:rsidR="00F93648" w:rsidRPr="00861F97">
        <w:rPr>
          <w:rFonts w:ascii="Times New Roman" w:hAnsi="Times New Roman"/>
          <w:b/>
          <w:sz w:val="23"/>
          <w:szCs w:val="23"/>
        </w:rPr>
        <w:t>of</w:t>
      </w:r>
      <w:proofErr w:type="spellEnd"/>
      <w:r w:rsidR="00F93648">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exists</w:t>
      </w:r>
      <w:r w:rsidRPr="009331CA">
        <w:rPr>
          <w:rFonts w:ascii="Times New Roman" w:hAnsi="Times New Roman"/>
          <w:b/>
          <w:sz w:val="23"/>
          <w:szCs w:val="23"/>
        </w:rPr>
        <w:t xml:space="preserve"> at </w:t>
      </w:r>
      <w:r w:rsidRPr="009331CA">
        <w:rPr>
          <w:rFonts w:ascii="Times New Roman" w:hAnsi="Times New Roman"/>
          <w:i/>
          <w:sz w:val="23"/>
          <w:szCs w:val="23"/>
        </w:rPr>
        <w:t>t</w:t>
      </w:r>
      <w:r w:rsidRPr="009331CA">
        <w:rPr>
          <w:rFonts w:ascii="Times New Roman" w:hAnsi="Times New Roman"/>
          <w:sz w:val="23"/>
          <w:szCs w:val="23"/>
        </w:rPr>
        <w:t>)</w:t>
      </w:r>
    </w:p>
    <w:p w:rsidR="003E0C5C" w:rsidRDefault="003E0C5C" w:rsidP="006C241A">
      <w:pPr>
        <w:spacing w:beforeLines="1" w:before="2" w:afterLines="1" w:after="2" w:line="360" w:lineRule="auto"/>
        <w:rPr>
          <w:rFonts w:ascii="Times New Roman" w:hAnsi="Times New Roman"/>
          <w:i/>
          <w:sz w:val="23"/>
          <w:szCs w:val="23"/>
        </w:rPr>
      </w:pPr>
    </w:p>
    <w:p w:rsidR="00943EF8" w:rsidRDefault="00943EF8"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sidRPr="009331CA">
        <w:rPr>
          <w:rFonts w:ascii="Times New Roman" w:hAnsi="Times New Roman"/>
          <w:b/>
          <w:sz w:val="23"/>
          <w:szCs w:val="23"/>
        </w:rPr>
        <w:t>g-depends on</w:t>
      </w:r>
      <w:r w:rsidR="00494B7A">
        <w:rPr>
          <w:rFonts w:ascii="Times New Roman" w:hAnsi="Times New Roman"/>
          <w:b/>
          <w:sz w:val="23"/>
          <w:szCs w:val="23"/>
        </w:rPr>
        <w:t xml:space="preserve"> </w:t>
      </w:r>
      <w:r w:rsidRPr="009331CA">
        <w:rPr>
          <w:rFonts w:ascii="Times New Roman" w:hAnsi="Times New Roman"/>
          <w:i/>
          <w:sz w:val="23"/>
          <w:szCs w:val="23"/>
        </w:rPr>
        <w:t xml:space="preserve">b </w:t>
      </w:r>
      <w:r>
        <w:rPr>
          <w:rFonts w:ascii="Times New Roman" w:hAnsi="Times New Roman"/>
          <w:sz w:val="23"/>
          <w:szCs w:val="23"/>
        </w:rPr>
        <w:t>at some time</w:t>
      </w:r>
      <w:r w:rsidR="00861F97">
        <w:rPr>
          <w:rFonts w:ascii="Times New Roman" w:hAnsi="Times New Roman"/>
          <w:sz w:val="23"/>
          <w:szCs w:val="23"/>
        </w:rPr>
        <w:t xml:space="preserve"> </w:t>
      </w:r>
      <w:r w:rsidR="00861F97">
        <w:rPr>
          <w:rFonts w:ascii="Times New Roman" w:hAnsi="Times New Roman"/>
          <w:i/>
          <w:sz w:val="23"/>
          <w:szCs w:val="23"/>
        </w:rPr>
        <w:t>t</w:t>
      </w:r>
      <w:r>
        <w:rPr>
          <w:rFonts w:ascii="Times New Roman" w:hAnsi="Times New Roman"/>
          <w:sz w:val="23"/>
          <w:szCs w:val="23"/>
        </w:rPr>
        <w:t xml:space="preserve">, then </w:t>
      </w:r>
      <w:r>
        <w:rPr>
          <w:rFonts w:ascii="Times New Roman" w:hAnsi="Times New Roman"/>
          <w:i/>
          <w:sz w:val="23"/>
          <w:szCs w:val="23"/>
        </w:rPr>
        <w:t xml:space="preserve">a </w:t>
      </w:r>
      <w:r>
        <w:rPr>
          <w:rFonts w:ascii="Times New Roman" w:hAnsi="Times New Roman"/>
          <w:b/>
          <w:sz w:val="23"/>
          <w:szCs w:val="23"/>
        </w:rPr>
        <w:t xml:space="preserve">g-depends </w:t>
      </w:r>
      <w:r w:rsidRPr="00943EF8">
        <w:rPr>
          <w:rFonts w:ascii="Times New Roman" w:hAnsi="Times New Roman"/>
          <w:sz w:val="23"/>
          <w:szCs w:val="23"/>
        </w:rPr>
        <w:t>on something at all times at which it exists.</w:t>
      </w:r>
    </w:p>
    <w:p w:rsidR="00943EF8" w:rsidRPr="00943EF8" w:rsidRDefault="00943EF8" w:rsidP="006C241A">
      <w:pPr>
        <w:spacing w:beforeLines="1" w:before="2" w:afterLines="1" w:after="2" w:line="360" w:lineRule="auto"/>
        <w:rPr>
          <w:rFonts w:ascii="Times New Roman" w:hAnsi="Times New Roman"/>
          <w:i/>
          <w:sz w:val="23"/>
          <w:szCs w:val="23"/>
        </w:rPr>
      </w:pPr>
    </w:p>
    <w:p w:rsidR="0079125C" w:rsidRDefault="0020142B" w:rsidP="006C241A">
      <w:pPr>
        <w:spacing w:beforeLines="1" w:before="2" w:afterLines="1" w:after="2" w:line="360" w:lineRule="auto"/>
        <w:rPr>
          <w:rFonts w:ascii="Times New Roman" w:hAnsi="Times New Roman"/>
          <w:sz w:val="23"/>
          <w:szCs w:val="23"/>
        </w:rPr>
      </w:pPr>
      <w:proofErr w:type="gramStart"/>
      <w:r>
        <w:rPr>
          <w:rFonts w:ascii="Times New Roman" w:hAnsi="Times New Roman"/>
          <w:i/>
          <w:sz w:val="23"/>
          <w:szCs w:val="23"/>
        </w:rPr>
        <w:t>a</w:t>
      </w:r>
      <w:proofErr w:type="gramEnd"/>
      <w:r w:rsidR="00B57B3C">
        <w:rPr>
          <w:rFonts w:ascii="Times New Roman" w:hAnsi="Times New Roman"/>
          <w:i/>
          <w:sz w:val="23"/>
          <w:szCs w:val="23"/>
        </w:rPr>
        <w:t xml:space="preserve"> i</w:t>
      </w:r>
      <w:r>
        <w:rPr>
          <w:rFonts w:ascii="Times New Roman" w:hAnsi="Times New Roman"/>
          <w:sz w:val="23"/>
          <w:szCs w:val="23"/>
        </w:rPr>
        <w:t xml:space="preserve">s a </w:t>
      </w:r>
      <w:r w:rsidRPr="0020142B">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Pr>
          <w:rFonts w:ascii="Times New Roman" w:hAnsi="Times New Roman"/>
          <w:sz w:val="23"/>
          <w:szCs w:val="23"/>
        </w:rPr>
        <w:t xml:space="preserve"> =</w:t>
      </w:r>
      <w:r w:rsidR="00DC022E">
        <w:rPr>
          <w:rFonts w:ascii="Times New Roman" w:hAnsi="Times New Roman"/>
          <w:sz w:val="23"/>
          <w:szCs w:val="23"/>
        </w:rPr>
        <w:t>Def.</w:t>
      </w:r>
      <w:r w:rsidR="00494B7A">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3E0C5C">
        <w:rPr>
          <w:rFonts w:ascii="Times New Roman" w:hAnsi="Times New Roman"/>
          <w:sz w:val="23"/>
          <w:szCs w:val="23"/>
        </w:rPr>
        <w:t xml:space="preserve">a </w:t>
      </w:r>
      <w:r w:rsidR="00FB129B" w:rsidRPr="00FB129B">
        <w:rPr>
          <w:rFonts w:ascii="Times New Roman" w:hAnsi="Times New Roman"/>
          <w:i/>
          <w:sz w:val="23"/>
          <w:szCs w:val="23"/>
        </w:rPr>
        <w:t>continuant</w:t>
      </w:r>
      <w:r w:rsidR="0079125C" w:rsidRPr="009331CA">
        <w:rPr>
          <w:rFonts w:ascii="Times New Roman" w:hAnsi="Times New Roman"/>
          <w:sz w:val="23"/>
          <w:szCs w:val="23"/>
        </w:rPr>
        <w:t xml:space="preserve"> that </w:t>
      </w:r>
      <w:r w:rsidR="0059191A" w:rsidRPr="003E0C5C">
        <w:rPr>
          <w:rFonts w:ascii="Times New Roman" w:hAnsi="Times New Roman"/>
          <w:b/>
          <w:sz w:val="23"/>
          <w:szCs w:val="23"/>
        </w:rPr>
        <w:t>generically depends</w:t>
      </w:r>
      <w:r w:rsidR="00494B7A">
        <w:rPr>
          <w:rFonts w:ascii="Times New Roman" w:hAnsi="Times New Roman"/>
          <w:b/>
          <w:sz w:val="23"/>
          <w:szCs w:val="23"/>
        </w:rPr>
        <w:t xml:space="preserve"> </w:t>
      </w:r>
      <w:r w:rsidR="003E0C5C">
        <w:rPr>
          <w:rFonts w:ascii="Times New Roman" w:hAnsi="Times New Roman"/>
          <w:sz w:val="23"/>
          <w:szCs w:val="23"/>
        </w:rPr>
        <w:t>o</w:t>
      </w:r>
      <w:r w:rsidR="0079125C" w:rsidRPr="009331CA">
        <w:rPr>
          <w:rFonts w:ascii="Times New Roman" w:hAnsi="Times New Roman"/>
          <w:sz w:val="23"/>
          <w:szCs w:val="23"/>
        </w:rPr>
        <w:t xml:space="preserve">n one or more </w:t>
      </w:r>
      <w:r w:rsidR="00587B67">
        <w:rPr>
          <w:rFonts w:ascii="Times New Roman" w:hAnsi="Times New Roman"/>
          <w:sz w:val="23"/>
          <w:szCs w:val="23"/>
        </w:rPr>
        <w:t>other</w:t>
      </w:r>
      <w:r w:rsidR="00465C17" w:rsidRPr="00465C17">
        <w:rPr>
          <w:rFonts w:ascii="Times New Roman" w:hAnsi="Times New Roman"/>
          <w:i/>
          <w:sz w:val="23"/>
          <w:szCs w:val="23"/>
        </w:rPr>
        <w:t xml:space="preserve"> entities</w:t>
      </w:r>
      <w:r w:rsidR="0079125C" w:rsidRPr="009331CA">
        <w:rPr>
          <w:rFonts w:ascii="Times New Roman" w:hAnsi="Times New Roman"/>
          <w:sz w:val="23"/>
          <w:szCs w:val="23"/>
        </w:rPr>
        <w:t>.</w:t>
      </w:r>
    </w:p>
    <w:p w:rsidR="00587B67" w:rsidRDefault="00587B67" w:rsidP="006C241A">
      <w:pPr>
        <w:spacing w:beforeLines="1" w:before="2" w:afterLines="1" w:after="2" w:line="360" w:lineRule="auto"/>
        <w:rPr>
          <w:rFonts w:ascii="Times New Roman" w:hAnsi="Times New Roman"/>
          <w:sz w:val="23"/>
          <w:szCs w:val="23"/>
        </w:rPr>
      </w:pPr>
    </w:p>
    <w:p w:rsidR="00587B67" w:rsidRPr="009331CA" w:rsidRDefault="00F93648"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587B67" w:rsidRPr="009331CA">
        <w:rPr>
          <w:rFonts w:ascii="Times New Roman" w:hAnsi="Times New Roman"/>
          <w:sz w:val="23"/>
          <w:szCs w:val="23"/>
        </w:rPr>
        <w:t>xample: the pdf file on your laptop, the pdf file that is a copy thereof in my laptop</w:t>
      </w:r>
      <w:r w:rsidR="00587B67">
        <w:rPr>
          <w:rFonts w:ascii="Times New Roman" w:hAnsi="Times New Roman"/>
          <w:sz w:val="23"/>
          <w:szCs w:val="23"/>
        </w:rPr>
        <w:t>; the sequence of this protein molecule; the sequence that is a copy thereof in that protein molecule</w:t>
      </w:r>
      <w:r w:rsidR="00861F97">
        <w:rPr>
          <w:rFonts w:ascii="Times New Roman" w:hAnsi="Times New Roman"/>
          <w:sz w:val="23"/>
          <w:szCs w:val="23"/>
        </w:rPr>
        <w:t>.</w:t>
      </w:r>
    </w:p>
    <w:p w:rsidR="00587B67" w:rsidRDefault="00587B67" w:rsidP="006C241A">
      <w:pPr>
        <w:spacing w:beforeLines="1" w:before="2" w:afterLines="1" w:after="2" w:line="360" w:lineRule="auto"/>
        <w:rPr>
          <w:rFonts w:ascii="Times New Roman" w:hAnsi="Times New Roman"/>
          <w:sz w:val="23"/>
          <w:szCs w:val="23"/>
        </w:rPr>
      </w:pPr>
    </w:p>
    <w:p w:rsidR="003E0C5C" w:rsidRPr="003E0C5C" w:rsidRDefault="00587B67"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Where </w:t>
      </w:r>
      <w:r w:rsidR="003E0C5C" w:rsidRPr="003E0C5C">
        <w:rPr>
          <w:rFonts w:ascii="Times New Roman" w:hAnsi="Times New Roman"/>
          <w:sz w:val="23"/>
          <w:szCs w:val="23"/>
        </w:rPr>
        <w:t xml:space="preserve">BFO’s </w:t>
      </w:r>
      <w:r w:rsidR="003E0C5C" w:rsidRPr="00861F97">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3E0C5C" w:rsidRPr="003E0C5C">
        <w:rPr>
          <w:rFonts w:ascii="Times New Roman" w:hAnsi="Times New Roman"/>
          <w:sz w:val="23"/>
          <w:szCs w:val="23"/>
        </w:rPr>
        <w:t xml:space="preserve"> are subject to what we might </w:t>
      </w:r>
      <w:r>
        <w:rPr>
          <w:rFonts w:ascii="Times New Roman" w:hAnsi="Times New Roman"/>
          <w:sz w:val="23"/>
          <w:szCs w:val="23"/>
        </w:rPr>
        <w:t>call the axiom of non-migration –</w:t>
      </w:r>
      <w:r w:rsidR="003E0C5C" w:rsidRPr="003E0C5C">
        <w:rPr>
          <w:rFonts w:ascii="Times New Roman" w:hAnsi="Times New Roman"/>
          <w:sz w:val="23"/>
          <w:szCs w:val="23"/>
        </w:rPr>
        <w:t xml:space="preserve"> they cannot mig</w:t>
      </w:r>
      <w:r w:rsidR="00861F97">
        <w:rPr>
          <w:rFonts w:ascii="Times New Roman" w:hAnsi="Times New Roman"/>
          <w:sz w:val="23"/>
          <w:szCs w:val="23"/>
        </w:rPr>
        <w:t>rate from one bearer to another –</w:t>
      </w:r>
      <w:r>
        <w:rPr>
          <w:rFonts w:ascii="Times New Roman" w:hAnsi="Times New Roman"/>
          <w:sz w:val="23"/>
          <w:szCs w:val="23"/>
        </w:rPr>
        <w:t xml:space="preserve"> 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00494B7A">
        <w:rPr>
          <w:rFonts w:ascii="Times New Roman" w:hAnsi="Times New Roman"/>
          <w:i/>
          <w:sz w:val="23"/>
          <w:szCs w:val="23"/>
        </w:rPr>
        <w:t xml:space="preserve"> </w:t>
      </w:r>
      <w:r w:rsidR="00E13067">
        <w:rPr>
          <w:rFonts w:ascii="Times New Roman" w:hAnsi="Times New Roman"/>
          <w:sz w:val="23"/>
          <w:szCs w:val="23"/>
        </w:rPr>
        <w:t>are able to migrate,</w:t>
      </w:r>
      <w:r>
        <w:rPr>
          <w:rFonts w:ascii="Times New Roman" w:hAnsi="Times New Roman"/>
          <w:sz w:val="23"/>
          <w:szCs w:val="23"/>
        </w:rPr>
        <w:t xml:space="preserve"> through a process of exact </w:t>
      </w:r>
      <w:r w:rsidR="003E0C5C" w:rsidRPr="003E0C5C">
        <w:rPr>
          <w:rFonts w:ascii="Times New Roman" w:hAnsi="Times New Roman"/>
          <w:sz w:val="23"/>
          <w:szCs w:val="23"/>
        </w:rPr>
        <w:t>copy</w:t>
      </w:r>
      <w:r>
        <w:rPr>
          <w:rFonts w:ascii="Times New Roman" w:hAnsi="Times New Roman"/>
          <w:sz w:val="23"/>
          <w:szCs w:val="23"/>
        </w:rPr>
        <w:t xml:space="preserve">ing. </w:t>
      </w:r>
      <w:r w:rsidR="003E0C5C" w:rsidRPr="003E0C5C">
        <w:rPr>
          <w:rFonts w:ascii="Times New Roman" w:hAnsi="Times New Roman"/>
          <w:sz w:val="23"/>
          <w:szCs w:val="23"/>
        </w:rPr>
        <w:t xml:space="preserve">The </w:t>
      </w:r>
      <w:r w:rsidR="003E0C5C" w:rsidRPr="00587B67">
        <w:rPr>
          <w:rFonts w:ascii="Times New Roman" w:hAnsi="Times New Roman"/>
          <w:i/>
          <w:sz w:val="23"/>
          <w:szCs w:val="23"/>
        </w:rPr>
        <w:t>very same pdf file</w:t>
      </w:r>
      <w:r w:rsidR="003E0C5C" w:rsidRPr="003E0C5C">
        <w:rPr>
          <w:rFonts w:ascii="Times New Roman" w:hAnsi="Times New Roman"/>
          <w:sz w:val="23"/>
          <w:szCs w:val="23"/>
        </w:rPr>
        <w:t xml:space="preserve"> can be saved to multiple storage devices, and thus it can exist in multiple copies.</w:t>
      </w:r>
    </w:p>
    <w:p w:rsidR="00587B67" w:rsidRDefault="003E0C5C" w:rsidP="006C241A">
      <w:pPr>
        <w:spacing w:beforeLines="1" w:before="2" w:afterLines="1" w:after="2" w:line="360" w:lineRule="auto"/>
        <w:rPr>
          <w:rFonts w:ascii="Times New Roman" w:hAnsi="Times New Roman"/>
          <w:sz w:val="23"/>
          <w:szCs w:val="23"/>
        </w:rPr>
      </w:pPr>
      <w:r w:rsidRPr="003E0C5C">
        <w:rPr>
          <w:rFonts w:ascii="Times New Roman" w:hAnsi="Times New Roman"/>
          <w:sz w:val="23"/>
          <w:szCs w:val="23"/>
        </w:rPr>
        <w:tab/>
      </w:r>
    </w:p>
    <w:p w:rsidR="003E0C5C" w:rsidRPr="003E0C5C"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We can think of </w:t>
      </w:r>
      <w:r w:rsidRPr="00861F97">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intuitively, as complex </w:t>
      </w:r>
      <w:r w:rsidR="00FB129B" w:rsidRPr="00F93648">
        <w:rPr>
          <w:rFonts w:ascii="Times New Roman" w:hAnsi="Times New Roman"/>
          <w:sz w:val="23"/>
          <w:szCs w:val="23"/>
        </w:rPr>
        <w:t>continuant</w:t>
      </w:r>
      <w:r w:rsidRPr="00F93648">
        <w:rPr>
          <w:rFonts w:ascii="Times New Roman" w:hAnsi="Times New Roman"/>
          <w:sz w:val="23"/>
          <w:szCs w:val="23"/>
        </w:rPr>
        <w:t xml:space="preserve"> patterns</w:t>
      </w:r>
      <w:r w:rsidR="00861F97">
        <w:rPr>
          <w:rFonts w:ascii="Times New Roman" w:hAnsi="Times New Roman"/>
          <w:sz w:val="23"/>
          <w:szCs w:val="23"/>
        </w:rPr>
        <w:t xml:space="preserve"> </w:t>
      </w:r>
      <w:r w:rsidR="00F93648">
        <w:rPr>
          <w:rFonts w:ascii="Times New Roman" w:hAnsi="Times New Roman"/>
          <w:sz w:val="23"/>
          <w:szCs w:val="23"/>
        </w:rPr>
        <w:t xml:space="preserve">(complex qualities) </w:t>
      </w:r>
      <w:r w:rsidRPr="003E0C5C">
        <w:rPr>
          <w:rFonts w:ascii="Times New Roman" w:hAnsi="Times New Roman"/>
          <w:sz w:val="23"/>
          <w:szCs w:val="23"/>
        </w:rPr>
        <w:t xml:space="preserve">of the sort created by authors or designers, or (in the case of DNA sequences) through the processes of evolution. </w:t>
      </w:r>
      <w:r w:rsidR="00587B67">
        <w:rPr>
          <w:rFonts w:ascii="Times New Roman" w:hAnsi="Times New Roman"/>
          <w:sz w:val="23"/>
          <w:szCs w:val="23"/>
        </w:rPr>
        <w:t xml:space="preserve">Further examples of </w:t>
      </w:r>
      <w:r w:rsidR="00587B67" w:rsidRPr="00861F97">
        <w:rPr>
          <w:rFonts w:ascii="Times New Roman" w:hAnsi="Times New Roman"/>
          <w:i/>
          <w:sz w:val="23"/>
          <w:szCs w:val="23"/>
        </w:rPr>
        <w:t>g</w:t>
      </w:r>
      <w:r w:rsidRPr="00861F97">
        <w:rPr>
          <w:rFonts w:ascii="Times New Roman" w:hAnsi="Times New Roman"/>
          <w:i/>
          <w:sz w:val="23"/>
          <w:szCs w:val="23"/>
        </w:rPr>
        <w:t>enerically</w:t>
      </w:r>
      <w:r w:rsidR="00921592" w:rsidRPr="00921592">
        <w:rPr>
          <w:rFonts w:ascii="Times New Roman" w:hAnsi="Times New Roman"/>
          <w:i/>
          <w:sz w:val="23"/>
          <w:szCs w:val="23"/>
        </w:rPr>
        <w:t xml:space="preserve"> dependent continuant</w:t>
      </w:r>
      <w:r w:rsidR="00FB129B" w:rsidRPr="00FB129B">
        <w:rPr>
          <w:rFonts w:ascii="Times New Roman" w:hAnsi="Times New Roman"/>
          <w:i/>
          <w:sz w:val="23"/>
          <w:szCs w:val="23"/>
        </w:rPr>
        <w:t>s</w:t>
      </w:r>
      <w:r w:rsidRPr="003E0C5C">
        <w:rPr>
          <w:rFonts w:ascii="Times New Roman" w:hAnsi="Times New Roman"/>
          <w:sz w:val="23"/>
          <w:szCs w:val="23"/>
        </w:rPr>
        <w:t xml:space="preserve"> include</w:t>
      </w:r>
      <w:r w:rsidR="00861F97">
        <w:rPr>
          <w:rFonts w:ascii="Times New Roman" w:hAnsi="Times New Roman"/>
          <w:sz w:val="23"/>
          <w:szCs w:val="23"/>
        </w:rPr>
        <w:t>:</w:t>
      </w:r>
      <w:r w:rsidR="00494B7A">
        <w:rPr>
          <w:rFonts w:ascii="Times New Roman" w:hAnsi="Times New Roman"/>
          <w:sz w:val="23"/>
          <w:szCs w:val="23"/>
        </w:rPr>
        <w:t xml:space="preserve"> </w:t>
      </w:r>
      <w:r w:rsidRPr="003E0C5C">
        <w:rPr>
          <w:rFonts w:ascii="Times New Roman" w:hAnsi="Times New Roman"/>
          <w:sz w:val="23"/>
          <w:szCs w:val="23"/>
        </w:rPr>
        <w:t xml:space="preserve">the chessboard pattern, the Coca Cola </w:t>
      </w:r>
      <w:r w:rsidR="00F93648">
        <w:rPr>
          <w:rFonts w:ascii="Times New Roman" w:hAnsi="Times New Roman"/>
          <w:sz w:val="23"/>
          <w:szCs w:val="23"/>
        </w:rPr>
        <w:t>logo</w:t>
      </w:r>
      <w:r w:rsidRPr="003E0C5C">
        <w:rPr>
          <w:rFonts w:ascii="Times New Roman" w:hAnsi="Times New Roman"/>
          <w:sz w:val="23"/>
          <w:szCs w:val="23"/>
        </w:rPr>
        <w:t xml:space="preserve">, the pattern </w:t>
      </w:r>
      <w:r w:rsidR="00F93648">
        <w:rPr>
          <w:rFonts w:ascii="Times New Roman" w:hAnsi="Times New Roman"/>
          <w:sz w:val="23"/>
          <w:szCs w:val="23"/>
        </w:rPr>
        <w:t>of a traffic sign</w:t>
      </w:r>
      <w:r w:rsidRPr="003E0C5C">
        <w:rPr>
          <w:rFonts w:ascii="Times New Roman" w:hAnsi="Times New Roman"/>
          <w:sz w:val="23"/>
          <w:szCs w:val="23"/>
        </w:rPr>
        <w:t xml:space="preserve">. Each such pattern exists only if it is concretized in some counterpart </w:t>
      </w:r>
      <w:r w:rsidRPr="00861F97">
        <w:rPr>
          <w:rFonts w:ascii="Times New Roman" w:hAnsi="Times New Roman"/>
          <w:i/>
          <w:sz w:val="23"/>
          <w:szCs w:val="23"/>
        </w:rPr>
        <w:t>specifically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 the pattern of black and white squares on this </w:t>
      </w:r>
      <w:r w:rsidR="00861F97">
        <w:rPr>
          <w:rFonts w:ascii="Times New Roman" w:hAnsi="Times New Roman"/>
          <w:sz w:val="23"/>
          <w:szCs w:val="23"/>
        </w:rPr>
        <w:t xml:space="preserve">wooden </w:t>
      </w:r>
      <w:r w:rsidRPr="003E0C5C">
        <w:rPr>
          <w:rFonts w:ascii="Times New Roman" w:hAnsi="Times New Roman"/>
          <w:sz w:val="23"/>
          <w:szCs w:val="23"/>
        </w:rPr>
        <w:t>chessboard</w:t>
      </w:r>
      <w:r w:rsidR="00861F97">
        <w:rPr>
          <w:rFonts w:ascii="Times New Roman" w:hAnsi="Times New Roman"/>
          <w:sz w:val="23"/>
          <w:szCs w:val="23"/>
        </w:rPr>
        <w:t xml:space="preserve"> here before me</w:t>
      </w:r>
      <w:r w:rsidRPr="003E0C5C">
        <w:rPr>
          <w:rFonts w:ascii="Times New Roman" w:hAnsi="Times New Roman"/>
          <w:sz w:val="23"/>
          <w:szCs w:val="23"/>
        </w:rPr>
        <w:t xml:space="preserve">; the pattern of red and white swirls on the label of this Coca Cola bottle; the pattern of </w:t>
      </w:r>
      <w:r w:rsidR="00861F97">
        <w:rPr>
          <w:rFonts w:ascii="Times New Roman" w:hAnsi="Times New Roman"/>
          <w:sz w:val="23"/>
          <w:szCs w:val="23"/>
        </w:rPr>
        <w:t>paint on this traffic signboard; your social security number;</w:t>
      </w:r>
      <w:r w:rsidR="00F93648">
        <w:rPr>
          <w:rFonts w:ascii="Times New Roman" w:hAnsi="Times New Roman"/>
          <w:sz w:val="23"/>
          <w:szCs w:val="23"/>
        </w:rPr>
        <w:t xml:space="preserve"> your recipe for spaghetti carbonara</w:t>
      </w:r>
      <w:r w:rsidRPr="003E0C5C">
        <w:rPr>
          <w:rFonts w:ascii="Times New Roman" w:hAnsi="Times New Roman"/>
          <w:sz w:val="23"/>
          <w:szCs w:val="23"/>
        </w:rPr>
        <w:t xml:space="preserve">. </w:t>
      </w:r>
    </w:p>
    <w:p w:rsidR="00587B67" w:rsidRDefault="00587B67" w:rsidP="006C241A">
      <w:pPr>
        <w:spacing w:beforeLines="1" w:before="2" w:afterLines="1" w:after="2" w:line="360" w:lineRule="auto"/>
        <w:rPr>
          <w:rFonts w:ascii="Times New Roman" w:hAnsi="Times New Roman"/>
          <w:sz w:val="23"/>
          <w:szCs w:val="23"/>
        </w:rPr>
      </w:pPr>
    </w:p>
    <w:p w:rsidR="00587B67"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Such patterns can be highly complex. The pattern of letters of the alphabet and associated </w:t>
      </w:r>
      <w:r w:rsidR="00861F97">
        <w:rPr>
          <w:rFonts w:ascii="Times New Roman" w:hAnsi="Times New Roman"/>
          <w:sz w:val="23"/>
          <w:szCs w:val="23"/>
        </w:rPr>
        <w:t xml:space="preserve">punctuation and </w:t>
      </w:r>
      <w:r w:rsidRPr="003E0C5C">
        <w:rPr>
          <w:rFonts w:ascii="Times New Roman" w:hAnsi="Times New Roman"/>
          <w:sz w:val="23"/>
          <w:szCs w:val="23"/>
        </w:rPr>
        <w:t xml:space="preserve">spacing which is the novel </w:t>
      </w:r>
      <w:r w:rsidRPr="00587B67">
        <w:rPr>
          <w:rFonts w:ascii="Times New Roman" w:hAnsi="Times New Roman"/>
          <w:i/>
          <w:sz w:val="23"/>
          <w:szCs w:val="23"/>
        </w:rPr>
        <w:t>Robinson Crusoe</w:t>
      </w:r>
      <w:r w:rsidRPr="003E0C5C">
        <w:rPr>
          <w:rFonts w:ascii="Times New Roman" w:hAnsi="Times New Roman"/>
          <w:sz w:val="23"/>
          <w:szCs w:val="23"/>
        </w:rPr>
        <w:t xml:space="preserve"> is concretized in the patterns of ink marks in this and that particular </w:t>
      </w:r>
      <w:r w:rsidRPr="00587B67">
        <w:rPr>
          <w:rFonts w:ascii="Times New Roman" w:hAnsi="Times New Roman"/>
          <w:i/>
          <w:sz w:val="23"/>
          <w:szCs w:val="23"/>
        </w:rPr>
        <w:t>copy</w:t>
      </w:r>
      <w:r w:rsidRPr="003E0C5C">
        <w:rPr>
          <w:rFonts w:ascii="Times New Roman" w:hAnsi="Times New Roman"/>
          <w:sz w:val="23"/>
          <w:szCs w:val="23"/>
        </w:rPr>
        <w:t xml:space="preserve"> of the novel. </w:t>
      </w:r>
      <w:r w:rsidR="004938EE" w:rsidRPr="003E0C5C">
        <w:rPr>
          <w:rFonts w:ascii="Times New Roman" w:hAnsi="Times New Roman"/>
          <w:sz w:val="23"/>
          <w:szCs w:val="23"/>
        </w:rPr>
        <w:t xml:space="preserve">When you create </w:t>
      </w:r>
      <w:r w:rsidR="004938EE">
        <w:rPr>
          <w:rFonts w:ascii="Times New Roman" w:hAnsi="Times New Roman"/>
          <w:sz w:val="23"/>
          <w:szCs w:val="23"/>
        </w:rPr>
        <w:t xml:space="preserve">a novel </w:t>
      </w:r>
      <w:r w:rsidR="00861F97">
        <w:rPr>
          <w:rFonts w:ascii="Times New Roman" w:hAnsi="Times New Roman"/>
          <w:sz w:val="23"/>
          <w:szCs w:val="23"/>
        </w:rPr>
        <w:t xml:space="preserve">then in addition to creating an </w:t>
      </w:r>
      <w:r w:rsidR="00861F97">
        <w:rPr>
          <w:rFonts w:ascii="Times New Roman" w:hAnsi="Times New Roman"/>
          <w:b/>
          <w:sz w:val="23"/>
          <w:szCs w:val="23"/>
        </w:rPr>
        <w:t xml:space="preserve">s-dependent </w:t>
      </w:r>
      <w:r w:rsidR="00861F97">
        <w:rPr>
          <w:rFonts w:ascii="Times New Roman" w:hAnsi="Times New Roman"/>
          <w:sz w:val="23"/>
          <w:szCs w:val="23"/>
        </w:rPr>
        <w:t xml:space="preserve">pattern of </w:t>
      </w:r>
      <w:proofErr w:type="spellStart"/>
      <w:r w:rsidR="00861F97">
        <w:rPr>
          <w:rFonts w:ascii="Times New Roman" w:hAnsi="Times New Roman"/>
          <w:sz w:val="23"/>
          <w:szCs w:val="23"/>
        </w:rPr>
        <w:t>inkmarks</w:t>
      </w:r>
      <w:proofErr w:type="spellEnd"/>
      <w:r w:rsidR="00861F97">
        <w:rPr>
          <w:rFonts w:ascii="Times New Roman" w:hAnsi="Times New Roman"/>
          <w:sz w:val="23"/>
          <w:szCs w:val="23"/>
        </w:rPr>
        <w:t xml:space="preserve"> on your manuscript, </w:t>
      </w:r>
      <w:r w:rsidR="004938EE" w:rsidRPr="003E0C5C">
        <w:rPr>
          <w:rFonts w:ascii="Times New Roman" w:hAnsi="Times New Roman"/>
          <w:sz w:val="23"/>
          <w:szCs w:val="23"/>
        </w:rPr>
        <w:t xml:space="preserve">you create </w:t>
      </w:r>
      <w:r w:rsidR="00861F97">
        <w:rPr>
          <w:rFonts w:ascii="Times New Roman" w:hAnsi="Times New Roman"/>
          <w:sz w:val="23"/>
          <w:szCs w:val="23"/>
        </w:rPr>
        <w:t xml:space="preserve">also </w:t>
      </w:r>
      <w:r w:rsidR="004938EE" w:rsidRPr="003E0C5C">
        <w:rPr>
          <w:rFonts w:ascii="Times New Roman" w:hAnsi="Times New Roman"/>
          <w:sz w:val="23"/>
          <w:szCs w:val="23"/>
        </w:rPr>
        <w:t xml:space="preserve">a particular </w:t>
      </w:r>
      <w:r w:rsidR="004938EE">
        <w:rPr>
          <w:rFonts w:ascii="Times New Roman" w:hAnsi="Times New Roman"/>
          <w:sz w:val="23"/>
          <w:szCs w:val="23"/>
        </w:rPr>
        <w:t>instance</w:t>
      </w:r>
      <w:r w:rsidR="004938EE"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004938EE" w:rsidRPr="003E0C5C">
        <w:rPr>
          <w:rFonts w:ascii="Times New Roman" w:hAnsi="Times New Roman"/>
          <w:sz w:val="23"/>
          <w:szCs w:val="23"/>
        </w:rPr>
        <w:t xml:space="preserve"> type </w:t>
      </w:r>
      <w:r w:rsidR="004938EE">
        <w:rPr>
          <w:rFonts w:ascii="Times New Roman" w:hAnsi="Times New Roman"/>
          <w:i/>
          <w:sz w:val="23"/>
          <w:szCs w:val="23"/>
        </w:rPr>
        <w:t>novel</w:t>
      </w:r>
      <w:r w:rsidR="004938EE" w:rsidRPr="003E0C5C">
        <w:rPr>
          <w:rFonts w:ascii="Times New Roman" w:hAnsi="Times New Roman"/>
          <w:sz w:val="23"/>
          <w:szCs w:val="23"/>
        </w:rPr>
        <w:t>.</w:t>
      </w:r>
      <w:r w:rsidR="004938EE">
        <w:rPr>
          <w:rFonts w:ascii="Times New Roman" w:hAnsi="Times New Roman"/>
          <w:sz w:val="23"/>
          <w:szCs w:val="23"/>
        </w:rPr>
        <w:t xml:space="preserve"> When you print further copies in book form, then you create multiple particular instances of the</w:t>
      </w:r>
      <w:r w:rsidR="00921592" w:rsidRPr="00921592">
        <w:rPr>
          <w:rFonts w:ascii="Times New Roman" w:hAnsi="Times New Roman"/>
          <w:i/>
          <w:sz w:val="23"/>
          <w:szCs w:val="23"/>
        </w:rPr>
        <w:t xml:space="preserve"> independent continuant</w:t>
      </w:r>
      <w:r w:rsidR="004938EE">
        <w:rPr>
          <w:rFonts w:ascii="Times New Roman" w:hAnsi="Times New Roman"/>
          <w:sz w:val="23"/>
          <w:szCs w:val="23"/>
        </w:rPr>
        <w:t xml:space="preserve"> type </w:t>
      </w:r>
      <w:r w:rsidR="004938EE">
        <w:rPr>
          <w:rFonts w:ascii="Times New Roman" w:hAnsi="Times New Roman"/>
          <w:i/>
          <w:sz w:val="23"/>
          <w:szCs w:val="23"/>
        </w:rPr>
        <w:t xml:space="preserve">book. </w:t>
      </w:r>
    </w:p>
    <w:p w:rsidR="00F93648" w:rsidRDefault="00F93648" w:rsidP="006C241A">
      <w:pPr>
        <w:spacing w:beforeLines="1" w:before="2" w:afterLines="1" w:after="2" w:line="360" w:lineRule="auto"/>
        <w:jc w:val="both"/>
        <w:rPr>
          <w:rFonts w:ascii="Times New Roman" w:hAnsi="Times New Roman"/>
          <w:sz w:val="23"/>
          <w:szCs w:val="23"/>
        </w:rPr>
      </w:pPr>
    </w:p>
    <w:p w:rsidR="00B734E8" w:rsidRDefault="00B734E8" w:rsidP="006C241A">
      <w:pPr>
        <w:pStyle w:val="Heading2"/>
        <w:spacing w:line="360" w:lineRule="auto"/>
      </w:pPr>
      <w:bookmarkStart w:id="54" w:name="_Toc309628592"/>
      <w:r>
        <w:t>Relation of concretization</w:t>
      </w:r>
      <w:bookmarkEnd w:id="54"/>
    </w:p>
    <w:p w:rsidR="00B734E8" w:rsidRDefault="00B734E8" w:rsidP="006C241A">
      <w:pPr>
        <w:spacing w:line="360" w:lineRule="auto"/>
      </w:pPr>
    </w:p>
    <w:p w:rsidR="00B734E8" w:rsidRDefault="00B734E8" w:rsidP="006C241A">
      <w:pPr>
        <w:spacing w:line="360" w:lineRule="auto"/>
        <w:jc w:val="both"/>
        <w:rPr>
          <w:rFonts w:ascii="Times New Roman" w:hAnsi="Times New Roman"/>
          <w:i/>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sidRPr="00B055FE">
        <w:rPr>
          <w:rFonts w:ascii="Times New Roman" w:hAnsi="Times New Roman"/>
          <w:b/>
          <w:sz w:val="23"/>
          <w:szCs w:val="23"/>
        </w:rPr>
        <w:t>concretizes</w:t>
      </w:r>
      <w:r>
        <w:rPr>
          <w:rFonts w:ascii="Times New Roman" w:hAnsi="Times New Roman"/>
          <w:b/>
          <w:sz w:val="23"/>
          <w:szCs w:val="23"/>
        </w:rPr>
        <w:t xml:space="preserve"> </w:t>
      </w:r>
      <w:r>
        <w:rPr>
          <w:rFonts w:ascii="Times New Roman" w:hAnsi="Times New Roman"/>
          <w:i/>
          <w:sz w:val="23"/>
          <w:szCs w:val="23"/>
        </w:rPr>
        <w:t xml:space="preserve">b </w:t>
      </w:r>
      <w:r w:rsidRPr="00B055FE">
        <w:rPr>
          <w:rFonts w:ascii="Times New Roman" w:hAnsi="Times New Roman"/>
          <w:b/>
          <w:sz w:val="23"/>
          <w:szCs w:val="23"/>
        </w:rPr>
        <w:t>at</w:t>
      </w:r>
      <w:r>
        <w:rPr>
          <w:rFonts w:ascii="Times New Roman" w:hAnsi="Times New Roman"/>
          <w:b/>
          <w:sz w:val="23"/>
          <w:szCs w:val="23"/>
        </w:rPr>
        <w:t xml:space="preserve"> </w:t>
      </w:r>
      <w:r>
        <w:rPr>
          <w:rFonts w:ascii="Times New Roman" w:hAnsi="Times New Roman"/>
          <w:i/>
          <w:sz w:val="23"/>
          <w:szCs w:val="23"/>
        </w:rPr>
        <w:t xml:space="preserve">t =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is a specifically</w:t>
      </w:r>
      <w:r w:rsidRPr="00921592">
        <w:rPr>
          <w:rFonts w:ascii="Times New Roman" w:hAnsi="Times New Roman"/>
          <w:i/>
          <w:sz w:val="23"/>
          <w:szCs w:val="23"/>
        </w:rPr>
        <w:t xml:space="preserve"> dependent continuant</w:t>
      </w:r>
      <w:r>
        <w:rPr>
          <w:rFonts w:ascii="Times New Roman" w:hAnsi="Times New Roman"/>
          <w:i/>
          <w:sz w:val="23"/>
          <w:szCs w:val="23"/>
        </w:rPr>
        <w:t xml:space="preserve"> </w:t>
      </w:r>
      <w:r>
        <w:rPr>
          <w:rFonts w:ascii="Times New Roman" w:hAnsi="Times New Roman"/>
          <w:sz w:val="23"/>
          <w:szCs w:val="23"/>
        </w:rPr>
        <w:t xml:space="preserve">&amp; </w:t>
      </w:r>
      <w:r>
        <w:rPr>
          <w:rFonts w:ascii="Times New Roman" w:hAnsi="Times New Roman"/>
          <w:i/>
          <w:sz w:val="23"/>
          <w:szCs w:val="23"/>
        </w:rPr>
        <w:t xml:space="preserve">b </w:t>
      </w:r>
      <w:r>
        <w:rPr>
          <w:rFonts w:ascii="Times New Roman" w:hAnsi="Times New Roman"/>
          <w:sz w:val="23"/>
          <w:szCs w:val="23"/>
        </w:rPr>
        <w:t>is a generically</w:t>
      </w:r>
      <w:r w:rsidRPr="00921592">
        <w:rPr>
          <w:rFonts w:ascii="Times New Roman" w:hAnsi="Times New Roman"/>
          <w:i/>
          <w:sz w:val="23"/>
          <w:szCs w:val="23"/>
        </w:rPr>
        <w:t xml:space="preserve"> dependent continuant</w:t>
      </w:r>
      <w:r>
        <w:rPr>
          <w:rFonts w:ascii="Times New Roman" w:hAnsi="Times New Roman"/>
          <w:i/>
          <w:sz w:val="23"/>
          <w:szCs w:val="23"/>
        </w:rPr>
        <w:t xml:space="preserve"> </w:t>
      </w:r>
      <w:r>
        <w:rPr>
          <w:rFonts w:ascii="Times New Roman" w:hAnsi="Times New Roman"/>
          <w:sz w:val="23"/>
          <w:szCs w:val="23"/>
        </w:rPr>
        <w:t>&amp; for some</w:t>
      </w:r>
      <w:r w:rsidRPr="00921592">
        <w:rPr>
          <w:rFonts w:ascii="Times New Roman" w:hAnsi="Times New Roman"/>
          <w:i/>
          <w:sz w:val="23"/>
          <w:szCs w:val="23"/>
        </w:rPr>
        <w:t xml:space="preserve"> independent continuant</w:t>
      </w:r>
      <w:r>
        <w:rPr>
          <w:rFonts w:ascii="Times New Roman" w:hAnsi="Times New Roman"/>
          <w:i/>
          <w:sz w:val="23"/>
          <w:szCs w:val="23"/>
        </w:rPr>
        <w:t xml:space="preserve"> c, a </w:t>
      </w:r>
      <w:r>
        <w:rPr>
          <w:rFonts w:ascii="Times New Roman" w:hAnsi="Times New Roman"/>
          <w:b/>
          <w:sz w:val="23"/>
          <w:szCs w:val="23"/>
        </w:rPr>
        <w:t xml:space="preserve">s-depends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b/>
          <w:sz w:val="23"/>
          <w:szCs w:val="23"/>
        </w:rPr>
        <w:t xml:space="preserve">at </w:t>
      </w:r>
      <w:r w:rsidRPr="00F93648">
        <w:rPr>
          <w:rFonts w:ascii="Times New Roman" w:hAnsi="Times New Roman"/>
          <w:i/>
          <w:sz w:val="23"/>
          <w:szCs w:val="23"/>
        </w:rPr>
        <w:t xml:space="preserve">t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b/>
          <w:sz w:val="23"/>
          <w:szCs w:val="23"/>
        </w:rPr>
        <w:t xml:space="preserve">g-depends </w:t>
      </w:r>
      <w:r w:rsidRPr="00B055FE">
        <w:rPr>
          <w:rFonts w:ascii="Times New Roman" w:hAnsi="Times New Roman"/>
          <w:sz w:val="23"/>
          <w:szCs w:val="23"/>
        </w:rPr>
        <w:t>on</w:t>
      </w:r>
      <w:r>
        <w:rPr>
          <w:rFonts w:ascii="Times New Roman" w:hAnsi="Times New Roman"/>
          <w:sz w:val="23"/>
          <w:szCs w:val="23"/>
        </w:rPr>
        <w:t xml:space="preserve"> </w:t>
      </w:r>
      <w:r>
        <w:rPr>
          <w:rFonts w:ascii="Times New Roman" w:hAnsi="Times New Roman"/>
          <w:i/>
          <w:sz w:val="23"/>
          <w:szCs w:val="23"/>
        </w:rPr>
        <w:t xml:space="preserve">c </w:t>
      </w:r>
      <w:r>
        <w:rPr>
          <w:rFonts w:ascii="Times New Roman" w:hAnsi="Times New Roman"/>
          <w:b/>
          <w:sz w:val="23"/>
          <w:szCs w:val="23"/>
        </w:rPr>
        <w:t xml:space="preserve">at </w:t>
      </w:r>
      <w:r w:rsidRPr="00F93648">
        <w:rPr>
          <w:rFonts w:ascii="Times New Roman" w:hAnsi="Times New Roman"/>
          <w:i/>
          <w:sz w:val="23"/>
          <w:szCs w:val="23"/>
        </w:rPr>
        <w:t>t</w:t>
      </w:r>
      <w:r>
        <w:rPr>
          <w:rFonts w:ascii="Times New Roman" w:hAnsi="Times New Roman"/>
          <w:sz w:val="23"/>
          <w:szCs w:val="23"/>
        </w:rPr>
        <w:t xml:space="preserve">, and if </w:t>
      </w:r>
      <w:r>
        <w:rPr>
          <w:rFonts w:ascii="Times New Roman" w:hAnsi="Times New Roman"/>
          <w:i/>
          <w:sz w:val="23"/>
          <w:szCs w:val="23"/>
        </w:rPr>
        <w:t xml:space="preserve">b </w:t>
      </w:r>
      <w:r>
        <w:rPr>
          <w:rFonts w:ascii="Times New Roman" w:hAnsi="Times New Roman"/>
          <w:sz w:val="23"/>
          <w:szCs w:val="23"/>
        </w:rPr>
        <w:t xml:space="preserve">migrates from bearer </w:t>
      </w:r>
      <w:r>
        <w:rPr>
          <w:rFonts w:ascii="Times New Roman" w:hAnsi="Times New Roman"/>
          <w:i/>
          <w:sz w:val="23"/>
          <w:szCs w:val="23"/>
        </w:rPr>
        <w:t xml:space="preserve">c </w:t>
      </w:r>
      <w:r>
        <w:rPr>
          <w:rFonts w:ascii="Times New Roman" w:hAnsi="Times New Roman"/>
          <w:sz w:val="23"/>
          <w:szCs w:val="23"/>
        </w:rPr>
        <w:t xml:space="preserve">to another bearer </w:t>
      </w:r>
      <w:r>
        <w:rPr>
          <w:rFonts w:ascii="Times New Roman" w:hAnsi="Times New Roman"/>
          <w:i/>
          <w:sz w:val="23"/>
          <w:szCs w:val="23"/>
        </w:rPr>
        <w:t xml:space="preserve">d </w:t>
      </w:r>
      <w:r>
        <w:rPr>
          <w:rFonts w:ascii="Times New Roman" w:hAnsi="Times New Roman"/>
          <w:sz w:val="23"/>
          <w:szCs w:val="23"/>
        </w:rPr>
        <w:t xml:space="preserve">than an exact copy of </w:t>
      </w:r>
      <w:r>
        <w:rPr>
          <w:rFonts w:ascii="Times New Roman" w:hAnsi="Times New Roman"/>
          <w:i/>
          <w:sz w:val="23"/>
          <w:szCs w:val="23"/>
        </w:rPr>
        <w:t xml:space="preserve">a </w:t>
      </w:r>
      <w:r>
        <w:rPr>
          <w:rFonts w:ascii="Times New Roman" w:hAnsi="Times New Roman"/>
          <w:sz w:val="23"/>
          <w:szCs w:val="23"/>
        </w:rPr>
        <w:t xml:space="preserve">will be created in </w:t>
      </w:r>
      <w:r>
        <w:rPr>
          <w:rFonts w:ascii="Times New Roman" w:hAnsi="Times New Roman"/>
          <w:i/>
          <w:sz w:val="23"/>
          <w:szCs w:val="23"/>
        </w:rPr>
        <w:t>d.</w:t>
      </w:r>
    </w:p>
    <w:p w:rsidR="003E0C5C" w:rsidRPr="003E0C5C"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The dat</w:t>
      </w:r>
      <w:r w:rsidR="00F93648">
        <w:rPr>
          <w:rFonts w:ascii="Times New Roman" w:hAnsi="Times New Roman"/>
          <w:sz w:val="23"/>
          <w:szCs w:val="23"/>
        </w:rPr>
        <w:t>a in your database</w:t>
      </w:r>
      <w:r w:rsidR="00B734E8">
        <w:rPr>
          <w:rFonts w:ascii="Times New Roman" w:hAnsi="Times New Roman"/>
          <w:sz w:val="23"/>
          <w:szCs w:val="23"/>
        </w:rPr>
        <w:t xml:space="preserve"> are patterns</w:t>
      </w:r>
      <w:r w:rsidR="00F93648">
        <w:rPr>
          <w:rFonts w:ascii="Times New Roman" w:hAnsi="Times New Roman"/>
          <w:sz w:val="23"/>
          <w:szCs w:val="23"/>
        </w:rPr>
        <w:t xml:space="preserve"> instantiated </w:t>
      </w:r>
      <w:r w:rsidR="00B734E8">
        <w:rPr>
          <w:rFonts w:ascii="Times New Roman" w:hAnsi="Times New Roman"/>
          <w:sz w:val="23"/>
          <w:szCs w:val="23"/>
        </w:rPr>
        <w:t xml:space="preserve">as </w:t>
      </w:r>
      <w:r w:rsidR="00B734E8">
        <w:rPr>
          <w:rFonts w:ascii="Times New Roman" w:hAnsi="Times New Roman"/>
          <w:b/>
          <w:sz w:val="23"/>
          <w:szCs w:val="23"/>
        </w:rPr>
        <w:t xml:space="preserve">s-dependent </w:t>
      </w:r>
      <w:r w:rsidR="00B734E8">
        <w:rPr>
          <w:rFonts w:ascii="Times New Roman" w:hAnsi="Times New Roman"/>
          <w:sz w:val="23"/>
          <w:szCs w:val="23"/>
        </w:rPr>
        <w:t xml:space="preserve">quality instances </w:t>
      </w:r>
      <w:r w:rsidRPr="003E0C5C">
        <w:rPr>
          <w:rFonts w:ascii="Times New Roman" w:hAnsi="Times New Roman"/>
          <w:sz w:val="23"/>
          <w:szCs w:val="23"/>
        </w:rPr>
        <w:t xml:space="preserve">in </w:t>
      </w:r>
      <w:r w:rsidR="00F93648">
        <w:rPr>
          <w:rFonts w:ascii="Times New Roman" w:hAnsi="Times New Roman"/>
          <w:sz w:val="23"/>
          <w:szCs w:val="23"/>
        </w:rPr>
        <w:t>your hard drive</w:t>
      </w:r>
      <w:r w:rsidRPr="003E0C5C">
        <w:rPr>
          <w:rFonts w:ascii="Times New Roman" w:hAnsi="Times New Roman"/>
          <w:sz w:val="23"/>
          <w:szCs w:val="23"/>
        </w:rPr>
        <w:t xml:space="preserve">. The database itself is an aggregate of such patterns. When you create the database you create a particular </w:t>
      </w:r>
      <w:r w:rsidR="004938EE">
        <w:rPr>
          <w:rFonts w:ascii="Times New Roman" w:hAnsi="Times New Roman"/>
          <w:sz w:val="23"/>
          <w:szCs w:val="23"/>
        </w:rPr>
        <w:t>instance</w:t>
      </w:r>
      <w:r w:rsidRPr="003E0C5C">
        <w:rPr>
          <w:rFonts w:ascii="Times New Roman" w:hAnsi="Times New Roman"/>
          <w:sz w:val="23"/>
          <w:szCs w:val="23"/>
        </w:rPr>
        <w:t xml:space="preserv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4938EE">
        <w:rPr>
          <w:rFonts w:ascii="Times New Roman" w:hAnsi="Times New Roman"/>
          <w:i/>
          <w:sz w:val="23"/>
          <w:szCs w:val="23"/>
        </w:rPr>
        <w:t>database</w:t>
      </w:r>
      <w:r w:rsidRPr="003E0C5C">
        <w:rPr>
          <w:rFonts w:ascii="Times New Roman" w:hAnsi="Times New Roman"/>
          <w:sz w:val="23"/>
          <w:szCs w:val="23"/>
        </w:rPr>
        <w:t xml:space="preserve">. </w:t>
      </w:r>
      <w:r w:rsidR="00F93648">
        <w:rPr>
          <w:rFonts w:ascii="Times New Roman" w:hAnsi="Times New Roman"/>
          <w:sz w:val="23"/>
          <w:szCs w:val="23"/>
        </w:rPr>
        <w:t>E</w:t>
      </w:r>
      <w:r w:rsidRPr="003E0C5C">
        <w:rPr>
          <w:rFonts w:ascii="Times New Roman" w:hAnsi="Times New Roman"/>
          <w:sz w:val="23"/>
          <w:szCs w:val="23"/>
        </w:rPr>
        <w:t>ach entry in the database is an instance of the generically</w:t>
      </w:r>
      <w:r w:rsidR="00921592" w:rsidRPr="00921592">
        <w:rPr>
          <w:rFonts w:ascii="Times New Roman" w:hAnsi="Times New Roman"/>
          <w:i/>
          <w:sz w:val="23"/>
          <w:szCs w:val="23"/>
        </w:rPr>
        <w:t xml:space="preserve"> dependent continuant</w:t>
      </w:r>
      <w:r w:rsidRPr="003E0C5C">
        <w:rPr>
          <w:rFonts w:ascii="Times New Roman" w:hAnsi="Times New Roman"/>
          <w:sz w:val="23"/>
          <w:szCs w:val="23"/>
        </w:rPr>
        <w:t xml:space="preserve"> type </w:t>
      </w:r>
      <w:r w:rsidRPr="00F93648">
        <w:rPr>
          <w:rFonts w:ascii="Times New Roman" w:hAnsi="Times New Roman"/>
          <w:i/>
          <w:sz w:val="23"/>
          <w:szCs w:val="23"/>
        </w:rPr>
        <w:t>datum</w:t>
      </w:r>
      <w:r w:rsidRPr="003E0C5C">
        <w:rPr>
          <w:rFonts w:ascii="Times New Roman" w:hAnsi="Times New Roman"/>
          <w:sz w:val="23"/>
          <w:szCs w:val="23"/>
        </w:rPr>
        <w:t xml:space="preserve">. </w:t>
      </w:r>
    </w:p>
    <w:p w:rsidR="003E0C5C" w:rsidRPr="003E0C5C" w:rsidRDefault="003E0C5C" w:rsidP="006C241A">
      <w:pPr>
        <w:spacing w:beforeLines="1" w:before="2" w:afterLines="1" w:after="2" w:line="360" w:lineRule="auto"/>
        <w:jc w:val="both"/>
        <w:rPr>
          <w:rFonts w:ascii="Times New Roman" w:hAnsi="Times New Roman"/>
          <w:sz w:val="23"/>
          <w:szCs w:val="23"/>
        </w:rPr>
      </w:pPr>
    </w:p>
    <w:p w:rsidR="003E0C5C"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Data, databases, pdf files, novels, and other information artifacts are thus analogous to other created artifacts such as paintings or sculptures. They differ from the latter</w:t>
      </w:r>
      <w:r w:rsidR="00F93648">
        <w:rPr>
          <w:rFonts w:ascii="Times New Roman" w:hAnsi="Times New Roman"/>
          <w:sz w:val="23"/>
          <w:szCs w:val="23"/>
        </w:rPr>
        <w:t>, however,</w:t>
      </w:r>
      <w:r w:rsidRPr="003E0C5C">
        <w:rPr>
          <w:rFonts w:ascii="Times New Roman" w:hAnsi="Times New Roman"/>
          <w:sz w:val="23"/>
          <w:szCs w:val="23"/>
        </w:rPr>
        <w:t xml:space="preserve"> in that, once </w:t>
      </w:r>
      <w:r w:rsidR="00F93648">
        <w:rPr>
          <w:rFonts w:ascii="Times New Roman" w:hAnsi="Times New Roman"/>
          <w:sz w:val="23"/>
          <w:szCs w:val="23"/>
        </w:rPr>
        <w:t xml:space="preserve">they have been </w:t>
      </w:r>
      <w:r w:rsidRPr="003E0C5C">
        <w:rPr>
          <w:rFonts w:ascii="Times New Roman" w:hAnsi="Times New Roman"/>
          <w:sz w:val="23"/>
          <w:szCs w:val="23"/>
        </w:rPr>
        <w:t>created, they can exist in many copies that are all of equal value.</w:t>
      </w:r>
      <w:r w:rsidR="00E64623">
        <w:rPr>
          <w:rFonts w:ascii="Times New Roman" w:hAnsi="Times New Roman"/>
          <w:sz w:val="23"/>
          <w:szCs w:val="23"/>
        </w:rPr>
        <w:t xml:space="preserve"> These many copies exist because of a </w:t>
      </w:r>
      <w:proofErr w:type="spellStart"/>
      <w:r w:rsidR="00E64623">
        <w:rPr>
          <w:rFonts w:ascii="Times New Roman" w:hAnsi="Times New Roman"/>
          <w:sz w:val="23"/>
          <w:szCs w:val="23"/>
        </w:rPr>
        <w:t>templating</w:t>
      </w:r>
      <w:proofErr w:type="spellEnd"/>
      <w:r w:rsidR="00E64623">
        <w:rPr>
          <w:rFonts w:ascii="Times New Roman" w:hAnsi="Times New Roman"/>
          <w:sz w:val="23"/>
          <w:szCs w:val="23"/>
        </w:rPr>
        <w:t xml:space="preserve"> process. Only where such a </w:t>
      </w:r>
      <w:proofErr w:type="spellStart"/>
      <w:r w:rsidR="00E64623">
        <w:rPr>
          <w:rFonts w:ascii="Times New Roman" w:hAnsi="Times New Roman"/>
          <w:sz w:val="23"/>
          <w:szCs w:val="23"/>
        </w:rPr>
        <w:t>templating</w:t>
      </w:r>
      <w:proofErr w:type="spellEnd"/>
      <w:r w:rsidR="00E64623">
        <w:rPr>
          <w:rFonts w:ascii="Times New Roman" w:hAnsi="Times New Roman"/>
          <w:sz w:val="23"/>
          <w:szCs w:val="23"/>
        </w:rPr>
        <w:t xml:space="preserve"> process exists do we have the sorts of patterns which are generically dependent continuants.</w:t>
      </w:r>
    </w:p>
    <w:p w:rsidR="00E64623" w:rsidRDefault="00E64623" w:rsidP="006C241A">
      <w:pPr>
        <w:spacing w:beforeLines="1" w:before="2" w:afterLines="1" w:after="2" w:line="360" w:lineRule="auto"/>
        <w:jc w:val="both"/>
        <w:rPr>
          <w:rFonts w:ascii="Times New Roman" w:hAnsi="Times New Roman"/>
          <w:sz w:val="23"/>
          <w:szCs w:val="23"/>
        </w:rPr>
      </w:pPr>
    </w:p>
    <w:p w:rsidR="00B734E8" w:rsidRDefault="00B734E8" w:rsidP="006C241A">
      <w:pPr>
        <w:spacing w:beforeLines="1" w:before="2" w:afterLines="1" w:after="2" w:line="360" w:lineRule="auto"/>
        <w:jc w:val="both"/>
        <w:rPr>
          <w:rFonts w:ascii="Times New Roman" w:hAnsi="Times New Roman"/>
          <w:sz w:val="23"/>
          <w:szCs w:val="23"/>
        </w:rPr>
      </w:pPr>
      <w:r w:rsidRPr="00861F97">
        <w:rPr>
          <w:rFonts w:ascii="Times New Roman" w:hAnsi="Times New Roman"/>
          <w:i/>
          <w:sz w:val="23"/>
          <w:szCs w:val="23"/>
        </w:rPr>
        <w:t>Generically</w:t>
      </w:r>
      <w:r w:rsidRPr="00921592">
        <w:rPr>
          <w:rFonts w:ascii="Times New Roman" w:hAnsi="Times New Roman"/>
          <w:i/>
          <w:sz w:val="23"/>
          <w:szCs w:val="23"/>
        </w:rPr>
        <w:t xml:space="preserve"> dependent continuant</w:t>
      </w:r>
      <w:r w:rsidRPr="00FB129B">
        <w:rPr>
          <w:rFonts w:ascii="Times New Roman" w:hAnsi="Times New Roman"/>
          <w:i/>
          <w:sz w:val="23"/>
          <w:szCs w:val="23"/>
        </w:rPr>
        <w:t>s</w:t>
      </w:r>
      <w:r w:rsidRPr="003E0C5C">
        <w:rPr>
          <w:rFonts w:ascii="Times New Roman" w:hAnsi="Times New Roman"/>
          <w:sz w:val="23"/>
          <w:szCs w:val="23"/>
        </w:rPr>
        <w:t xml:space="preserve"> can be </w:t>
      </w:r>
      <w:r w:rsidRPr="00587B67">
        <w:rPr>
          <w:rFonts w:ascii="Times New Roman" w:hAnsi="Times New Roman"/>
          <w:b/>
          <w:sz w:val="23"/>
          <w:szCs w:val="23"/>
        </w:rPr>
        <w:t>concretized</w:t>
      </w:r>
      <w:r w:rsidRPr="003E0C5C">
        <w:rPr>
          <w:rFonts w:ascii="Times New Roman" w:hAnsi="Times New Roman"/>
          <w:sz w:val="23"/>
          <w:szCs w:val="23"/>
        </w:rPr>
        <w:t xml:space="preserve"> in multiple ways; you may concretize a </w:t>
      </w:r>
      <w:r>
        <w:rPr>
          <w:rFonts w:ascii="Times New Roman" w:hAnsi="Times New Roman"/>
          <w:sz w:val="23"/>
          <w:szCs w:val="23"/>
        </w:rPr>
        <w:t xml:space="preserve">poem as a pattern of memory traces </w:t>
      </w:r>
      <w:r w:rsidRPr="003E0C5C">
        <w:rPr>
          <w:rFonts w:ascii="Times New Roman" w:hAnsi="Times New Roman"/>
          <w:sz w:val="23"/>
          <w:szCs w:val="23"/>
        </w:rPr>
        <w:t xml:space="preserve">in your head. You may concretize a piece of software by installing it in your computer. You may concretize a recipe which you find in a cookbook by turning it into a plan which exists as a </w:t>
      </w:r>
      <w:r w:rsidRPr="00861F97">
        <w:rPr>
          <w:rFonts w:ascii="Times New Roman" w:hAnsi="Times New Roman"/>
          <w:i/>
          <w:sz w:val="23"/>
          <w:szCs w:val="23"/>
        </w:rPr>
        <w:t>realizable</w:t>
      </w:r>
      <w:r w:rsidRPr="00921592">
        <w:rPr>
          <w:rFonts w:ascii="Times New Roman" w:hAnsi="Times New Roman"/>
          <w:i/>
          <w:sz w:val="23"/>
          <w:szCs w:val="23"/>
        </w:rPr>
        <w:t xml:space="preserve"> dependent continuant</w:t>
      </w:r>
      <w:r w:rsidRPr="003E0C5C">
        <w:rPr>
          <w:rFonts w:ascii="Times New Roman" w:hAnsi="Times New Roman"/>
          <w:sz w:val="23"/>
          <w:szCs w:val="23"/>
        </w:rPr>
        <w:t xml:space="preserve"> in your head.</w:t>
      </w:r>
    </w:p>
    <w:p w:rsidR="00C7495C" w:rsidRDefault="00C7495C" w:rsidP="006C241A">
      <w:pPr>
        <w:spacing w:beforeLines="1" w:before="2" w:afterLines="1" w:after="2" w:line="360" w:lineRule="auto"/>
        <w:rPr>
          <w:rFonts w:ascii="Times New Roman" w:hAnsi="Times New Roman"/>
          <w:sz w:val="23"/>
          <w:szCs w:val="23"/>
        </w:rPr>
      </w:pPr>
    </w:p>
    <w:p w:rsidR="00047E4F" w:rsidRDefault="00601C8D" w:rsidP="006C241A">
      <w:pPr>
        <w:spacing w:beforeLines="1" w:before="2" w:afterLines="1" w:after="2" w:line="360" w:lineRule="auto"/>
        <w:rPr>
          <w:rFonts w:ascii="Times New Roman" w:hAnsi="Times New Roman"/>
          <w:i/>
          <w:sz w:val="23"/>
          <w:szCs w:val="23"/>
        </w:rPr>
      </w:pPr>
      <w:r>
        <w:rPr>
          <w:rFonts w:ascii="Times New Roman" w:hAnsi="Times New Roman"/>
          <w:sz w:val="23"/>
          <w:szCs w:val="23"/>
        </w:rPr>
        <w:t xml:space="preserve">Axiom: if </w:t>
      </w:r>
      <w:r>
        <w:rPr>
          <w:rFonts w:ascii="Times New Roman" w:hAnsi="Times New Roman"/>
          <w:i/>
          <w:sz w:val="23"/>
          <w:szCs w:val="23"/>
        </w:rPr>
        <w:t xml:space="preserve">a </w:t>
      </w:r>
      <w:r>
        <w:rPr>
          <w:rFonts w:ascii="Times New Roman" w:hAnsi="Times New Roman"/>
          <w:b/>
          <w:sz w:val="23"/>
          <w:szCs w:val="23"/>
        </w:rPr>
        <w:t xml:space="preserve">g-depends </w:t>
      </w:r>
      <w:r>
        <w:rPr>
          <w:rFonts w:ascii="Times New Roman" w:hAnsi="Times New Roman"/>
          <w:sz w:val="23"/>
          <w:szCs w:val="23"/>
        </w:rPr>
        <w:t xml:space="preserve">on </w:t>
      </w:r>
      <w:r>
        <w:rPr>
          <w:rFonts w:ascii="Times New Roman" w:hAnsi="Times New Roman"/>
          <w:i/>
          <w:sz w:val="23"/>
          <w:szCs w:val="23"/>
        </w:rPr>
        <w:t xml:space="preserve">b </w:t>
      </w:r>
      <w:r>
        <w:rPr>
          <w:rFonts w:ascii="Times New Roman" w:hAnsi="Times New Roman"/>
          <w:sz w:val="23"/>
          <w:szCs w:val="23"/>
        </w:rPr>
        <w:t xml:space="preserve">at some time, then there is some </w:t>
      </w:r>
      <w:r>
        <w:rPr>
          <w:rFonts w:ascii="Times New Roman" w:hAnsi="Times New Roman"/>
          <w:i/>
          <w:sz w:val="23"/>
          <w:szCs w:val="23"/>
        </w:rPr>
        <w:t xml:space="preserve">c, </w:t>
      </w:r>
      <w:r>
        <w:rPr>
          <w:rFonts w:ascii="Times New Roman" w:hAnsi="Times New Roman"/>
          <w:sz w:val="23"/>
          <w:szCs w:val="23"/>
        </w:rPr>
        <w:t xml:space="preserve">a </w:t>
      </w:r>
      <w:r w:rsidRPr="00601C8D">
        <w:rPr>
          <w:rFonts w:ascii="Times New Roman" w:hAnsi="Times New Roman"/>
          <w:b/>
          <w:sz w:val="23"/>
          <w:szCs w:val="23"/>
        </w:rPr>
        <w:t>concretization</w:t>
      </w:r>
      <w:r>
        <w:rPr>
          <w:rFonts w:ascii="Times New Roman" w:hAnsi="Times New Roman"/>
          <w:sz w:val="23"/>
          <w:szCs w:val="23"/>
        </w:rPr>
        <w:t xml:space="preserve"> of </w:t>
      </w:r>
      <w:r>
        <w:rPr>
          <w:rFonts w:ascii="Times New Roman" w:hAnsi="Times New Roman"/>
          <w:i/>
          <w:sz w:val="23"/>
          <w:szCs w:val="23"/>
        </w:rPr>
        <w:t>a</w:t>
      </w:r>
      <w:r>
        <w:rPr>
          <w:rFonts w:ascii="Times New Roman" w:hAnsi="Times New Roman"/>
          <w:sz w:val="23"/>
          <w:szCs w:val="23"/>
        </w:rPr>
        <w:t>, which</w:t>
      </w:r>
      <w:r>
        <w:rPr>
          <w:rFonts w:ascii="Times New Roman" w:hAnsi="Times New Roman"/>
          <w:i/>
          <w:sz w:val="23"/>
          <w:szCs w:val="23"/>
        </w:rPr>
        <w:t xml:space="preserve"> </w:t>
      </w:r>
      <w:r>
        <w:rPr>
          <w:rFonts w:ascii="Times New Roman" w:hAnsi="Times New Roman"/>
          <w:b/>
          <w:sz w:val="23"/>
          <w:szCs w:val="23"/>
        </w:rPr>
        <w:t xml:space="preserve">s-depends </w:t>
      </w:r>
      <w:r>
        <w:rPr>
          <w:rFonts w:ascii="Times New Roman" w:hAnsi="Times New Roman"/>
          <w:sz w:val="23"/>
          <w:szCs w:val="23"/>
        </w:rPr>
        <w:t xml:space="preserve">on </w:t>
      </w:r>
      <w:r>
        <w:rPr>
          <w:rFonts w:ascii="Times New Roman" w:hAnsi="Times New Roman"/>
          <w:i/>
          <w:sz w:val="23"/>
          <w:szCs w:val="23"/>
        </w:rPr>
        <w:t>b.</w:t>
      </w:r>
    </w:p>
    <w:p w:rsidR="00601C8D" w:rsidRPr="00601C8D" w:rsidRDefault="00601C8D" w:rsidP="006C241A">
      <w:pPr>
        <w:spacing w:beforeLines="1" w:before="2" w:afterLines="1" w:after="2" w:line="360" w:lineRule="auto"/>
        <w:rPr>
          <w:rFonts w:ascii="Times New Roman" w:hAnsi="Times New Roman"/>
          <w:i/>
          <w:sz w:val="23"/>
          <w:szCs w:val="23"/>
          <w:vertAlign w:val="subscript"/>
        </w:rPr>
      </w:pPr>
    </w:p>
    <w:p w:rsidR="00F93648" w:rsidRPr="00F93648" w:rsidRDefault="00B734E8"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 xml:space="preserve">Works of </w:t>
      </w:r>
      <w:r w:rsidR="00F93648">
        <w:rPr>
          <w:rFonts w:ascii="Times New Roman" w:hAnsi="Times New Roman"/>
          <w:b/>
          <w:sz w:val="23"/>
          <w:szCs w:val="23"/>
        </w:rPr>
        <w:t>Music</w:t>
      </w:r>
      <w:r>
        <w:rPr>
          <w:rFonts w:ascii="Times New Roman" w:hAnsi="Times New Roman"/>
          <w:b/>
          <w:sz w:val="23"/>
          <w:szCs w:val="23"/>
        </w:rPr>
        <w:t xml:space="preserve"> and Experimental Protocols</w:t>
      </w:r>
    </w:p>
    <w:p w:rsidR="003E0C5C" w:rsidRPr="003E0C5C" w:rsidRDefault="003E0C5C" w:rsidP="006C241A">
      <w:pPr>
        <w:spacing w:beforeLines="1" w:before="2" w:afterLines="1" w:after="2" w:line="360" w:lineRule="auto"/>
        <w:jc w:val="both"/>
        <w:rPr>
          <w:rFonts w:ascii="Times New Roman" w:hAnsi="Times New Roman"/>
          <w:sz w:val="23"/>
          <w:szCs w:val="23"/>
        </w:rPr>
      </w:pPr>
      <w:r w:rsidRPr="003E0C5C">
        <w:rPr>
          <w:rFonts w:ascii="Times New Roman" w:hAnsi="Times New Roman"/>
          <w:sz w:val="23"/>
          <w:szCs w:val="23"/>
        </w:rPr>
        <w:t xml:space="preserve">In the case of a work of music such as Beethoven’s </w:t>
      </w:r>
      <w:r w:rsidRPr="00C7495C">
        <w:rPr>
          <w:rFonts w:ascii="Times New Roman" w:hAnsi="Times New Roman"/>
          <w:i/>
          <w:sz w:val="23"/>
          <w:szCs w:val="23"/>
        </w:rPr>
        <w:t>9th Symphony</w:t>
      </w:r>
      <w:r w:rsidRPr="003E0C5C">
        <w:rPr>
          <w:rFonts w:ascii="Times New Roman" w:hAnsi="Times New Roman"/>
          <w:sz w:val="23"/>
          <w:szCs w:val="23"/>
        </w:rPr>
        <w:t xml:space="preserve">, there is a certain abstract pattern, a </w:t>
      </w:r>
      <w:r w:rsidRPr="00B734E8">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D37C38" w:rsidRPr="00D37C38">
        <w:rPr>
          <w:rFonts w:ascii="Times New Roman" w:hAnsi="Times New Roman"/>
          <w:sz w:val="23"/>
          <w:szCs w:val="23"/>
        </w:rPr>
        <w:t>,</w:t>
      </w:r>
      <w:r w:rsidR="00D37C38">
        <w:t xml:space="preserve"> </w:t>
      </w:r>
      <w:r w:rsidR="00D37C38">
        <w:rPr>
          <w:rFonts w:ascii="Times New Roman" w:hAnsi="Times New Roman"/>
          <w:sz w:val="23"/>
          <w:szCs w:val="23"/>
        </w:rPr>
        <w:t xml:space="preserve">which we shall </w:t>
      </w:r>
      <w:r w:rsidR="00B734E8">
        <w:rPr>
          <w:rFonts w:ascii="Times New Roman" w:hAnsi="Times New Roman"/>
          <w:sz w:val="23"/>
          <w:szCs w:val="23"/>
        </w:rPr>
        <w:t>call #9</w:t>
      </w:r>
      <w:r w:rsidR="00D37C38">
        <w:rPr>
          <w:rFonts w:ascii="Times New Roman" w:hAnsi="Times New Roman"/>
          <w:sz w:val="23"/>
          <w:szCs w:val="23"/>
        </w:rPr>
        <w:t xml:space="preserve">. #9 is an </w:t>
      </w:r>
      <w:r w:rsidR="00D37C38">
        <w:rPr>
          <w:rFonts w:ascii="Times New Roman" w:hAnsi="Times New Roman"/>
          <w:b/>
          <w:sz w:val="23"/>
          <w:szCs w:val="23"/>
        </w:rPr>
        <w:t>instance</w:t>
      </w:r>
      <w:r w:rsidR="00D37C38">
        <w:rPr>
          <w:rFonts w:ascii="Times New Roman" w:hAnsi="Times New Roman"/>
          <w:sz w:val="23"/>
          <w:szCs w:val="23"/>
        </w:rPr>
        <w:t xml:space="preserve"> </w:t>
      </w:r>
      <w:r w:rsidRPr="003E0C5C">
        <w:rPr>
          <w:rFonts w:ascii="Times New Roman" w:hAnsi="Times New Roman"/>
          <w:sz w:val="23"/>
          <w:szCs w:val="23"/>
        </w:rPr>
        <w:t xml:space="preserve">of the type </w:t>
      </w:r>
      <w:r w:rsidRPr="00C7495C">
        <w:rPr>
          <w:rFonts w:ascii="Times New Roman" w:hAnsi="Times New Roman"/>
          <w:i/>
          <w:sz w:val="23"/>
          <w:szCs w:val="23"/>
        </w:rPr>
        <w:t>symphony</w:t>
      </w:r>
      <w:r w:rsidR="00D37C38">
        <w:rPr>
          <w:rFonts w:ascii="Times New Roman" w:hAnsi="Times New Roman"/>
          <w:sz w:val="23"/>
          <w:szCs w:val="23"/>
        </w:rPr>
        <w:t xml:space="preserve">, which is </w:t>
      </w:r>
      <w:r w:rsidRPr="003E0C5C">
        <w:rPr>
          <w:rFonts w:ascii="Times New Roman" w:hAnsi="Times New Roman"/>
          <w:sz w:val="23"/>
          <w:szCs w:val="23"/>
        </w:rPr>
        <w:t xml:space="preserve">itself a subtype of the type </w:t>
      </w:r>
      <w:r w:rsidRPr="00C7495C">
        <w:rPr>
          <w:rFonts w:ascii="Times New Roman" w:hAnsi="Times New Roman"/>
          <w:i/>
          <w:sz w:val="23"/>
          <w:szCs w:val="23"/>
        </w:rPr>
        <w:t>musical work</w:t>
      </w:r>
      <w:r w:rsidR="00D37C38">
        <w:rPr>
          <w:rFonts w:ascii="Times New Roman" w:hAnsi="Times New Roman"/>
          <w:sz w:val="23"/>
          <w:szCs w:val="23"/>
        </w:rPr>
        <w:t>. #9</w:t>
      </w:r>
      <w:r w:rsidRPr="003E0C5C">
        <w:rPr>
          <w:rFonts w:ascii="Times New Roman" w:hAnsi="Times New Roman"/>
          <w:sz w:val="23"/>
          <w:szCs w:val="23"/>
        </w:rPr>
        <w:t xml:space="preserve"> is </w:t>
      </w:r>
      <w:r w:rsidRPr="00C7495C">
        <w:rPr>
          <w:rFonts w:ascii="Times New Roman" w:hAnsi="Times New Roman"/>
          <w:b/>
          <w:sz w:val="23"/>
          <w:szCs w:val="23"/>
        </w:rPr>
        <w:t>concretized</w:t>
      </w:r>
      <w:r w:rsidRPr="003E0C5C">
        <w:rPr>
          <w:rFonts w:ascii="Times New Roman" w:hAnsi="Times New Roman"/>
          <w:sz w:val="23"/>
          <w:szCs w:val="23"/>
        </w:rPr>
        <w:t xml:space="preserve"> in certain </w:t>
      </w:r>
      <w:r w:rsidRPr="00D37C38">
        <w:rPr>
          <w:rFonts w:ascii="Times New Roman" w:hAnsi="Times New Roman"/>
          <w:i/>
          <w:sz w:val="23"/>
          <w:szCs w:val="23"/>
        </w:rPr>
        <w:t xml:space="preserve">specifically dependent </w:t>
      </w:r>
      <w:r w:rsidR="00D37C38" w:rsidRPr="00D37C38">
        <w:rPr>
          <w:rFonts w:ascii="Times New Roman" w:hAnsi="Times New Roman"/>
          <w:i/>
          <w:sz w:val="23"/>
          <w:szCs w:val="23"/>
        </w:rPr>
        <w:t>continuant</w:t>
      </w:r>
      <w:r w:rsidR="00D37C38">
        <w:rPr>
          <w:rFonts w:ascii="Times New Roman" w:hAnsi="Times New Roman"/>
          <w:sz w:val="23"/>
          <w:szCs w:val="23"/>
        </w:rPr>
        <w:t xml:space="preserve"> </w:t>
      </w:r>
      <w:r w:rsidRPr="003E0C5C">
        <w:rPr>
          <w:rFonts w:ascii="Times New Roman" w:hAnsi="Times New Roman"/>
          <w:sz w:val="23"/>
          <w:szCs w:val="23"/>
        </w:rPr>
        <w:t xml:space="preserve">patterns of ink marks that we find in </w:t>
      </w:r>
      <w:r w:rsidR="00D37C38">
        <w:rPr>
          <w:rFonts w:ascii="Times New Roman" w:hAnsi="Times New Roman"/>
          <w:sz w:val="23"/>
          <w:szCs w:val="23"/>
        </w:rPr>
        <w:t>printed copies</w:t>
      </w:r>
      <w:r w:rsidRPr="003E0C5C">
        <w:rPr>
          <w:rFonts w:ascii="Times New Roman" w:hAnsi="Times New Roman"/>
          <w:sz w:val="23"/>
          <w:szCs w:val="23"/>
        </w:rPr>
        <w:t xml:space="preserve"> of </w:t>
      </w:r>
      <w:r w:rsidR="00D37C38">
        <w:rPr>
          <w:rFonts w:ascii="Times New Roman" w:hAnsi="Times New Roman"/>
          <w:sz w:val="23"/>
          <w:szCs w:val="23"/>
        </w:rPr>
        <w:t xml:space="preserve">its </w:t>
      </w:r>
      <w:proofErr w:type="gramStart"/>
      <w:r w:rsidRPr="00C7495C">
        <w:rPr>
          <w:rFonts w:ascii="Times New Roman" w:hAnsi="Times New Roman"/>
          <w:i/>
          <w:sz w:val="23"/>
          <w:szCs w:val="23"/>
        </w:rPr>
        <w:t>score</w:t>
      </w:r>
      <w:r w:rsidRPr="003E0C5C">
        <w:rPr>
          <w:rFonts w:ascii="Times New Roman" w:hAnsi="Times New Roman"/>
          <w:sz w:val="23"/>
          <w:szCs w:val="23"/>
        </w:rPr>
        <w:t>,</w:t>
      </w:r>
      <w:proofErr w:type="gramEnd"/>
      <w:r w:rsidRPr="003E0C5C">
        <w:rPr>
          <w:rFonts w:ascii="Times New Roman" w:hAnsi="Times New Roman"/>
          <w:sz w:val="23"/>
          <w:szCs w:val="23"/>
        </w:rPr>
        <w:t xml:space="preserve"> or in certain </w:t>
      </w:r>
      <w:r w:rsidRPr="00D37C38">
        <w:rPr>
          <w:rFonts w:ascii="Times New Roman" w:hAnsi="Times New Roman"/>
          <w:i/>
          <w:sz w:val="23"/>
          <w:szCs w:val="23"/>
        </w:rPr>
        <w:t xml:space="preserve">specifically dependent </w:t>
      </w:r>
      <w:r w:rsidR="00D37C38" w:rsidRPr="00D37C38">
        <w:rPr>
          <w:rFonts w:ascii="Times New Roman" w:hAnsi="Times New Roman"/>
          <w:i/>
          <w:sz w:val="23"/>
          <w:szCs w:val="23"/>
        </w:rPr>
        <w:t>continuant</w:t>
      </w:r>
      <w:r w:rsidR="00D37C38">
        <w:rPr>
          <w:rFonts w:ascii="Times New Roman" w:hAnsi="Times New Roman"/>
          <w:sz w:val="23"/>
          <w:szCs w:val="23"/>
        </w:rPr>
        <w:t xml:space="preserve"> </w:t>
      </w:r>
      <w:r w:rsidRPr="003E0C5C">
        <w:rPr>
          <w:rFonts w:ascii="Times New Roman" w:hAnsi="Times New Roman"/>
          <w:sz w:val="23"/>
          <w:szCs w:val="23"/>
        </w:rPr>
        <w:t>patterns of grooves in vinyl disk</w:t>
      </w:r>
      <w:r w:rsidR="00D37C38">
        <w:rPr>
          <w:rFonts w:ascii="Times New Roman" w:hAnsi="Times New Roman"/>
          <w:sz w:val="23"/>
          <w:szCs w:val="23"/>
        </w:rPr>
        <w:t>s</w:t>
      </w:r>
      <w:r w:rsidRPr="003E0C5C">
        <w:rPr>
          <w:rFonts w:ascii="Times New Roman" w:hAnsi="Times New Roman"/>
          <w:sz w:val="23"/>
          <w:szCs w:val="23"/>
        </w:rPr>
        <w:t xml:space="preserve">. </w:t>
      </w:r>
      <w:r w:rsidR="00494B7A">
        <w:rPr>
          <w:rFonts w:ascii="Times New Roman" w:hAnsi="Times New Roman"/>
          <w:sz w:val="23"/>
          <w:szCs w:val="23"/>
        </w:rPr>
        <w:t>The</w:t>
      </w:r>
      <w:r w:rsidR="00494B7A" w:rsidRPr="003E0C5C">
        <w:rPr>
          <w:rFonts w:ascii="Times New Roman" w:hAnsi="Times New Roman"/>
          <w:sz w:val="23"/>
          <w:szCs w:val="23"/>
        </w:rPr>
        <w:t xml:space="preserve"> score</w:t>
      </w:r>
      <w:r w:rsidR="004F7B87" w:rsidRPr="003E0C5C">
        <w:rPr>
          <w:rFonts w:ascii="Times New Roman" w:hAnsi="Times New Roman"/>
          <w:sz w:val="23"/>
          <w:szCs w:val="23"/>
        </w:rPr>
        <w:t xml:space="preserve"> is an </w:t>
      </w:r>
      <w:r w:rsidR="004F7B87" w:rsidRPr="00D37C38">
        <w:rPr>
          <w:rFonts w:ascii="Times New Roman" w:hAnsi="Times New Roman"/>
          <w:b/>
          <w:sz w:val="23"/>
          <w:szCs w:val="23"/>
        </w:rPr>
        <w:t>instance</w:t>
      </w:r>
      <w:r w:rsidR="004F7B87" w:rsidRPr="003E0C5C">
        <w:rPr>
          <w:rFonts w:ascii="Times New Roman" w:hAnsi="Times New Roman"/>
          <w:sz w:val="23"/>
          <w:szCs w:val="23"/>
        </w:rPr>
        <w:t xml:space="preserve"> of the </w:t>
      </w:r>
      <w:r w:rsidR="004F7B87" w:rsidRPr="00D37C38">
        <w:rPr>
          <w:rFonts w:ascii="Times New Roman" w:hAnsi="Times New Roman"/>
          <w:i/>
          <w:sz w:val="23"/>
          <w:szCs w:val="23"/>
        </w:rPr>
        <w:t>generically</w:t>
      </w:r>
      <w:r w:rsidR="00921592" w:rsidRPr="00921592">
        <w:rPr>
          <w:rFonts w:ascii="Times New Roman" w:hAnsi="Times New Roman"/>
          <w:i/>
          <w:sz w:val="23"/>
          <w:szCs w:val="23"/>
        </w:rPr>
        <w:t xml:space="preserve"> </w:t>
      </w:r>
      <w:r w:rsidR="00921592" w:rsidRPr="00921592">
        <w:rPr>
          <w:rFonts w:ascii="Times New Roman" w:hAnsi="Times New Roman"/>
          <w:i/>
          <w:sz w:val="23"/>
          <w:szCs w:val="23"/>
        </w:rPr>
        <w:lastRenderedPageBreak/>
        <w:t>dependent continuant</w:t>
      </w:r>
      <w:r w:rsidR="004F7B87" w:rsidRPr="003E0C5C">
        <w:rPr>
          <w:rFonts w:ascii="Times New Roman" w:hAnsi="Times New Roman"/>
          <w:sz w:val="23"/>
          <w:szCs w:val="23"/>
        </w:rPr>
        <w:t xml:space="preserve"> type </w:t>
      </w:r>
      <w:r w:rsidR="004F7B87" w:rsidRPr="004F7B87">
        <w:rPr>
          <w:rFonts w:ascii="Times New Roman" w:hAnsi="Times New Roman"/>
          <w:i/>
          <w:sz w:val="23"/>
          <w:szCs w:val="23"/>
        </w:rPr>
        <w:t>plan specification</w:t>
      </w:r>
      <w:r w:rsidR="004F7B87" w:rsidRPr="003E0C5C">
        <w:rPr>
          <w:rFonts w:ascii="Times New Roman" w:hAnsi="Times New Roman"/>
          <w:sz w:val="23"/>
          <w:szCs w:val="23"/>
        </w:rPr>
        <w:t xml:space="preserve">, </w:t>
      </w:r>
      <w:r w:rsidR="00D37C38">
        <w:rPr>
          <w:rFonts w:ascii="Times New Roman" w:hAnsi="Times New Roman"/>
          <w:sz w:val="23"/>
          <w:szCs w:val="23"/>
        </w:rPr>
        <w:t xml:space="preserve">specifying how </w:t>
      </w:r>
      <w:r w:rsidR="00D37C38" w:rsidRPr="003E0C5C">
        <w:rPr>
          <w:rFonts w:ascii="Times New Roman" w:hAnsi="Times New Roman"/>
          <w:sz w:val="23"/>
          <w:szCs w:val="23"/>
        </w:rPr>
        <w:t xml:space="preserve">to create </w:t>
      </w:r>
      <w:r w:rsidR="00D37C38">
        <w:rPr>
          <w:rFonts w:ascii="Times New Roman" w:hAnsi="Times New Roman"/>
          <w:sz w:val="23"/>
          <w:szCs w:val="23"/>
        </w:rPr>
        <w:t xml:space="preserve">a </w:t>
      </w:r>
      <w:r w:rsidR="00D37C38" w:rsidRPr="003E0C5C">
        <w:rPr>
          <w:rFonts w:ascii="Times New Roman" w:hAnsi="Times New Roman"/>
          <w:sz w:val="23"/>
          <w:szCs w:val="23"/>
        </w:rPr>
        <w:t xml:space="preserve">corresponding </w:t>
      </w:r>
      <w:r w:rsidR="00D37C38" w:rsidRPr="004F7B87">
        <w:rPr>
          <w:rFonts w:ascii="Times New Roman" w:hAnsi="Times New Roman"/>
          <w:i/>
          <w:sz w:val="23"/>
          <w:szCs w:val="23"/>
        </w:rPr>
        <w:t>musical performance</w:t>
      </w:r>
      <w:r w:rsidR="00D37C38">
        <w:rPr>
          <w:rFonts w:ascii="Times New Roman" w:hAnsi="Times New Roman"/>
          <w:sz w:val="23"/>
          <w:szCs w:val="23"/>
        </w:rPr>
        <w:t xml:space="preserve">. This </w:t>
      </w:r>
      <w:r w:rsidR="00D37C38">
        <w:rPr>
          <w:rFonts w:ascii="Times New Roman" w:hAnsi="Times New Roman"/>
          <w:i/>
          <w:sz w:val="23"/>
          <w:szCs w:val="23"/>
        </w:rPr>
        <w:t>plan specification</w:t>
      </w:r>
      <w:r w:rsidR="00D37C38">
        <w:rPr>
          <w:rFonts w:ascii="Times New Roman" w:hAnsi="Times New Roman"/>
          <w:sz w:val="23"/>
          <w:szCs w:val="23"/>
        </w:rPr>
        <w:t xml:space="preserve"> </w:t>
      </w:r>
      <w:r w:rsidR="004F7B87" w:rsidRPr="003E0C5C">
        <w:rPr>
          <w:rFonts w:ascii="Times New Roman" w:hAnsi="Times New Roman"/>
          <w:sz w:val="23"/>
          <w:szCs w:val="23"/>
        </w:rPr>
        <w:t xml:space="preserve">is </w:t>
      </w:r>
      <w:r w:rsidR="004F7B87" w:rsidRPr="00F93648">
        <w:rPr>
          <w:rFonts w:ascii="Times New Roman" w:hAnsi="Times New Roman"/>
          <w:b/>
          <w:sz w:val="23"/>
          <w:szCs w:val="23"/>
        </w:rPr>
        <w:t>concretized</w:t>
      </w:r>
      <w:r w:rsidR="004F7B87" w:rsidRPr="003E0C5C">
        <w:rPr>
          <w:rFonts w:ascii="Times New Roman" w:hAnsi="Times New Roman"/>
          <w:sz w:val="23"/>
          <w:szCs w:val="23"/>
        </w:rPr>
        <w:t xml:space="preserve"> </w:t>
      </w:r>
      <w:r w:rsidR="00D37C38">
        <w:rPr>
          <w:rFonts w:ascii="Times New Roman" w:hAnsi="Times New Roman"/>
          <w:sz w:val="23"/>
          <w:szCs w:val="23"/>
        </w:rPr>
        <w:t xml:space="preserve">in distributed fashion in the form of </w:t>
      </w:r>
      <w:r w:rsidR="004F7B87" w:rsidRPr="003E0C5C">
        <w:rPr>
          <w:rFonts w:ascii="Times New Roman" w:hAnsi="Times New Roman"/>
          <w:sz w:val="23"/>
          <w:szCs w:val="23"/>
        </w:rPr>
        <w:t xml:space="preserve">a </w:t>
      </w:r>
      <w:r w:rsidR="004F7B87">
        <w:rPr>
          <w:rFonts w:ascii="Times New Roman" w:hAnsi="Times New Roman"/>
          <w:sz w:val="23"/>
          <w:szCs w:val="23"/>
        </w:rPr>
        <w:t xml:space="preserve">network of </w:t>
      </w:r>
      <w:proofErr w:type="spellStart"/>
      <w:r w:rsidR="00D37C38">
        <w:rPr>
          <w:rFonts w:ascii="Times New Roman" w:hAnsi="Times New Roman"/>
          <w:sz w:val="23"/>
          <w:szCs w:val="23"/>
        </w:rPr>
        <w:t>sub</w:t>
      </w:r>
      <w:r w:rsidR="004F7B87" w:rsidRPr="003E0C5C">
        <w:rPr>
          <w:rFonts w:ascii="Times New Roman" w:hAnsi="Times New Roman"/>
          <w:sz w:val="23"/>
          <w:szCs w:val="23"/>
        </w:rPr>
        <w:t>plan</w:t>
      </w:r>
      <w:r w:rsidR="004F7B87">
        <w:rPr>
          <w:rFonts w:ascii="Times New Roman" w:hAnsi="Times New Roman"/>
          <w:sz w:val="23"/>
          <w:szCs w:val="23"/>
        </w:rPr>
        <w:t>s</w:t>
      </w:r>
      <w:proofErr w:type="spellEnd"/>
      <w:r w:rsidR="00D37C38">
        <w:rPr>
          <w:rFonts w:ascii="Times New Roman" w:hAnsi="Times New Roman"/>
          <w:sz w:val="23"/>
          <w:szCs w:val="23"/>
        </w:rPr>
        <w:t xml:space="preserve"> </w:t>
      </w:r>
      <w:r w:rsidR="00F93648">
        <w:rPr>
          <w:rFonts w:ascii="Times New Roman" w:hAnsi="Times New Roman"/>
          <w:sz w:val="23"/>
          <w:szCs w:val="23"/>
        </w:rPr>
        <w:t xml:space="preserve">distributed across </w:t>
      </w:r>
      <w:r w:rsidR="004F7B87" w:rsidRPr="003E0C5C">
        <w:rPr>
          <w:rFonts w:ascii="Times New Roman" w:hAnsi="Times New Roman"/>
          <w:sz w:val="23"/>
          <w:szCs w:val="23"/>
        </w:rPr>
        <w:t>the minds of the conductor and the members of the orchestra</w:t>
      </w:r>
      <w:r w:rsidR="00D37C38">
        <w:rPr>
          <w:rFonts w:ascii="Times New Roman" w:hAnsi="Times New Roman"/>
          <w:sz w:val="23"/>
          <w:szCs w:val="23"/>
        </w:rPr>
        <w:t>, together forming a plan to create a musical performance of #9</w:t>
      </w:r>
      <w:r w:rsidR="004F7B87" w:rsidRPr="003E0C5C">
        <w:rPr>
          <w:rFonts w:ascii="Times New Roman" w:hAnsi="Times New Roman"/>
          <w:sz w:val="23"/>
          <w:szCs w:val="23"/>
        </w:rPr>
        <w:t xml:space="preserve">. This complex </w:t>
      </w:r>
      <w:r w:rsidR="004F7B87" w:rsidRPr="00F93648">
        <w:rPr>
          <w:rFonts w:ascii="Times New Roman" w:hAnsi="Times New Roman"/>
          <w:i/>
          <w:sz w:val="23"/>
          <w:szCs w:val="23"/>
        </w:rPr>
        <w:t>realizable</w:t>
      </w:r>
      <w:r w:rsidR="00921592" w:rsidRPr="00921592">
        <w:rPr>
          <w:rFonts w:ascii="Times New Roman" w:hAnsi="Times New Roman"/>
          <w:i/>
          <w:sz w:val="23"/>
          <w:szCs w:val="23"/>
        </w:rPr>
        <w:t xml:space="preserve"> dependent continuant</w:t>
      </w:r>
      <w:r w:rsidR="004F7B87" w:rsidRPr="003E0C5C">
        <w:rPr>
          <w:rFonts w:ascii="Times New Roman" w:hAnsi="Times New Roman"/>
          <w:sz w:val="23"/>
          <w:szCs w:val="23"/>
        </w:rPr>
        <w:t xml:space="preserve"> is </w:t>
      </w:r>
      <w:r w:rsidR="00D37C38">
        <w:rPr>
          <w:rFonts w:ascii="Times New Roman" w:hAnsi="Times New Roman"/>
          <w:sz w:val="23"/>
          <w:szCs w:val="23"/>
        </w:rPr>
        <w:t xml:space="preserve">then </w:t>
      </w:r>
      <w:r w:rsidR="004F7B87" w:rsidRPr="004F7B87">
        <w:rPr>
          <w:rFonts w:ascii="Times New Roman" w:hAnsi="Times New Roman"/>
          <w:b/>
          <w:sz w:val="23"/>
          <w:szCs w:val="23"/>
        </w:rPr>
        <w:t>realized</w:t>
      </w:r>
      <w:r w:rsidR="004F7B87" w:rsidRPr="003E0C5C">
        <w:rPr>
          <w:rFonts w:ascii="Times New Roman" w:hAnsi="Times New Roman"/>
          <w:sz w:val="23"/>
          <w:szCs w:val="23"/>
        </w:rPr>
        <w:t xml:space="preserve"> when conductor and orchestra work together to </w:t>
      </w:r>
      <w:r w:rsidR="00D37C38">
        <w:rPr>
          <w:rFonts w:ascii="Times New Roman" w:hAnsi="Times New Roman"/>
          <w:sz w:val="23"/>
          <w:szCs w:val="23"/>
        </w:rPr>
        <w:t>create</w:t>
      </w:r>
      <w:r w:rsidR="00494B7A">
        <w:rPr>
          <w:rFonts w:ascii="Times New Roman" w:hAnsi="Times New Roman"/>
          <w:sz w:val="23"/>
          <w:szCs w:val="23"/>
        </w:rPr>
        <w:t xml:space="preserve"> </w:t>
      </w:r>
      <w:r w:rsidR="00D37C38">
        <w:rPr>
          <w:rFonts w:ascii="Times New Roman" w:hAnsi="Times New Roman"/>
          <w:sz w:val="23"/>
          <w:szCs w:val="23"/>
        </w:rPr>
        <w:t xml:space="preserve">a certain </w:t>
      </w:r>
      <w:r w:rsidR="004F7B87" w:rsidRPr="003E0C5C">
        <w:rPr>
          <w:rFonts w:ascii="Times New Roman" w:hAnsi="Times New Roman"/>
          <w:sz w:val="23"/>
          <w:szCs w:val="23"/>
        </w:rPr>
        <w:t>pattern of air vibrations</w:t>
      </w:r>
      <w:r w:rsidR="00F93648">
        <w:rPr>
          <w:rFonts w:ascii="Times New Roman" w:hAnsi="Times New Roman"/>
          <w:sz w:val="23"/>
          <w:szCs w:val="23"/>
        </w:rPr>
        <w:t xml:space="preserve"> conforming to the score and audible to an audience</w:t>
      </w:r>
      <w:r w:rsidR="004F7B87" w:rsidRPr="003E0C5C">
        <w:rPr>
          <w:rFonts w:ascii="Times New Roman" w:hAnsi="Times New Roman"/>
          <w:sz w:val="23"/>
          <w:szCs w:val="23"/>
        </w:rPr>
        <w:t>.</w:t>
      </w:r>
    </w:p>
    <w:p w:rsidR="00D37C38" w:rsidRDefault="00D37C38" w:rsidP="006C241A">
      <w:pPr>
        <w:spacing w:beforeLines="1" w:before="2" w:afterLines="1" w:after="2" w:line="360" w:lineRule="auto"/>
        <w:jc w:val="both"/>
        <w:rPr>
          <w:rFonts w:ascii="Times New Roman" w:hAnsi="Times New Roman"/>
          <w:sz w:val="23"/>
          <w:szCs w:val="23"/>
        </w:rPr>
      </w:pPr>
    </w:p>
    <w:p w:rsidR="003E0C5C" w:rsidRDefault="00F9364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A</w:t>
      </w:r>
      <w:r w:rsidR="00D37C38">
        <w:rPr>
          <w:rFonts w:ascii="Times New Roman" w:hAnsi="Times New Roman"/>
          <w:sz w:val="23"/>
          <w:szCs w:val="23"/>
        </w:rPr>
        <w:t>nalogously, when a research tea</w:t>
      </w:r>
      <w:r w:rsidR="003E0C5C" w:rsidRPr="003E0C5C">
        <w:rPr>
          <w:rFonts w:ascii="Times New Roman" w:hAnsi="Times New Roman"/>
          <w:sz w:val="23"/>
          <w:szCs w:val="23"/>
        </w:rPr>
        <w:t xml:space="preserve">m decides to perform an experiment following a published protocol, the protocol itself is a </w:t>
      </w:r>
      <w:r w:rsidR="003E0C5C" w:rsidRPr="00D37C38">
        <w:rPr>
          <w:rFonts w:ascii="Times New Roman" w:hAnsi="Times New Roman"/>
          <w:i/>
          <w:sz w:val="23"/>
          <w:szCs w:val="23"/>
        </w:rPr>
        <w:t>generically</w:t>
      </w:r>
      <w:r w:rsidR="00921592" w:rsidRPr="00921592">
        <w:rPr>
          <w:rFonts w:ascii="Times New Roman" w:hAnsi="Times New Roman"/>
          <w:i/>
          <w:sz w:val="23"/>
          <w:szCs w:val="23"/>
        </w:rPr>
        <w:t xml:space="preserve"> dependent continuant</w:t>
      </w:r>
      <w:r w:rsidR="003E0C5C" w:rsidRPr="003E0C5C">
        <w:rPr>
          <w:rFonts w:ascii="Times New Roman" w:hAnsi="Times New Roman"/>
          <w:sz w:val="23"/>
          <w:szCs w:val="23"/>
        </w:rPr>
        <w:t xml:space="preserve"> </w:t>
      </w:r>
      <w:r w:rsidR="003E0C5C" w:rsidRPr="00D37C38">
        <w:rPr>
          <w:rFonts w:ascii="Times New Roman" w:hAnsi="Times New Roman"/>
          <w:b/>
          <w:sz w:val="23"/>
          <w:szCs w:val="23"/>
        </w:rPr>
        <w:t>instance</w:t>
      </w:r>
      <w:r w:rsidR="003E0C5C" w:rsidRPr="003E0C5C">
        <w:rPr>
          <w:rFonts w:ascii="Times New Roman" w:hAnsi="Times New Roman"/>
          <w:sz w:val="23"/>
          <w:szCs w:val="23"/>
        </w:rPr>
        <w:t xml:space="preserve"> of the type </w:t>
      </w:r>
      <w:r w:rsidR="003E0C5C" w:rsidRPr="00F93648">
        <w:rPr>
          <w:rFonts w:ascii="Times New Roman" w:hAnsi="Times New Roman"/>
          <w:i/>
          <w:sz w:val="23"/>
          <w:szCs w:val="23"/>
        </w:rPr>
        <w:t>plan specification</w:t>
      </w:r>
      <w:r w:rsidR="003E0C5C" w:rsidRPr="003E0C5C">
        <w:rPr>
          <w:rFonts w:ascii="Times New Roman" w:hAnsi="Times New Roman"/>
          <w:sz w:val="23"/>
          <w:szCs w:val="23"/>
        </w:rPr>
        <w:t xml:space="preserve">. The leader of the research team concretizes this protocol in her mind to create that specifically dependent realizable </w:t>
      </w:r>
      <w:r w:rsidR="00FB129B" w:rsidRPr="00FB129B">
        <w:rPr>
          <w:rFonts w:ascii="Times New Roman" w:hAnsi="Times New Roman"/>
          <w:i/>
          <w:sz w:val="23"/>
          <w:szCs w:val="23"/>
        </w:rPr>
        <w:t>continuant</w:t>
      </w:r>
      <w:r w:rsidR="003E0C5C" w:rsidRPr="003E0C5C">
        <w:rPr>
          <w:rFonts w:ascii="Times New Roman" w:hAnsi="Times New Roman"/>
          <w:sz w:val="23"/>
          <w:szCs w:val="23"/>
        </w:rPr>
        <w:t xml:space="preserve"> which is her plan for carrying out this experiment. At the same time she creates a series of sub-protocols, plan specification</w:t>
      </w:r>
      <w:r w:rsidR="00AD4F8F">
        <w:rPr>
          <w:rFonts w:ascii="Times New Roman" w:hAnsi="Times New Roman"/>
          <w:sz w:val="23"/>
          <w:szCs w:val="23"/>
        </w:rPr>
        <w:t xml:space="preserve">s for her various team members. These plan specifications </w:t>
      </w:r>
      <w:r w:rsidR="003E0C5C" w:rsidRPr="003E0C5C">
        <w:rPr>
          <w:rFonts w:ascii="Times New Roman" w:hAnsi="Times New Roman"/>
          <w:sz w:val="23"/>
          <w:szCs w:val="23"/>
        </w:rPr>
        <w:t xml:space="preserve">are concretized </w:t>
      </w:r>
      <w:r w:rsidR="00AD4F8F">
        <w:rPr>
          <w:rFonts w:ascii="Times New Roman" w:hAnsi="Times New Roman"/>
          <w:sz w:val="23"/>
          <w:szCs w:val="23"/>
        </w:rPr>
        <w:t xml:space="preserve">in the minds of the team members </w:t>
      </w:r>
      <w:r w:rsidR="003E0C5C" w:rsidRPr="003E0C5C">
        <w:rPr>
          <w:rFonts w:ascii="Times New Roman" w:hAnsi="Times New Roman"/>
          <w:sz w:val="23"/>
          <w:szCs w:val="23"/>
        </w:rPr>
        <w:t xml:space="preserve">as plans for carrying out corresponding </w:t>
      </w:r>
      <w:proofErr w:type="spellStart"/>
      <w:r w:rsidR="00AD4F8F">
        <w:rPr>
          <w:rFonts w:ascii="Times New Roman" w:hAnsi="Times New Roman"/>
          <w:sz w:val="23"/>
          <w:szCs w:val="23"/>
        </w:rPr>
        <w:t>subactivities</w:t>
      </w:r>
      <w:proofErr w:type="spellEnd"/>
      <w:r w:rsidR="00AD4F8F">
        <w:rPr>
          <w:rFonts w:ascii="Times New Roman" w:hAnsi="Times New Roman"/>
          <w:sz w:val="23"/>
          <w:szCs w:val="23"/>
        </w:rPr>
        <w:t xml:space="preserve"> within </w:t>
      </w:r>
      <w:r w:rsidR="003E0C5C" w:rsidRPr="003E0C5C">
        <w:rPr>
          <w:rFonts w:ascii="Times New Roman" w:hAnsi="Times New Roman"/>
          <w:sz w:val="23"/>
          <w:szCs w:val="23"/>
        </w:rPr>
        <w:t xml:space="preserve">the experiment. The experiment itself is a </w:t>
      </w:r>
      <w:r w:rsidR="003E0C5C" w:rsidRPr="00F93648">
        <w:rPr>
          <w:rFonts w:ascii="Times New Roman" w:hAnsi="Times New Roman"/>
          <w:i/>
          <w:sz w:val="23"/>
          <w:szCs w:val="23"/>
        </w:rPr>
        <w:t>realization</w:t>
      </w:r>
      <w:r w:rsidR="00AD4F8F">
        <w:rPr>
          <w:rFonts w:ascii="Times New Roman" w:hAnsi="Times New Roman"/>
          <w:sz w:val="23"/>
          <w:szCs w:val="23"/>
        </w:rPr>
        <w:t xml:space="preserve"> of these plans, having outputs such as publications, databases, and so forth, as described in the </w:t>
      </w:r>
      <w:hyperlink r:id="rId38" w:history="1">
        <w:r w:rsidR="00AD4F8F" w:rsidRPr="00AD4F8F">
          <w:rPr>
            <w:rStyle w:val="Hyperlink"/>
            <w:rFonts w:ascii="Times New Roman" w:hAnsi="Times New Roman"/>
            <w:sz w:val="23"/>
            <w:szCs w:val="23"/>
          </w:rPr>
          <w:t>Ontology for Biomedical Investigations</w:t>
        </w:r>
      </w:hyperlink>
      <w:r w:rsidR="00AD4F8F">
        <w:rPr>
          <w:rFonts w:ascii="Times New Roman" w:hAnsi="Times New Roman"/>
          <w:sz w:val="23"/>
          <w:szCs w:val="23"/>
        </w:rPr>
        <w:t xml:space="preserve"> (OBI).</w:t>
      </w:r>
    </w:p>
    <w:p w:rsidR="00B055FE" w:rsidRDefault="00B055FE" w:rsidP="006C241A">
      <w:pPr>
        <w:spacing w:beforeLines="1" w:before="2" w:afterLines="1" w:after="2" w:line="360" w:lineRule="auto"/>
        <w:rPr>
          <w:rFonts w:ascii="Times New Roman" w:hAnsi="Times New Roman"/>
          <w:sz w:val="23"/>
          <w:szCs w:val="23"/>
        </w:rPr>
      </w:pPr>
    </w:p>
    <w:p w:rsidR="0091677C" w:rsidRDefault="001257D8" w:rsidP="006C241A">
      <w:pPr>
        <w:pStyle w:val="Heading1"/>
      </w:pPr>
      <w:bookmarkStart w:id="55" w:name="_Toc309628593"/>
      <w:r>
        <w:t xml:space="preserve">3. </w:t>
      </w:r>
      <w:r w:rsidR="00FB129B" w:rsidRPr="00FB129B">
        <w:rPr>
          <w:i/>
        </w:rPr>
        <w:t>Occurrent</w:t>
      </w:r>
      <w:bookmarkEnd w:id="55"/>
    </w:p>
    <w:p w:rsidR="008A6C9D" w:rsidRDefault="00AD4F8F" w:rsidP="006C241A">
      <w:pPr>
        <w:spacing w:line="360" w:lineRule="auto"/>
        <w:jc w:val="both"/>
        <w:rPr>
          <w:rFonts w:ascii="Times New Roman" w:hAnsi="Times New Roman"/>
          <w:sz w:val="23"/>
          <w:szCs w:val="23"/>
        </w:rPr>
      </w:pPr>
      <w:r>
        <w:rPr>
          <w:rFonts w:ascii="Times New Roman" w:hAnsi="Times New Roman"/>
          <w:sz w:val="23"/>
          <w:szCs w:val="23"/>
        </w:rPr>
        <w:t>The realm of o</w:t>
      </w:r>
      <w:r w:rsidR="00F93648">
        <w:rPr>
          <w:rFonts w:ascii="Times New Roman" w:hAnsi="Times New Roman"/>
          <w:sz w:val="23"/>
          <w:szCs w:val="23"/>
        </w:rPr>
        <w:t>ccurrents</w:t>
      </w:r>
      <w:r>
        <w:rPr>
          <w:rFonts w:ascii="Times New Roman" w:hAnsi="Times New Roman"/>
          <w:sz w:val="23"/>
          <w:szCs w:val="23"/>
        </w:rPr>
        <w:t xml:space="preserve"> is less pervasively marked by the presence of natural units than is the case in the realm of independent continuants. Those natural </w:t>
      </w:r>
      <w:r w:rsidR="00F93648">
        <w:rPr>
          <w:rFonts w:ascii="Times New Roman" w:hAnsi="Times New Roman"/>
          <w:sz w:val="23"/>
          <w:szCs w:val="23"/>
        </w:rPr>
        <w:t xml:space="preserve">which do </w:t>
      </w:r>
      <w:r>
        <w:rPr>
          <w:rFonts w:ascii="Times New Roman" w:hAnsi="Times New Roman"/>
          <w:sz w:val="23"/>
          <w:szCs w:val="23"/>
        </w:rPr>
        <w:t xml:space="preserve">exist in the realm of occurrents </w:t>
      </w:r>
      <w:r w:rsidR="00F93648">
        <w:rPr>
          <w:rFonts w:ascii="Times New Roman" w:hAnsi="Times New Roman"/>
          <w:sz w:val="23"/>
          <w:szCs w:val="23"/>
        </w:rPr>
        <w:t>are typically either parasitic on the existence of natural units on the continuant side</w:t>
      </w:r>
      <w:r>
        <w:rPr>
          <w:rFonts w:ascii="Times New Roman" w:hAnsi="Times New Roman"/>
          <w:sz w:val="23"/>
          <w:szCs w:val="23"/>
        </w:rPr>
        <w:t xml:space="preserve"> (for example in the cases of births and deaths, and of similar object-bound process boundaries)</w:t>
      </w:r>
      <w:r w:rsidR="008A6C9D">
        <w:rPr>
          <w:rFonts w:ascii="Times New Roman" w:hAnsi="Times New Roman"/>
          <w:sz w:val="23"/>
          <w:szCs w:val="23"/>
        </w:rPr>
        <w:t>,</w:t>
      </w:r>
      <w:r w:rsidR="00F93648">
        <w:rPr>
          <w:rFonts w:ascii="Times New Roman" w:hAnsi="Times New Roman"/>
          <w:sz w:val="23"/>
          <w:szCs w:val="23"/>
        </w:rPr>
        <w:t xml:space="preserve"> or they are fiat in nature. Thus we can count </w:t>
      </w:r>
      <w:r w:rsidR="00F93648">
        <w:rPr>
          <w:rFonts w:ascii="Times New Roman" w:hAnsi="Times New Roman"/>
          <w:i/>
          <w:sz w:val="23"/>
          <w:szCs w:val="23"/>
        </w:rPr>
        <w:t>lives</w:t>
      </w:r>
      <w:r w:rsidR="00CA7294">
        <w:rPr>
          <w:rFonts w:ascii="Times New Roman" w:hAnsi="Times New Roman"/>
          <w:sz w:val="23"/>
          <w:szCs w:val="23"/>
        </w:rPr>
        <w:t>; we can count football games; we can count chemical reactions performed in experiments or in chemical manufacturing.</w:t>
      </w:r>
      <w:r w:rsidR="008A6C9D">
        <w:rPr>
          <w:rFonts w:ascii="Times New Roman" w:hAnsi="Times New Roman"/>
          <w:sz w:val="23"/>
          <w:szCs w:val="23"/>
        </w:rPr>
        <w:t xml:space="preserve"> </w:t>
      </w:r>
    </w:p>
    <w:p w:rsidR="008A6C9D" w:rsidRDefault="008A6C9D" w:rsidP="006C241A">
      <w:pPr>
        <w:spacing w:line="360" w:lineRule="auto"/>
        <w:jc w:val="both"/>
        <w:rPr>
          <w:rFonts w:ascii="Times New Roman" w:hAnsi="Times New Roman"/>
          <w:sz w:val="23"/>
        </w:rPr>
      </w:pPr>
      <w:r>
        <w:rPr>
          <w:rFonts w:ascii="Times New Roman" w:hAnsi="Times New Roman"/>
          <w:iCs/>
          <w:sz w:val="23"/>
        </w:rPr>
        <w:t>Even w</w:t>
      </w:r>
      <w:r>
        <w:rPr>
          <w:rFonts w:ascii="Times New Roman" w:hAnsi="Times New Roman"/>
          <w:sz w:val="23"/>
        </w:rPr>
        <w:t xml:space="preserve">here natural units are identifiable, for example cycles in a cyclical process such as the beating of a heart or an organism’s sleep/wake cycle, the processes in question form a sequence with no discontinuities (temporal gaps) of the sort that we find for instance separating billiard balls or </w:t>
      </w:r>
      <w:proofErr w:type="spellStart"/>
      <w:r>
        <w:rPr>
          <w:rFonts w:ascii="Times New Roman" w:hAnsi="Times New Roman"/>
          <w:sz w:val="23"/>
        </w:rPr>
        <w:t>zebrafish</w:t>
      </w:r>
      <w:proofErr w:type="spellEnd"/>
      <w:r>
        <w:rPr>
          <w:rFonts w:ascii="Times New Roman" w:hAnsi="Times New Roman"/>
          <w:sz w:val="23"/>
        </w:rPr>
        <w:t xml:space="preserve"> or planets by clear spatial gaps. Lives of organisms are process units, but they too unfold in a continuous </w:t>
      </w:r>
      <w:proofErr w:type="gramStart"/>
      <w:r>
        <w:rPr>
          <w:rFonts w:ascii="Times New Roman" w:hAnsi="Times New Roman"/>
          <w:sz w:val="23"/>
        </w:rPr>
        <w:t>series  from</w:t>
      </w:r>
      <w:proofErr w:type="gramEnd"/>
      <w:r>
        <w:rPr>
          <w:rFonts w:ascii="Times New Roman" w:hAnsi="Times New Roman"/>
          <w:sz w:val="23"/>
        </w:rPr>
        <w:t xml:space="preserve"> other pre-life processes such as fertilization and they unfold in turn in continuous series of post-life processes such as post-mortem decay. Clear examples of boundaries of </w:t>
      </w:r>
      <w:r>
        <w:rPr>
          <w:rFonts w:ascii="Times New Roman" w:hAnsi="Times New Roman"/>
          <w:sz w:val="23"/>
        </w:rPr>
        <w:lastRenderedPageBreak/>
        <w:t>processes are almost always of the fiat sort (midnight, a time of death as declared in an operating theater or on a death certificate).</w:t>
      </w:r>
    </w:p>
    <w:p w:rsidR="008A6C9D" w:rsidRDefault="008A6C9D" w:rsidP="006C241A">
      <w:pPr>
        <w:spacing w:after="80" w:line="360" w:lineRule="auto"/>
        <w:jc w:val="both"/>
        <w:rPr>
          <w:rFonts w:ascii="Times New Roman" w:hAnsi="Times New Roman"/>
        </w:rPr>
      </w:pPr>
      <w:r w:rsidRPr="008D5425">
        <w:rPr>
          <w:rFonts w:ascii="Times New Roman" w:hAnsi="Times New Roman"/>
        </w:rPr>
        <w:t xml:space="preserve">Processes can be arbitrarily summed and divided. In particular, we can identify sub-processes which are fiat segments </w:t>
      </w:r>
      <w:r>
        <w:rPr>
          <w:rFonts w:ascii="Times New Roman" w:hAnsi="Times New Roman"/>
        </w:rPr>
        <w:t xml:space="preserve">occupying constituent </w:t>
      </w:r>
      <w:r w:rsidRPr="008D5425">
        <w:rPr>
          <w:rFonts w:ascii="Times New Roman" w:hAnsi="Times New Roman"/>
        </w:rPr>
        <w:t xml:space="preserve">temporal intervals </w:t>
      </w:r>
      <w:r>
        <w:rPr>
          <w:rFonts w:ascii="Times New Roman" w:hAnsi="Times New Roman"/>
        </w:rPr>
        <w:t xml:space="preserve">of the temporal interval occupied by the process as a whole </w:t>
      </w:r>
      <w:r w:rsidRPr="008D5425">
        <w:rPr>
          <w:rFonts w:ascii="Times New Roman" w:hAnsi="Times New Roman"/>
        </w:rPr>
        <w:t>– for example your heart-beating from 4pm to 5pm today; the 4th year of your life.</w:t>
      </w:r>
    </w:p>
    <w:p w:rsidR="00F93648" w:rsidRDefault="00F93648" w:rsidP="006C241A">
      <w:pPr>
        <w:spacing w:beforeLines="1" w:before="2" w:afterLines="1" w:after="2" w:line="360" w:lineRule="auto"/>
        <w:jc w:val="both"/>
        <w:rPr>
          <w:rFonts w:ascii="Times New Roman" w:hAnsi="Times New Roman"/>
          <w:sz w:val="23"/>
          <w:szCs w:val="23"/>
        </w:rPr>
      </w:pPr>
    </w:p>
    <w:p w:rsidR="0091677C" w:rsidRPr="009331CA" w:rsidRDefault="00F93648" w:rsidP="006C241A">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0091677C">
        <w:rPr>
          <w:rFonts w:ascii="Times New Roman" w:hAnsi="Times New Roman"/>
          <w:sz w:val="23"/>
          <w:szCs w:val="23"/>
        </w:rPr>
        <w:t xml:space="preserve">lucidation: an </w:t>
      </w:r>
      <w:r w:rsidR="00FB129B" w:rsidRPr="00FB129B">
        <w:rPr>
          <w:rFonts w:ascii="Times New Roman" w:hAnsi="Times New Roman"/>
          <w:i/>
          <w:sz w:val="23"/>
          <w:szCs w:val="23"/>
        </w:rPr>
        <w:t>occurrent</w:t>
      </w:r>
      <w:r w:rsidR="0091677C">
        <w:rPr>
          <w:rFonts w:ascii="Times New Roman" w:hAnsi="Times New Roman"/>
          <w:sz w:val="23"/>
          <w:szCs w:val="23"/>
        </w:rPr>
        <w:t xml:space="preserve"> is a</w:t>
      </w:r>
      <w:r w:rsidR="0091677C" w:rsidRPr="009331CA">
        <w:rPr>
          <w:rFonts w:ascii="Times New Roman" w:hAnsi="Times New Roman"/>
          <w:sz w:val="23"/>
          <w:szCs w:val="23"/>
        </w:rPr>
        <w:t>n</w:t>
      </w:r>
      <w:r w:rsidR="00494B7A">
        <w:rPr>
          <w:rFonts w:ascii="Times New Roman" w:hAnsi="Times New Roman"/>
          <w:sz w:val="23"/>
          <w:szCs w:val="23"/>
        </w:rPr>
        <w:t xml:space="preserve"> </w:t>
      </w:r>
      <w:r w:rsidR="00465C17" w:rsidRPr="00EA1B8B">
        <w:rPr>
          <w:rFonts w:ascii="Times New Roman" w:hAnsi="Times New Roman"/>
          <w:i/>
          <w:sz w:val="23"/>
          <w:szCs w:val="23"/>
        </w:rPr>
        <w:t>entity</w:t>
      </w:r>
      <w:r w:rsidR="0091677C" w:rsidRPr="009331CA">
        <w:rPr>
          <w:rFonts w:ascii="Times New Roman" w:hAnsi="Times New Roman"/>
          <w:sz w:val="23"/>
          <w:szCs w:val="23"/>
        </w:rPr>
        <w:t xml:space="preserve"> that has </w:t>
      </w:r>
      <w:r w:rsidR="0091677C" w:rsidRPr="005B0184">
        <w:rPr>
          <w:rFonts w:ascii="Times New Roman" w:hAnsi="Times New Roman"/>
          <w:b/>
          <w:sz w:val="23"/>
          <w:szCs w:val="23"/>
        </w:rPr>
        <w:t>temporal</w:t>
      </w:r>
      <w:r w:rsidR="002D173F">
        <w:rPr>
          <w:rFonts w:ascii="Times New Roman" w:hAnsi="Times New Roman"/>
          <w:b/>
          <w:sz w:val="23"/>
          <w:szCs w:val="23"/>
        </w:rPr>
        <w:t xml:space="preserve"> parts</w:t>
      </w:r>
      <w:r w:rsidR="0091677C" w:rsidRPr="009331CA">
        <w:rPr>
          <w:rFonts w:ascii="Times New Roman" w:hAnsi="Times New Roman"/>
          <w:sz w:val="23"/>
          <w:szCs w:val="23"/>
        </w:rPr>
        <w:t xml:space="preserve">. </w:t>
      </w:r>
    </w:p>
    <w:p w:rsidR="0091677C" w:rsidRDefault="0091677C" w:rsidP="006C241A">
      <w:pPr>
        <w:spacing w:beforeLines="1" w:before="2" w:afterLines="1" w:after="2" w:line="360" w:lineRule="auto"/>
        <w:jc w:val="both"/>
        <w:rPr>
          <w:rFonts w:ascii="Times New Roman" w:hAnsi="Times New Roman"/>
          <w:sz w:val="23"/>
          <w:szCs w:val="23"/>
        </w:rPr>
      </w:pPr>
    </w:p>
    <w:p w:rsidR="00B42EC9" w:rsidRPr="009331CA" w:rsidRDefault="00B42EC9" w:rsidP="006C241A">
      <w:pPr>
        <w:spacing w:beforeLines="1" w:before="2" w:afterLines="1" w:after="2" w:line="360" w:lineRule="auto"/>
        <w:jc w:val="both"/>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a surgical, the spatiotemporal setting occupied by a process of cellular meiosis, the most interesting part of Van Gogh’s life, the spatiotemporal region occupied by th</w:t>
      </w:r>
      <w:r>
        <w:rPr>
          <w:rFonts w:ascii="Times New Roman" w:hAnsi="Times New Roman"/>
          <w:sz w:val="23"/>
          <w:szCs w:val="23"/>
        </w:rPr>
        <w:t>e development of a cancer tumor.</w:t>
      </w:r>
    </w:p>
    <w:p w:rsidR="002D173F" w:rsidRDefault="002D173F"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Since </w:t>
      </w:r>
      <w:r w:rsidRPr="002D173F">
        <w:rPr>
          <w:rFonts w:ascii="Times New Roman" w:hAnsi="Times New Roman"/>
          <w:i/>
          <w:sz w:val="23"/>
          <w:szCs w:val="23"/>
        </w:rPr>
        <w:t>temporal regions</w:t>
      </w:r>
      <w:r>
        <w:rPr>
          <w:rFonts w:ascii="Times New Roman" w:hAnsi="Times New Roman"/>
          <w:sz w:val="23"/>
          <w:szCs w:val="23"/>
        </w:rPr>
        <w:t xml:space="preserve"> are </w:t>
      </w:r>
      <w:r w:rsidRPr="002D173F">
        <w:rPr>
          <w:rFonts w:ascii="Times New Roman" w:hAnsi="Times New Roman"/>
          <w:b/>
          <w:sz w:val="23"/>
          <w:szCs w:val="23"/>
        </w:rPr>
        <w:t>temporal parts</w:t>
      </w:r>
      <w:r>
        <w:rPr>
          <w:rFonts w:ascii="Times New Roman" w:hAnsi="Times New Roman"/>
          <w:sz w:val="23"/>
          <w:szCs w:val="23"/>
        </w:rPr>
        <w:t xml:space="preserve"> of themselves this means that </w:t>
      </w:r>
      <w:r w:rsidRPr="002D173F">
        <w:rPr>
          <w:rFonts w:ascii="Times New Roman" w:hAnsi="Times New Roman"/>
          <w:i/>
          <w:sz w:val="23"/>
          <w:szCs w:val="23"/>
        </w:rPr>
        <w:t>0-dimensional temporal regions</w:t>
      </w:r>
      <w:r>
        <w:rPr>
          <w:rFonts w:ascii="Times New Roman" w:hAnsi="Times New Roman"/>
          <w:sz w:val="23"/>
          <w:szCs w:val="23"/>
        </w:rPr>
        <w:t xml:space="preserve"> are also </w:t>
      </w:r>
      <w:r w:rsidRPr="002D173F">
        <w:rPr>
          <w:rFonts w:ascii="Times New Roman" w:hAnsi="Times New Roman"/>
          <w:i/>
          <w:sz w:val="23"/>
          <w:szCs w:val="23"/>
        </w:rPr>
        <w:t>occurrents</w:t>
      </w:r>
      <w:r>
        <w:rPr>
          <w:rFonts w:ascii="Times New Roman" w:hAnsi="Times New Roman"/>
          <w:sz w:val="23"/>
          <w:szCs w:val="23"/>
        </w:rPr>
        <w:t>.</w:t>
      </w:r>
    </w:p>
    <w:p w:rsidR="002D173F" w:rsidRDefault="002D173F" w:rsidP="006C241A">
      <w:pPr>
        <w:spacing w:beforeLines="1" w:before="2" w:afterLines="1" w:after="2" w:line="360" w:lineRule="auto"/>
        <w:rPr>
          <w:rFonts w:ascii="Times New Roman" w:hAnsi="Times New Roman"/>
          <w:sz w:val="23"/>
          <w:szCs w:val="23"/>
        </w:rPr>
      </w:pPr>
    </w:p>
    <w:p w:rsidR="00EA1B8B" w:rsidRDefault="00EA1B8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Subtypes of </w:t>
      </w:r>
      <w:r w:rsidRPr="00EA1B8B">
        <w:rPr>
          <w:rFonts w:ascii="Times New Roman" w:hAnsi="Times New Roman"/>
          <w:i/>
          <w:sz w:val="23"/>
          <w:szCs w:val="23"/>
        </w:rPr>
        <w:t>occurrent</w:t>
      </w:r>
      <w:r>
        <w:rPr>
          <w:rFonts w:ascii="Times New Roman" w:hAnsi="Times New Roman"/>
          <w:sz w:val="23"/>
          <w:szCs w:val="23"/>
        </w:rPr>
        <w:t xml:space="preserve"> are:</w:t>
      </w:r>
    </w:p>
    <w:p w:rsidR="00EA1B8B" w:rsidRDefault="00EA1B8B" w:rsidP="006C241A">
      <w:pPr>
        <w:spacing w:after="0" w:line="360" w:lineRule="auto"/>
        <w:rPr>
          <w:rFonts w:ascii="Times New Roman" w:hAnsi="Times New Roman"/>
          <w:i/>
          <w:iCs/>
          <w:sz w:val="23"/>
        </w:rPr>
      </w:pPr>
      <w:r w:rsidRPr="001F273B">
        <w:rPr>
          <w:rFonts w:ascii="Times New Roman" w:hAnsi="Times New Roman"/>
          <w:iCs/>
          <w:sz w:val="23"/>
        </w:rPr>
        <w:tab/>
      </w:r>
      <w:proofErr w:type="gramStart"/>
      <w:r w:rsidRPr="00EA1B8B">
        <w:rPr>
          <w:rFonts w:ascii="Times New Roman" w:hAnsi="Times New Roman"/>
          <w:i/>
          <w:iCs/>
          <w:sz w:val="23"/>
        </w:rPr>
        <w:t>process</w:t>
      </w:r>
      <w:proofErr w:type="gramEnd"/>
    </w:p>
    <w:p w:rsidR="008A6C9D" w:rsidRPr="00EA1B8B" w:rsidRDefault="008A6C9D" w:rsidP="006C241A">
      <w:pPr>
        <w:spacing w:after="0" w:line="360" w:lineRule="auto"/>
        <w:rPr>
          <w:rFonts w:ascii="Times New Roman" w:hAnsi="Times New Roman"/>
          <w:i/>
          <w:sz w:val="23"/>
        </w:rPr>
      </w:pPr>
      <w:r>
        <w:rPr>
          <w:rFonts w:ascii="Times New Roman" w:hAnsi="Times New Roman"/>
          <w:i/>
          <w:iCs/>
          <w:sz w:val="23"/>
        </w:rPr>
        <w:tab/>
      </w:r>
      <w:r>
        <w:rPr>
          <w:rFonts w:ascii="Times New Roman" w:hAnsi="Times New Roman"/>
          <w:i/>
          <w:iCs/>
          <w:sz w:val="23"/>
        </w:rPr>
        <w:tab/>
      </w:r>
      <w:proofErr w:type="gramStart"/>
      <w:r>
        <w:rPr>
          <w:rFonts w:ascii="Times New Roman" w:hAnsi="Times New Roman"/>
          <w:i/>
          <w:iCs/>
          <w:sz w:val="23"/>
        </w:rPr>
        <w:t>process</w:t>
      </w:r>
      <w:proofErr w:type="gramEnd"/>
      <w:r>
        <w:rPr>
          <w:rFonts w:ascii="Times New Roman" w:hAnsi="Times New Roman"/>
          <w:i/>
          <w:iCs/>
          <w:sz w:val="23"/>
        </w:rPr>
        <w:t xml:space="preserve"> profile</w:t>
      </w:r>
    </w:p>
    <w:p w:rsidR="00EA1B8B" w:rsidRPr="00EA1B8B" w:rsidRDefault="00EA1B8B" w:rsidP="006C241A">
      <w:pPr>
        <w:spacing w:after="0" w:line="360" w:lineRule="auto"/>
        <w:rPr>
          <w:rFonts w:ascii="Times New Roman" w:hAnsi="Times New Roman"/>
          <w:i/>
          <w:sz w:val="23"/>
        </w:rPr>
      </w:pPr>
      <w:r w:rsidRPr="00EA1B8B">
        <w:rPr>
          <w:rFonts w:ascii="Times New Roman" w:hAnsi="Times New Roman"/>
          <w:i/>
          <w:iCs/>
          <w:sz w:val="23"/>
        </w:rPr>
        <w:tab/>
      </w:r>
      <w:proofErr w:type="gramStart"/>
      <w:r w:rsidRPr="00EA1B8B">
        <w:rPr>
          <w:rFonts w:ascii="Times New Roman" w:hAnsi="Times New Roman"/>
          <w:i/>
          <w:iCs/>
          <w:sz w:val="23"/>
        </w:rPr>
        <w:t>process</w:t>
      </w:r>
      <w:proofErr w:type="gramEnd"/>
      <w:r w:rsidRPr="00EA1B8B">
        <w:rPr>
          <w:rFonts w:ascii="Times New Roman" w:hAnsi="Times New Roman"/>
          <w:i/>
          <w:iCs/>
          <w:sz w:val="23"/>
        </w:rPr>
        <w:t xml:space="preserve"> boundary</w:t>
      </w:r>
    </w:p>
    <w:p w:rsidR="00EA1B8B" w:rsidRPr="00EA1B8B" w:rsidRDefault="00EA1B8B" w:rsidP="006C241A">
      <w:pPr>
        <w:spacing w:after="0" w:line="360" w:lineRule="auto"/>
        <w:rPr>
          <w:rFonts w:ascii="Times New Roman" w:hAnsi="Times New Roman"/>
          <w:i/>
          <w:iCs/>
          <w:sz w:val="23"/>
        </w:rPr>
      </w:pPr>
      <w:r w:rsidRPr="00EA1B8B">
        <w:rPr>
          <w:rFonts w:ascii="Times New Roman" w:hAnsi="Times New Roman"/>
          <w:b/>
          <w:bCs/>
          <w:i/>
          <w:iCs/>
          <w:sz w:val="23"/>
        </w:rPr>
        <w:tab/>
      </w:r>
      <w:proofErr w:type="gramStart"/>
      <w:r w:rsidRPr="00EA1B8B">
        <w:rPr>
          <w:rFonts w:ascii="Times New Roman" w:hAnsi="Times New Roman"/>
          <w:i/>
          <w:iCs/>
          <w:sz w:val="23"/>
        </w:rPr>
        <w:t>temporal</w:t>
      </w:r>
      <w:proofErr w:type="gramEnd"/>
      <w:r w:rsidRPr="00EA1B8B">
        <w:rPr>
          <w:rFonts w:ascii="Times New Roman" w:hAnsi="Times New Roman"/>
          <w:i/>
          <w:iCs/>
          <w:sz w:val="23"/>
        </w:rPr>
        <w:t xml:space="preserve"> region</w:t>
      </w:r>
    </w:p>
    <w:p w:rsidR="00EA1B8B" w:rsidRPr="00EA1B8B" w:rsidRDefault="00EA1B8B" w:rsidP="006C241A">
      <w:pPr>
        <w:spacing w:after="0" w:line="360" w:lineRule="auto"/>
        <w:rPr>
          <w:rFonts w:ascii="Times New Roman" w:hAnsi="Times New Roman"/>
          <w:i/>
          <w:iCs/>
          <w:sz w:val="23"/>
        </w:rPr>
      </w:pPr>
      <w:r w:rsidRPr="00EA1B8B">
        <w:rPr>
          <w:rFonts w:ascii="Times New Roman" w:hAnsi="Times New Roman"/>
          <w:i/>
          <w:iCs/>
          <w:sz w:val="23"/>
        </w:rPr>
        <w:tab/>
      </w:r>
      <w:r w:rsidRPr="00EA1B8B">
        <w:rPr>
          <w:rFonts w:ascii="Times New Roman" w:hAnsi="Times New Roman"/>
          <w:i/>
          <w:iCs/>
          <w:sz w:val="23"/>
        </w:rPr>
        <w:tab/>
      </w:r>
      <w:proofErr w:type="gramStart"/>
      <w:r w:rsidR="008A6C9D">
        <w:rPr>
          <w:rFonts w:ascii="Times New Roman" w:hAnsi="Times New Roman"/>
          <w:i/>
          <w:iCs/>
          <w:sz w:val="23"/>
        </w:rPr>
        <w:t>zero</w:t>
      </w:r>
      <w:r w:rsidRPr="00EA1B8B">
        <w:rPr>
          <w:rFonts w:ascii="Times New Roman" w:hAnsi="Times New Roman"/>
          <w:i/>
          <w:iCs/>
          <w:sz w:val="23"/>
        </w:rPr>
        <w:t>-dimensional</w:t>
      </w:r>
      <w:proofErr w:type="gramEnd"/>
      <w:r w:rsidRPr="00EA1B8B">
        <w:rPr>
          <w:rFonts w:ascii="Times New Roman" w:hAnsi="Times New Roman"/>
          <w:i/>
          <w:iCs/>
          <w:sz w:val="23"/>
        </w:rPr>
        <w:t xml:space="preserve"> temporal region </w:t>
      </w:r>
    </w:p>
    <w:p w:rsidR="00EA1B8B" w:rsidRPr="00EA1B8B" w:rsidRDefault="008A6C9D" w:rsidP="006C241A">
      <w:pPr>
        <w:spacing w:after="0" w:line="360" w:lineRule="auto"/>
        <w:ind w:left="720" w:firstLine="720"/>
        <w:rPr>
          <w:rFonts w:ascii="Times New Roman" w:hAnsi="Times New Roman"/>
          <w:i/>
          <w:sz w:val="23"/>
        </w:rPr>
      </w:pPr>
      <w:proofErr w:type="gramStart"/>
      <w:r>
        <w:rPr>
          <w:rFonts w:ascii="Times New Roman" w:hAnsi="Times New Roman"/>
          <w:i/>
          <w:iCs/>
          <w:sz w:val="23"/>
        </w:rPr>
        <w:t>one</w:t>
      </w:r>
      <w:r w:rsidR="00EA1B8B" w:rsidRPr="00EA1B8B">
        <w:rPr>
          <w:rFonts w:ascii="Times New Roman" w:hAnsi="Times New Roman"/>
          <w:i/>
          <w:iCs/>
          <w:sz w:val="23"/>
        </w:rPr>
        <w:t>-dimensional</w:t>
      </w:r>
      <w:proofErr w:type="gramEnd"/>
      <w:r w:rsidR="00EA1B8B" w:rsidRPr="00EA1B8B">
        <w:rPr>
          <w:rFonts w:ascii="Times New Roman" w:hAnsi="Times New Roman"/>
          <w:i/>
          <w:iCs/>
          <w:sz w:val="23"/>
        </w:rPr>
        <w:t xml:space="preserve"> temporal region </w:t>
      </w:r>
    </w:p>
    <w:p w:rsidR="00EA1B8B" w:rsidRPr="00EA1B8B" w:rsidRDefault="00EA1B8B" w:rsidP="006C241A">
      <w:pPr>
        <w:spacing w:after="0" w:line="360" w:lineRule="auto"/>
        <w:ind w:firstLine="720"/>
        <w:rPr>
          <w:rFonts w:ascii="Times New Roman" w:hAnsi="Times New Roman"/>
          <w:i/>
          <w:sz w:val="23"/>
        </w:rPr>
      </w:pPr>
      <w:proofErr w:type="gramStart"/>
      <w:r w:rsidRPr="00EA1B8B">
        <w:rPr>
          <w:rFonts w:ascii="Times New Roman" w:hAnsi="Times New Roman"/>
          <w:i/>
          <w:iCs/>
          <w:sz w:val="23"/>
        </w:rPr>
        <w:t>spatiotemporal</w:t>
      </w:r>
      <w:proofErr w:type="gramEnd"/>
      <w:r w:rsidRPr="00EA1B8B">
        <w:rPr>
          <w:rFonts w:ascii="Times New Roman" w:hAnsi="Times New Roman"/>
          <w:i/>
          <w:iCs/>
          <w:sz w:val="23"/>
        </w:rPr>
        <w:t xml:space="preserve"> region</w:t>
      </w:r>
    </w:p>
    <w:p w:rsidR="00EA1B8B" w:rsidRPr="00EA1B8B" w:rsidRDefault="008A6C9D" w:rsidP="006C241A">
      <w:pPr>
        <w:spacing w:after="0" w:line="360" w:lineRule="auto"/>
        <w:rPr>
          <w:rFonts w:ascii="Times New Roman" w:hAnsi="Times New Roman"/>
          <w:i/>
          <w:sz w:val="23"/>
        </w:rPr>
      </w:pPr>
      <w:r>
        <w:rPr>
          <w:rFonts w:ascii="Times New Roman" w:hAnsi="Times New Roman"/>
          <w:i/>
          <w:iCs/>
          <w:sz w:val="23"/>
        </w:rPr>
        <w:tab/>
      </w:r>
      <w:r>
        <w:rPr>
          <w:rFonts w:ascii="Times New Roman" w:hAnsi="Times New Roman"/>
          <w:i/>
          <w:iCs/>
          <w:sz w:val="23"/>
        </w:rPr>
        <w:tab/>
      </w:r>
    </w:p>
    <w:p w:rsidR="00EA1B8B" w:rsidRDefault="00EA1B8B" w:rsidP="006C241A">
      <w:pPr>
        <w:spacing w:beforeLines="1" w:before="2" w:afterLines="1" w:after="2" w:line="360" w:lineRule="auto"/>
        <w:rPr>
          <w:rFonts w:ascii="Times New Roman" w:hAnsi="Times New Roman"/>
          <w:sz w:val="23"/>
          <w:szCs w:val="23"/>
        </w:rPr>
      </w:pPr>
    </w:p>
    <w:p w:rsidR="0091677C" w:rsidRPr="003E0C5C" w:rsidRDefault="00CB2DD1"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Projection r</w:t>
      </w:r>
      <w:r w:rsidR="003E0C5C" w:rsidRPr="003E0C5C">
        <w:rPr>
          <w:rFonts w:ascii="Times New Roman" w:hAnsi="Times New Roman"/>
          <w:b/>
          <w:sz w:val="23"/>
          <w:szCs w:val="23"/>
        </w:rPr>
        <w:t>elations</w:t>
      </w:r>
    </w:p>
    <w:p w:rsidR="004558A1" w:rsidRPr="004558A1" w:rsidRDefault="005B0184" w:rsidP="006C241A">
      <w:pPr>
        <w:spacing w:beforeLines="1" w:before="2" w:afterLines="1" w:after="2" w:line="360" w:lineRule="auto"/>
        <w:rPr>
          <w:rFonts w:ascii="Times New Roman" w:hAnsi="Times New Roman"/>
          <w:sz w:val="23"/>
          <w:szCs w:val="23"/>
        </w:rPr>
      </w:pPr>
      <w:proofErr w:type="gramStart"/>
      <w:r w:rsidRPr="00EA1B8B">
        <w:rPr>
          <w:rFonts w:ascii="Times New Roman" w:hAnsi="Times New Roman"/>
          <w:i/>
          <w:sz w:val="23"/>
          <w:szCs w:val="23"/>
        </w:rPr>
        <w:t>spatiotemporal</w:t>
      </w:r>
      <w:proofErr w:type="gramEnd"/>
      <w:r w:rsidRPr="00EA1B8B">
        <w:rPr>
          <w:rFonts w:ascii="Times New Roman" w:hAnsi="Times New Roman"/>
          <w:i/>
          <w:sz w:val="23"/>
          <w:szCs w:val="23"/>
        </w:rPr>
        <w:t xml:space="preserve"> region</w:t>
      </w:r>
      <w:r w:rsidR="00B57B3C">
        <w:rPr>
          <w:rFonts w:ascii="Times New Roman" w:hAnsi="Times New Roman"/>
          <w:i/>
          <w:sz w:val="23"/>
          <w:szCs w:val="23"/>
        </w:rPr>
        <w:t xml:space="preserve"> </w:t>
      </w:r>
      <w:r w:rsidRPr="005B0184">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r w:rsidR="00B57B3C">
        <w:rPr>
          <w:rFonts w:ascii="Times New Roman" w:hAnsi="Times New Roman"/>
          <w:b/>
          <w:sz w:val="23"/>
          <w:szCs w:val="23"/>
        </w:rPr>
        <w:t xml:space="preserve"> </w:t>
      </w:r>
      <w:r w:rsidRPr="00EA1B8B">
        <w:rPr>
          <w:rFonts w:ascii="Times New Roman" w:hAnsi="Times New Roman"/>
          <w:i/>
          <w:sz w:val="23"/>
          <w:szCs w:val="23"/>
        </w:rPr>
        <w:t>temporal region</w:t>
      </w:r>
    </w:p>
    <w:p w:rsidR="004558A1" w:rsidRDefault="005B0184" w:rsidP="006C241A">
      <w:pPr>
        <w:spacing w:beforeLines="1" w:before="2" w:afterLines="1" w:after="2" w:line="360" w:lineRule="auto"/>
        <w:rPr>
          <w:rFonts w:ascii="Times New Roman" w:hAnsi="Times New Roman"/>
          <w:i/>
          <w:sz w:val="23"/>
          <w:szCs w:val="23"/>
        </w:rPr>
      </w:pPr>
      <w:proofErr w:type="gramStart"/>
      <w:r w:rsidRPr="00EA1B8B">
        <w:rPr>
          <w:rFonts w:ascii="Times New Roman" w:hAnsi="Times New Roman"/>
          <w:i/>
          <w:sz w:val="23"/>
          <w:szCs w:val="23"/>
        </w:rPr>
        <w:t>spatiotemporal</w:t>
      </w:r>
      <w:proofErr w:type="gramEnd"/>
      <w:r w:rsidRPr="00EA1B8B">
        <w:rPr>
          <w:rFonts w:ascii="Times New Roman" w:hAnsi="Times New Roman"/>
          <w:i/>
          <w:sz w:val="23"/>
          <w:szCs w:val="23"/>
        </w:rPr>
        <w:t xml:space="preserve"> region</w:t>
      </w:r>
      <w:r w:rsidR="00B57B3C">
        <w:rPr>
          <w:rFonts w:ascii="Times New Roman" w:hAnsi="Times New Roman"/>
          <w:i/>
          <w:sz w:val="23"/>
          <w:szCs w:val="23"/>
        </w:rPr>
        <w:t xml:space="preserve"> </w:t>
      </w:r>
      <w:r w:rsidR="00203208">
        <w:rPr>
          <w:rFonts w:ascii="Times New Roman" w:hAnsi="Times New Roman"/>
          <w:b/>
          <w:sz w:val="23"/>
          <w:szCs w:val="23"/>
        </w:rPr>
        <w:t>projects_</w:t>
      </w:r>
      <w:r w:rsidR="004558A1" w:rsidRPr="005B0184">
        <w:rPr>
          <w:rFonts w:ascii="Times New Roman" w:hAnsi="Times New Roman"/>
          <w:b/>
          <w:sz w:val="23"/>
          <w:szCs w:val="23"/>
        </w:rPr>
        <w:t>on</w:t>
      </w:r>
      <w:r w:rsidRPr="005B0184">
        <w:rPr>
          <w:rFonts w:ascii="Times New Roman" w:hAnsi="Times New Roman"/>
          <w:b/>
          <w:sz w:val="23"/>
          <w:szCs w:val="23"/>
        </w:rPr>
        <w:t>to</w:t>
      </w:r>
      <w:r w:rsidR="00B57B3C">
        <w:rPr>
          <w:rFonts w:ascii="Times New Roman" w:hAnsi="Times New Roman"/>
          <w:b/>
          <w:sz w:val="23"/>
          <w:szCs w:val="23"/>
        </w:rPr>
        <w:t xml:space="preserve"> </w:t>
      </w:r>
      <w:r w:rsidRPr="00EA1B8B">
        <w:rPr>
          <w:rFonts w:ascii="Times New Roman" w:hAnsi="Times New Roman"/>
          <w:i/>
          <w:sz w:val="23"/>
          <w:szCs w:val="23"/>
        </w:rPr>
        <w:t>spatial region</w:t>
      </w:r>
      <w:r w:rsidR="00B57B3C">
        <w:rPr>
          <w:rFonts w:ascii="Times New Roman" w:hAnsi="Times New Roman"/>
          <w:i/>
          <w:sz w:val="23"/>
          <w:szCs w:val="23"/>
        </w:rPr>
        <w:t xml:space="preserve"> </w:t>
      </w:r>
      <w:r w:rsidR="004558A1" w:rsidRPr="005B0184">
        <w:rPr>
          <w:rFonts w:ascii="Times New Roman" w:hAnsi="Times New Roman"/>
          <w:b/>
          <w:sz w:val="23"/>
          <w:szCs w:val="23"/>
        </w:rPr>
        <w:t>at</w:t>
      </w:r>
      <w:r w:rsidR="00B57B3C">
        <w:rPr>
          <w:rFonts w:ascii="Times New Roman" w:hAnsi="Times New Roman"/>
          <w:b/>
          <w:sz w:val="23"/>
          <w:szCs w:val="23"/>
        </w:rPr>
        <w:t xml:space="preserve"> </w:t>
      </w:r>
      <w:r w:rsidR="004558A1" w:rsidRPr="005B0184">
        <w:rPr>
          <w:rFonts w:ascii="Times New Roman" w:hAnsi="Times New Roman"/>
          <w:i/>
          <w:sz w:val="23"/>
          <w:szCs w:val="23"/>
        </w:rPr>
        <w:t>t</w:t>
      </w:r>
    </w:p>
    <w:p w:rsidR="00FF69AE" w:rsidRDefault="00FF69AE" w:rsidP="006C241A">
      <w:pPr>
        <w:spacing w:beforeLines="1" w:before="2" w:afterLines="1" w:after="2" w:line="360" w:lineRule="auto"/>
        <w:rPr>
          <w:rFonts w:ascii="Times New Roman" w:hAnsi="Times New Roman"/>
          <w:sz w:val="23"/>
          <w:szCs w:val="23"/>
        </w:rPr>
      </w:pPr>
    </w:p>
    <w:p w:rsidR="004558A1" w:rsidRDefault="00CB2DD1" w:rsidP="006C241A">
      <w:pPr>
        <w:pStyle w:val="Heading2"/>
        <w:spacing w:line="360" w:lineRule="auto"/>
        <w:rPr>
          <w:rFonts w:eastAsia="Times New Roman"/>
          <w:shd w:val="clear" w:color="auto" w:fill="FFFFFF"/>
        </w:rPr>
      </w:pPr>
      <w:bookmarkStart w:id="56" w:name="_Toc309628594"/>
      <w:r>
        <w:rPr>
          <w:rFonts w:eastAsia="Times New Roman"/>
          <w:shd w:val="clear" w:color="auto" w:fill="FFFFFF"/>
        </w:rPr>
        <w:t>Occupies relation</w:t>
      </w:r>
      <w:bookmarkEnd w:id="56"/>
      <w:r>
        <w:rPr>
          <w:rFonts w:eastAsia="Times New Roman"/>
          <w:shd w:val="clear" w:color="auto" w:fill="FFFFFF"/>
        </w:rPr>
        <w:t xml:space="preserve"> </w:t>
      </w:r>
    </w:p>
    <w:p w:rsidR="008A5BDC" w:rsidRDefault="008A5BDC" w:rsidP="006C241A">
      <w:pPr>
        <w:spacing w:beforeLines="1" w:before="2" w:afterLines="1" w:after="2" w:line="360" w:lineRule="auto"/>
        <w:rPr>
          <w:rFonts w:ascii="Times New Roman" w:hAnsi="Times New Roman"/>
          <w:b/>
          <w:sz w:val="23"/>
          <w:szCs w:val="23"/>
        </w:rPr>
      </w:pPr>
    </w:p>
    <w:p w:rsidR="008A5BDC"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r w:rsidRPr="008A5BDC">
        <w:rPr>
          <w:rFonts w:ascii="Times New Roman" w:hAnsi="Times New Roman"/>
          <w:sz w:val="23"/>
          <w:szCs w:val="23"/>
        </w:rPr>
        <w:lastRenderedPageBreak/>
        <w:t>Elucidation</w:t>
      </w:r>
      <w:r>
        <w:rPr>
          <w:rFonts w:ascii="Times New Roman" w:hAnsi="Times New Roman"/>
          <w:sz w:val="23"/>
          <w:szCs w:val="23"/>
        </w:rPr>
        <w:t xml:space="preserve">: </w:t>
      </w:r>
      <w:proofErr w:type="gramStart"/>
      <w:r w:rsidRPr="002166B8">
        <w:rPr>
          <w:rStyle w:val="Emphasis"/>
          <w:rFonts w:ascii="Times New Roman" w:hAnsi="Times New Roman"/>
          <w:color w:val="000000"/>
          <w:sz w:val="23"/>
          <w:szCs w:val="23"/>
          <w:bdr w:val="none" w:sz="0" w:space="0" w:color="auto" w:frame="1"/>
          <w:shd w:val="clear" w:color="auto" w:fill="FFFFFF"/>
        </w:rPr>
        <w:t>a</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Strong"/>
          <w:rFonts w:ascii="Times New Roman" w:hAnsi="Times New Roman"/>
          <w:color w:val="000000"/>
          <w:sz w:val="23"/>
          <w:szCs w:val="23"/>
          <w:bdr w:val="none" w:sz="0" w:space="0" w:color="auto" w:frame="1"/>
          <w:shd w:val="clear" w:color="auto" w:fill="FFFFFF"/>
        </w:rPr>
        <w:t>occupies</w:t>
      </w:r>
      <w:proofErr w:type="gramEnd"/>
      <w:r w:rsidR="00B57B3C">
        <w:rPr>
          <w:rStyle w:val="Strong"/>
          <w:rFonts w:ascii="Times New Roman" w:hAnsi="Times New Roman"/>
          <w:color w:val="000000"/>
          <w:sz w:val="23"/>
          <w:szCs w:val="23"/>
          <w:bdr w:val="none" w:sz="0" w:space="0" w:color="auto" w:frame="1"/>
          <w:shd w:val="clear" w:color="auto" w:fill="FFFFFF"/>
        </w:rPr>
        <w:t xml:space="preserve"> </w:t>
      </w:r>
      <w:r w:rsidRPr="002166B8">
        <w:rPr>
          <w:rStyle w:val="Emphasis"/>
          <w:rFonts w:ascii="Times New Roman" w:hAnsi="Times New Roman"/>
          <w:color w:val="000000"/>
          <w:sz w:val="23"/>
          <w:szCs w:val="23"/>
          <w:bdr w:val="none" w:sz="0" w:space="0" w:color="auto" w:frame="1"/>
          <w:shd w:val="clear" w:color="auto" w:fill="FFFFFF"/>
        </w:rPr>
        <w:t>r</w:t>
      </w:r>
      <w:r>
        <w:rPr>
          <w:rStyle w:val="Emphasis"/>
          <w:rFonts w:ascii="Times New Roman" w:hAnsi="Times New Roman"/>
          <w:color w:val="000000"/>
          <w:sz w:val="23"/>
          <w:szCs w:val="23"/>
          <w:bdr w:val="none" w:sz="0" w:space="0" w:color="auto" w:frame="1"/>
          <w:shd w:val="clear" w:color="auto" w:fill="FFFFFF"/>
        </w:rPr>
        <w:t>.</w:t>
      </w:r>
      <w:r w:rsidRPr="002166B8">
        <w:rPr>
          <w:rStyle w:val="apple-converted-space"/>
          <w:rFonts w:ascii="Times New Roman" w:hAnsi="Times New Roman"/>
          <w:i/>
          <w:iCs/>
          <w:color w:val="000000"/>
          <w:sz w:val="23"/>
          <w:szCs w:val="23"/>
          <w:bdr w:val="none" w:sz="0" w:space="0" w:color="auto" w:frame="1"/>
          <w:shd w:val="clear" w:color="auto" w:fill="FFFFFF"/>
        </w:rPr>
        <w:t> </w:t>
      </w:r>
      <w:r>
        <w:rPr>
          <w:rStyle w:val="apple-style-span"/>
          <w:rFonts w:ascii="Times New Roman" w:hAnsi="Times New Roman"/>
          <w:color w:val="000000"/>
          <w:sz w:val="23"/>
          <w:szCs w:val="23"/>
          <w:shd w:val="clear" w:color="auto" w:fill="FFFFFF"/>
        </w:rPr>
        <w:t xml:space="preserve">This is </w:t>
      </w:r>
      <w:r w:rsidRPr="002166B8">
        <w:rPr>
          <w:rStyle w:val="apple-style-span"/>
          <w:rFonts w:ascii="Times New Roman" w:hAnsi="Times New Roman"/>
          <w:color w:val="000000"/>
          <w:sz w:val="23"/>
          <w:szCs w:val="23"/>
          <w:shd w:val="clear" w:color="auto" w:fill="FFFFFF"/>
        </w:rPr>
        <w:t>a primitive relation between a</w:t>
      </w:r>
      <w:r>
        <w:rPr>
          <w:rStyle w:val="apple-style-span"/>
          <w:rFonts w:ascii="Times New Roman" w:hAnsi="Times New Roman"/>
          <w:color w:val="000000"/>
          <w:sz w:val="23"/>
          <w:szCs w:val="23"/>
          <w:shd w:val="clear" w:color="auto" w:fill="FFFFFF"/>
        </w:rPr>
        <w:t xml:space="preserve">n </w:t>
      </w:r>
      <w:r w:rsidR="00FB129B" w:rsidRPr="00FB129B">
        <w:rPr>
          <w:rStyle w:val="apple-style-span"/>
          <w:rFonts w:ascii="Times New Roman" w:hAnsi="Times New Roman"/>
          <w:i/>
          <w:color w:val="000000"/>
          <w:sz w:val="23"/>
          <w:szCs w:val="23"/>
          <w:shd w:val="clear" w:color="auto" w:fill="FFFFFF"/>
        </w:rPr>
        <w:t>occurrent</w:t>
      </w:r>
      <w:r>
        <w:rPr>
          <w:rStyle w:val="apple-style-span"/>
          <w:rFonts w:ascii="Times New Roman" w:hAnsi="Times New Roman"/>
          <w:color w:val="000000"/>
          <w:sz w:val="23"/>
          <w:szCs w:val="23"/>
          <w:shd w:val="clear" w:color="auto" w:fill="FFFFFF"/>
        </w:rPr>
        <w:t xml:space="preserve"> and</w:t>
      </w:r>
      <w:r w:rsidRPr="002166B8">
        <w:rPr>
          <w:rStyle w:val="apple-style-span"/>
          <w:rFonts w:ascii="Times New Roman" w:hAnsi="Times New Roman"/>
          <w:color w:val="000000"/>
          <w:sz w:val="23"/>
          <w:szCs w:val="23"/>
          <w:shd w:val="clear" w:color="auto" w:fill="FFFFFF"/>
        </w:rPr>
        <w:t xml:space="preserve"> a </w:t>
      </w:r>
      <w:r w:rsidRPr="00EA1B8B">
        <w:rPr>
          <w:rStyle w:val="apple-style-span"/>
          <w:rFonts w:ascii="Times New Roman" w:hAnsi="Times New Roman"/>
          <w:i/>
          <w:color w:val="000000"/>
          <w:sz w:val="23"/>
          <w:szCs w:val="23"/>
          <w:shd w:val="clear" w:color="auto" w:fill="FFFFFF"/>
        </w:rPr>
        <w:t>temporal</w:t>
      </w:r>
      <w:r>
        <w:rPr>
          <w:rStyle w:val="apple-style-span"/>
          <w:rFonts w:ascii="Times New Roman" w:hAnsi="Times New Roman"/>
          <w:color w:val="000000"/>
          <w:sz w:val="23"/>
          <w:szCs w:val="23"/>
          <w:shd w:val="clear" w:color="auto" w:fill="FFFFFF"/>
        </w:rPr>
        <w:t xml:space="preserve"> or </w:t>
      </w:r>
      <w:r w:rsidRPr="00EA1B8B">
        <w:rPr>
          <w:rStyle w:val="apple-style-span"/>
          <w:rFonts w:ascii="Times New Roman" w:hAnsi="Times New Roman"/>
          <w:i/>
          <w:color w:val="000000"/>
          <w:sz w:val="23"/>
          <w:szCs w:val="23"/>
          <w:shd w:val="clear" w:color="auto" w:fill="FFFFFF"/>
        </w:rPr>
        <w:t>spatiotemporal region</w:t>
      </w:r>
      <w:r w:rsidRPr="002166B8">
        <w:rPr>
          <w:rStyle w:val="apple-style-span"/>
          <w:rFonts w:ascii="Times New Roman" w:hAnsi="Times New Roman"/>
          <w:color w:val="000000"/>
          <w:sz w:val="23"/>
          <w:szCs w:val="23"/>
          <w:shd w:val="clear" w:color="auto" w:fill="FFFFFF"/>
        </w:rPr>
        <w:t xml:space="preserve"> which it </w:t>
      </w:r>
      <w:r w:rsidR="00EA1B8B">
        <w:rPr>
          <w:rStyle w:val="apple-style-span"/>
          <w:rFonts w:ascii="Times New Roman" w:hAnsi="Times New Roman"/>
          <w:color w:val="000000"/>
          <w:sz w:val="23"/>
          <w:szCs w:val="23"/>
          <w:shd w:val="clear" w:color="auto" w:fill="FFFFFF"/>
        </w:rPr>
        <w:t xml:space="preserve">exactly </w:t>
      </w:r>
      <w:r w:rsidRPr="00EA1B8B">
        <w:rPr>
          <w:rStyle w:val="apple-style-span"/>
          <w:rFonts w:ascii="Times New Roman" w:hAnsi="Times New Roman"/>
          <w:b/>
          <w:color w:val="000000"/>
          <w:sz w:val="23"/>
          <w:szCs w:val="23"/>
          <w:shd w:val="clear" w:color="auto" w:fill="FFFFFF"/>
        </w:rPr>
        <w:t>occupies</w:t>
      </w:r>
      <w:r>
        <w:rPr>
          <w:rStyle w:val="apple-style-span"/>
          <w:rFonts w:ascii="Times New Roman" w:hAnsi="Times New Roman"/>
          <w:color w:val="000000"/>
          <w:sz w:val="23"/>
          <w:szCs w:val="23"/>
          <w:shd w:val="clear" w:color="auto" w:fill="FFFFFF"/>
        </w:rPr>
        <w:t xml:space="preserve">. </w:t>
      </w:r>
    </w:p>
    <w:p w:rsidR="008A5BDC"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p>
    <w:p w:rsidR="008A5BDC" w:rsidRDefault="008A5BDC" w:rsidP="006C241A">
      <w:pPr>
        <w:spacing w:beforeLines="1" w:before="2" w:afterLines="1" w:after="2" w:line="360" w:lineRule="auto"/>
        <w:rPr>
          <w:rFonts w:ascii="Times New Roman" w:hAnsi="Times New Roman"/>
          <w:b/>
          <w:sz w:val="23"/>
          <w:szCs w:val="23"/>
        </w:rPr>
      </w:pPr>
      <w:proofErr w:type="gramStart"/>
      <w:r>
        <w:rPr>
          <w:rFonts w:ascii="Times New Roman" w:hAnsi="Times New Roman"/>
          <w:sz w:val="23"/>
          <w:szCs w:val="23"/>
        </w:rPr>
        <w:t xml:space="preserve">The </w:t>
      </w:r>
      <w:r w:rsidRPr="008A5BDC">
        <w:rPr>
          <w:rFonts w:ascii="Times New Roman" w:hAnsi="Times New Roman"/>
          <w:b/>
          <w:sz w:val="23"/>
          <w:szCs w:val="23"/>
        </w:rPr>
        <w:t>occupies</w:t>
      </w:r>
      <w:proofErr w:type="gramEnd"/>
      <w:r>
        <w:rPr>
          <w:rFonts w:ascii="Times New Roman" w:hAnsi="Times New Roman"/>
          <w:sz w:val="23"/>
          <w:szCs w:val="23"/>
        </w:rPr>
        <w:t xml:space="preserve"> relation is the counterpart, on the </w:t>
      </w:r>
      <w:r w:rsidR="00FB129B" w:rsidRPr="00FB129B">
        <w:rPr>
          <w:rFonts w:ascii="Times New Roman" w:hAnsi="Times New Roman"/>
          <w:i/>
          <w:sz w:val="23"/>
          <w:szCs w:val="23"/>
        </w:rPr>
        <w:t>occurrent</w:t>
      </w:r>
      <w:r>
        <w:rPr>
          <w:rFonts w:ascii="Times New Roman" w:hAnsi="Times New Roman"/>
          <w:sz w:val="23"/>
          <w:szCs w:val="23"/>
        </w:rPr>
        <w:t xml:space="preserve"> side, of the relation </w:t>
      </w:r>
      <w:r>
        <w:rPr>
          <w:rFonts w:ascii="Times New Roman" w:hAnsi="Times New Roman"/>
          <w:b/>
          <w:sz w:val="23"/>
          <w:szCs w:val="23"/>
        </w:rPr>
        <w:t xml:space="preserve">located_at. </w:t>
      </w:r>
    </w:p>
    <w:p w:rsidR="008A5BDC"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p>
    <w:p w:rsidR="00CB2DD1" w:rsidRDefault="008A5BDC" w:rsidP="006C241A">
      <w:pPr>
        <w:spacing w:beforeLines="1" w:before="2" w:afterLines="1" w:after="2" w:line="360" w:lineRule="auto"/>
        <w:rPr>
          <w:rStyle w:val="apple-style-span"/>
          <w:rFonts w:ascii="Times New Roman" w:hAnsi="Times New Roman"/>
          <w:color w:val="000000"/>
          <w:sz w:val="23"/>
          <w:szCs w:val="23"/>
          <w:shd w:val="clear" w:color="auto" w:fill="FFFFFF"/>
        </w:rPr>
      </w:pPr>
      <w:r>
        <w:rPr>
          <w:rStyle w:val="apple-style-span"/>
          <w:rFonts w:ascii="Times New Roman" w:hAnsi="Times New Roman"/>
          <w:color w:val="000000"/>
          <w:sz w:val="23"/>
          <w:szCs w:val="23"/>
          <w:shd w:val="clear" w:color="auto" w:fill="FFFFFF"/>
        </w:rPr>
        <w:t>Trivially, every spatiotemporal or temporal region occupies itself.</w:t>
      </w:r>
    </w:p>
    <w:p w:rsidR="00755698" w:rsidRPr="008A5BDC" w:rsidRDefault="00755698" w:rsidP="006C241A">
      <w:pPr>
        <w:spacing w:beforeLines="1" w:before="2" w:afterLines="1" w:after="2" w:line="360" w:lineRule="auto"/>
        <w:rPr>
          <w:rFonts w:ascii="Times New Roman" w:hAnsi="Times New Roman"/>
          <w:color w:val="000000"/>
          <w:sz w:val="23"/>
          <w:szCs w:val="23"/>
          <w:shd w:val="clear" w:color="auto" w:fill="FFFFFF"/>
        </w:rPr>
      </w:pPr>
    </w:p>
    <w:p w:rsidR="00CB2DD1" w:rsidRPr="00E944CF" w:rsidRDefault="00CB2DD1" w:rsidP="006C241A">
      <w:pPr>
        <w:pStyle w:val="Heading2"/>
        <w:spacing w:line="360" w:lineRule="auto"/>
        <w:rPr>
          <w:rFonts w:eastAsia="Times New Roman"/>
          <w:shd w:val="clear" w:color="auto" w:fill="FFFFFF"/>
        </w:rPr>
      </w:pPr>
      <w:bookmarkStart w:id="57" w:name="_Toc309628595"/>
      <w:r>
        <w:rPr>
          <w:rFonts w:eastAsia="Times New Roman"/>
          <w:shd w:val="clear" w:color="auto" w:fill="FFFFFF"/>
        </w:rPr>
        <w:t>Relation of temporal parthood</w:t>
      </w:r>
      <w:bookmarkEnd w:id="57"/>
    </w:p>
    <w:p w:rsidR="00CB2DD1" w:rsidRDefault="00CB2DD1" w:rsidP="006C241A">
      <w:pPr>
        <w:spacing w:beforeLines="1" w:before="2" w:afterLines="1" w:after="2" w:line="360" w:lineRule="auto"/>
        <w:rPr>
          <w:rFonts w:ascii="Times New Roman" w:hAnsi="Times New Roman"/>
          <w:sz w:val="23"/>
          <w:szCs w:val="23"/>
        </w:rPr>
      </w:pPr>
    </w:p>
    <w:p w:rsidR="00597CDC" w:rsidRPr="00EA1B8B" w:rsidRDefault="00CB2DD1" w:rsidP="006C241A">
      <w:pPr>
        <w:spacing w:beforeLines="1" w:before="2" w:afterLines="1" w:after="2" w:line="360" w:lineRule="auto"/>
        <w:jc w:val="both"/>
        <w:rPr>
          <w:rFonts w:ascii="Times New Roman" w:hAnsi="Times New Roman"/>
          <w:b/>
          <w:sz w:val="23"/>
          <w:szCs w:val="23"/>
        </w:rPr>
      </w:pPr>
      <w:r>
        <w:rPr>
          <w:rFonts w:ascii="Times New Roman" w:hAnsi="Times New Roman"/>
          <w:sz w:val="23"/>
          <w:szCs w:val="23"/>
        </w:rPr>
        <w:t xml:space="preserve">Elucidation: To say that </w:t>
      </w:r>
      <w:proofErr w:type="gramStart"/>
      <w:r w:rsidR="004558A1">
        <w:rPr>
          <w:rFonts w:ascii="Times New Roman" w:hAnsi="Times New Roman"/>
          <w:i/>
          <w:sz w:val="23"/>
          <w:szCs w:val="23"/>
        </w:rPr>
        <w:t xml:space="preserve">a </w:t>
      </w:r>
      <w:r>
        <w:rPr>
          <w:rFonts w:ascii="Times New Roman" w:hAnsi="Times New Roman"/>
          <w:sz w:val="23"/>
          <w:szCs w:val="23"/>
        </w:rPr>
        <w:t>is</w:t>
      </w:r>
      <w:proofErr w:type="gramEnd"/>
      <w:r>
        <w:rPr>
          <w:rFonts w:ascii="Times New Roman" w:hAnsi="Times New Roman"/>
          <w:sz w:val="23"/>
          <w:szCs w:val="23"/>
        </w:rPr>
        <w:t xml:space="preserve"> a </w:t>
      </w:r>
      <w:r w:rsidR="004558A1" w:rsidRPr="004558A1">
        <w:rPr>
          <w:rFonts w:ascii="Times New Roman" w:hAnsi="Times New Roman"/>
          <w:b/>
          <w:sz w:val="23"/>
          <w:szCs w:val="23"/>
        </w:rPr>
        <w:t>temporal_part_of</w:t>
      </w:r>
      <w:r w:rsidR="00B57B3C">
        <w:rPr>
          <w:rFonts w:ascii="Times New Roman" w:hAnsi="Times New Roman"/>
          <w:b/>
          <w:sz w:val="23"/>
          <w:szCs w:val="23"/>
        </w:rPr>
        <w:t xml:space="preserve"> </w:t>
      </w:r>
      <w:r w:rsidR="004558A1">
        <w:rPr>
          <w:rFonts w:ascii="Times New Roman" w:hAnsi="Times New Roman"/>
          <w:i/>
          <w:sz w:val="23"/>
          <w:szCs w:val="23"/>
        </w:rPr>
        <w:t xml:space="preserve">b </w:t>
      </w:r>
      <w:r>
        <w:rPr>
          <w:rFonts w:ascii="Times New Roman" w:hAnsi="Times New Roman"/>
          <w:sz w:val="23"/>
          <w:szCs w:val="23"/>
        </w:rPr>
        <w:t xml:space="preserve">is to say that </w:t>
      </w:r>
      <w:r w:rsidR="004558A1">
        <w:rPr>
          <w:rFonts w:ascii="Times New Roman" w:hAnsi="Times New Roman"/>
          <w:i/>
          <w:sz w:val="23"/>
          <w:szCs w:val="23"/>
        </w:rPr>
        <w:t xml:space="preserve">a </w:t>
      </w:r>
      <w:r w:rsidR="005B0184">
        <w:rPr>
          <w:rFonts w:ascii="Times New Roman" w:hAnsi="Times New Roman"/>
          <w:b/>
          <w:sz w:val="23"/>
          <w:szCs w:val="23"/>
        </w:rPr>
        <w:t>part_of</w:t>
      </w:r>
      <w:r w:rsidR="00B57B3C">
        <w:rPr>
          <w:rFonts w:ascii="Times New Roman" w:hAnsi="Times New Roman"/>
          <w:b/>
          <w:sz w:val="23"/>
          <w:szCs w:val="23"/>
        </w:rPr>
        <w:t xml:space="preserve"> </w:t>
      </w:r>
      <w:r w:rsidR="005B0184">
        <w:rPr>
          <w:rFonts w:ascii="Times New Roman" w:hAnsi="Times New Roman"/>
          <w:i/>
          <w:sz w:val="23"/>
          <w:szCs w:val="23"/>
        </w:rPr>
        <w:t xml:space="preserve">b </w:t>
      </w:r>
      <w:r w:rsid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sz w:val="23"/>
          <w:szCs w:val="23"/>
        </w:rPr>
        <w:t xml:space="preserve">and </w:t>
      </w:r>
      <w:r w:rsidR="005B0184">
        <w:rPr>
          <w:rFonts w:ascii="Times New Roman" w:hAnsi="Times New Roman"/>
          <w:i/>
          <w:sz w:val="23"/>
          <w:szCs w:val="23"/>
        </w:rPr>
        <w:t xml:space="preserve">b </w:t>
      </w:r>
      <w:r w:rsidR="005B0184">
        <w:rPr>
          <w:rFonts w:ascii="Times New Roman" w:hAnsi="Times New Roman"/>
          <w:sz w:val="23"/>
          <w:szCs w:val="23"/>
        </w:rPr>
        <w:t xml:space="preserve">are </w:t>
      </w:r>
      <w:r w:rsidR="00FB129B" w:rsidRPr="00FB129B">
        <w:rPr>
          <w:rFonts w:ascii="Times New Roman" w:hAnsi="Times New Roman"/>
          <w:i/>
          <w:sz w:val="23"/>
          <w:szCs w:val="23"/>
        </w:rPr>
        <w:t>occurrents</w:t>
      </w:r>
      <w:r w:rsidR="00B57B3C">
        <w:rPr>
          <w:rFonts w:ascii="Times New Roman" w:hAnsi="Times New Roman"/>
          <w:i/>
          <w:sz w:val="23"/>
          <w:szCs w:val="23"/>
        </w:rPr>
        <w:t xml:space="preserve"> </w:t>
      </w:r>
      <w:r w:rsidR="005B0184" w:rsidRP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sz w:val="23"/>
          <w:szCs w:val="23"/>
        </w:rPr>
        <w:t xml:space="preserve">for some </w:t>
      </w:r>
      <w:r w:rsidR="005B0184" w:rsidRPr="00EA1B8B">
        <w:rPr>
          <w:rFonts w:ascii="Times New Roman" w:hAnsi="Times New Roman"/>
          <w:i/>
          <w:sz w:val="23"/>
          <w:szCs w:val="23"/>
        </w:rPr>
        <w:t>spatiotemporal</w:t>
      </w:r>
      <w:r w:rsidR="00B57B3C">
        <w:rPr>
          <w:rFonts w:ascii="Times New Roman" w:hAnsi="Times New Roman"/>
          <w:i/>
          <w:sz w:val="23"/>
          <w:szCs w:val="23"/>
        </w:rPr>
        <w:t xml:space="preserve"> </w:t>
      </w:r>
      <w:r w:rsidR="008A5BDC">
        <w:rPr>
          <w:rFonts w:ascii="Times New Roman" w:hAnsi="Times New Roman"/>
          <w:sz w:val="23"/>
          <w:szCs w:val="23"/>
        </w:rPr>
        <w:t xml:space="preserve">or </w:t>
      </w:r>
      <w:r w:rsidR="008A5BDC" w:rsidRPr="00EA1B8B">
        <w:rPr>
          <w:rFonts w:ascii="Times New Roman" w:hAnsi="Times New Roman"/>
          <w:i/>
          <w:sz w:val="23"/>
          <w:szCs w:val="23"/>
        </w:rPr>
        <w:t xml:space="preserve">temporal </w:t>
      </w:r>
      <w:r w:rsidR="005B0184" w:rsidRPr="00EA1B8B">
        <w:rPr>
          <w:rFonts w:ascii="Times New Roman" w:hAnsi="Times New Roman"/>
          <w:i/>
          <w:sz w:val="23"/>
          <w:szCs w:val="23"/>
        </w:rPr>
        <w:t>region</w:t>
      </w:r>
      <w:r w:rsidR="00B57B3C">
        <w:rPr>
          <w:rFonts w:ascii="Times New Roman" w:hAnsi="Times New Roman"/>
          <w:i/>
          <w:sz w:val="23"/>
          <w:szCs w:val="23"/>
        </w:rPr>
        <w:t xml:space="preserve"> </w:t>
      </w:r>
      <w:r w:rsidR="005B0184">
        <w:rPr>
          <w:rFonts w:ascii="Times New Roman" w:hAnsi="Times New Roman"/>
          <w:i/>
          <w:sz w:val="23"/>
          <w:szCs w:val="23"/>
        </w:rPr>
        <w:t>r</w:t>
      </w:r>
      <w:r w:rsidR="005B0184">
        <w:rPr>
          <w:rFonts w:ascii="Times New Roman" w:hAnsi="Times New Roman"/>
          <w:sz w:val="23"/>
          <w:szCs w:val="23"/>
        </w:rPr>
        <w:t xml:space="preserve">, </w:t>
      </w:r>
      <w:r w:rsidR="005B0184">
        <w:rPr>
          <w:rFonts w:ascii="Times New Roman" w:hAnsi="Times New Roman"/>
          <w:i/>
          <w:sz w:val="23"/>
          <w:szCs w:val="23"/>
        </w:rPr>
        <w:t xml:space="preserve">a </w:t>
      </w:r>
      <w:r w:rsidR="005B0184">
        <w:rPr>
          <w:rFonts w:ascii="Times New Roman" w:hAnsi="Times New Roman"/>
          <w:b/>
          <w:sz w:val="23"/>
          <w:szCs w:val="23"/>
        </w:rPr>
        <w:t xml:space="preserve">occupies </w:t>
      </w:r>
      <w:r w:rsidR="005B0184" w:rsidRPr="005B0184">
        <w:rPr>
          <w:rFonts w:ascii="Times New Roman" w:hAnsi="Times New Roman"/>
          <w:i/>
          <w:sz w:val="23"/>
          <w:szCs w:val="23"/>
        </w:rPr>
        <w:t>r</w:t>
      </w:r>
      <w:r w:rsidR="00B57B3C">
        <w:rPr>
          <w:rFonts w:ascii="Times New Roman" w:hAnsi="Times New Roman"/>
          <w:i/>
          <w:sz w:val="23"/>
          <w:szCs w:val="23"/>
        </w:rPr>
        <w:t xml:space="preserve"> </w:t>
      </w:r>
      <w:r w:rsidR="005B0184" w:rsidRPr="005B0184">
        <w:rPr>
          <w:rFonts w:ascii="Times New Roman" w:hAnsi="Times New Roman"/>
          <w:sz w:val="23"/>
          <w:szCs w:val="23"/>
        </w:rPr>
        <w:t>&amp;</w:t>
      </w:r>
      <w:r w:rsidR="00B57B3C">
        <w:rPr>
          <w:rFonts w:ascii="Times New Roman" w:hAnsi="Times New Roman"/>
          <w:sz w:val="23"/>
          <w:szCs w:val="23"/>
        </w:rPr>
        <w:t xml:space="preserve"> </w:t>
      </w:r>
      <w:r w:rsidR="005B0184">
        <w:rPr>
          <w:rFonts w:ascii="Times New Roman" w:hAnsi="Times New Roman"/>
          <w:i/>
          <w:sz w:val="23"/>
          <w:szCs w:val="23"/>
        </w:rPr>
        <w:t xml:space="preserve">b </w:t>
      </w:r>
      <w:r w:rsidR="005B0184">
        <w:rPr>
          <w:rFonts w:ascii="Times New Roman" w:hAnsi="Times New Roman"/>
          <w:b/>
          <w:sz w:val="23"/>
          <w:szCs w:val="23"/>
        </w:rPr>
        <w:t xml:space="preserve">occupies </w:t>
      </w:r>
      <w:r w:rsidR="00EA1B8B">
        <w:rPr>
          <w:rFonts w:ascii="Times New Roman" w:hAnsi="Times New Roman"/>
          <w:sz w:val="23"/>
          <w:szCs w:val="23"/>
        </w:rPr>
        <w:t xml:space="preserve">a region including </w:t>
      </w:r>
      <w:r w:rsidR="005B0184" w:rsidRPr="005B0184">
        <w:rPr>
          <w:rFonts w:ascii="Times New Roman" w:hAnsi="Times New Roman"/>
          <w:i/>
          <w:sz w:val="23"/>
          <w:szCs w:val="23"/>
        </w:rPr>
        <w:t>r</w:t>
      </w:r>
      <w:r w:rsidR="00B57B3C">
        <w:rPr>
          <w:rFonts w:ascii="Times New Roman" w:hAnsi="Times New Roman"/>
          <w:i/>
          <w:sz w:val="23"/>
          <w:szCs w:val="23"/>
        </w:rPr>
        <w:t xml:space="preserve"> </w:t>
      </w:r>
      <w:r w:rsidR="00EA1B8B">
        <w:rPr>
          <w:rFonts w:ascii="Times New Roman" w:hAnsi="Times New Roman"/>
          <w:sz w:val="23"/>
          <w:szCs w:val="23"/>
        </w:rPr>
        <w:t xml:space="preserve">as </w:t>
      </w:r>
      <w:r w:rsidR="00EA1B8B" w:rsidRPr="00EA1B8B">
        <w:rPr>
          <w:rFonts w:ascii="Times New Roman" w:hAnsi="Times New Roman"/>
          <w:b/>
          <w:sz w:val="23"/>
          <w:szCs w:val="23"/>
        </w:rPr>
        <w:t>part.</w:t>
      </w:r>
    </w:p>
    <w:p w:rsidR="004558A1" w:rsidRDefault="004558A1" w:rsidP="006C241A">
      <w:pPr>
        <w:spacing w:beforeLines="1" w:before="2" w:afterLines="1" w:after="2" w:line="360" w:lineRule="auto"/>
        <w:rPr>
          <w:rFonts w:ascii="Times New Roman" w:hAnsi="Times New Roman"/>
          <w:i/>
          <w:sz w:val="23"/>
          <w:szCs w:val="23"/>
        </w:rPr>
      </w:pPr>
    </w:p>
    <w:p w:rsidR="008A5BDC" w:rsidRPr="00EA1B8B" w:rsidRDefault="00DA3A75"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Histories</w:t>
      </w:r>
    </w:p>
    <w:p w:rsidR="00D61998" w:rsidRDefault="00EA1B8B"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The </w:t>
      </w:r>
      <w:r w:rsidR="00DA3A75">
        <w:rPr>
          <w:rFonts w:ascii="Times New Roman" w:hAnsi="Times New Roman"/>
          <w:sz w:val="23"/>
          <w:szCs w:val="23"/>
        </w:rPr>
        <w:t xml:space="preserve">history </w:t>
      </w:r>
      <w:r>
        <w:rPr>
          <w:rFonts w:ascii="Times New Roman" w:hAnsi="Times New Roman"/>
          <w:sz w:val="23"/>
          <w:szCs w:val="23"/>
        </w:rPr>
        <w:t xml:space="preserve">of a </w:t>
      </w:r>
      <w:r w:rsidRPr="00EA1B8B">
        <w:rPr>
          <w:rFonts w:ascii="Times New Roman" w:hAnsi="Times New Roman"/>
          <w:i/>
          <w:sz w:val="23"/>
          <w:szCs w:val="23"/>
        </w:rPr>
        <w:t>material entity</w:t>
      </w:r>
      <w:r>
        <w:rPr>
          <w:rFonts w:ascii="Times New Roman" w:hAnsi="Times New Roman"/>
          <w:sz w:val="23"/>
          <w:szCs w:val="23"/>
        </w:rPr>
        <w:t xml:space="preserve"> is the totality of processes taking place in the spatiotemporal region </w:t>
      </w:r>
      <w:r>
        <w:rPr>
          <w:rFonts w:ascii="Times New Roman" w:hAnsi="Times New Roman"/>
          <w:b/>
          <w:sz w:val="23"/>
          <w:szCs w:val="23"/>
        </w:rPr>
        <w:t xml:space="preserve">occupied </w:t>
      </w:r>
      <w:r w:rsidRPr="00EA1B8B">
        <w:rPr>
          <w:rFonts w:ascii="Times New Roman" w:hAnsi="Times New Roman"/>
          <w:sz w:val="23"/>
          <w:szCs w:val="23"/>
        </w:rPr>
        <w:t>by</w:t>
      </w:r>
      <w:r w:rsidR="00B57B3C">
        <w:rPr>
          <w:rFonts w:ascii="Times New Roman" w:hAnsi="Times New Roman"/>
          <w:sz w:val="23"/>
          <w:szCs w:val="23"/>
        </w:rPr>
        <w:t xml:space="preserve"> </w:t>
      </w:r>
      <w:r w:rsidR="00D61998">
        <w:rPr>
          <w:rFonts w:ascii="Times New Roman" w:hAnsi="Times New Roman"/>
          <w:sz w:val="23"/>
          <w:szCs w:val="23"/>
        </w:rPr>
        <w:t xml:space="preserve">the </w:t>
      </w:r>
      <w:r w:rsidRPr="00EA1B8B">
        <w:rPr>
          <w:rFonts w:ascii="Times New Roman" w:hAnsi="Times New Roman"/>
          <w:i/>
          <w:sz w:val="23"/>
          <w:szCs w:val="23"/>
        </w:rPr>
        <w:t>entity</w:t>
      </w:r>
      <w:r w:rsidR="00D61998">
        <w:rPr>
          <w:rFonts w:ascii="Times New Roman" w:hAnsi="Times New Roman"/>
          <w:sz w:val="23"/>
          <w:szCs w:val="23"/>
        </w:rPr>
        <w:t>, including processes on the surface of the entity or within the cavities to which it serves as host. (See the OGMS definition of ‘</w:t>
      </w:r>
      <w:hyperlink r:id="rId39" w:history="1">
        <w:r w:rsidR="00D61998" w:rsidRPr="00D61998">
          <w:rPr>
            <w:rStyle w:val="Hyperlink"/>
            <w:rFonts w:ascii="Times New Roman" w:hAnsi="Times New Roman"/>
            <w:i/>
            <w:sz w:val="23"/>
            <w:szCs w:val="23"/>
          </w:rPr>
          <w:t>extended organism</w:t>
        </w:r>
      </w:hyperlink>
      <w:r w:rsidR="00D61998">
        <w:rPr>
          <w:rFonts w:ascii="Times New Roman" w:hAnsi="Times New Roman"/>
          <w:sz w:val="23"/>
          <w:szCs w:val="23"/>
        </w:rPr>
        <w:t>’.</w:t>
      </w:r>
      <w:r w:rsidR="00D61998">
        <w:t>)</w:t>
      </w:r>
    </w:p>
    <w:p w:rsidR="00D61998" w:rsidRDefault="00D61998" w:rsidP="006C241A">
      <w:pPr>
        <w:spacing w:beforeLines="1" w:before="2" w:afterLines="1" w:after="2" w:line="360" w:lineRule="auto"/>
        <w:rPr>
          <w:rFonts w:ascii="Times New Roman" w:hAnsi="Times New Roman"/>
          <w:i/>
          <w:sz w:val="23"/>
          <w:szCs w:val="23"/>
        </w:rPr>
      </w:pPr>
    </w:p>
    <w:p w:rsidR="008F78EA" w:rsidRDefault="00DA3A75" w:rsidP="006C241A">
      <w:pPr>
        <w:spacing w:beforeLines="1" w:before="2" w:afterLines="1" w:after="2" w:line="360" w:lineRule="auto"/>
        <w:rPr>
          <w:rFonts w:ascii="Times New Roman" w:hAnsi="Times New Roman"/>
          <w:sz w:val="23"/>
          <w:szCs w:val="23"/>
        </w:rPr>
      </w:pPr>
      <w:r>
        <w:rPr>
          <w:rFonts w:ascii="Times New Roman" w:hAnsi="Times New Roman"/>
          <w:sz w:val="23"/>
          <w:szCs w:val="23"/>
        </w:rPr>
        <w:t>In the case of organisms histories are what we normall</w:t>
      </w:r>
      <w:r w:rsidR="008F78EA">
        <w:rPr>
          <w:rFonts w:ascii="Times New Roman" w:hAnsi="Times New Roman"/>
          <w:sz w:val="23"/>
          <w:szCs w:val="23"/>
        </w:rPr>
        <w:t>y</w:t>
      </w:r>
      <w:r>
        <w:rPr>
          <w:rFonts w:ascii="Times New Roman" w:hAnsi="Times New Roman"/>
          <w:sz w:val="23"/>
          <w:szCs w:val="23"/>
        </w:rPr>
        <w:t xml:space="preserve"> call </w:t>
      </w:r>
      <w:r w:rsidR="008A6C9D">
        <w:rPr>
          <w:rFonts w:ascii="Times New Roman" w:hAnsi="Times New Roman"/>
          <w:sz w:val="23"/>
          <w:szCs w:val="23"/>
        </w:rPr>
        <w:t>‘</w:t>
      </w:r>
      <w:r>
        <w:rPr>
          <w:rFonts w:ascii="Times New Roman" w:hAnsi="Times New Roman"/>
          <w:sz w:val="23"/>
          <w:szCs w:val="23"/>
        </w:rPr>
        <w:t>lives</w:t>
      </w:r>
      <w:r w:rsidR="008A6C9D">
        <w:rPr>
          <w:rFonts w:ascii="Times New Roman" w:hAnsi="Times New Roman"/>
          <w:sz w:val="23"/>
          <w:szCs w:val="23"/>
        </w:rPr>
        <w:t>’</w:t>
      </w:r>
      <w:r>
        <w:rPr>
          <w:rFonts w:ascii="Times New Roman" w:hAnsi="Times New Roman"/>
          <w:sz w:val="23"/>
          <w:szCs w:val="23"/>
        </w:rPr>
        <w:t xml:space="preserve"> [</w:t>
      </w:r>
      <w:r>
        <w:rPr>
          <w:rFonts w:ascii="Times New Roman" w:hAnsi="Times New Roman"/>
          <w:sz w:val="23"/>
          <w:szCs w:val="23"/>
        </w:rPr>
        <w:fldChar w:fldCharType="begin"/>
      </w:r>
      <w:r>
        <w:rPr>
          <w:rFonts w:ascii="Times New Roman" w:hAnsi="Times New Roman"/>
          <w:sz w:val="23"/>
          <w:szCs w:val="23"/>
        </w:rPr>
        <w:instrText xml:space="preserve"> REF _Ref309140214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15</w:t>
      </w:r>
      <w:r>
        <w:rPr>
          <w:rFonts w:ascii="Times New Roman" w:hAnsi="Times New Roman"/>
          <w:sz w:val="23"/>
          <w:szCs w:val="23"/>
        </w:rPr>
        <w:fldChar w:fldCharType="end"/>
      </w:r>
      <w:r>
        <w:rPr>
          <w:rFonts w:ascii="Times New Roman" w:hAnsi="Times New Roman"/>
          <w:sz w:val="23"/>
          <w:szCs w:val="23"/>
        </w:rPr>
        <w:t>]</w:t>
      </w:r>
      <w:r w:rsidR="00D61998">
        <w:rPr>
          <w:rFonts w:ascii="Times New Roman" w:hAnsi="Times New Roman"/>
          <w:sz w:val="23"/>
          <w:szCs w:val="23"/>
        </w:rPr>
        <w:t>, and in the case of sentient organisms lives will include also the experiences of the organism. If</w:t>
      </w:r>
      <w:r w:rsidR="008A6C9D">
        <w:rPr>
          <w:rFonts w:ascii="Times New Roman" w:hAnsi="Times New Roman"/>
          <w:sz w:val="23"/>
          <w:szCs w:val="23"/>
        </w:rPr>
        <w:t>, for example,</w:t>
      </w:r>
      <w:r w:rsidR="00D61998">
        <w:rPr>
          <w:rFonts w:ascii="Times New Roman" w:hAnsi="Times New Roman"/>
          <w:sz w:val="23"/>
          <w:szCs w:val="23"/>
        </w:rPr>
        <w:t xml:space="preserve"> you experienced the Second World War, then the Second World War is in this sense a part of (or better: is involved in your history).</w:t>
      </w:r>
      <w:r w:rsidR="008F78EA">
        <w:rPr>
          <w:rFonts w:ascii="Times New Roman" w:hAnsi="Times New Roman"/>
          <w:sz w:val="23"/>
          <w:szCs w:val="23"/>
        </w:rPr>
        <w:t xml:space="preserve"> The history of a </w:t>
      </w:r>
      <w:r w:rsidR="008F78EA">
        <w:rPr>
          <w:rFonts w:ascii="Times New Roman" w:hAnsi="Times New Roman"/>
          <w:i/>
          <w:sz w:val="23"/>
          <w:szCs w:val="23"/>
        </w:rPr>
        <w:t xml:space="preserve">material entity </w:t>
      </w:r>
      <w:r w:rsidR="008F78EA">
        <w:rPr>
          <w:rFonts w:ascii="Times New Roman" w:hAnsi="Times New Roman"/>
          <w:sz w:val="23"/>
          <w:szCs w:val="23"/>
        </w:rPr>
        <w:t xml:space="preserve">will include for instance the movements of </w:t>
      </w:r>
      <w:r w:rsidR="00EA1B8B">
        <w:rPr>
          <w:rFonts w:ascii="Times New Roman" w:hAnsi="Times New Roman"/>
          <w:sz w:val="23"/>
          <w:szCs w:val="23"/>
        </w:rPr>
        <w:t xml:space="preserve">neutrinos </w:t>
      </w:r>
      <w:r w:rsidR="008F78EA">
        <w:rPr>
          <w:rFonts w:ascii="Times New Roman" w:hAnsi="Times New Roman"/>
          <w:sz w:val="23"/>
          <w:szCs w:val="23"/>
        </w:rPr>
        <w:t>within the interior of the entity as they pass</w:t>
      </w:r>
      <w:r w:rsidR="00EA1B8B">
        <w:rPr>
          <w:rFonts w:ascii="Times New Roman" w:hAnsi="Times New Roman"/>
          <w:sz w:val="23"/>
          <w:szCs w:val="23"/>
        </w:rPr>
        <w:t xml:space="preserve"> through.</w:t>
      </w:r>
      <w:r w:rsidR="008F78EA">
        <w:rPr>
          <w:rFonts w:ascii="Times New Roman" w:hAnsi="Times New Roman"/>
          <w:sz w:val="23"/>
          <w:szCs w:val="23"/>
        </w:rPr>
        <w:t xml:space="preserve"> </w:t>
      </w:r>
    </w:p>
    <w:p w:rsidR="00D61998" w:rsidRDefault="00D61998" w:rsidP="006C241A">
      <w:pPr>
        <w:spacing w:beforeLines="1" w:before="2" w:afterLines="1" w:after="2" w:line="360" w:lineRule="auto"/>
        <w:rPr>
          <w:rFonts w:ascii="Times New Roman" w:hAnsi="Times New Roman"/>
          <w:sz w:val="23"/>
          <w:szCs w:val="23"/>
        </w:rPr>
      </w:pPr>
    </w:p>
    <w:p w:rsidR="00D61998" w:rsidRDefault="008F78EA"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 revision is contemplated which would define the history of an entity as the sum of processes in which that entity is the major participant.</w:t>
      </w:r>
    </w:p>
    <w:p w:rsidR="008F78EA" w:rsidRDefault="008F78EA" w:rsidP="006C241A">
      <w:pPr>
        <w:spacing w:beforeLines="1" w:before="2" w:afterLines="1" w:after="2" w:line="360" w:lineRule="auto"/>
        <w:rPr>
          <w:rFonts w:ascii="Times New Roman" w:hAnsi="Times New Roman"/>
          <w:sz w:val="23"/>
          <w:szCs w:val="23"/>
        </w:rPr>
      </w:pPr>
    </w:p>
    <w:p w:rsidR="008F78EA" w:rsidRPr="00EA1B8B" w:rsidRDefault="008F78EA" w:rsidP="006C241A">
      <w:pPr>
        <w:spacing w:beforeLines="1" w:before="2" w:afterLines="1" w:after="2" w:line="360" w:lineRule="auto"/>
        <w:rPr>
          <w:rFonts w:ascii="Times New Roman" w:hAnsi="Times New Roman"/>
          <w:i/>
          <w:sz w:val="23"/>
          <w:szCs w:val="23"/>
        </w:rPr>
      </w:pPr>
      <w:r>
        <w:rPr>
          <w:rFonts w:ascii="Times New Roman" w:hAnsi="Times New Roman"/>
          <w:sz w:val="23"/>
          <w:szCs w:val="23"/>
        </w:rPr>
        <w:t>The relation between a material entity and its history should be one-to-one.</w:t>
      </w:r>
    </w:p>
    <w:p w:rsidR="00EA1B8B" w:rsidRPr="008A5BDC" w:rsidRDefault="00EA1B8B" w:rsidP="006C241A">
      <w:pPr>
        <w:spacing w:beforeLines="1" w:before="2" w:afterLines="1" w:after="2" w:line="360" w:lineRule="auto"/>
        <w:rPr>
          <w:rFonts w:ascii="Times New Roman" w:hAnsi="Times New Roman"/>
          <w:sz w:val="23"/>
          <w:szCs w:val="23"/>
        </w:rPr>
      </w:pPr>
    </w:p>
    <w:p w:rsidR="00E944CF" w:rsidRPr="00E944CF" w:rsidRDefault="00E944CF" w:rsidP="006C241A">
      <w:pPr>
        <w:pStyle w:val="Heading2"/>
        <w:spacing w:line="360" w:lineRule="auto"/>
      </w:pPr>
      <w:bookmarkStart w:id="58" w:name="_Toc309628596"/>
      <w:r>
        <w:t xml:space="preserve">Relation of boundary-dependence for </w:t>
      </w:r>
      <w:r w:rsidR="00FB129B" w:rsidRPr="00FB129B">
        <w:rPr>
          <w:i/>
        </w:rPr>
        <w:t>occurrents</w:t>
      </w:r>
      <w:bookmarkEnd w:id="58"/>
    </w:p>
    <w:p w:rsidR="00E944CF" w:rsidRDefault="00E944CF" w:rsidP="006C241A">
      <w:pPr>
        <w:spacing w:beforeLines="1" w:before="2" w:afterLines="1" w:after="2" w:line="360" w:lineRule="auto"/>
        <w:rPr>
          <w:rFonts w:ascii="Times New Roman" w:hAnsi="Times New Roman"/>
          <w:i/>
          <w:sz w:val="23"/>
          <w:szCs w:val="23"/>
        </w:rPr>
      </w:pPr>
    </w:p>
    <w:p w:rsidR="005B0184" w:rsidRDefault="005B0184" w:rsidP="006C241A">
      <w:pPr>
        <w:spacing w:beforeLines="1" w:before="2" w:afterLines="1" w:after="2" w:line="360" w:lineRule="auto"/>
        <w:jc w:val="both"/>
        <w:rPr>
          <w:rFonts w:ascii="Times New Roman" w:hAnsi="Times New Roman"/>
          <w:b/>
          <w:sz w:val="23"/>
          <w:szCs w:val="23"/>
        </w:rPr>
      </w:pPr>
      <w:proofErr w:type="gramStart"/>
      <w:r>
        <w:rPr>
          <w:rFonts w:ascii="Times New Roman" w:hAnsi="Times New Roman"/>
          <w:i/>
          <w:sz w:val="23"/>
          <w:szCs w:val="23"/>
        </w:rPr>
        <w:lastRenderedPageBreak/>
        <w:t>a</w:t>
      </w:r>
      <w:proofErr w:type="gramEnd"/>
      <w:r w:rsidR="00B57B3C">
        <w:rPr>
          <w:rFonts w:ascii="Times New Roman" w:hAnsi="Times New Roman"/>
          <w:i/>
          <w:sz w:val="23"/>
          <w:szCs w:val="23"/>
        </w:rPr>
        <w:t xml:space="preserve"> </w:t>
      </w:r>
      <w:r>
        <w:rPr>
          <w:rFonts w:ascii="Times New Roman" w:hAnsi="Times New Roman"/>
          <w:sz w:val="23"/>
          <w:szCs w:val="23"/>
        </w:rPr>
        <w:t xml:space="preserve">is </w:t>
      </w:r>
      <w:r>
        <w:rPr>
          <w:rFonts w:ascii="Times New Roman" w:hAnsi="Times New Roman"/>
          <w:b/>
          <w:sz w:val="23"/>
          <w:szCs w:val="23"/>
        </w:rPr>
        <w:t>boundary_dependent_on</w:t>
      </w:r>
      <w:r w:rsidR="00B57B3C">
        <w:rPr>
          <w:rFonts w:ascii="Times New Roman" w:hAnsi="Times New Roman"/>
          <w:b/>
          <w:sz w:val="23"/>
          <w:szCs w:val="23"/>
        </w:rPr>
        <w:t xml:space="preserve"> </w:t>
      </w:r>
      <w:r>
        <w:rPr>
          <w:rFonts w:ascii="Times New Roman" w:hAnsi="Times New Roman"/>
          <w:i/>
          <w:sz w:val="23"/>
          <w:szCs w:val="23"/>
        </w:rPr>
        <w:t>b =</w:t>
      </w:r>
      <w:r w:rsidR="00421FD9">
        <w:rPr>
          <w:rFonts w:ascii="Times New Roman" w:hAnsi="Times New Roman"/>
          <w:i/>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sidR="002D173F">
        <w:rPr>
          <w:rFonts w:ascii="Times New Roman" w:hAnsi="Times New Roman"/>
          <w:sz w:val="23"/>
          <w:szCs w:val="23"/>
        </w:rPr>
        <w:t xml:space="preserve">and </w:t>
      </w:r>
      <w:r w:rsidR="002D173F">
        <w:rPr>
          <w:rFonts w:ascii="Times New Roman" w:hAnsi="Times New Roman"/>
          <w:i/>
          <w:sz w:val="23"/>
          <w:szCs w:val="23"/>
        </w:rPr>
        <w:t xml:space="preserve">b </w:t>
      </w:r>
      <w:r w:rsidR="002D173F">
        <w:rPr>
          <w:rFonts w:ascii="Times New Roman" w:hAnsi="Times New Roman"/>
          <w:sz w:val="23"/>
          <w:szCs w:val="23"/>
        </w:rPr>
        <w:t xml:space="preserve">are </w:t>
      </w:r>
      <w:r w:rsidR="002D173F">
        <w:rPr>
          <w:rFonts w:ascii="Times New Roman" w:hAnsi="Times New Roman"/>
          <w:i/>
          <w:sz w:val="23"/>
          <w:szCs w:val="23"/>
        </w:rPr>
        <w:t>occurrents</w:t>
      </w:r>
      <w:r w:rsidR="00B57B3C">
        <w:rPr>
          <w:rFonts w:ascii="Times New Roman" w:hAnsi="Times New Roman"/>
          <w:i/>
          <w:sz w:val="23"/>
          <w:szCs w:val="23"/>
        </w:rPr>
        <w:t xml:space="preserve"> </w:t>
      </w:r>
      <w:r w:rsidRPr="00D91B4B">
        <w:rPr>
          <w:rFonts w:ascii="Times New Roman" w:hAnsi="Times New Roman"/>
          <w:sz w:val="23"/>
          <w:szCs w:val="23"/>
        </w:rPr>
        <w:t>&amp;</w:t>
      </w:r>
      <w:r w:rsidR="00B57B3C">
        <w:rPr>
          <w:rFonts w:ascii="Times New Roman" w:hAnsi="Times New Roman"/>
          <w:sz w:val="23"/>
          <w:szCs w:val="23"/>
        </w:rPr>
        <w:t xml:space="preserve"> </w:t>
      </w:r>
      <w:r>
        <w:rPr>
          <w:rFonts w:ascii="Times New Roman" w:hAnsi="Times New Roman"/>
          <w:i/>
          <w:sz w:val="23"/>
          <w:szCs w:val="23"/>
        </w:rPr>
        <w:t xml:space="preserve">a </w:t>
      </w:r>
      <w:proofErr w:type="spellStart"/>
      <w:r w:rsidR="002D173F">
        <w:rPr>
          <w:rFonts w:ascii="Times New Roman" w:hAnsi="Times New Roman"/>
          <w:b/>
          <w:sz w:val="23"/>
          <w:szCs w:val="23"/>
        </w:rPr>
        <w:t>temporal_</w:t>
      </w:r>
      <w:r>
        <w:rPr>
          <w:rFonts w:ascii="Times New Roman" w:hAnsi="Times New Roman"/>
          <w:b/>
          <w:sz w:val="23"/>
          <w:szCs w:val="23"/>
        </w:rPr>
        <w:t>part</w:t>
      </w:r>
      <w:proofErr w:type="spellEnd"/>
      <w:r w:rsidR="00494B7A">
        <w:rPr>
          <w:rFonts w:ascii="Times New Roman" w:hAnsi="Times New Roman"/>
          <w:b/>
          <w:sz w:val="23"/>
          <w:szCs w:val="23"/>
        </w:rPr>
        <w:t xml:space="preserve"> </w:t>
      </w:r>
      <w:r w:rsidRPr="002D173F">
        <w:rPr>
          <w:rFonts w:ascii="Times New Roman" w:hAnsi="Times New Roman"/>
          <w:sz w:val="23"/>
          <w:szCs w:val="23"/>
        </w:rPr>
        <w:t>of</w:t>
      </w:r>
      <w:r w:rsidR="00B57B3C">
        <w:rPr>
          <w:rFonts w:ascii="Times New Roman" w:hAnsi="Times New Roman"/>
          <w:sz w:val="23"/>
          <w:szCs w:val="23"/>
        </w:rPr>
        <w:t xml:space="preserve"> </w:t>
      </w:r>
      <w:r>
        <w:rPr>
          <w:rFonts w:ascii="Times New Roman" w:hAnsi="Times New Roman"/>
          <w:i/>
          <w:sz w:val="23"/>
          <w:szCs w:val="23"/>
        </w:rPr>
        <w:t xml:space="preserve">b </w:t>
      </w:r>
      <w:r>
        <w:rPr>
          <w:rFonts w:ascii="Times New Roman" w:hAnsi="Times New Roman"/>
          <w:b/>
          <w:sz w:val="23"/>
          <w:szCs w:val="23"/>
        </w:rPr>
        <w:t xml:space="preserve">at </w:t>
      </w:r>
      <w:r>
        <w:rPr>
          <w:rFonts w:ascii="Times New Roman" w:hAnsi="Times New Roman"/>
          <w:i/>
          <w:sz w:val="23"/>
          <w:szCs w:val="23"/>
        </w:rPr>
        <w:t xml:space="preserve">t </w:t>
      </w:r>
      <w:r>
        <w:rPr>
          <w:rFonts w:ascii="Times New Roman" w:hAnsi="Times New Roman"/>
          <w:sz w:val="23"/>
          <w:szCs w:val="23"/>
        </w:rPr>
        <w:t>&amp;</w:t>
      </w:r>
      <w:r w:rsidR="00B57B3C">
        <w:rPr>
          <w:rFonts w:ascii="Times New Roman" w:hAnsi="Times New Roman"/>
          <w:sz w:val="23"/>
          <w:szCs w:val="23"/>
        </w:rPr>
        <w:t xml:space="preserve"> </w:t>
      </w:r>
      <w:r>
        <w:rPr>
          <w:rFonts w:ascii="Times New Roman" w:hAnsi="Times New Roman"/>
          <w:i/>
          <w:sz w:val="23"/>
          <w:szCs w:val="23"/>
        </w:rPr>
        <w:t xml:space="preserve">a </w:t>
      </w:r>
      <w:r>
        <w:rPr>
          <w:rFonts w:ascii="Times New Roman" w:hAnsi="Times New Roman"/>
          <w:sz w:val="23"/>
          <w:szCs w:val="23"/>
        </w:rPr>
        <w:t xml:space="preserve">is </w:t>
      </w:r>
      <w:r w:rsidR="00B57B3C">
        <w:rPr>
          <w:rFonts w:ascii="Times New Roman" w:hAnsi="Times New Roman"/>
          <w:sz w:val="23"/>
          <w:szCs w:val="23"/>
        </w:rPr>
        <w:t xml:space="preserve"> </w:t>
      </w:r>
      <w:r>
        <w:rPr>
          <w:rFonts w:ascii="Times New Roman" w:hAnsi="Times New Roman"/>
          <w:sz w:val="23"/>
          <w:szCs w:val="23"/>
        </w:rPr>
        <w:t>necessarily such that it cannot exist unless either (</w:t>
      </w:r>
      <w:r>
        <w:rPr>
          <w:rFonts w:ascii="Times New Roman" w:hAnsi="Times New Roman"/>
          <w:i/>
          <w:sz w:val="23"/>
          <w:szCs w:val="23"/>
        </w:rPr>
        <w:t xml:space="preserve">b </w:t>
      </w:r>
      <w:r>
        <w:rPr>
          <w:rFonts w:ascii="Times New Roman" w:hAnsi="Times New Roman"/>
          <w:sz w:val="23"/>
          <w:szCs w:val="23"/>
        </w:rPr>
        <w:t xml:space="preserve">exists or there exists some </w:t>
      </w:r>
      <w:proofErr w:type="spellStart"/>
      <w:r w:rsidR="002D173F">
        <w:rPr>
          <w:rFonts w:ascii="Times New Roman" w:hAnsi="Times New Roman"/>
          <w:b/>
          <w:sz w:val="23"/>
          <w:szCs w:val="23"/>
        </w:rPr>
        <w:t>temporal_</w:t>
      </w:r>
      <w:r w:rsidRPr="00895979">
        <w:rPr>
          <w:rFonts w:ascii="Times New Roman" w:hAnsi="Times New Roman"/>
          <w:b/>
          <w:sz w:val="23"/>
          <w:szCs w:val="23"/>
        </w:rPr>
        <w:t>part</w:t>
      </w:r>
      <w:proofErr w:type="spellEnd"/>
      <w:r>
        <w:rPr>
          <w:rFonts w:ascii="Times New Roman" w:hAnsi="Times New Roman"/>
          <w:sz w:val="23"/>
          <w:szCs w:val="23"/>
        </w:rPr>
        <w:t xml:space="preserve"> of </w:t>
      </w:r>
      <w:r w:rsidRPr="00D91B4B">
        <w:rPr>
          <w:rFonts w:ascii="Times New Roman" w:hAnsi="Times New Roman"/>
          <w:i/>
          <w:sz w:val="23"/>
          <w:szCs w:val="23"/>
        </w:rPr>
        <w:t>b</w:t>
      </w:r>
      <w:r w:rsidR="00B57B3C">
        <w:rPr>
          <w:rFonts w:ascii="Times New Roman" w:hAnsi="Times New Roman"/>
          <w:i/>
          <w:sz w:val="23"/>
          <w:szCs w:val="23"/>
        </w:rPr>
        <w:t xml:space="preserve"> </w:t>
      </w:r>
      <w:r>
        <w:rPr>
          <w:rFonts w:ascii="Times New Roman" w:hAnsi="Times New Roman"/>
          <w:sz w:val="23"/>
          <w:szCs w:val="23"/>
        </w:rPr>
        <w:t xml:space="preserve">which includes </w:t>
      </w:r>
      <w:r>
        <w:rPr>
          <w:rFonts w:ascii="Times New Roman" w:hAnsi="Times New Roman"/>
          <w:i/>
          <w:sz w:val="23"/>
          <w:szCs w:val="23"/>
        </w:rPr>
        <w:t xml:space="preserve">a </w:t>
      </w:r>
      <w:r>
        <w:rPr>
          <w:rFonts w:ascii="Times New Roman" w:hAnsi="Times New Roman"/>
          <w:sz w:val="23"/>
          <w:szCs w:val="23"/>
        </w:rPr>
        <w:t xml:space="preserve">as </w:t>
      </w:r>
      <w:proofErr w:type="spellStart"/>
      <w:r w:rsidR="002D173F">
        <w:rPr>
          <w:rFonts w:ascii="Times New Roman" w:hAnsi="Times New Roman"/>
          <w:b/>
          <w:sz w:val="23"/>
          <w:szCs w:val="23"/>
        </w:rPr>
        <w:t>temporal_</w:t>
      </w:r>
      <w:r w:rsidRPr="00D91B4B">
        <w:rPr>
          <w:rFonts w:ascii="Times New Roman" w:hAnsi="Times New Roman"/>
          <w:b/>
          <w:sz w:val="23"/>
          <w:szCs w:val="23"/>
        </w:rPr>
        <w:t>part</w:t>
      </w:r>
      <w:proofErr w:type="spellEnd"/>
      <w:r>
        <w:rPr>
          <w:rFonts w:ascii="Times New Roman" w:hAnsi="Times New Roman"/>
          <w:b/>
          <w:sz w:val="23"/>
          <w:szCs w:val="23"/>
        </w:rPr>
        <w:t xml:space="preserve">) </w:t>
      </w:r>
    </w:p>
    <w:p w:rsidR="002D173F" w:rsidRDefault="002D173F" w:rsidP="006C241A">
      <w:pPr>
        <w:spacing w:beforeLines="1" w:before="2" w:afterLines="1" w:after="2" w:line="360" w:lineRule="auto"/>
        <w:rPr>
          <w:rFonts w:ascii="Times New Roman" w:hAnsi="Times New Roman"/>
          <w:b/>
          <w:sz w:val="23"/>
          <w:szCs w:val="23"/>
        </w:rPr>
      </w:pPr>
    </w:p>
    <w:p w:rsidR="002D173F" w:rsidRPr="002D173F" w:rsidRDefault="002D173F" w:rsidP="006C241A">
      <w:pPr>
        <w:spacing w:beforeLines="1" w:before="2" w:afterLines="1" w:after="2" w:line="360" w:lineRule="auto"/>
        <w:rPr>
          <w:rFonts w:ascii="Times New Roman" w:hAnsi="Times New Roman"/>
          <w:sz w:val="23"/>
          <w:szCs w:val="23"/>
        </w:rPr>
      </w:pPr>
      <w:r w:rsidRPr="002D173F">
        <w:rPr>
          <w:rFonts w:ascii="Times New Roman" w:hAnsi="Times New Roman"/>
          <w:sz w:val="23"/>
          <w:szCs w:val="23"/>
        </w:rPr>
        <w:t>The missing</w:t>
      </w:r>
      <w:r>
        <w:rPr>
          <w:rFonts w:ascii="Times New Roman" w:hAnsi="Times New Roman"/>
          <w:b/>
          <w:sz w:val="23"/>
          <w:szCs w:val="23"/>
        </w:rPr>
        <w:t xml:space="preserve"> ‘</w:t>
      </w:r>
      <w:r w:rsidRPr="002D173F">
        <w:rPr>
          <w:rFonts w:ascii="Times New Roman" w:hAnsi="Times New Roman"/>
          <w:b/>
          <w:sz w:val="23"/>
          <w:szCs w:val="23"/>
        </w:rPr>
        <w:t>at</w:t>
      </w:r>
      <w:r w:rsidR="00B57B3C">
        <w:rPr>
          <w:rFonts w:ascii="Times New Roman" w:hAnsi="Times New Roman"/>
          <w:b/>
          <w:sz w:val="23"/>
          <w:szCs w:val="23"/>
        </w:rPr>
        <w:t xml:space="preserve"> </w:t>
      </w:r>
      <w:r>
        <w:rPr>
          <w:rFonts w:ascii="Times New Roman" w:hAnsi="Times New Roman"/>
          <w:i/>
          <w:sz w:val="23"/>
          <w:szCs w:val="23"/>
        </w:rPr>
        <w:t>t</w:t>
      </w:r>
      <w:r>
        <w:rPr>
          <w:rFonts w:ascii="Times New Roman" w:hAnsi="Times New Roman"/>
          <w:sz w:val="23"/>
          <w:szCs w:val="23"/>
        </w:rPr>
        <w:t>’ here signifies that this is a relation between occurrents</w:t>
      </w:r>
    </w:p>
    <w:p w:rsidR="0079125C" w:rsidRPr="009331CA" w:rsidRDefault="0079125C" w:rsidP="006C241A">
      <w:pPr>
        <w:spacing w:beforeLines="1" w:before="2" w:afterLines="1" w:after="2" w:line="360" w:lineRule="auto"/>
        <w:rPr>
          <w:rFonts w:ascii="Times New Roman" w:hAnsi="Times New Roman"/>
          <w:sz w:val="20"/>
          <w:szCs w:val="20"/>
        </w:rPr>
      </w:pPr>
    </w:p>
    <w:p w:rsidR="00203208" w:rsidRDefault="00203208" w:rsidP="006C241A">
      <w:pPr>
        <w:pStyle w:val="Heading3"/>
        <w:spacing w:line="360" w:lineRule="auto"/>
      </w:pPr>
      <w:bookmarkStart w:id="59" w:name="_Toc309628597"/>
      <w:r>
        <w:t>Process</w:t>
      </w:r>
      <w:bookmarkEnd w:id="59"/>
    </w:p>
    <w:p w:rsidR="00203208" w:rsidRDefault="00203208" w:rsidP="006C241A">
      <w:pPr>
        <w:spacing w:beforeLines="1" w:before="2" w:afterLines="1" w:after="2" w:line="360" w:lineRule="auto"/>
        <w:rPr>
          <w:rFonts w:ascii="Times New Roman" w:hAnsi="Times New Roman"/>
          <w:sz w:val="23"/>
          <w:szCs w:val="23"/>
        </w:rPr>
      </w:pPr>
    </w:p>
    <w:p w:rsidR="00203208" w:rsidRDefault="00203208" w:rsidP="006C241A">
      <w:pPr>
        <w:spacing w:beforeLines="1" w:before="2" w:afterLines="1" w:after="2" w:line="360" w:lineRule="auto"/>
        <w:jc w:val="both"/>
        <w:rPr>
          <w:rFonts w:ascii="Times New Roman" w:hAnsi="Times New Roman"/>
          <w:sz w:val="23"/>
          <w:szCs w:val="23"/>
        </w:rPr>
      </w:pPr>
      <w:proofErr w:type="gramStart"/>
      <w:r>
        <w:rPr>
          <w:rFonts w:ascii="Times New Roman" w:hAnsi="Times New Roman"/>
          <w:i/>
          <w:sz w:val="23"/>
          <w:szCs w:val="23"/>
        </w:rPr>
        <w:t>p</w:t>
      </w:r>
      <w:proofErr w:type="gramEnd"/>
      <w:r w:rsidR="00B57B3C">
        <w:rPr>
          <w:rFonts w:ascii="Times New Roman" w:hAnsi="Times New Roman"/>
          <w:i/>
          <w:sz w:val="23"/>
          <w:szCs w:val="23"/>
        </w:rPr>
        <w:t xml:space="preserve"> </w:t>
      </w:r>
      <w:r>
        <w:rPr>
          <w:rFonts w:ascii="Times New Roman" w:hAnsi="Times New Roman"/>
          <w:sz w:val="23"/>
          <w:szCs w:val="23"/>
        </w:rPr>
        <w:t>is a process =</w:t>
      </w:r>
      <w:r w:rsidR="00B57B3C">
        <w:rPr>
          <w:rFonts w:ascii="Times New Roman" w:hAnsi="Times New Roman"/>
          <w:sz w:val="23"/>
          <w:szCs w:val="23"/>
        </w:rPr>
        <w:t xml:space="preserve"> </w:t>
      </w:r>
      <w:r>
        <w:rPr>
          <w:rFonts w:ascii="Times New Roman" w:hAnsi="Times New Roman"/>
          <w:sz w:val="23"/>
          <w:szCs w:val="23"/>
        </w:rPr>
        <w:t xml:space="preserve">Def. </w:t>
      </w:r>
      <w:r>
        <w:rPr>
          <w:rFonts w:ascii="Times New Roman" w:hAnsi="Times New Roman"/>
          <w:i/>
          <w:sz w:val="23"/>
          <w:szCs w:val="23"/>
        </w:rPr>
        <w:t xml:space="preserve">a </w:t>
      </w:r>
      <w:r>
        <w:rPr>
          <w:rFonts w:ascii="Times New Roman" w:hAnsi="Times New Roman"/>
          <w:sz w:val="23"/>
          <w:szCs w:val="23"/>
        </w:rPr>
        <w:t xml:space="preserve">is an </w:t>
      </w:r>
      <w:r w:rsidR="00FB129B" w:rsidRPr="00FB129B">
        <w:rPr>
          <w:rFonts w:ascii="Times New Roman" w:hAnsi="Times New Roman"/>
          <w:i/>
          <w:sz w:val="23"/>
          <w:szCs w:val="23"/>
        </w:rPr>
        <w:t>occurrent</w:t>
      </w:r>
      <w:r>
        <w:rPr>
          <w:rFonts w:ascii="Times New Roman" w:hAnsi="Times New Roman"/>
          <w:sz w:val="23"/>
          <w:szCs w:val="23"/>
        </w:rPr>
        <w:t xml:space="preserve"> that has </w:t>
      </w:r>
      <w:r w:rsidRPr="00B42EC9">
        <w:rPr>
          <w:rFonts w:ascii="Times New Roman" w:hAnsi="Times New Roman"/>
          <w:b/>
          <w:sz w:val="23"/>
          <w:szCs w:val="23"/>
        </w:rPr>
        <w:t xml:space="preserve">temporal </w:t>
      </w:r>
      <w:r w:rsidR="00B42EC9" w:rsidRPr="00B42EC9">
        <w:rPr>
          <w:rFonts w:ascii="Times New Roman" w:hAnsi="Times New Roman"/>
          <w:b/>
          <w:sz w:val="23"/>
          <w:szCs w:val="23"/>
        </w:rPr>
        <w:t xml:space="preserve">proper </w:t>
      </w:r>
      <w:r w:rsidRPr="00B42EC9">
        <w:rPr>
          <w:rFonts w:ascii="Times New Roman" w:hAnsi="Times New Roman"/>
          <w:b/>
          <w:sz w:val="23"/>
          <w:szCs w:val="23"/>
        </w:rPr>
        <w:t>parts</w:t>
      </w:r>
      <w:r>
        <w:rPr>
          <w:rFonts w:ascii="Times New Roman" w:hAnsi="Times New Roman"/>
          <w:sz w:val="23"/>
          <w:szCs w:val="23"/>
        </w:rPr>
        <w:t xml:space="preserve"> and </w:t>
      </w:r>
      <w:r>
        <w:rPr>
          <w:rFonts w:ascii="Times New Roman" w:hAnsi="Times New Roman"/>
          <w:b/>
          <w:sz w:val="23"/>
          <w:szCs w:val="23"/>
        </w:rPr>
        <w:t xml:space="preserve">s-depends </w:t>
      </w:r>
      <w:r>
        <w:rPr>
          <w:rFonts w:ascii="Times New Roman" w:hAnsi="Times New Roman"/>
          <w:sz w:val="23"/>
          <w:szCs w:val="23"/>
        </w:rPr>
        <w:t xml:space="preserve">on </w:t>
      </w:r>
      <w:r w:rsidR="008A6C9D">
        <w:rPr>
          <w:rFonts w:ascii="Times New Roman" w:hAnsi="Times New Roman"/>
          <w:sz w:val="23"/>
          <w:szCs w:val="23"/>
        </w:rPr>
        <w:t xml:space="preserve">one or more </w:t>
      </w:r>
      <w:r>
        <w:rPr>
          <w:rFonts w:ascii="Times New Roman" w:hAnsi="Times New Roman"/>
          <w:sz w:val="23"/>
          <w:szCs w:val="23"/>
        </w:rPr>
        <w:t>material</w:t>
      </w:r>
      <w:r w:rsidR="008A6C9D">
        <w:rPr>
          <w:rFonts w:ascii="Times New Roman" w:hAnsi="Times New Roman"/>
          <w:sz w:val="23"/>
          <w:szCs w:val="23"/>
        </w:rPr>
        <w:t xml:space="preserve"> entities</w:t>
      </w:r>
      <w:r>
        <w:rPr>
          <w:rFonts w:ascii="Times New Roman" w:hAnsi="Times New Roman"/>
          <w:sz w:val="23"/>
          <w:szCs w:val="23"/>
        </w:rPr>
        <w:t>.</w:t>
      </w:r>
    </w:p>
    <w:p w:rsidR="008A6C9D" w:rsidRDefault="008A6C9D" w:rsidP="006C241A">
      <w:pPr>
        <w:spacing w:beforeLines="1" w:before="2" w:afterLines="1" w:after="2" w:line="360" w:lineRule="auto"/>
        <w:rPr>
          <w:rFonts w:ascii="Times New Roman" w:hAnsi="Times New Roman"/>
          <w:sz w:val="23"/>
          <w:szCs w:val="23"/>
        </w:rPr>
      </w:pPr>
    </w:p>
    <w:p w:rsidR="003047AF" w:rsidRPr="009331CA" w:rsidRDefault="003047AF" w:rsidP="006C241A">
      <w:pPr>
        <w:spacing w:beforeLines="1" w:before="2" w:afterLines="1" w:after="2" w:line="360" w:lineRule="auto"/>
        <w:rPr>
          <w:rFonts w:ascii="Times New Roman" w:hAnsi="Times New Roman"/>
          <w:sz w:val="20"/>
          <w:szCs w:val="20"/>
        </w:rPr>
      </w:pPr>
    </w:p>
    <w:p w:rsidR="003047AF" w:rsidRPr="009331CA" w:rsidRDefault="003047AF"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the life of an organism, the process of sleeping, the process of cell-d</w:t>
      </w:r>
      <w:r>
        <w:rPr>
          <w:rFonts w:ascii="Times New Roman" w:hAnsi="Times New Roman"/>
          <w:sz w:val="23"/>
          <w:szCs w:val="23"/>
        </w:rPr>
        <w:t xml:space="preserve">ivision, a beating of the heart, </w:t>
      </w:r>
      <w:r w:rsidRPr="009331CA">
        <w:rPr>
          <w:rFonts w:ascii="Times New Roman" w:hAnsi="Times New Roman"/>
          <w:sz w:val="23"/>
          <w:szCs w:val="23"/>
        </w:rPr>
        <w:t>the process of meiosis, the course of a disease, the flight of a bir</w:t>
      </w:r>
      <w:r>
        <w:rPr>
          <w:rFonts w:ascii="Times New Roman" w:hAnsi="Times New Roman"/>
          <w:sz w:val="23"/>
          <w:szCs w:val="23"/>
        </w:rPr>
        <w:t>d, the process of aging.</w:t>
      </w:r>
    </w:p>
    <w:p w:rsidR="004229FD" w:rsidRDefault="004229FD" w:rsidP="006C241A">
      <w:pPr>
        <w:spacing w:beforeLines="1" w:before="2" w:afterLines="1" w:after="2" w:line="360" w:lineRule="auto"/>
        <w:rPr>
          <w:rFonts w:ascii="Times New Roman" w:hAnsi="Times New Roman"/>
          <w:sz w:val="23"/>
          <w:szCs w:val="23"/>
        </w:rPr>
      </w:pPr>
    </w:p>
    <w:p w:rsidR="003047AF" w:rsidRDefault="004229FD" w:rsidP="006C241A">
      <w:pPr>
        <w:spacing w:beforeLines="1" w:before="2" w:afterLines="1" w:after="2" w:line="360" w:lineRule="auto"/>
        <w:rPr>
          <w:rFonts w:ascii="Times New Roman" w:hAnsi="Times New Roman"/>
          <w:sz w:val="23"/>
          <w:szCs w:val="23"/>
        </w:rPr>
      </w:pPr>
      <w:r>
        <w:rPr>
          <w:rFonts w:ascii="Times New Roman" w:hAnsi="Times New Roman"/>
          <w:sz w:val="23"/>
          <w:szCs w:val="23"/>
        </w:rPr>
        <w:t>Just as there are relational qualities so also there are relational processes, which s-depend on multiple material entities as their relata.</w:t>
      </w:r>
    </w:p>
    <w:p w:rsidR="004229FD" w:rsidRDefault="004229FD" w:rsidP="006C241A">
      <w:pPr>
        <w:spacing w:beforeLines="1" w:before="2" w:afterLines="1" w:after="2" w:line="360" w:lineRule="auto"/>
        <w:rPr>
          <w:rFonts w:ascii="Times New Roman" w:hAnsi="Times New Roman"/>
          <w:sz w:val="23"/>
          <w:szCs w:val="23"/>
        </w:rPr>
      </w:pPr>
    </w:p>
    <w:p w:rsidR="004229FD" w:rsidRDefault="004229FD" w:rsidP="006C241A">
      <w:pPr>
        <w:spacing w:beforeLines="1" w:before="2" w:afterLines="1" w:after="2" w:line="360" w:lineRule="auto"/>
        <w:rPr>
          <w:rFonts w:ascii="Times New Roman" w:hAnsi="Times New Roman"/>
          <w:sz w:val="23"/>
          <w:szCs w:val="23"/>
        </w:rPr>
      </w:pPr>
      <w:r>
        <w:rPr>
          <w:rFonts w:ascii="Times New Roman" w:hAnsi="Times New Roman"/>
          <w:sz w:val="23"/>
          <w:szCs w:val="23"/>
        </w:rPr>
        <w:t>Examples: John thinking about Mary [</w:t>
      </w:r>
      <w:r>
        <w:rPr>
          <w:rFonts w:ascii="Times New Roman" w:hAnsi="Times New Roman"/>
          <w:sz w:val="23"/>
          <w:szCs w:val="23"/>
        </w:rPr>
        <w:fldChar w:fldCharType="begin"/>
      </w:r>
      <w:r>
        <w:rPr>
          <w:rFonts w:ascii="Times New Roman" w:hAnsi="Times New Roman"/>
          <w:sz w:val="23"/>
          <w:szCs w:val="23"/>
        </w:rPr>
        <w:instrText xml:space="preserve"> REF _Ref309155274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3</w:t>
      </w:r>
      <w:r>
        <w:rPr>
          <w:rFonts w:ascii="Times New Roman" w:hAnsi="Times New Roman"/>
          <w:sz w:val="23"/>
          <w:szCs w:val="23"/>
        </w:rPr>
        <w:fldChar w:fldCharType="end"/>
      </w:r>
      <w:proofErr w:type="gramStart"/>
      <w:r>
        <w:rPr>
          <w:rFonts w:ascii="Times New Roman" w:hAnsi="Times New Roman"/>
          <w:sz w:val="23"/>
          <w:szCs w:val="23"/>
        </w:rPr>
        <w:t>,</w:t>
      </w:r>
      <w:proofErr w:type="gramEnd"/>
      <w:r>
        <w:rPr>
          <w:rFonts w:ascii="Times New Roman" w:hAnsi="Times New Roman"/>
          <w:sz w:val="23"/>
          <w:szCs w:val="23"/>
        </w:rPr>
        <w:fldChar w:fldCharType="begin"/>
      </w:r>
      <w:r>
        <w:rPr>
          <w:rFonts w:ascii="Times New Roman" w:hAnsi="Times New Roman"/>
          <w:sz w:val="23"/>
          <w:szCs w:val="23"/>
        </w:rPr>
        <w:instrText xml:space="preserve"> REF _Ref309155275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4</w:t>
      </w:r>
      <w:r>
        <w:rPr>
          <w:rFonts w:ascii="Times New Roman" w:hAnsi="Times New Roman"/>
          <w:sz w:val="23"/>
          <w:szCs w:val="23"/>
        </w:rPr>
        <w:fldChar w:fldCharType="end"/>
      </w:r>
      <w:r>
        <w:rPr>
          <w:rFonts w:ascii="Times New Roman" w:hAnsi="Times New Roman"/>
          <w:sz w:val="23"/>
          <w:szCs w:val="23"/>
        </w:rPr>
        <w:t>], John worrying about Mary, a moving body causing another body to move.</w:t>
      </w:r>
    </w:p>
    <w:p w:rsidR="004229FD" w:rsidRPr="009331CA" w:rsidRDefault="004229FD" w:rsidP="006C241A">
      <w:pPr>
        <w:spacing w:beforeLines="1" w:before="2" w:afterLines="1" w:after="2" w:line="360" w:lineRule="auto"/>
        <w:rPr>
          <w:rFonts w:ascii="Times New Roman" w:hAnsi="Times New Roman"/>
          <w:sz w:val="20"/>
          <w:szCs w:val="20"/>
        </w:rPr>
      </w:pPr>
    </w:p>
    <w:p w:rsidR="003047AF" w:rsidRDefault="003047AF" w:rsidP="006C241A">
      <w:pPr>
        <w:pStyle w:val="Heading3"/>
        <w:spacing w:line="360" w:lineRule="auto"/>
      </w:pPr>
      <w:bookmarkStart w:id="60" w:name="_Toc309628598"/>
      <w:r>
        <w:t>Process boundary</w:t>
      </w:r>
      <w:bookmarkEnd w:id="60"/>
      <w:r>
        <w:t xml:space="preserve"> </w:t>
      </w:r>
    </w:p>
    <w:p w:rsidR="00FF69AE" w:rsidRPr="00FF69AE" w:rsidRDefault="00FF69AE" w:rsidP="006C241A">
      <w:pPr>
        <w:spacing w:line="360" w:lineRule="auto"/>
      </w:pPr>
    </w:p>
    <w:p w:rsidR="00222C8B" w:rsidRPr="00222C8B" w:rsidRDefault="00222C8B" w:rsidP="006C241A">
      <w:pPr>
        <w:spacing w:beforeLines="1" w:before="2" w:afterLines="1" w:after="2" w:line="360" w:lineRule="auto"/>
        <w:rPr>
          <w:rFonts w:ascii="Times New Roman" w:hAnsi="Times New Roman"/>
          <w:i/>
          <w:sz w:val="23"/>
          <w:szCs w:val="23"/>
        </w:rPr>
      </w:pPr>
      <w:r>
        <w:rPr>
          <w:rFonts w:ascii="Times New Roman" w:hAnsi="Times New Roman"/>
          <w:i/>
          <w:sz w:val="23"/>
          <w:szCs w:val="23"/>
        </w:rPr>
        <w:t xml:space="preserve">p </w:t>
      </w:r>
      <w:r>
        <w:rPr>
          <w:rFonts w:ascii="Times New Roman" w:hAnsi="Times New Roman"/>
          <w:sz w:val="23"/>
          <w:szCs w:val="23"/>
        </w:rPr>
        <w:t>is a</w:t>
      </w:r>
      <w:r w:rsidR="00084F5F">
        <w:rPr>
          <w:rFonts w:ascii="Times New Roman" w:hAnsi="Times New Roman"/>
          <w:i/>
          <w:sz w:val="23"/>
          <w:szCs w:val="23"/>
        </w:rPr>
        <w:t xml:space="preserve"> process </w:t>
      </w:r>
      <w:r w:rsidRPr="00B42EC9">
        <w:rPr>
          <w:rFonts w:ascii="Times New Roman" w:hAnsi="Times New Roman"/>
          <w:i/>
          <w:sz w:val="23"/>
          <w:szCs w:val="23"/>
        </w:rPr>
        <w:t>boundary</w:t>
      </w:r>
      <w:r>
        <w:rPr>
          <w:rFonts w:ascii="Times New Roman" w:hAnsi="Times New Roman"/>
          <w:sz w:val="23"/>
          <w:szCs w:val="23"/>
        </w:rPr>
        <w:t xml:space="preserve"> = Def. </w:t>
      </w:r>
      <w:r>
        <w:rPr>
          <w:rFonts w:ascii="Times New Roman" w:hAnsi="Times New Roman"/>
          <w:i/>
          <w:sz w:val="23"/>
          <w:szCs w:val="23"/>
        </w:rPr>
        <w:t xml:space="preserve">p </w:t>
      </w:r>
      <w:r>
        <w:rPr>
          <w:rFonts w:ascii="Times New Roman" w:hAnsi="Times New Roman"/>
          <w:sz w:val="23"/>
          <w:szCs w:val="23"/>
        </w:rPr>
        <w:t xml:space="preserve">is an </w:t>
      </w:r>
      <w:r w:rsidRPr="00FB129B">
        <w:rPr>
          <w:rFonts w:ascii="Times New Roman" w:hAnsi="Times New Roman"/>
          <w:i/>
          <w:sz w:val="23"/>
          <w:szCs w:val="23"/>
        </w:rPr>
        <w:t>occurrent</w:t>
      </w:r>
      <w:r>
        <w:rPr>
          <w:rFonts w:ascii="Times New Roman" w:hAnsi="Times New Roman"/>
          <w:sz w:val="23"/>
          <w:szCs w:val="23"/>
        </w:rPr>
        <w:t xml:space="preserve"> entity which </w:t>
      </w:r>
      <w:r w:rsidR="00E44217">
        <w:rPr>
          <w:rFonts w:ascii="Times New Roman" w:hAnsi="Times New Roman"/>
          <w:sz w:val="23"/>
          <w:szCs w:val="23"/>
        </w:rPr>
        <w:t xml:space="preserve">separates one </w:t>
      </w:r>
      <w:r w:rsidR="00084F5F">
        <w:rPr>
          <w:rFonts w:ascii="Times New Roman" w:hAnsi="Times New Roman"/>
          <w:i/>
          <w:sz w:val="23"/>
          <w:szCs w:val="23"/>
        </w:rPr>
        <w:t xml:space="preserve">process </w:t>
      </w:r>
      <w:r w:rsidR="00E44217">
        <w:rPr>
          <w:rFonts w:ascii="Times New Roman" w:hAnsi="Times New Roman"/>
          <w:sz w:val="23"/>
          <w:szCs w:val="23"/>
        </w:rPr>
        <w:t xml:space="preserve">from another immediately succeeding </w:t>
      </w:r>
      <w:r w:rsidR="00E44217" w:rsidRPr="00E44217">
        <w:rPr>
          <w:rFonts w:ascii="Times New Roman" w:hAnsi="Times New Roman"/>
          <w:i/>
          <w:sz w:val="23"/>
          <w:szCs w:val="23"/>
        </w:rPr>
        <w:t>process</w:t>
      </w:r>
      <w:r w:rsidR="00E44217">
        <w:rPr>
          <w:rFonts w:ascii="Times New Roman" w:hAnsi="Times New Roman"/>
          <w:sz w:val="23"/>
          <w:szCs w:val="23"/>
        </w:rPr>
        <w:t xml:space="preserve"> </w:t>
      </w:r>
      <w:r w:rsidR="00084F5F">
        <w:rPr>
          <w:rFonts w:ascii="Times New Roman" w:hAnsi="Times New Roman"/>
          <w:sz w:val="23"/>
          <w:szCs w:val="23"/>
        </w:rPr>
        <w:t xml:space="preserve">&amp; </w:t>
      </w:r>
      <w:r w:rsidRPr="00222C8B">
        <w:rPr>
          <w:rFonts w:ascii="Times New Roman" w:hAnsi="Times New Roman"/>
          <w:b/>
          <w:sz w:val="23"/>
          <w:szCs w:val="23"/>
        </w:rPr>
        <w:t>occupies</w:t>
      </w:r>
      <w:r>
        <w:rPr>
          <w:rFonts w:ascii="Times New Roman" w:hAnsi="Times New Roman"/>
          <w:b/>
          <w:sz w:val="23"/>
          <w:szCs w:val="23"/>
        </w:rPr>
        <w:t xml:space="preserve"> </w:t>
      </w:r>
      <w:r>
        <w:rPr>
          <w:rFonts w:ascii="Times New Roman" w:hAnsi="Times New Roman"/>
          <w:sz w:val="23"/>
          <w:szCs w:val="23"/>
        </w:rPr>
        <w:t xml:space="preserve">a </w:t>
      </w:r>
      <w:r w:rsidRPr="00222C8B">
        <w:rPr>
          <w:rFonts w:ascii="Times New Roman" w:hAnsi="Times New Roman"/>
          <w:i/>
          <w:sz w:val="23"/>
          <w:szCs w:val="23"/>
        </w:rPr>
        <w:t>zero-dimensional temporal region.</w:t>
      </w:r>
    </w:p>
    <w:p w:rsidR="00222C8B" w:rsidRDefault="00222C8B" w:rsidP="006C241A">
      <w:pPr>
        <w:spacing w:beforeLines="1" w:before="2" w:afterLines="1" w:after="2" w:line="360" w:lineRule="auto"/>
        <w:rPr>
          <w:rFonts w:ascii="Times New Roman" w:hAnsi="Times New Roman"/>
          <w:sz w:val="23"/>
          <w:szCs w:val="23"/>
        </w:rPr>
      </w:pPr>
    </w:p>
    <w:p w:rsidR="003047AF" w:rsidRPr="009331CA" w:rsidRDefault="003047AF"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00E44217">
        <w:rPr>
          <w:rFonts w:ascii="Times New Roman" w:hAnsi="Times New Roman"/>
          <w:sz w:val="23"/>
          <w:szCs w:val="23"/>
        </w:rPr>
        <w:t>xample</w:t>
      </w:r>
      <w:r w:rsidRPr="009331CA">
        <w:rPr>
          <w:rFonts w:ascii="Times New Roman" w:hAnsi="Times New Roman"/>
          <w:sz w:val="23"/>
          <w:szCs w:val="23"/>
        </w:rPr>
        <w:t xml:space="preserve">: </w:t>
      </w:r>
      <w:r w:rsidR="00E44217">
        <w:rPr>
          <w:rFonts w:ascii="Times New Roman" w:hAnsi="Times New Roman"/>
          <w:sz w:val="23"/>
          <w:szCs w:val="23"/>
        </w:rPr>
        <w:t>the boundary between the 2nd and 3rd year of your life.</w:t>
      </w:r>
    </w:p>
    <w:p w:rsidR="003047AF" w:rsidRDefault="003047AF" w:rsidP="006C241A">
      <w:pPr>
        <w:spacing w:before="2" w:after="2" w:line="360" w:lineRule="auto"/>
        <w:rPr>
          <w:rFonts w:ascii="Times New Roman" w:hAnsi="Times New Roman"/>
          <w:sz w:val="23"/>
          <w:szCs w:val="23"/>
        </w:rPr>
      </w:pPr>
    </w:p>
    <w:p w:rsidR="00D574C8" w:rsidRDefault="00D574C8" w:rsidP="006C241A">
      <w:pPr>
        <w:spacing w:beforeLines="1" w:before="2" w:afterLines="1" w:after="2" w:line="360" w:lineRule="auto"/>
        <w:rPr>
          <w:rFonts w:ascii="Times New Roman" w:hAnsi="Times New Roman"/>
          <w:i/>
          <w:sz w:val="23"/>
          <w:szCs w:val="23"/>
        </w:rPr>
      </w:pPr>
      <w:proofErr w:type="gramStart"/>
      <w:r w:rsidRPr="009331CA">
        <w:rPr>
          <w:rFonts w:ascii="Times New Roman" w:hAnsi="Times New Roman"/>
          <w:i/>
          <w:sz w:val="23"/>
          <w:szCs w:val="23"/>
        </w:rPr>
        <w:t>a</w:t>
      </w:r>
      <w:proofErr w:type="gramEnd"/>
      <w:r w:rsidR="00B57B3C">
        <w:rPr>
          <w:rFonts w:ascii="Times New Roman" w:hAnsi="Times New Roman"/>
          <w:i/>
          <w:sz w:val="23"/>
          <w:szCs w:val="23"/>
        </w:rPr>
        <w:t xml:space="preserve"> </w:t>
      </w:r>
      <w:proofErr w:type="spellStart"/>
      <w:r w:rsidRPr="009331CA">
        <w:rPr>
          <w:rFonts w:ascii="Times New Roman" w:hAnsi="Times New Roman"/>
          <w:b/>
          <w:sz w:val="23"/>
          <w:szCs w:val="23"/>
        </w:rPr>
        <w:t>has_participant</w:t>
      </w:r>
      <w:proofErr w:type="spellEnd"/>
      <w:r w:rsidR="00B57B3C">
        <w:rPr>
          <w:rFonts w:ascii="Times New Roman" w:hAnsi="Times New Roman"/>
          <w:b/>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w:t>
      </w:r>
      <w:r>
        <w:rPr>
          <w:rFonts w:ascii="Times New Roman" w:hAnsi="Times New Roman"/>
          <w:sz w:val="23"/>
          <w:szCs w:val="23"/>
        </w:rPr>
        <w:t>Def.</w:t>
      </w:r>
      <w:r w:rsidR="00B57B3C">
        <w:rPr>
          <w:rFonts w:ascii="Times New Roman" w:hAnsi="Times New Roman"/>
          <w:sz w:val="23"/>
          <w:szCs w:val="23"/>
        </w:rPr>
        <w:t xml:space="preserve"> </w:t>
      </w:r>
      <w:r w:rsidRPr="009331CA">
        <w:rPr>
          <w:rFonts w:ascii="Times New Roman" w:hAnsi="Times New Roman"/>
          <w:i/>
          <w:sz w:val="23"/>
          <w:szCs w:val="23"/>
        </w:rPr>
        <w:t xml:space="preserve">a </w:t>
      </w:r>
      <w:r w:rsidRPr="009331CA">
        <w:rPr>
          <w:rFonts w:ascii="Times New Roman" w:hAnsi="Times New Roman"/>
          <w:sz w:val="23"/>
          <w:szCs w:val="23"/>
        </w:rPr>
        <w:t xml:space="preserve">is an </w:t>
      </w:r>
      <w:r w:rsidR="00FB129B" w:rsidRPr="00FB129B">
        <w:rPr>
          <w:rFonts w:ascii="Times New Roman" w:hAnsi="Times New Roman"/>
          <w:i/>
          <w:sz w:val="23"/>
          <w:szCs w:val="23"/>
        </w:rPr>
        <w:t>occurrent</w:t>
      </w:r>
      <w:r w:rsidR="00B57B3C">
        <w:rPr>
          <w:rFonts w:ascii="Times New Roman" w:hAnsi="Times New Roman"/>
          <w:i/>
          <w:sz w:val="23"/>
          <w:szCs w:val="23"/>
        </w:rPr>
        <w:t xml:space="preserve"> </w:t>
      </w:r>
      <w:r w:rsidRPr="009331CA">
        <w:rPr>
          <w:rFonts w:ascii="Times New Roman" w:hAnsi="Times New Roman"/>
          <w:sz w:val="23"/>
          <w:szCs w:val="23"/>
        </w:rPr>
        <w:t>&amp;</w:t>
      </w:r>
      <w:r w:rsidR="00B57B3C">
        <w:rPr>
          <w:rFonts w:ascii="Times New Roman" w:hAnsi="Times New Roman"/>
          <w:sz w:val="23"/>
          <w:szCs w:val="23"/>
        </w:rPr>
        <w:t xml:space="preserve"> </w:t>
      </w:r>
      <w:r w:rsidRPr="009331CA">
        <w:rPr>
          <w:rFonts w:ascii="Times New Roman" w:hAnsi="Times New Roman"/>
          <w:i/>
          <w:sz w:val="23"/>
          <w:szCs w:val="23"/>
        </w:rPr>
        <w:t xml:space="preserve">b </w:t>
      </w:r>
      <w:r w:rsidRPr="009331CA">
        <w:rPr>
          <w:rFonts w:ascii="Times New Roman" w:hAnsi="Times New Roman"/>
          <w:sz w:val="23"/>
          <w:szCs w:val="23"/>
        </w:rPr>
        <w:t>is a material</w:t>
      </w:r>
      <w:r w:rsidR="00465C17">
        <w:rPr>
          <w:rFonts w:ascii="Times New Roman" w:hAnsi="Times New Roman"/>
          <w:sz w:val="23"/>
          <w:szCs w:val="23"/>
        </w:rPr>
        <w:t xml:space="preserve"> entity</w:t>
      </w:r>
      <w:r w:rsidR="00B57B3C">
        <w:rPr>
          <w:rFonts w:ascii="Times New Roman" w:hAnsi="Times New Roman"/>
          <w:sz w:val="23"/>
          <w:szCs w:val="23"/>
        </w:rPr>
        <w:t xml:space="preserve"> </w:t>
      </w:r>
      <w:r w:rsidRPr="009331CA">
        <w:rPr>
          <w:rFonts w:ascii="Times New Roman" w:hAnsi="Times New Roman"/>
          <w:sz w:val="23"/>
          <w:szCs w:val="23"/>
        </w:rPr>
        <w:t>&amp;</w:t>
      </w:r>
      <w:r w:rsidR="00B57B3C">
        <w:rPr>
          <w:rFonts w:ascii="Times New Roman" w:hAnsi="Times New Roman"/>
          <w:sz w:val="23"/>
          <w:szCs w:val="23"/>
        </w:rPr>
        <w:t xml:space="preserve"> </w:t>
      </w:r>
      <w:r w:rsidR="0064627E">
        <w:rPr>
          <w:rFonts w:ascii="Times New Roman" w:hAnsi="Times New Roman"/>
          <w:i/>
          <w:sz w:val="23"/>
          <w:szCs w:val="23"/>
        </w:rPr>
        <w:t>a</w:t>
      </w:r>
      <w:r w:rsidRPr="009331CA">
        <w:rPr>
          <w:rFonts w:ascii="Times New Roman" w:hAnsi="Times New Roman"/>
          <w:i/>
          <w:sz w:val="23"/>
          <w:szCs w:val="23"/>
        </w:rPr>
        <w:t xml:space="preserve"> </w:t>
      </w:r>
      <w:r w:rsidRPr="009331CA">
        <w:rPr>
          <w:rFonts w:ascii="Times New Roman" w:hAnsi="Times New Roman"/>
          <w:b/>
          <w:sz w:val="23"/>
          <w:szCs w:val="23"/>
        </w:rPr>
        <w:t xml:space="preserve">s-depends on </w:t>
      </w:r>
      <w:r w:rsidRPr="009331CA">
        <w:rPr>
          <w:rFonts w:ascii="Times New Roman" w:hAnsi="Times New Roman"/>
          <w:i/>
          <w:sz w:val="23"/>
          <w:szCs w:val="23"/>
        </w:rPr>
        <w:t>b</w:t>
      </w:r>
      <w:r w:rsidR="00222C8B">
        <w:rPr>
          <w:rFonts w:ascii="Times New Roman" w:hAnsi="Times New Roman"/>
          <w:i/>
          <w:sz w:val="23"/>
          <w:szCs w:val="23"/>
        </w:rPr>
        <w:t>.</w:t>
      </w:r>
    </w:p>
    <w:p w:rsidR="00222C8B" w:rsidRPr="009331CA" w:rsidRDefault="00222C8B" w:rsidP="006C241A">
      <w:pPr>
        <w:spacing w:beforeLines="1" w:before="2" w:afterLines="1" w:after="2" w:line="360" w:lineRule="auto"/>
        <w:rPr>
          <w:rFonts w:ascii="Times New Roman" w:hAnsi="Times New Roman"/>
          <w:b/>
          <w:i/>
          <w:sz w:val="23"/>
          <w:szCs w:val="23"/>
        </w:rPr>
      </w:pPr>
    </w:p>
    <w:p w:rsidR="003047AF" w:rsidRDefault="003047AF" w:rsidP="006C241A">
      <w:pPr>
        <w:spacing w:beforeLines="1" w:before="2" w:afterLines="1" w:after="2" w:line="360" w:lineRule="auto"/>
        <w:rPr>
          <w:rFonts w:ascii="Times New Roman" w:hAnsi="Times New Roman"/>
          <w:sz w:val="23"/>
          <w:szCs w:val="23"/>
        </w:rPr>
      </w:pPr>
    </w:p>
    <w:p w:rsidR="00E571F9" w:rsidRPr="00222C8B" w:rsidRDefault="00E571F9" w:rsidP="006C241A">
      <w:pPr>
        <w:spacing w:line="360" w:lineRule="auto"/>
        <w:jc w:val="center"/>
        <w:rPr>
          <w:rFonts w:ascii="Times New Roman" w:hAnsi="Times New Roman"/>
          <w:b/>
          <w:sz w:val="28"/>
        </w:rPr>
      </w:pPr>
      <w:r w:rsidRPr="00222C8B">
        <w:rPr>
          <w:rFonts w:ascii="Times New Roman" w:hAnsi="Times New Roman"/>
          <w:b/>
          <w:sz w:val="28"/>
        </w:rPr>
        <w:lastRenderedPageBreak/>
        <w:t>Process profiles</w:t>
      </w:r>
    </w:p>
    <w:p w:rsidR="0097354E" w:rsidRPr="0097354E" w:rsidRDefault="0097354E" w:rsidP="006C241A">
      <w:pPr>
        <w:spacing w:beforeLines="1" w:before="2" w:afterLines="1" w:after="2" w:line="360" w:lineRule="auto"/>
        <w:jc w:val="both"/>
        <w:rPr>
          <w:rFonts w:ascii="Times New Roman" w:hAnsi="Times New Roman"/>
          <w:b/>
          <w:sz w:val="23"/>
          <w:szCs w:val="23"/>
        </w:rPr>
      </w:pPr>
      <w:r w:rsidRPr="0097354E">
        <w:rPr>
          <w:rFonts w:ascii="Times New Roman" w:hAnsi="Times New Roman"/>
          <w:b/>
          <w:sz w:val="23"/>
          <w:szCs w:val="23"/>
        </w:rPr>
        <w:t>The problem of process qualities</w:t>
      </w:r>
    </w:p>
    <w:p w:rsidR="00084F5F" w:rsidRDefault="00D47F0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In the case of </w:t>
      </w:r>
      <w:r w:rsidRPr="00923ED0">
        <w:rPr>
          <w:rFonts w:ascii="Times New Roman" w:hAnsi="Times New Roman"/>
          <w:sz w:val="23"/>
          <w:szCs w:val="23"/>
        </w:rPr>
        <w:t xml:space="preserve">a body moving with a constant speed, </w:t>
      </w:r>
      <w:r w:rsidR="00084F5F">
        <w:rPr>
          <w:rFonts w:ascii="Times New Roman" w:hAnsi="Times New Roman"/>
          <w:sz w:val="23"/>
          <w:szCs w:val="23"/>
        </w:rPr>
        <w:t xml:space="preserve">we can distinguish at least the following elements: </w:t>
      </w:r>
    </w:p>
    <w:p w:rsidR="00084F5F" w:rsidRPr="00084F5F" w:rsidRDefault="00084F5F"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body </w:t>
      </w:r>
      <w:r>
        <w:rPr>
          <w:rFonts w:ascii="Times New Roman" w:hAnsi="Times New Roman"/>
          <w:sz w:val="23"/>
          <w:szCs w:val="23"/>
        </w:rPr>
        <w:t>(</w:t>
      </w:r>
      <w:r w:rsidRPr="00084F5F">
        <w:rPr>
          <w:rFonts w:ascii="Times New Roman" w:hAnsi="Times New Roman"/>
          <w:i/>
          <w:sz w:val="23"/>
          <w:szCs w:val="23"/>
        </w:rPr>
        <w:t>object</w:t>
      </w:r>
      <w:r>
        <w:rPr>
          <w:rFonts w:ascii="Times New Roman" w:hAnsi="Times New Roman"/>
          <w:sz w:val="23"/>
          <w:szCs w:val="23"/>
        </w:rPr>
        <w:t xml:space="preserve">) </w:t>
      </w:r>
      <w:r w:rsidRPr="00084F5F">
        <w:rPr>
          <w:rFonts w:ascii="Times New Roman" w:hAnsi="Times New Roman"/>
          <w:sz w:val="23"/>
          <w:szCs w:val="23"/>
        </w:rPr>
        <w:t>that is moving</w:t>
      </w:r>
    </w:p>
    <w:p w:rsidR="00084F5F" w:rsidRDefault="00D47F07"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process</w:t>
      </w:r>
      <w:r w:rsidRPr="00084F5F">
        <w:rPr>
          <w:rFonts w:ascii="Times New Roman" w:hAnsi="Times New Roman"/>
          <w:sz w:val="23"/>
          <w:szCs w:val="23"/>
        </w:rPr>
        <w:t xml:space="preserve"> of moving </w:t>
      </w:r>
    </w:p>
    <w:p w:rsidR="00084F5F" w:rsidRDefault="00084F5F"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temporal region</w:t>
      </w:r>
      <w:r w:rsidRPr="00084F5F">
        <w:rPr>
          <w:rFonts w:ascii="Times New Roman" w:hAnsi="Times New Roman"/>
          <w:sz w:val="23"/>
          <w:szCs w:val="23"/>
        </w:rPr>
        <w:t xml:space="preserve"> </w:t>
      </w:r>
      <w:r w:rsidRPr="00084F5F">
        <w:rPr>
          <w:rFonts w:ascii="Times New Roman" w:hAnsi="Times New Roman"/>
          <w:b/>
          <w:sz w:val="23"/>
          <w:szCs w:val="23"/>
        </w:rPr>
        <w:t>occupied</w:t>
      </w:r>
      <w:r w:rsidRPr="00084F5F">
        <w:rPr>
          <w:rFonts w:ascii="Times New Roman" w:hAnsi="Times New Roman"/>
          <w:sz w:val="23"/>
          <w:szCs w:val="23"/>
        </w:rPr>
        <w:t xml:space="preserve"> by this </w:t>
      </w:r>
      <w:r w:rsidRPr="00084F5F">
        <w:rPr>
          <w:rFonts w:ascii="Times New Roman" w:hAnsi="Times New Roman"/>
          <w:i/>
          <w:sz w:val="23"/>
          <w:szCs w:val="23"/>
        </w:rPr>
        <w:t>process</w:t>
      </w:r>
      <w:r w:rsidRPr="00084F5F">
        <w:rPr>
          <w:rFonts w:ascii="Times New Roman" w:hAnsi="Times New Roman"/>
          <w:sz w:val="23"/>
          <w:szCs w:val="23"/>
        </w:rPr>
        <w:t xml:space="preserve"> </w:t>
      </w:r>
    </w:p>
    <w:p w:rsidR="00084F5F" w:rsidRPr="00084F5F" w:rsidRDefault="00084F5F"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sidRPr="00084F5F">
        <w:rPr>
          <w:rFonts w:ascii="Times New Roman" w:hAnsi="Times New Roman"/>
          <w:sz w:val="23"/>
          <w:szCs w:val="23"/>
        </w:rPr>
        <w:t xml:space="preserve">the </w:t>
      </w:r>
      <w:r w:rsidRPr="00084F5F">
        <w:rPr>
          <w:rFonts w:ascii="Times New Roman" w:hAnsi="Times New Roman"/>
          <w:i/>
          <w:sz w:val="23"/>
          <w:szCs w:val="23"/>
        </w:rPr>
        <w:t xml:space="preserve">spatiotemporal region </w:t>
      </w:r>
      <w:r w:rsidRPr="00084F5F">
        <w:rPr>
          <w:rFonts w:ascii="Times New Roman" w:hAnsi="Times New Roman"/>
          <w:sz w:val="23"/>
          <w:szCs w:val="23"/>
        </w:rPr>
        <w:t>that is occupied by this process (trajectory of the motion)</w:t>
      </w:r>
    </w:p>
    <w:p w:rsidR="00084F5F" w:rsidRDefault="00084F5F"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r>
        <w:rPr>
          <w:rFonts w:ascii="Times New Roman" w:hAnsi="Times New Roman"/>
          <w:sz w:val="23"/>
          <w:szCs w:val="23"/>
        </w:rPr>
        <w:t xml:space="preserve">the determinate speed, </w:t>
      </w:r>
      <w:r w:rsidR="00D47F07" w:rsidRPr="00084F5F">
        <w:rPr>
          <w:rFonts w:ascii="Times New Roman" w:hAnsi="Times New Roman"/>
          <w:sz w:val="23"/>
          <w:szCs w:val="23"/>
        </w:rPr>
        <w:t xml:space="preserve">a real-number magnitude referred to by means of </w:t>
      </w:r>
    </w:p>
    <w:p w:rsidR="00D47F07" w:rsidRPr="00084F5F" w:rsidRDefault="00D47F07" w:rsidP="006C241A">
      <w:pPr>
        <w:pStyle w:val="ListParagraph"/>
        <w:numPr>
          <w:ilvl w:val="0"/>
          <w:numId w:val="43"/>
        </w:numPr>
        <w:spacing w:beforeLines="1" w:before="2" w:afterLines="1" w:after="2" w:line="360" w:lineRule="auto"/>
        <w:contextualSpacing w:val="0"/>
        <w:jc w:val="both"/>
        <w:rPr>
          <w:rFonts w:ascii="Times New Roman" w:hAnsi="Times New Roman"/>
          <w:sz w:val="23"/>
          <w:szCs w:val="23"/>
        </w:rPr>
      </w:pPr>
      <w:proofErr w:type="gramStart"/>
      <w:r w:rsidRPr="00084F5F">
        <w:rPr>
          <w:rFonts w:ascii="Times New Roman" w:hAnsi="Times New Roman"/>
          <w:sz w:val="23"/>
          <w:szCs w:val="23"/>
        </w:rPr>
        <w:t>an</w:t>
      </w:r>
      <w:proofErr w:type="gramEnd"/>
      <w:r w:rsidRPr="00084F5F">
        <w:rPr>
          <w:rFonts w:ascii="Times New Roman" w:hAnsi="Times New Roman"/>
          <w:sz w:val="23"/>
          <w:szCs w:val="23"/>
        </w:rPr>
        <w:t xml:space="preserve"> expression (information artifact</w:t>
      </w:r>
      <w:r w:rsidR="00640FA6">
        <w:rPr>
          <w:rFonts w:ascii="Times New Roman" w:hAnsi="Times New Roman"/>
          <w:sz w:val="23"/>
          <w:szCs w:val="23"/>
        </w:rPr>
        <w:t xml:space="preserve">, thus a </w:t>
      </w:r>
      <w:proofErr w:type="spellStart"/>
      <w:r w:rsidR="00640FA6">
        <w:rPr>
          <w:rFonts w:ascii="Times New Roman" w:hAnsi="Times New Roman"/>
          <w:sz w:val="23"/>
          <w:szCs w:val="23"/>
        </w:rPr>
        <w:t>BFO:</w:t>
      </w:r>
      <w:r w:rsidR="00640FA6" w:rsidRPr="00640FA6">
        <w:rPr>
          <w:rFonts w:ascii="Times New Roman" w:hAnsi="Times New Roman"/>
          <w:i/>
          <w:sz w:val="23"/>
          <w:szCs w:val="23"/>
        </w:rPr>
        <w:t>generically</w:t>
      </w:r>
      <w:proofErr w:type="spellEnd"/>
      <w:r w:rsidR="00640FA6" w:rsidRPr="00640FA6">
        <w:rPr>
          <w:rFonts w:ascii="Times New Roman" w:hAnsi="Times New Roman"/>
          <w:i/>
          <w:sz w:val="23"/>
          <w:szCs w:val="23"/>
        </w:rPr>
        <w:t xml:space="preserve"> dependent continuant</w:t>
      </w:r>
      <w:r w:rsidR="00862564">
        <w:rPr>
          <w:rFonts w:ascii="Times New Roman" w:hAnsi="Times New Roman"/>
          <w:sz w:val="23"/>
          <w:szCs w:val="23"/>
        </w:rPr>
        <w:t xml:space="preserve">) such as ‘3.12 </w:t>
      </w:r>
      <w:r w:rsidRPr="00084F5F">
        <w:rPr>
          <w:rFonts w:ascii="Times New Roman" w:hAnsi="Times New Roman"/>
          <w:sz w:val="23"/>
          <w:szCs w:val="23"/>
        </w:rPr>
        <w:t>m/s’.</w:t>
      </w:r>
    </w:p>
    <w:p w:rsidR="00640FA6" w:rsidRDefault="00D47F07" w:rsidP="006C241A">
      <w:pPr>
        <w:spacing w:beforeLines="1" w:before="2" w:afterLines="1" w:after="2" w:line="360" w:lineRule="auto"/>
        <w:jc w:val="both"/>
        <w:rPr>
          <w:rFonts w:ascii="Times New Roman" w:hAnsi="Times New Roman"/>
          <w:sz w:val="23"/>
          <w:szCs w:val="23"/>
        </w:rPr>
      </w:pPr>
      <w:r w:rsidRPr="00923ED0">
        <w:rPr>
          <w:rFonts w:ascii="Times New Roman" w:hAnsi="Times New Roman"/>
          <w:sz w:val="23"/>
          <w:szCs w:val="23"/>
        </w:rPr>
        <w:br/>
      </w:r>
      <w:r w:rsidR="00640FA6">
        <w:rPr>
          <w:rFonts w:ascii="Times New Roman" w:hAnsi="Times New Roman"/>
          <w:sz w:val="23"/>
          <w:szCs w:val="23"/>
        </w:rPr>
        <w:t>I</w:t>
      </w:r>
      <w:r w:rsidR="00B860B6">
        <w:rPr>
          <w:rFonts w:ascii="Times New Roman" w:hAnsi="Times New Roman"/>
          <w:sz w:val="23"/>
          <w:szCs w:val="23"/>
        </w:rPr>
        <w:t>tems (1)-</w:t>
      </w:r>
      <w:r>
        <w:rPr>
          <w:rFonts w:ascii="Times New Roman" w:hAnsi="Times New Roman"/>
          <w:sz w:val="23"/>
          <w:szCs w:val="23"/>
        </w:rPr>
        <w:t xml:space="preserve">(4) </w:t>
      </w:r>
      <w:r w:rsidR="00B860B6">
        <w:rPr>
          <w:rFonts w:ascii="Times New Roman" w:hAnsi="Times New Roman"/>
          <w:sz w:val="23"/>
          <w:szCs w:val="23"/>
        </w:rPr>
        <w:t xml:space="preserve">and (6) </w:t>
      </w:r>
      <w:r w:rsidR="00640FA6">
        <w:rPr>
          <w:rFonts w:ascii="Times New Roman" w:hAnsi="Times New Roman"/>
          <w:sz w:val="23"/>
          <w:szCs w:val="23"/>
        </w:rPr>
        <w:t xml:space="preserve">correspond directly to readily identifiable BFO categories. In regard to item (5), it has been proposed that BFO recognize a new category of </w:t>
      </w:r>
      <w:r w:rsidR="00640FA6">
        <w:rPr>
          <w:rFonts w:ascii="Times New Roman" w:hAnsi="Times New Roman"/>
          <w:i/>
          <w:sz w:val="23"/>
          <w:szCs w:val="23"/>
        </w:rPr>
        <w:t xml:space="preserve">process </w:t>
      </w:r>
      <w:r w:rsidR="00640FA6" w:rsidRPr="00640FA6">
        <w:rPr>
          <w:rFonts w:ascii="Times New Roman" w:hAnsi="Times New Roman"/>
          <w:i/>
          <w:sz w:val="23"/>
          <w:szCs w:val="23"/>
        </w:rPr>
        <w:t>quality</w:t>
      </w:r>
      <w:r w:rsidR="00640FA6">
        <w:rPr>
          <w:rFonts w:ascii="Times New Roman" w:hAnsi="Times New Roman"/>
          <w:sz w:val="23"/>
          <w:szCs w:val="23"/>
        </w:rPr>
        <w:t xml:space="preserve">, the counterpart on the occurrent side of qualities of continuants. To see the problems with such an approach, consider the following scenario, which is designed to illustrate the contrasting </w:t>
      </w:r>
      <w:proofErr w:type="spellStart"/>
      <w:r w:rsidR="00640FA6">
        <w:rPr>
          <w:rFonts w:ascii="Times New Roman" w:hAnsi="Times New Roman"/>
          <w:sz w:val="23"/>
          <w:szCs w:val="23"/>
        </w:rPr>
        <w:t>logico</w:t>
      </w:r>
      <w:proofErr w:type="spellEnd"/>
      <w:r w:rsidR="00640FA6">
        <w:rPr>
          <w:rFonts w:ascii="Times New Roman" w:hAnsi="Times New Roman"/>
          <w:sz w:val="23"/>
          <w:szCs w:val="23"/>
        </w:rPr>
        <w:t>-ontological orders which rule on the continuant (three-dimension) and occurrent (four-dimensional) side of BFO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_Ref309506172 \r \h </w:instrText>
      </w:r>
      <w:r w:rsidR="00640FA6">
        <w:rPr>
          <w:rFonts w:ascii="Times New Roman" w:hAnsi="Times New Roman"/>
          <w:sz w:val="23"/>
          <w:szCs w:val="23"/>
        </w:rPr>
      </w:r>
      <w:r w:rsidR="00640FA6">
        <w:rPr>
          <w:rFonts w:ascii="Times New Roman" w:hAnsi="Times New Roman"/>
          <w:sz w:val="23"/>
          <w:szCs w:val="23"/>
        </w:rPr>
        <w:fldChar w:fldCharType="separate"/>
      </w:r>
      <w:r w:rsidR="006006B7">
        <w:rPr>
          <w:rFonts w:ascii="Times New Roman" w:hAnsi="Times New Roman"/>
          <w:sz w:val="23"/>
          <w:szCs w:val="23"/>
        </w:rPr>
        <w:t>14</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_Ref309506180 \r \h </w:instrText>
      </w:r>
      <w:r w:rsidR="00640FA6">
        <w:rPr>
          <w:rFonts w:ascii="Times New Roman" w:hAnsi="Times New Roman"/>
          <w:sz w:val="23"/>
          <w:szCs w:val="23"/>
        </w:rPr>
      </w:r>
      <w:r w:rsidR="00640FA6">
        <w:rPr>
          <w:rFonts w:ascii="Times New Roman" w:hAnsi="Times New Roman"/>
          <w:sz w:val="23"/>
          <w:szCs w:val="23"/>
        </w:rPr>
        <w:fldChar w:fldCharType="separate"/>
      </w:r>
      <w:r w:rsidR="006006B7">
        <w:rPr>
          <w:rFonts w:ascii="Times New Roman" w:hAnsi="Times New Roman"/>
          <w:sz w:val="23"/>
          <w:szCs w:val="23"/>
        </w:rPr>
        <w:t>21</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_Ref309506188 \r \h </w:instrText>
      </w:r>
      <w:r w:rsidR="00640FA6">
        <w:rPr>
          <w:rFonts w:ascii="Times New Roman" w:hAnsi="Times New Roman"/>
          <w:sz w:val="23"/>
          <w:szCs w:val="23"/>
        </w:rPr>
      </w:r>
      <w:r w:rsidR="00640FA6">
        <w:rPr>
          <w:rFonts w:ascii="Times New Roman" w:hAnsi="Times New Roman"/>
          <w:sz w:val="23"/>
          <w:szCs w:val="23"/>
        </w:rPr>
        <w:fldChar w:fldCharType="separate"/>
      </w:r>
      <w:r w:rsidR="006006B7">
        <w:rPr>
          <w:rFonts w:ascii="Times New Roman" w:hAnsi="Times New Roman"/>
          <w:sz w:val="23"/>
          <w:szCs w:val="23"/>
        </w:rPr>
        <w:t>30</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_Ref309506190 \r \h </w:instrText>
      </w:r>
      <w:r w:rsidR="00640FA6">
        <w:rPr>
          <w:rFonts w:ascii="Times New Roman" w:hAnsi="Times New Roman"/>
          <w:sz w:val="23"/>
          <w:szCs w:val="23"/>
        </w:rPr>
      </w:r>
      <w:r w:rsidR="00640FA6">
        <w:rPr>
          <w:rFonts w:ascii="Times New Roman" w:hAnsi="Times New Roman"/>
          <w:sz w:val="23"/>
          <w:szCs w:val="23"/>
        </w:rPr>
        <w:fldChar w:fldCharType="separate"/>
      </w:r>
      <w:r w:rsidR="006006B7">
        <w:rPr>
          <w:rFonts w:ascii="Times New Roman" w:hAnsi="Times New Roman"/>
          <w:sz w:val="23"/>
          <w:szCs w:val="23"/>
        </w:rPr>
        <w:t>31</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_Ref309506192 \r \h </w:instrText>
      </w:r>
      <w:r w:rsidR="00640FA6">
        <w:rPr>
          <w:rFonts w:ascii="Times New Roman" w:hAnsi="Times New Roman"/>
          <w:sz w:val="23"/>
          <w:szCs w:val="23"/>
        </w:rPr>
      </w:r>
      <w:r w:rsidR="00640FA6">
        <w:rPr>
          <w:rFonts w:ascii="Times New Roman" w:hAnsi="Times New Roman"/>
          <w:sz w:val="23"/>
          <w:szCs w:val="23"/>
        </w:rPr>
        <w:fldChar w:fldCharType="separate"/>
      </w:r>
      <w:r w:rsidR="006006B7">
        <w:rPr>
          <w:rFonts w:ascii="Times New Roman" w:hAnsi="Times New Roman"/>
          <w:sz w:val="23"/>
          <w:szCs w:val="23"/>
        </w:rPr>
        <w:t>32</w:t>
      </w:r>
      <w:r w:rsidR="00640FA6">
        <w:rPr>
          <w:rFonts w:ascii="Times New Roman" w:hAnsi="Times New Roman"/>
          <w:sz w:val="23"/>
          <w:szCs w:val="23"/>
        </w:rPr>
        <w:fldChar w:fldCharType="end"/>
      </w:r>
      <w:r w:rsidR="00640FA6">
        <w:rPr>
          <w:rFonts w:ascii="Times New Roman" w:hAnsi="Times New Roman"/>
          <w:sz w:val="23"/>
          <w:szCs w:val="23"/>
        </w:rPr>
        <w:t xml:space="preserve">, </w:t>
      </w:r>
      <w:r w:rsidR="00640FA6">
        <w:rPr>
          <w:rFonts w:ascii="Times New Roman" w:hAnsi="Times New Roman"/>
          <w:sz w:val="23"/>
          <w:szCs w:val="23"/>
        </w:rPr>
        <w:fldChar w:fldCharType="begin"/>
      </w:r>
      <w:r w:rsidR="00640FA6">
        <w:rPr>
          <w:rFonts w:ascii="Times New Roman" w:hAnsi="Times New Roman"/>
          <w:sz w:val="23"/>
          <w:szCs w:val="23"/>
        </w:rPr>
        <w:instrText xml:space="preserve"> REF _Ref309506194 \r \h </w:instrText>
      </w:r>
      <w:r w:rsidR="00640FA6">
        <w:rPr>
          <w:rFonts w:ascii="Times New Roman" w:hAnsi="Times New Roman"/>
          <w:sz w:val="23"/>
          <w:szCs w:val="23"/>
        </w:rPr>
      </w:r>
      <w:r w:rsidR="00640FA6">
        <w:rPr>
          <w:rFonts w:ascii="Times New Roman" w:hAnsi="Times New Roman"/>
          <w:sz w:val="23"/>
          <w:szCs w:val="23"/>
        </w:rPr>
        <w:fldChar w:fldCharType="separate"/>
      </w:r>
      <w:r w:rsidR="006006B7">
        <w:rPr>
          <w:rFonts w:ascii="Times New Roman" w:hAnsi="Times New Roman"/>
          <w:sz w:val="23"/>
          <w:szCs w:val="23"/>
        </w:rPr>
        <w:t>33</w:t>
      </w:r>
      <w:r w:rsidR="00640FA6">
        <w:rPr>
          <w:rFonts w:ascii="Times New Roman" w:hAnsi="Times New Roman"/>
          <w:sz w:val="23"/>
          <w:szCs w:val="23"/>
        </w:rPr>
        <w:fldChar w:fldCharType="end"/>
      </w:r>
      <w:r w:rsidR="00640FA6">
        <w:rPr>
          <w:rFonts w:ascii="Times New Roman" w:hAnsi="Times New Roman"/>
          <w:sz w:val="23"/>
          <w:szCs w:val="23"/>
        </w:rPr>
        <w:t xml:space="preserve">]. </w:t>
      </w:r>
    </w:p>
    <w:p w:rsidR="00640FA6" w:rsidRDefault="00640FA6" w:rsidP="006C241A">
      <w:pPr>
        <w:spacing w:beforeLines="1" w:before="2" w:afterLines="1" w:after="2" w:line="360" w:lineRule="auto"/>
        <w:jc w:val="both"/>
        <w:rPr>
          <w:rFonts w:ascii="Times New Roman" w:hAnsi="Times New Roman"/>
          <w:sz w:val="23"/>
          <w:szCs w:val="23"/>
        </w:rPr>
      </w:pPr>
    </w:p>
    <w:p w:rsidR="00D47F07" w:rsidRDefault="00640FA6"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I</w:t>
      </w:r>
      <w:r w:rsidR="00D47F07">
        <w:rPr>
          <w:rFonts w:ascii="Times New Roman" w:hAnsi="Times New Roman"/>
          <w:sz w:val="23"/>
          <w:szCs w:val="23"/>
        </w:rPr>
        <w:t>magine</w:t>
      </w:r>
      <w:r>
        <w:rPr>
          <w:rFonts w:ascii="Times New Roman" w:hAnsi="Times New Roman"/>
          <w:sz w:val="23"/>
          <w:szCs w:val="23"/>
        </w:rPr>
        <w:t>, first,</w:t>
      </w:r>
      <w:r w:rsidR="00D47F07">
        <w:rPr>
          <w:rFonts w:ascii="Times New Roman" w:hAnsi="Times New Roman"/>
          <w:sz w:val="23"/>
          <w:szCs w:val="23"/>
        </w:rPr>
        <w:t xml:space="preserve"> an</w:t>
      </w:r>
      <w:r w:rsidR="00D47F07" w:rsidRPr="00921592">
        <w:rPr>
          <w:rFonts w:ascii="Times New Roman" w:hAnsi="Times New Roman"/>
          <w:i/>
          <w:sz w:val="23"/>
          <w:szCs w:val="23"/>
        </w:rPr>
        <w:t xml:space="preserve"> independent continuant</w:t>
      </w:r>
      <w:r w:rsidR="00D47F07">
        <w:rPr>
          <w:rFonts w:ascii="Times New Roman" w:hAnsi="Times New Roman"/>
          <w:sz w:val="23"/>
          <w:szCs w:val="23"/>
        </w:rPr>
        <w:t xml:space="preserve">, John, </w:t>
      </w:r>
      <w:r>
        <w:rPr>
          <w:rFonts w:ascii="Times New Roman" w:hAnsi="Times New Roman"/>
          <w:sz w:val="23"/>
          <w:szCs w:val="23"/>
        </w:rPr>
        <w:t xml:space="preserve">an </w:t>
      </w:r>
      <w:r w:rsidRPr="00640FA6">
        <w:rPr>
          <w:rFonts w:ascii="Times New Roman" w:hAnsi="Times New Roman"/>
          <w:i/>
          <w:sz w:val="23"/>
          <w:szCs w:val="23"/>
        </w:rPr>
        <w:t>object</w:t>
      </w:r>
      <w:r>
        <w:rPr>
          <w:rFonts w:ascii="Times New Roman" w:hAnsi="Times New Roman"/>
          <w:sz w:val="23"/>
          <w:szCs w:val="23"/>
        </w:rPr>
        <w:t xml:space="preserve">, </w:t>
      </w:r>
      <w:r w:rsidR="00D47F07" w:rsidRPr="00640FA6">
        <w:rPr>
          <w:rFonts w:ascii="Times New Roman" w:hAnsi="Times New Roman"/>
          <w:sz w:val="23"/>
          <w:szCs w:val="23"/>
        </w:rPr>
        <w:t>who</w:t>
      </w:r>
      <w:r w:rsidR="00D47F07">
        <w:rPr>
          <w:rFonts w:ascii="Times New Roman" w:hAnsi="Times New Roman"/>
          <w:sz w:val="23"/>
          <w:szCs w:val="23"/>
        </w:rPr>
        <w:t xml:space="preserve">, </w:t>
      </w:r>
      <w:proofErr w:type="gramStart"/>
      <w:r w:rsidR="00D47F07">
        <w:rPr>
          <w:rFonts w:ascii="Times New Roman" w:hAnsi="Times New Roman"/>
          <w:sz w:val="23"/>
          <w:szCs w:val="23"/>
        </w:rPr>
        <w:t>on  a</w:t>
      </w:r>
      <w:proofErr w:type="gramEnd"/>
      <w:r w:rsidR="00D47F07">
        <w:rPr>
          <w:rFonts w:ascii="Times New Roman" w:hAnsi="Times New Roman"/>
          <w:sz w:val="23"/>
          <w:szCs w:val="23"/>
        </w:rPr>
        <w:t xml:space="preserve"> certain day, either does or does not go on a </w:t>
      </w:r>
      <w:r>
        <w:rPr>
          <w:rFonts w:ascii="Times New Roman" w:hAnsi="Times New Roman"/>
          <w:sz w:val="23"/>
          <w:szCs w:val="23"/>
        </w:rPr>
        <w:t xml:space="preserve">one-month </w:t>
      </w:r>
      <w:r w:rsidR="00D47F07">
        <w:rPr>
          <w:rFonts w:ascii="Times New Roman" w:hAnsi="Times New Roman"/>
          <w:sz w:val="23"/>
          <w:szCs w:val="23"/>
        </w:rPr>
        <w:t>diet. In the former case h</w:t>
      </w:r>
      <w:r>
        <w:rPr>
          <w:rFonts w:ascii="Times New Roman" w:hAnsi="Times New Roman"/>
          <w:sz w:val="23"/>
          <w:szCs w:val="23"/>
        </w:rPr>
        <w:t>is weight quality will decrease;</w:t>
      </w:r>
      <w:r w:rsidR="00D47F07">
        <w:rPr>
          <w:rFonts w:ascii="Times New Roman" w:hAnsi="Times New Roman"/>
          <w:sz w:val="23"/>
          <w:szCs w:val="23"/>
        </w:rPr>
        <w:t xml:space="preserve"> in the latter case this quality will remain constant. In either case John will remain </w:t>
      </w:r>
      <w:r>
        <w:rPr>
          <w:rFonts w:ascii="Times New Roman" w:hAnsi="Times New Roman"/>
          <w:sz w:val="23"/>
          <w:szCs w:val="23"/>
        </w:rPr>
        <w:t xml:space="preserve">at the end of the month </w:t>
      </w:r>
      <w:r w:rsidR="00D47F07" w:rsidRPr="00640FA6">
        <w:rPr>
          <w:rFonts w:ascii="Times New Roman" w:hAnsi="Times New Roman"/>
          <w:i/>
          <w:sz w:val="23"/>
          <w:szCs w:val="23"/>
        </w:rPr>
        <w:t>the same individual</w:t>
      </w:r>
      <w:r>
        <w:rPr>
          <w:rFonts w:ascii="Times New Roman" w:hAnsi="Times New Roman"/>
          <w:i/>
          <w:sz w:val="23"/>
          <w:szCs w:val="23"/>
        </w:rPr>
        <w:t xml:space="preserve"> object</w:t>
      </w:r>
      <w:r w:rsidR="00D47F07">
        <w:rPr>
          <w:rFonts w:ascii="Times New Roman" w:hAnsi="Times New Roman"/>
          <w:sz w:val="23"/>
          <w:szCs w:val="23"/>
        </w:rPr>
        <w:t xml:space="preserve"> as he was </w:t>
      </w:r>
      <w:r>
        <w:rPr>
          <w:rFonts w:ascii="Times New Roman" w:hAnsi="Times New Roman"/>
          <w:sz w:val="23"/>
          <w:szCs w:val="23"/>
        </w:rPr>
        <w:t xml:space="preserve">on </w:t>
      </w:r>
      <w:r w:rsidR="00D47F07">
        <w:rPr>
          <w:rFonts w:ascii="Times New Roman" w:hAnsi="Times New Roman"/>
          <w:sz w:val="23"/>
          <w:szCs w:val="23"/>
        </w:rPr>
        <w:t xml:space="preserve">the day in question. </w:t>
      </w:r>
    </w:p>
    <w:p w:rsidR="00D47F07" w:rsidRDefault="00D47F07" w:rsidP="006C241A">
      <w:pPr>
        <w:spacing w:beforeLines="1" w:before="2" w:afterLines="1" w:after="2" w:line="360" w:lineRule="auto"/>
        <w:rPr>
          <w:rFonts w:ascii="Times New Roman" w:hAnsi="Times New Roman"/>
          <w:sz w:val="23"/>
          <w:szCs w:val="23"/>
        </w:rPr>
      </w:pPr>
    </w:p>
    <w:p w:rsidR="0097354E" w:rsidRDefault="00D47F0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In the case of a process, in contrast, no parallel scenario is imaginable. This is </w:t>
      </w:r>
      <w:r w:rsidRPr="00923ED0">
        <w:rPr>
          <w:rFonts w:ascii="Times New Roman" w:hAnsi="Times New Roman"/>
          <w:sz w:val="23"/>
          <w:szCs w:val="23"/>
        </w:rPr>
        <w:t xml:space="preserve">because there is no </w:t>
      </w:r>
      <w:r w:rsidR="00640FA6">
        <w:rPr>
          <w:rFonts w:ascii="Times New Roman" w:hAnsi="Times New Roman"/>
          <w:sz w:val="23"/>
          <w:szCs w:val="23"/>
        </w:rPr>
        <w:t xml:space="preserve">way that the process which is John’s </w:t>
      </w:r>
      <w:r w:rsidR="00640FA6">
        <w:rPr>
          <w:rFonts w:ascii="Times New Roman" w:hAnsi="Times New Roman"/>
          <w:i/>
          <w:sz w:val="23"/>
          <w:szCs w:val="23"/>
        </w:rPr>
        <w:t xml:space="preserve">life </w:t>
      </w:r>
      <w:r w:rsidR="00640FA6">
        <w:rPr>
          <w:rFonts w:ascii="Times New Roman" w:hAnsi="Times New Roman"/>
          <w:sz w:val="23"/>
          <w:szCs w:val="23"/>
        </w:rPr>
        <w:t xml:space="preserve">could be </w:t>
      </w:r>
      <w:r>
        <w:rPr>
          <w:rFonts w:ascii="Times New Roman" w:hAnsi="Times New Roman"/>
          <w:sz w:val="23"/>
          <w:szCs w:val="23"/>
        </w:rPr>
        <w:t xml:space="preserve">imagined to vary </w:t>
      </w:r>
      <w:r w:rsidR="00640FA6">
        <w:rPr>
          <w:rFonts w:ascii="Times New Roman" w:hAnsi="Times New Roman"/>
          <w:sz w:val="23"/>
          <w:szCs w:val="23"/>
        </w:rPr>
        <w:t xml:space="preserve">under two different scenarios – for example life with diet, life without diet – </w:t>
      </w:r>
      <w:r w:rsidRPr="00923ED0">
        <w:rPr>
          <w:rFonts w:ascii="Times New Roman" w:hAnsi="Times New Roman"/>
          <w:sz w:val="23"/>
          <w:szCs w:val="23"/>
        </w:rPr>
        <w:t xml:space="preserve">while </w:t>
      </w:r>
      <w:r w:rsidR="00640FA6">
        <w:rPr>
          <w:rFonts w:ascii="Times New Roman" w:hAnsi="Times New Roman"/>
          <w:sz w:val="23"/>
          <w:szCs w:val="23"/>
        </w:rPr>
        <w:t xml:space="preserve">remaining one and the same individual </w:t>
      </w:r>
      <w:r w:rsidRPr="00923ED0">
        <w:rPr>
          <w:rFonts w:ascii="Times New Roman" w:hAnsi="Times New Roman"/>
          <w:sz w:val="23"/>
          <w:szCs w:val="23"/>
        </w:rPr>
        <w:t>process</w:t>
      </w:r>
      <w:r w:rsidR="00640FA6">
        <w:rPr>
          <w:rFonts w:ascii="Times New Roman" w:hAnsi="Times New Roman"/>
          <w:sz w:val="23"/>
          <w:szCs w:val="23"/>
        </w:rPr>
        <w:t>.</w:t>
      </w:r>
      <w:r w:rsidRPr="00923ED0">
        <w:rPr>
          <w:rFonts w:ascii="Times New Roman" w:hAnsi="Times New Roman"/>
          <w:sz w:val="23"/>
          <w:szCs w:val="23"/>
        </w:rPr>
        <w:t xml:space="preserve"> </w:t>
      </w:r>
      <w:proofErr w:type="gramStart"/>
      <w:r w:rsidRPr="00923ED0">
        <w:rPr>
          <w:rFonts w:ascii="Times New Roman" w:hAnsi="Times New Roman"/>
          <w:sz w:val="23"/>
          <w:szCs w:val="23"/>
        </w:rPr>
        <w:t>itself</w:t>
      </w:r>
      <w:proofErr w:type="gramEnd"/>
      <w:r w:rsidRPr="00923ED0">
        <w:rPr>
          <w:rFonts w:ascii="Times New Roman" w:hAnsi="Times New Roman"/>
          <w:sz w:val="23"/>
          <w:szCs w:val="23"/>
        </w:rPr>
        <w:t xml:space="preserve"> would remain the same</w:t>
      </w:r>
      <w:r>
        <w:rPr>
          <w:rFonts w:ascii="Times New Roman" w:hAnsi="Times New Roman"/>
          <w:sz w:val="23"/>
          <w:szCs w:val="23"/>
        </w:rPr>
        <w:t xml:space="preserve"> individual process. If something varied, then the process itself would be a</w:t>
      </w:r>
      <w:r>
        <w:rPr>
          <w:rFonts w:ascii="Times New Roman" w:hAnsi="Times New Roman"/>
          <w:i/>
          <w:sz w:val="23"/>
          <w:szCs w:val="23"/>
        </w:rPr>
        <w:t xml:space="preserve"> different </w:t>
      </w:r>
      <w:r>
        <w:rPr>
          <w:rFonts w:ascii="Times New Roman" w:hAnsi="Times New Roman"/>
          <w:sz w:val="23"/>
          <w:szCs w:val="23"/>
        </w:rPr>
        <w:t xml:space="preserve">process. </w:t>
      </w:r>
    </w:p>
    <w:p w:rsidR="0097354E" w:rsidRDefault="0097354E" w:rsidP="006C241A">
      <w:pPr>
        <w:spacing w:beforeLines="1" w:before="2" w:afterLines="1" w:after="2" w:line="360" w:lineRule="auto"/>
        <w:jc w:val="both"/>
        <w:rPr>
          <w:rFonts w:ascii="Times New Roman" w:hAnsi="Times New Roman"/>
          <w:sz w:val="23"/>
          <w:szCs w:val="23"/>
        </w:rPr>
      </w:pPr>
    </w:p>
    <w:p w:rsidR="00DB33F3" w:rsidRPr="00141DC6" w:rsidRDefault="00DB33F3" w:rsidP="006C241A">
      <w:pPr>
        <w:spacing w:beforeLines="1" w:before="2" w:afterLines="1" w:after="2" w:line="360" w:lineRule="auto"/>
        <w:rPr>
          <w:rFonts w:ascii="Times New Roman" w:hAnsi="Times New Roman"/>
          <w:b/>
          <w:sz w:val="23"/>
          <w:szCs w:val="23"/>
        </w:rPr>
      </w:pPr>
      <w:r>
        <w:rPr>
          <w:rFonts w:ascii="Times New Roman" w:hAnsi="Times New Roman"/>
          <w:b/>
          <w:sz w:val="23"/>
          <w:szCs w:val="23"/>
        </w:rPr>
        <w:t>Why processes do not change</w:t>
      </w:r>
    </w:p>
    <w:p w:rsidR="00DB33F3" w:rsidRPr="008D5425" w:rsidRDefault="00DB33F3" w:rsidP="006C241A">
      <w:pPr>
        <w:spacing w:after="80" w:line="360" w:lineRule="auto"/>
        <w:jc w:val="both"/>
        <w:rPr>
          <w:rFonts w:ascii="Times New Roman" w:hAnsi="Times New Roman"/>
        </w:rPr>
      </w:pPr>
      <w:r w:rsidRPr="008D5425">
        <w:rPr>
          <w:rFonts w:ascii="Times New Roman" w:hAnsi="Times New Roman"/>
        </w:rPr>
        <w:lastRenderedPageBreak/>
        <w:t xml:space="preserve">Processes </w:t>
      </w:r>
      <w:r>
        <w:rPr>
          <w:rFonts w:ascii="Times New Roman" w:hAnsi="Times New Roman"/>
        </w:rPr>
        <w:t xml:space="preserve">do not change, because processes </w:t>
      </w:r>
      <w:r>
        <w:rPr>
          <w:rFonts w:ascii="Times New Roman" w:hAnsi="Times New Roman"/>
          <w:i/>
        </w:rPr>
        <w:t xml:space="preserve">are </w:t>
      </w:r>
      <w:r>
        <w:rPr>
          <w:rFonts w:ascii="Times New Roman" w:hAnsi="Times New Roman"/>
        </w:rPr>
        <w:t xml:space="preserve">changes (they </w:t>
      </w:r>
      <w:r w:rsidRPr="00CA7294">
        <w:rPr>
          <w:rFonts w:ascii="Times New Roman" w:hAnsi="Times New Roman"/>
          <w:i/>
        </w:rPr>
        <w:t>are</w:t>
      </w:r>
      <w:r>
        <w:rPr>
          <w:rFonts w:ascii="Times New Roman" w:hAnsi="Times New Roman"/>
        </w:rPr>
        <w:t xml:space="preserve"> changes, for example, with certain rates, and happening at certain times and in certain orders). They are changes in those </w:t>
      </w:r>
      <w:r w:rsidRPr="00921592">
        <w:rPr>
          <w:rFonts w:ascii="Times New Roman" w:hAnsi="Times New Roman"/>
          <w:i/>
        </w:rPr>
        <w:t>independent continuant</w:t>
      </w:r>
      <w:r w:rsidRPr="00FB129B">
        <w:rPr>
          <w:rFonts w:ascii="Times New Roman" w:hAnsi="Times New Roman"/>
          <w:i/>
        </w:rPr>
        <w:t>s</w:t>
      </w:r>
      <w:r w:rsidRPr="008D5425">
        <w:rPr>
          <w:rFonts w:ascii="Times New Roman" w:hAnsi="Times New Roman"/>
        </w:rPr>
        <w:t xml:space="preserve"> which </w:t>
      </w:r>
      <w:r>
        <w:rPr>
          <w:rFonts w:ascii="Times New Roman" w:hAnsi="Times New Roman"/>
        </w:rPr>
        <w:t>are their participants</w:t>
      </w:r>
      <w:r w:rsidRPr="008D5425">
        <w:rPr>
          <w:rFonts w:ascii="Times New Roman" w:hAnsi="Times New Roman"/>
        </w:rPr>
        <w:t xml:space="preserve">. </w:t>
      </w:r>
    </w:p>
    <w:p w:rsidR="0097354E" w:rsidRDefault="00DB33F3"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w:t>
      </w:r>
      <w:r w:rsidR="0097354E">
        <w:rPr>
          <w:rFonts w:ascii="Times New Roman" w:hAnsi="Times New Roman"/>
          <w:sz w:val="23"/>
          <w:szCs w:val="23"/>
        </w:rPr>
        <w:t xml:space="preserve"> difference in </w:t>
      </w:r>
      <w:proofErr w:type="spellStart"/>
      <w:r w:rsidR="0097354E">
        <w:rPr>
          <w:rFonts w:ascii="Times New Roman" w:hAnsi="Times New Roman"/>
          <w:sz w:val="23"/>
          <w:szCs w:val="23"/>
        </w:rPr>
        <w:t>logico</w:t>
      </w:r>
      <w:proofErr w:type="spellEnd"/>
      <w:r w:rsidR="0097354E">
        <w:rPr>
          <w:rFonts w:ascii="Times New Roman" w:hAnsi="Times New Roman"/>
          <w:sz w:val="23"/>
          <w:szCs w:val="23"/>
        </w:rPr>
        <w:t xml:space="preserve">-ontological order </w:t>
      </w:r>
      <w:r>
        <w:rPr>
          <w:rFonts w:ascii="Times New Roman" w:hAnsi="Times New Roman"/>
          <w:sz w:val="23"/>
          <w:szCs w:val="23"/>
        </w:rPr>
        <w:t xml:space="preserve">as between continuants and occurrents </w:t>
      </w:r>
      <w:r w:rsidR="0097354E">
        <w:rPr>
          <w:rFonts w:ascii="Times New Roman" w:hAnsi="Times New Roman"/>
          <w:sz w:val="23"/>
          <w:szCs w:val="23"/>
        </w:rPr>
        <w:t xml:space="preserve">is captured in the fact that instance-level parthood and other instance-level relations on the side of continuants, are indexed by time; not however on the side of occurrents. As </w:t>
      </w:r>
      <w:r w:rsidR="0097354E" w:rsidRPr="0097354E">
        <w:rPr>
          <w:rFonts w:ascii="Times New Roman" w:hAnsi="Times New Roman"/>
          <w:sz w:val="23"/>
          <w:szCs w:val="23"/>
        </w:rPr>
        <w:t xml:space="preserve">Galton and </w:t>
      </w:r>
      <w:proofErr w:type="spellStart"/>
      <w:r w:rsidR="0097354E" w:rsidRPr="0097354E">
        <w:rPr>
          <w:rFonts w:ascii="Times New Roman" w:hAnsi="Times New Roman"/>
          <w:sz w:val="23"/>
          <w:szCs w:val="23"/>
        </w:rPr>
        <w:t>Mizoguchi</w:t>
      </w:r>
      <w:proofErr w:type="spellEnd"/>
      <w:r w:rsidR="0097354E">
        <w:rPr>
          <w:rFonts w:ascii="Times New Roman" w:hAnsi="Times New Roman"/>
          <w:sz w:val="23"/>
          <w:szCs w:val="23"/>
        </w:rPr>
        <w:t xml:space="preserve"> point out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_Ref309506826 \r \h </w:instrText>
      </w:r>
      <w:r w:rsidR="0097354E">
        <w:rPr>
          <w:rFonts w:ascii="Times New Roman" w:hAnsi="Times New Roman"/>
          <w:sz w:val="23"/>
          <w:szCs w:val="23"/>
        </w:rPr>
      </w:r>
      <w:r w:rsidR="0097354E">
        <w:rPr>
          <w:rFonts w:ascii="Times New Roman" w:hAnsi="Times New Roman"/>
          <w:sz w:val="23"/>
          <w:szCs w:val="23"/>
        </w:rPr>
        <w:fldChar w:fldCharType="separate"/>
      </w:r>
      <w:r w:rsidR="006006B7">
        <w:rPr>
          <w:rFonts w:ascii="Times New Roman" w:hAnsi="Times New Roman"/>
          <w:sz w:val="23"/>
          <w:szCs w:val="23"/>
        </w:rPr>
        <w:t>53</w:t>
      </w:r>
      <w:r w:rsidR="0097354E">
        <w:rPr>
          <w:rFonts w:ascii="Times New Roman" w:hAnsi="Times New Roman"/>
          <w:sz w:val="23"/>
          <w:szCs w:val="23"/>
        </w:rPr>
        <w:fldChar w:fldCharType="end"/>
      </w:r>
      <w:r w:rsidR="0097354E">
        <w:rPr>
          <w:rFonts w:ascii="Times New Roman" w:hAnsi="Times New Roman"/>
          <w:sz w:val="23"/>
          <w:szCs w:val="23"/>
        </w:rPr>
        <w:t>], p</w:t>
      </w:r>
      <w:r w:rsidR="0097354E" w:rsidRPr="0097354E">
        <w:rPr>
          <w:rFonts w:ascii="Times New Roman" w:hAnsi="Times New Roman"/>
          <w:sz w:val="23"/>
          <w:szCs w:val="23"/>
        </w:rPr>
        <w:t>ersuasive arguments can be found in the literature (e.g.,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_Ref309506844 \r \h </w:instrText>
      </w:r>
      <w:r w:rsidR="0097354E">
        <w:rPr>
          <w:rFonts w:ascii="Times New Roman" w:hAnsi="Times New Roman"/>
          <w:sz w:val="23"/>
          <w:szCs w:val="23"/>
        </w:rPr>
      </w:r>
      <w:r w:rsidR="0097354E">
        <w:rPr>
          <w:rFonts w:ascii="Times New Roman" w:hAnsi="Times New Roman"/>
          <w:sz w:val="23"/>
          <w:szCs w:val="23"/>
        </w:rPr>
        <w:fldChar w:fldCharType="separate"/>
      </w:r>
      <w:r w:rsidR="006006B7">
        <w:rPr>
          <w:rFonts w:ascii="Times New Roman" w:hAnsi="Times New Roman"/>
          <w:sz w:val="23"/>
          <w:szCs w:val="23"/>
        </w:rPr>
        <w:t>54</w:t>
      </w:r>
      <w:r w:rsidR="0097354E">
        <w:rPr>
          <w:rFonts w:ascii="Times New Roman" w:hAnsi="Times New Roman"/>
          <w:sz w:val="23"/>
          <w:szCs w:val="23"/>
        </w:rPr>
        <w:fldChar w:fldCharType="end"/>
      </w:r>
      <w:r w:rsidR="0097354E">
        <w:rPr>
          <w:rFonts w:ascii="Times New Roman" w:hAnsi="Times New Roman"/>
          <w:sz w:val="23"/>
          <w:szCs w:val="23"/>
        </w:rPr>
        <w:t xml:space="preserve">,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_Ref309506845 \r \h </w:instrText>
      </w:r>
      <w:r w:rsidR="0097354E">
        <w:rPr>
          <w:rFonts w:ascii="Times New Roman" w:hAnsi="Times New Roman"/>
          <w:sz w:val="23"/>
          <w:szCs w:val="23"/>
        </w:rPr>
      </w:r>
      <w:r w:rsidR="0097354E">
        <w:rPr>
          <w:rFonts w:ascii="Times New Roman" w:hAnsi="Times New Roman"/>
          <w:sz w:val="23"/>
          <w:szCs w:val="23"/>
        </w:rPr>
        <w:fldChar w:fldCharType="separate"/>
      </w:r>
      <w:r w:rsidR="006006B7">
        <w:rPr>
          <w:rFonts w:ascii="Times New Roman" w:hAnsi="Times New Roman"/>
          <w:sz w:val="23"/>
          <w:szCs w:val="23"/>
        </w:rPr>
        <w:t>55</w:t>
      </w:r>
      <w:r w:rsidR="0097354E">
        <w:rPr>
          <w:rFonts w:ascii="Times New Roman" w:hAnsi="Times New Roman"/>
          <w:sz w:val="23"/>
          <w:szCs w:val="23"/>
        </w:rPr>
        <w:fldChar w:fldCharType="end"/>
      </w:r>
      <w:r w:rsidR="0097354E">
        <w:rPr>
          <w:rFonts w:ascii="Times New Roman" w:hAnsi="Times New Roman"/>
          <w:sz w:val="23"/>
          <w:szCs w:val="23"/>
        </w:rPr>
        <w:t xml:space="preserve">,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_Ref309506846 \r \h </w:instrText>
      </w:r>
      <w:r w:rsidR="0097354E">
        <w:rPr>
          <w:rFonts w:ascii="Times New Roman" w:hAnsi="Times New Roman"/>
          <w:sz w:val="23"/>
          <w:szCs w:val="23"/>
        </w:rPr>
      </w:r>
      <w:r w:rsidR="0097354E">
        <w:rPr>
          <w:rFonts w:ascii="Times New Roman" w:hAnsi="Times New Roman"/>
          <w:sz w:val="23"/>
          <w:szCs w:val="23"/>
        </w:rPr>
        <w:fldChar w:fldCharType="separate"/>
      </w:r>
      <w:r w:rsidR="006006B7">
        <w:rPr>
          <w:rFonts w:ascii="Times New Roman" w:hAnsi="Times New Roman"/>
          <w:sz w:val="23"/>
          <w:szCs w:val="23"/>
        </w:rPr>
        <w:t>56</w:t>
      </w:r>
      <w:r w:rsidR="0097354E">
        <w:rPr>
          <w:rFonts w:ascii="Times New Roman" w:hAnsi="Times New Roman"/>
          <w:sz w:val="23"/>
          <w:szCs w:val="23"/>
        </w:rPr>
        <w:fldChar w:fldCharType="end"/>
      </w:r>
      <w:r w:rsidR="0097354E">
        <w:rPr>
          <w:rFonts w:ascii="Times New Roman" w:hAnsi="Times New Roman"/>
          <w:sz w:val="23"/>
          <w:szCs w:val="23"/>
        </w:rPr>
        <w:t xml:space="preserve">, </w:t>
      </w:r>
      <w:r w:rsidR="0097354E">
        <w:rPr>
          <w:rFonts w:ascii="Times New Roman" w:hAnsi="Times New Roman"/>
          <w:sz w:val="23"/>
          <w:szCs w:val="23"/>
        </w:rPr>
        <w:fldChar w:fldCharType="begin"/>
      </w:r>
      <w:r w:rsidR="0097354E">
        <w:rPr>
          <w:rFonts w:ascii="Times New Roman" w:hAnsi="Times New Roman"/>
          <w:sz w:val="23"/>
          <w:szCs w:val="23"/>
        </w:rPr>
        <w:instrText xml:space="preserve"> REF _Ref309506847 \r \h </w:instrText>
      </w:r>
      <w:r w:rsidR="0097354E">
        <w:rPr>
          <w:rFonts w:ascii="Times New Roman" w:hAnsi="Times New Roman"/>
          <w:sz w:val="23"/>
          <w:szCs w:val="23"/>
        </w:rPr>
      </w:r>
      <w:r w:rsidR="0097354E">
        <w:rPr>
          <w:rFonts w:ascii="Times New Roman" w:hAnsi="Times New Roman"/>
          <w:sz w:val="23"/>
          <w:szCs w:val="23"/>
        </w:rPr>
        <w:fldChar w:fldCharType="separate"/>
      </w:r>
      <w:proofErr w:type="gramStart"/>
      <w:r w:rsidR="006006B7">
        <w:rPr>
          <w:rFonts w:ascii="Times New Roman" w:hAnsi="Times New Roman"/>
          <w:sz w:val="23"/>
          <w:szCs w:val="23"/>
        </w:rPr>
        <w:t>57</w:t>
      </w:r>
      <w:proofErr w:type="gramEnd"/>
      <w:r w:rsidR="0097354E">
        <w:rPr>
          <w:rFonts w:ascii="Times New Roman" w:hAnsi="Times New Roman"/>
          <w:sz w:val="23"/>
          <w:szCs w:val="23"/>
        </w:rPr>
        <w:fldChar w:fldCharType="end"/>
      </w:r>
      <w:r w:rsidR="0097354E">
        <w:rPr>
          <w:rFonts w:ascii="Times New Roman" w:hAnsi="Times New Roman"/>
          <w:sz w:val="23"/>
          <w:szCs w:val="23"/>
        </w:rPr>
        <w:t xml:space="preserve">]) that events cannot change: </w:t>
      </w:r>
    </w:p>
    <w:p w:rsidR="0097354E" w:rsidRPr="0097354E" w:rsidRDefault="0097354E" w:rsidP="006C241A">
      <w:pPr>
        <w:spacing w:beforeLines="1" w:before="2" w:afterLines="1" w:after="2" w:line="360" w:lineRule="auto"/>
        <w:jc w:val="both"/>
        <w:rPr>
          <w:rFonts w:ascii="Times New Roman" w:hAnsi="Times New Roman"/>
          <w:sz w:val="23"/>
          <w:szCs w:val="23"/>
        </w:rPr>
      </w:pPr>
    </w:p>
    <w:p w:rsidR="0097354E" w:rsidRPr="0097354E" w:rsidRDefault="0097354E" w:rsidP="006C241A">
      <w:pPr>
        <w:spacing w:beforeLines="1" w:before="2" w:afterLines="1" w:after="2" w:line="360" w:lineRule="auto"/>
        <w:ind w:left="720"/>
        <w:jc w:val="both"/>
        <w:rPr>
          <w:rFonts w:ascii="Times New Roman" w:hAnsi="Times New Roman"/>
          <w:sz w:val="23"/>
          <w:szCs w:val="23"/>
        </w:rPr>
      </w:pPr>
      <w:r w:rsidRPr="0097354E">
        <w:rPr>
          <w:rFonts w:ascii="Times New Roman" w:hAnsi="Times New Roman"/>
          <w:sz w:val="23"/>
          <w:szCs w:val="23"/>
        </w:rPr>
        <w:t>The argument is essentially that the event</w:t>
      </w:r>
      <w:r>
        <w:rPr>
          <w:rFonts w:ascii="Times New Roman" w:hAnsi="Times New Roman"/>
          <w:sz w:val="23"/>
          <w:szCs w:val="23"/>
        </w:rPr>
        <w:t xml:space="preserve"> </w:t>
      </w:r>
      <w:r w:rsidRPr="0097354E">
        <w:rPr>
          <w:rFonts w:ascii="Times New Roman" w:hAnsi="Times New Roman"/>
          <w:sz w:val="23"/>
          <w:szCs w:val="23"/>
        </w:rPr>
        <w:t>as a whole occupies an interval of time; if in its early stages the event has a certain property which it lacks</w:t>
      </w:r>
      <w:r>
        <w:rPr>
          <w:rFonts w:ascii="Times New Roman" w:hAnsi="Times New Roman"/>
          <w:sz w:val="23"/>
          <w:szCs w:val="23"/>
        </w:rPr>
        <w:t xml:space="preserve"> </w:t>
      </w:r>
      <w:r w:rsidRPr="0097354E">
        <w:rPr>
          <w:rFonts w:ascii="Times New Roman" w:hAnsi="Times New Roman"/>
          <w:sz w:val="23"/>
          <w:szCs w:val="23"/>
        </w:rPr>
        <w:t>in its later stages, then it is not the event as a whole which either has the property or lacks it, but rather one</w:t>
      </w:r>
      <w:r>
        <w:rPr>
          <w:rFonts w:ascii="Times New Roman" w:hAnsi="Times New Roman"/>
          <w:sz w:val="23"/>
          <w:szCs w:val="23"/>
        </w:rPr>
        <w:t xml:space="preserve"> </w:t>
      </w:r>
      <w:r w:rsidRPr="0097354E">
        <w:rPr>
          <w:rFonts w:ascii="Times New Roman" w:hAnsi="Times New Roman"/>
          <w:sz w:val="23"/>
          <w:szCs w:val="23"/>
        </w:rPr>
        <w:t xml:space="preserve">part of the event has the property and another part lacks it. Hence </w:t>
      </w:r>
      <w:r>
        <w:rPr>
          <w:rFonts w:ascii="Times New Roman" w:hAnsi="Times New Roman"/>
          <w:sz w:val="23"/>
          <w:szCs w:val="23"/>
        </w:rPr>
        <w:t xml:space="preserve">[…] </w:t>
      </w:r>
      <w:r w:rsidRPr="0097354E">
        <w:rPr>
          <w:rFonts w:ascii="Times New Roman" w:hAnsi="Times New Roman"/>
          <w:sz w:val="23"/>
          <w:szCs w:val="23"/>
        </w:rPr>
        <w:t>the event does not change.</w:t>
      </w:r>
    </w:p>
    <w:p w:rsidR="0097354E" w:rsidRDefault="0097354E" w:rsidP="006C241A">
      <w:pPr>
        <w:spacing w:beforeLines="1" w:before="2" w:afterLines="1" w:after="2" w:line="360" w:lineRule="auto"/>
        <w:jc w:val="both"/>
        <w:rPr>
          <w:rFonts w:ascii="Times New Roman" w:hAnsi="Times New Roman"/>
          <w:sz w:val="23"/>
          <w:szCs w:val="23"/>
        </w:rPr>
      </w:pPr>
    </w:p>
    <w:p w:rsidR="00DB33F3" w:rsidRPr="008D5425" w:rsidRDefault="00DB33F3" w:rsidP="006C241A">
      <w:pPr>
        <w:spacing w:after="80" w:line="360" w:lineRule="auto"/>
        <w:jc w:val="both"/>
        <w:rPr>
          <w:rFonts w:ascii="Times New Roman" w:hAnsi="Times New Roman"/>
          <w:color w:val="000000" w:themeColor="text1"/>
        </w:rPr>
      </w:pPr>
      <w:r w:rsidRPr="008D5425">
        <w:rPr>
          <w:rFonts w:ascii="Times New Roman" w:hAnsi="Times New Roman"/>
        </w:rPr>
        <w:t xml:space="preserve">For </w:t>
      </w:r>
      <w:r w:rsidRPr="00FB129B">
        <w:rPr>
          <w:rFonts w:ascii="Times New Roman" w:hAnsi="Times New Roman"/>
          <w:i/>
        </w:rPr>
        <w:t>continuants</w:t>
      </w:r>
      <w:r w:rsidRPr="008D5425">
        <w:rPr>
          <w:rFonts w:ascii="Times New Roman" w:hAnsi="Times New Roman"/>
        </w:rPr>
        <w:t xml:space="preserve">, predications may need to be time-indexed in order to be true. For example, if </w:t>
      </w:r>
      <w:proofErr w:type="gramStart"/>
      <w:r>
        <w:rPr>
          <w:rFonts w:ascii="Times New Roman" w:hAnsi="Times New Roman"/>
          <w:i/>
        </w:rPr>
        <w:t>a</w:t>
      </w:r>
      <w:proofErr w:type="gramEnd"/>
      <w:r>
        <w:rPr>
          <w:rFonts w:ascii="Times New Roman" w:hAnsi="Times New Roman"/>
          <w:i/>
        </w:rPr>
        <w:t xml:space="preserve"> </w:t>
      </w:r>
      <w:r w:rsidRPr="00494B7A">
        <w:rPr>
          <w:rFonts w:ascii="Times New Roman" w:hAnsi="Times New Roman"/>
          <w:b/>
        </w:rPr>
        <w:t>instantiates</w:t>
      </w:r>
      <w:r w:rsidRPr="008D5425">
        <w:rPr>
          <w:rFonts w:ascii="Times New Roman" w:hAnsi="Times New Roman"/>
        </w:rPr>
        <w:t xml:space="preserve"> larva at </w:t>
      </w:r>
      <w:r w:rsidRPr="003F15E6">
        <w:rPr>
          <w:rFonts w:ascii="Times New Roman" w:hAnsi="Times New Roman"/>
          <w:i/>
        </w:rPr>
        <w:t>t</w:t>
      </w:r>
      <w:r w:rsidRPr="008D5425">
        <w:rPr>
          <w:rFonts w:ascii="Times New Roman" w:hAnsi="Times New Roman"/>
        </w:rPr>
        <w:t xml:space="preserve">, then it does not follow that </w:t>
      </w:r>
      <w:r>
        <w:rPr>
          <w:rFonts w:ascii="Times New Roman" w:hAnsi="Times New Roman"/>
          <w:i/>
        </w:rPr>
        <w:t xml:space="preserve">a </w:t>
      </w:r>
      <w:r w:rsidRPr="00494B7A">
        <w:rPr>
          <w:rFonts w:ascii="Times New Roman" w:hAnsi="Times New Roman"/>
          <w:b/>
          <w:i/>
        </w:rPr>
        <w:t>instantiates</w:t>
      </w:r>
      <w:r w:rsidRPr="008D5425">
        <w:rPr>
          <w:rFonts w:ascii="Times New Roman" w:hAnsi="Times New Roman"/>
          <w:i/>
        </w:rPr>
        <w:t xml:space="preserve"> </w:t>
      </w:r>
      <w:r w:rsidRPr="008D5425">
        <w:rPr>
          <w:rFonts w:ascii="Times New Roman" w:hAnsi="Times New Roman"/>
        </w:rPr>
        <w:t>larva</w:t>
      </w:r>
      <w:r>
        <w:rPr>
          <w:rFonts w:ascii="Times New Roman" w:hAnsi="Times New Roman"/>
        </w:rPr>
        <w:t xml:space="preserve"> </w:t>
      </w:r>
      <w:r>
        <w:rPr>
          <w:rFonts w:ascii="Times New Roman" w:hAnsi="Times New Roman"/>
          <w:i/>
        </w:rPr>
        <w:t>simpliciter</w:t>
      </w:r>
      <w:r w:rsidRPr="008D5425">
        <w:rPr>
          <w:rFonts w:ascii="Times New Roman" w:hAnsi="Times New Roman"/>
        </w:rPr>
        <w:t xml:space="preserve">. </w:t>
      </w:r>
      <w:r>
        <w:rPr>
          <w:rFonts w:ascii="Times New Roman" w:hAnsi="Times New Roman"/>
        </w:rPr>
        <w:t>For occurrents, in contrast, i</w:t>
      </w:r>
      <w:r w:rsidRPr="008D5425">
        <w:rPr>
          <w:rFonts w:ascii="Times New Roman" w:hAnsi="Times New Roman"/>
        </w:rPr>
        <w:t xml:space="preserve">nstantiation relations </w:t>
      </w:r>
      <w:r>
        <w:rPr>
          <w:rFonts w:ascii="Times New Roman" w:hAnsi="Times New Roman"/>
        </w:rPr>
        <w:t xml:space="preserve">always hold </w:t>
      </w:r>
      <w:r>
        <w:rPr>
          <w:rFonts w:ascii="Times New Roman" w:hAnsi="Times New Roman"/>
          <w:i/>
        </w:rPr>
        <w:t>simpliciter</w:t>
      </w:r>
      <w:r w:rsidRPr="008D5425">
        <w:rPr>
          <w:rFonts w:ascii="Times New Roman" w:hAnsi="Times New Roman"/>
        </w:rPr>
        <w:t xml:space="preserve">. This is because, while </w:t>
      </w:r>
      <w:r w:rsidRPr="00FB129B">
        <w:rPr>
          <w:rFonts w:ascii="Times New Roman" w:hAnsi="Times New Roman"/>
          <w:i/>
        </w:rPr>
        <w:t>continuants</w:t>
      </w:r>
      <w:r w:rsidRPr="008D5425">
        <w:rPr>
          <w:rFonts w:ascii="Times New Roman" w:hAnsi="Times New Roman"/>
        </w:rPr>
        <w:t xml:space="preserve"> can change their type from one type to the next (e.g. </w:t>
      </w:r>
      <w:r>
        <w:rPr>
          <w:rFonts w:ascii="Times New Roman" w:hAnsi="Times New Roman"/>
        </w:rPr>
        <w:t xml:space="preserve">a </w:t>
      </w:r>
      <w:r w:rsidRPr="008D5425">
        <w:rPr>
          <w:rFonts w:ascii="Times New Roman" w:hAnsi="Times New Roman"/>
        </w:rPr>
        <w:t xml:space="preserve">fetus becomes an embryo becomes an infant …), </w:t>
      </w:r>
      <w:r w:rsidRPr="00FB129B">
        <w:rPr>
          <w:rFonts w:ascii="Times New Roman" w:hAnsi="Times New Roman"/>
          <w:i/>
        </w:rPr>
        <w:t>occurrents</w:t>
      </w:r>
      <w:r w:rsidRPr="008D5425">
        <w:rPr>
          <w:rFonts w:ascii="Times New Roman" w:hAnsi="Times New Roman"/>
        </w:rPr>
        <w:t xml:space="preserve"> can never change their type</w:t>
      </w:r>
      <w:r>
        <w:rPr>
          <w:rFonts w:ascii="Times New Roman" w:hAnsi="Times New Roman"/>
        </w:rPr>
        <w:t xml:space="preserve"> from one time to the next. </w:t>
      </w:r>
      <w:r w:rsidRPr="008D5425">
        <w:rPr>
          <w:rFonts w:ascii="Times New Roman" w:hAnsi="Times New Roman"/>
          <w:color w:val="000000" w:themeColor="text1"/>
        </w:rPr>
        <w:t xml:space="preserve">Certainly an </w:t>
      </w:r>
      <w:r w:rsidRPr="00FB129B">
        <w:rPr>
          <w:rFonts w:ascii="Times New Roman" w:hAnsi="Times New Roman"/>
          <w:i/>
          <w:color w:val="000000" w:themeColor="text1"/>
        </w:rPr>
        <w:t>occurrent</w:t>
      </w:r>
      <w:r w:rsidRPr="008D5425">
        <w:rPr>
          <w:rFonts w:ascii="Times New Roman" w:hAnsi="Times New Roman"/>
          <w:color w:val="000000" w:themeColor="text1"/>
        </w:rPr>
        <w:t xml:space="preserve"> can for example involve parts which are of different sorts in different times. A process of </w:t>
      </w:r>
      <w:proofErr w:type="gramStart"/>
      <w:r w:rsidRPr="008D5425">
        <w:rPr>
          <w:rFonts w:ascii="Times New Roman" w:hAnsi="Times New Roman"/>
          <w:color w:val="000000" w:themeColor="text1"/>
        </w:rPr>
        <w:t xml:space="preserve">movement </w:t>
      </w:r>
      <w:r>
        <w:rPr>
          <w:rFonts w:ascii="Times New Roman" w:hAnsi="Times New Roman"/>
          <w:color w:val="000000" w:themeColor="text1"/>
        </w:rPr>
        <w:t xml:space="preserve"> </w:t>
      </w:r>
      <w:r w:rsidRPr="008D5425">
        <w:rPr>
          <w:rFonts w:ascii="Times New Roman" w:hAnsi="Times New Roman"/>
          <w:color w:val="000000" w:themeColor="text1"/>
        </w:rPr>
        <w:t>can</w:t>
      </w:r>
      <w:proofErr w:type="gramEnd"/>
      <w:r>
        <w:rPr>
          <w:rFonts w:ascii="Times New Roman" w:hAnsi="Times New Roman"/>
          <w:color w:val="000000" w:themeColor="text1"/>
        </w:rPr>
        <w:t>,  for example,</w:t>
      </w:r>
      <w:r w:rsidRPr="008D5425">
        <w:rPr>
          <w:rFonts w:ascii="Times New Roman" w:hAnsi="Times New Roman"/>
          <w:color w:val="000000" w:themeColor="text1"/>
        </w:rPr>
        <w:t xml:space="preserve"> have 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1</w:t>
      </w:r>
      <w:r>
        <w:rPr>
          <w:rFonts w:ascii="Times New Roman" w:hAnsi="Times New Roman"/>
          <w:color w:val="000000" w:themeColor="text1"/>
        </w:rPr>
        <w:t xml:space="preserve">at one time </w:t>
      </w:r>
      <w:r w:rsidRPr="008D5425">
        <w:rPr>
          <w:rFonts w:ascii="Times New Roman" w:hAnsi="Times New Roman"/>
          <w:color w:val="000000" w:themeColor="text1"/>
        </w:rPr>
        <w:t xml:space="preserve">and then have </w:t>
      </w:r>
      <w:r>
        <w:rPr>
          <w:rFonts w:ascii="Times New Roman" w:hAnsi="Times New Roman"/>
          <w:color w:val="000000" w:themeColor="text1"/>
        </w:rPr>
        <w:t xml:space="preserve">a different </w:t>
      </w:r>
      <w:r w:rsidRPr="008D5425">
        <w:rPr>
          <w:rFonts w:ascii="Times New Roman" w:hAnsi="Times New Roman"/>
          <w:color w:val="000000" w:themeColor="text1"/>
        </w:rPr>
        <w:t xml:space="preserve">speed </w:t>
      </w:r>
      <w:r w:rsidRPr="00FD474C">
        <w:rPr>
          <w:rFonts w:ascii="Times New Roman" w:hAnsi="Times New Roman"/>
          <w:i/>
          <w:color w:val="000000" w:themeColor="text1"/>
        </w:rPr>
        <w:t>v</w:t>
      </w:r>
      <w:r w:rsidRPr="008D5425">
        <w:rPr>
          <w:rFonts w:ascii="Times New Roman" w:hAnsi="Times New Roman"/>
          <w:color w:val="000000" w:themeColor="text1"/>
          <w:vertAlign w:val="subscript"/>
        </w:rPr>
        <w:t>2</w:t>
      </w:r>
      <w:r>
        <w:rPr>
          <w:rFonts w:ascii="Times New Roman" w:hAnsi="Times New Roman"/>
          <w:color w:val="000000" w:themeColor="text1"/>
        </w:rPr>
        <w:t>at a later time.</w:t>
      </w:r>
      <w:r w:rsidRPr="008D5425">
        <w:rPr>
          <w:rFonts w:ascii="Times New Roman" w:hAnsi="Times New Roman"/>
          <w:color w:val="000000" w:themeColor="text1"/>
        </w:rPr>
        <w:t xml:space="preserve"> But there is </w:t>
      </w:r>
      <w:r>
        <w:rPr>
          <w:rFonts w:ascii="Times New Roman" w:hAnsi="Times New Roman"/>
          <w:color w:val="000000" w:themeColor="text1"/>
        </w:rPr>
        <w:t xml:space="preserve">then </w:t>
      </w:r>
      <w:r w:rsidRPr="008D5425">
        <w:rPr>
          <w:rFonts w:ascii="Times New Roman" w:hAnsi="Times New Roman"/>
          <w:color w:val="000000" w:themeColor="text1"/>
        </w:rPr>
        <w:t xml:space="preserve">nothing </w:t>
      </w:r>
      <w:r>
        <w:rPr>
          <w:rFonts w:ascii="Times New Roman" w:hAnsi="Times New Roman"/>
          <w:color w:val="000000" w:themeColor="text1"/>
        </w:rPr>
        <w:t xml:space="preserve">in the realm of </w:t>
      </w:r>
      <w:r w:rsidRPr="00FB129B">
        <w:rPr>
          <w:rFonts w:ascii="Times New Roman" w:hAnsi="Times New Roman"/>
          <w:i/>
          <w:color w:val="000000" w:themeColor="text1"/>
        </w:rPr>
        <w:t>occurrents</w:t>
      </w:r>
      <w:r>
        <w:rPr>
          <w:rFonts w:ascii="Times New Roman" w:hAnsi="Times New Roman"/>
          <w:i/>
          <w:color w:val="000000" w:themeColor="text1"/>
        </w:rPr>
        <w:t xml:space="preserve"> </w:t>
      </w:r>
      <w:r w:rsidRPr="008D5425">
        <w:rPr>
          <w:rFonts w:ascii="Times New Roman" w:hAnsi="Times New Roman"/>
          <w:color w:val="000000" w:themeColor="text1"/>
        </w:rPr>
        <w:t xml:space="preserve">which </w:t>
      </w:r>
      <w:r w:rsidRPr="003F15E6">
        <w:rPr>
          <w:rFonts w:ascii="Times New Roman" w:hAnsi="Times New Roman"/>
          <w:i/>
          <w:color w:val="000000" w:themeColor="text1"/>
        </w:rPr>
        <w:t>changes</w:t>
      </w:r>
      <w:r w:rsidRPr="008D5425">
        <w:rPr>
          <w:rFonts w:ascii="Times New Roman" w:hAnsi="Times New Roman"/>
          <w:color w:val="000000" w:themeColor="text1"/>
        </w:rPr>
        <w:t xml:space="preserve">; rather, there is </w:t>
      </w:r>
      <w:r>
        <w:rPr>
          <w:rFonts w:ascii="Times New Roman" w:hAnsi="Times New Roman"/>
          <w:color w:val="000000" w:themeColor="text1"/>
        </w:rPr>
        <w:t>(</w:t>
      </w:r>
      <w:r w:rsidRPr="00FD474C">
        <w:rPr>
          <w:rFonts w:ascii="Times New Roman" w:hAnsi="Times New Roman"/>
          <w:i/>
          <w:color w:val="000000" w:themeColor="text1"/>
        </w:rPr>
        <w:t>simpliciter</w:t>
      </w:r>
      <w:r>
        <w:rPr>
          <w:rFonts w:ascii="Times New Roman" w:hAnsi="Times New Roman"/>
          <w:color w:val="000000" w:themeColor="text1"/>
        </w:rPr>
        <w:t xml:space="preserve">, </w:t>
      </w:r>
      <w:r w:rsidRPr="00494B7A">
        <w:rPr>
          <w:rFonts w:ascii="Times New Roman" w:hAnsi="Times New Roman"/>
          <w:color w:val="000000" w:themeColor="text1"/>
        </w:rPr>
        <w:t>un-time-indexedly)</w:t>
      </w:r>
      <w:r>
        <w:rPr>
          <w:rFonts w:ascii="Times New Roman" w:hAnsi="Times New Roman"/>
          <w:color w:val="000000" w:themeColor="text1"/>
          <w:u w:val="single"/>
        </w:rPr>
        <w:t xml:space="preserve"> </w:t>
      </w:r>
      <w:r w:rsidRPr="00FD474C">
        <w:rPr>
          <w:rFonts w:ascii="Times New Roman" w:hAnsi="Times New Roman"/>
          <w:color w:val="000000" w:themeColor="text1"/>
        </w:rPr>
        <w:t>a</w:t>
      </w:r>
      <w:r w:rsidRPr="008D5425">
        <w:rPr>
          <w:rFonts w:ascii="Times New Roman" w:hAnsi="Times New Roman"/>
          <w:color w:val="000000" w:themeColor="text1"/>
        </w:rPr>
        <w:t xml:space="preserve"> process with two different parts.</w:t>
      </w:r>
    </w:p>
    <w:p w:rsidR="00DB33F3" w:rsidRDefault="00DB33F3" w:rsidP="006C241A">
      <w:pPr>
        <w:spacing w:beforeLines="1" w:before="2" w:afterLines="1" w:after="2" w:line="360" w:lineRule="auto"/>
        <w:jc w:val="both"/>
        <w:rPr>
          <w:rFonts w:ascii="Times New Roman" w:hAnsi="Times New Roman"/>
          <w:sz w:val="23"/>
          <w:szCs w:val="23"/>
        </w:rPr>
      </w:pPr>
    </w:p>
    <w:p w:rsidR="0097354E" w:rsidRPr="0097354E" w:rsidRDefault="0097354E" w:rsidP="006C241A">
      <w:pPr>
        <w:spacing w:beforeLines="1" w:before="2" w:afterLines="1" w:after="2" w:line="360" w:lineRule="auto"/>
        <w:jc w:val="both"/>
        <w:rPr>
          <w:rFonts w:ascii="Times New Roman" w:hAnsi="Times New Roman"/>
          <w:b/>
          <w:sz w:val="23"/>
          <w:szCs w:val="23"/>
        </w:rPr>
      </w:pPr>
      <w:r w:rsidRPr="0097354E">
        <w:rPr>
          <w:rFonts w:ascii="Times New Roman" w:hAnsi="Times New Roman"/>
          <w:b/>
          <w:sz w:val="23"/>
          <w:szCs w:val="23"/>
        </w:rPr>
        <w:t>The solution to the problem</w:t>
      </w:r>
    </w:p>
    <w:p w:rsidR="00D524A7" w:rsidRDefault="0097354E" w:rsidP="006C241A">
      <w:pPr>
        <w:spacing w:beforeLines="1" w:before="2" w:afterLines="1" w:after="2" w:line="360" w:lineRule="auto"/>
        <w:jc w:val="both"/>
        <w:rPr>
          <w:rFonts w:ascii="Times New Roman" w:hAnsi="Times New Roman"/>
          <w:b/>
          <w:i/>
          <w:sz w:val="23"/>
          <w:szCs w:val="23"/>
        </w:rPr>
      </w:pPr>
      <w:r>
        <w:rPr>
          <w:rFonts w:ascii="Times New Roman" w:hAnsi="Times New Roman"/>
          <w:sz w:val="23"/>
          <w:szCs w:val="23"/>
        </w:rPr>
        <w:t xml:space="preserve">The treatment we propose rests on the insight that to predicate, for instance, </w:t>
      </w:r>
      <w:r w:rsidR="00D47F07">
        <w:rPr>
          <w:rFonts w:ascii="Times New Roman" w:hAnsi="Times New Roman"/>
          <w:sz w:val="23"/>
          <w:szCs w:val="23"/>
        </w:rPr>
        <w:t>‘</w:t>
      </w:r>
      <w:r>
        <w:rPr>
          <w:rFonts w:ascii="Times New Roman" w:hAnsi="Times New Roman"/>
          <w:sz w:val="23"/>
          <w:szCs w:val="23"/>
        </w:rPr>
        <w:t xml:space="preserve">has speed </w:t>
      </w:r>
      <w:r w:rsidR="00862564">
        <w:rPr>
          <w:rFonts w:ascii="Times New Roman" w:hAnsi="Times New Roman"/>
          <w:sz w:val="23"/>
          <w:szCs w:val="23"/>
        </w:rPr>
        <w:t>3.12</w:t>
      </w:r>
      <w:r w:rsidR="00D47F07">
        <w:rPr>
          <w:rFonts w:ascii="Times New Roman" w:hAnsi="Times New Roman"/>
          <w:sz w:val="23"/>
          <w:szCs w:val="23"/>
        </w:rPr>
        <w:t xml:space="preserve"> m/s’, to </w:t>
      </w:r>
      <w:r w:rsidR="00D47F07" w:rsidRPr="00923ED0">
        <w:rPr>
          <w:rFonts w:ascii="Times New Roman" w:hAnsi="Times New Roman"/>
          <w:sz w:val="23"/>
          <w:szCs w:val="23"/>
        </w:rPr>
        <w:t>a process of motion is to assert</w:t>
      </w:r>
      <w:r w:rsidR="00D47F07">
        <w:rPr>
          <w:rFonts w:ascii="Times New Roman" w:hAnsi="Times New Roman"/>
          <w:sz w:val="23"/>
          <w:szCs w:val="23"/>
        </w:rPr>
        <w:t xml:space="preserve"> </w:t>
      </w:r>
      <w:r w:rsidR="00D524A7">
        <w:rPr>
          <w:rFonts w:ascii="Times New Roman" w:hAnsi="Times New Roman"/>
          <w:sz w:val="23"/>
          <w:szCs w:val="23"/>
        </w:rPr>
        <w:t xml:space="preserve">not </w:t>
      </w:r>
      <w:r w:rsidR="00D47F07" w:rsidRPr="00923ED0">
        <w:rPr>
          <w:rFonts w:ascii="Times New Roman" w:hAnsi="Times New Roman"/>
          <w:sz w:val="23"/>
          <w:szCs w:val="23"/>
        </w:rPr>
        <w:t xml:space="preserve">that that </w:t>
      </w:r>
      <w:r w:rsidR="00D47F07">
        <w:rPr>
          <w:rFonts w:ascii="Times New Roman" w:hAnsi="Times New Roman"/>
          <w:sz w:val="23"/>
          <w:szCs w:val="23"/>
        </w:rPr>
        <w:t xml:space="preserve">the </w:t>
      </w:r>
      <w:r w:rsidR="00D47F07" w:rsidRPr="00923ED0">
        <w:rPr>
          <w:rFonts w:ascii="Times New Roman" w:hAnsi="Times New Roman"/>
          <w:sz w:val="23"/>
          <w:szCs w:val="23"/>
        </w:rPr>
        <w:t xml:space="preserve">process </w:t>
      </w:r>
      <w:r w:rsidR="00D524A7">
        <w:rPr>
          <w:rFonts w:ascii="Times New Roman" w:hAnsi="Times New Roman"/>
          <w:sz w:val="23"/>
          <w:szCs w:val="23"/>
        </w:rPr>
        <w:t xml:space="preserve">has a special quality (which the same process, in another conceivably have lacked) but rather that the process </w:t>
      </w:r>
      <w:r w:rsidR="00D47F07">
        <w:rPr>
          <w:rFonts w:ascii="Times New Roman" w:hAnsi="Times New Roman"/>
          <w:sz w:val="23"/>
          <w:szCs w:val="23"/>
        </w:rPr>
        <w:t xml:space="preserve">in question </w:t>
      </w:r>
      <w:r w:rsidR="00D47F07" w:rsidRPr="00141DC6">
        <w:rPr>
          <w:rFonts w:ascii="Times New Roman" w:hAnsi="Times New Roman"/>
          <w:i/>
          <w:sz w:val="23"/>
          <w:szCs w:val="23"/>
        </w:rPr>
        <w:t>is of a certain determinate type</w:t>
      </w:r>
      <w:r w:rsidR="00D47F07" w:rsidRPr="00923ED0">
        <w:rPr>
          <w:rFonts w:ascii="Times New Roman" w:hAnsi="Times New Roman"/>
          <w:sz w:val="23"/>
          <w:szCs w:val="23"/>
        </w:rPr>
        <w:t xml:space="preserve">. </w:t>
      </w:r>
      <w:r w:rsidR="00D524A7">
        <w:rPr>
          <w:rFonts w:ascii="Times New Roman" w:hAnsi="Times New Roman"/>
          <w:sz w:val="23"/>
          <w:szCs w:val="23"/>
        </w:rPr>
        <w:t xml:space="preserve">The assertion that process </w:t>
      </w:r>
      <w:r w:rsidR="00D524A7">
        <w:rPr>
          <w:rFonts w:ascii="Times New Roman" w:hAnsi="Times New Roman"/>
          <w:i/>
          <w:sz w:val="23"/>
          <w:szCs w:val="23"/>
        </w:rPr>
        <w:t xml:space="preserve">p </w:t>
      </w:r>
      <w:r w:rsidR="00D524A7">
        <w:rPr>
          <w:rFonts w:ascii="Times New Roman" w:hAnsi="Times New Roman"/>
          <w:sz w:val="23"/>
          <w:szCs w:val="23"/>
        </w:rPr>
        <w:t xml:space="preserve">has speed </w:t>
      </w:r>
      <w:r w:rsidR="00D524A7">
        <w:rPr>
          <w:rFonts w:ascii="Times New Roman" w:hAnsi="Times New Roman"/>
          <w:i/>
          <w:sz w:val="23"/>
          <w:szCs w:val="23"/>
        </w:rPr>
        <w:t xml:space="preserve">v </w:t>
      </w:r>
      <w:r w:rsidR="00D524A7">
        <w:rPr>
          <w:rFonts w:ascii="Times New Roman" w:hAnsi="Times New Roman"/>
          <w:sz w:val="23"/>
          <w:szCs w:val="23"/>
        </w:rPr>
        <w:t xml:space="preserve">is thus analogous not to: rabbit </w:t>
      </w:r>
      <w:r w:rsidR="00D524A7">
        <w:rPr>
          <w:rFonts w:ascii="Times New Roman" w:hAnsi="Times New Roman"/>
          <w:i/>
          <w:sz w:val="23"/>
          <w:szCs w:val="23"/>
        </w:rPr>
        <w:t xml:space="preserve">r </w:t>
      </w:r>
      <w:r w:rsidR="00D524A7">
        <w:rPr>
          <w:rFonts w:ascii="Times New Roman" w:hAnsi="Times New Roman"/>
          <w:sz w:val="23"/>
          <w:szCs w:val="23"/>
        </w:rPr>
        <w:t xml:space="preserve">has weight </w:t>
      </w:r>
      <w:r w:rsidR="00D524A7">
        <w:rPr>
          <w:rFonts w:ascii="Times New Roman" w:hAnsi="Times New Roman"/>
          <w:i/>
          <w:sz w:val="23"/>
          <w:szCs w:val="23"/>
        </w:rPr>
        <w:t xml:space="preserve">w, </w:t>
      </w:r>
      <w:r w:rsidR="00D524A7">
        <w:rPr>
          <w:rFonts w:ascii="Times New Roman" w:hAnsi="Times New Roman"/>
          <w:sz w:val="23"/>
          <w:szCs w:val="23"/>
        </w:rPr>
        <w:t xml:space="preserve">but rather to rabbit </w:t>
      </w:r>
      <w:r w:rsidR="00D524A7">
        <w:rPr>
          <w:rFonts w:ascii="Times New Roman" w:hAnsi="Times New Roman"/>
          <w:i/>
          <w:sz w:val="23"/>
          <w:szCs w:val="23"/>
        </w:rPr>
        <w:t xml:space="preserve">r </w:t>
      </w:r>
      <w:proofErr w:type="spellStart"/>
      <w:r w:rsidR="00D524A7">
        <w:rPr>
          <w:rFonts w:ascii="Times New Roman" w:hAnsi="Times New Roman"/>
          <w:b/>
          <w:sz w:val="23"/>
          <w:szCs w:val="23"/>
        </w:rPr>
        <w:t>instance_of</w:t>
      </w:r>
      <w:proofErr w:type="spellEnd"/>
      <w:r w:rsidR="00D524A7">
        <w:rPr>
          <w:rFonts w:ascii="Times New Roman" w:hAnsi="Times New Roman"/>
          <w:b/>
          <w:sz w:val="23"/>
          <w:szCs w:val="23"/>
        </w:rPr>
        <w:t xml:space="preserve"> </w:t>
      </w:r>
      <w:r w:rsidR="00D524A7" w:rsidRPr="00D524A7">
        <w:rPr>
          <w:rFonts w:ascii="Times New Roman" w:hAnsi="Times New Roman"/>
          <w:sz w:val="23"/>
          <w:szCs w:val="23"/>
        </w:rPr>
        <w:t>the</w:t>
      </w:r>
      <w:r w:rsidR="00D524A7">
        <w:rPr>
          <w:rFonts w:ascii="Times New Roman" w:hAnsi="Times New Roman"/>
          <w:b/>
          <w:sz w:val="23"/>
          <w:szCs w:val="23"/>
        </w:rPr>
        <w:t xml:space="preserve"> </w:t>
      </w:r>
      <w:r w:rsidR="00D524A7" w:rsidRPr="00D524A7">
        <w:rPr>
          <w:rFonts w:ascii="Times New Roman" w:hAnsi="Times New Roman"/>
          <w:sz w:val="23"/>
          <w:szCs w:val="23"/>
        </w:rPr>
        <w:t>universal</w:t>
      </w:r>
      <w:r w:rsidR="00D524A7">
        <w:rPr>
          <w:rFonts w:ascii="Times New Roman" w:hAnsi="Times New Roman"/>
          <w:sz w:val="23"/>
          <w:szCs w:val="23"/>
        </w:rPr>
        <w:t xml:space="preserve">: </w:t>
      </w:r>
      <w:r w:rsidR="00D524A7" w:rsidRPr="00D524A7">
        <w:rPr>
          <w:rFonts w:ascii="Times New Roman" w:hAnsi="Times New Roman"/>
          <w:i/>
          <w:sz w:val="23"/>
          <w:szCs w:val="23"/>
        </w:rPr>
        <w:t>rabbit.</w:t>
      </w:r>
      <w:r w:rsidR="00D524A7">
        <w:rPr>
          <w:rFonts w:ascii="Times New Roman" w:hAnsi="Times New Roman"/>
          <w:b/>
          <w:i/>
          <w:sz w:val="23"/>
          <w:szCs w:val="23"/>
        </w:rPr>
        <w:t xml:space="preserve"> </w:t>
      </w:r>
    </w:p>
    <w:p w:rsidR="00D524A7" w:rsidRDefault="00D524A7" w:rsidP="006C241A">
      <w:pPr>
        <w:spacing w:beforeLines="1" w:before="2" w:afterLines="1" w:after="2" w:line="360" w:lineRule="auto"/>
        <w:jc w:val="both"/>
        <w:rPr>
          <w:rFonts w:ascii="Times New Roman" w:hAnsi="Times New Roman"/>
          <w:b/>
          <w:i/>
          <w:sz w:val="23"/>
          <w:szCs w:val="23"/>
        </w:rPr>
      </w:pPr>
    </w:p>
    <w:p w:rsidR="00D524A7" w:rsidRDefault="00D524A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But we can imagine, now, that process </w:t>
      </w:r>
      <w:r>
        <w:rPr>
          <w:rFonts w:ascii="Times New Roman" w:hAnsi="Times New Roman"/>
          <w:i/>
          <w:sz w:val="23"/>
          <w:szCs w:val="23"/>
        </w:rPr>
        <w:t xml:space="preserve">p </w:t>
      </w:r>
      <w:r>
        <w:rPr>
          <w:rFonts w:ascii="Times New Roman" w:hAnsi="Times New Roman"/>
          <w:sz w:val="23"/>
          <w:szCs w:val="23"/>
        </w:rPr>
        <w:t xml:space="preserve">is an instance not only of the universal </w:t>
      </w:r>
      <w:r w:rsidR="00862564">
        <w:rPr>
          <w:rFonts w:ascii="Times New Roman" w:hAnsi="Times New Roman"/>
          <w:i/>
          <w:sz w:val="23"/>
          <w:szCs w:val="23"/>
        </w:rPr>
        <w:t>3.12</w:t>
      </w:r>
      <w:r w:rsidRPr="00D524A7">
        <w:rPr>
          <w:rFonts w:ascii="Times New Roman" w:hAnsi="Times New Roman"/>
          <w:i/>
          <w:sz w:val="23"/>
          <w:szCs w:val="23"/>
        </w:rPr>
        <w:t xml:space="preserve"> m/s motion process</w:t>
      </w:r>
      <w:r>
        <w:rPr>
          <w:rFonts w:ascii="Times New Roman" w:hAnsi="Times New Roman"/>
          <w:sz w:val="23"/>
          <w:szCs w:val="23"/>
        </w:rPr>
        <w:t xml:space="preserve">, but also of the universal </w:t>
      </w:r>
      <w:r w:rsidR="00862564">
        <w:rPr>
          <w:rFonts w:ascii="Times New Roman" w:hAnsi="Times New Roman"/>
          <w:i/>
          <w:sz w:val="23"/>
          <w:szCs w:val="23"/>
        </w:rPr>
        <w:t xml:space="preserve">burning 9.2 calories per minute </w:t>
      </w:r>
      <w:r w:rsidR="00862564" w:rsidRPr="00862564">
        <w:rPr>
          <w:rFonts w:ascii="Times New Roman" w:hAnsi="Times New Roman"/>
          <w:i/>
          <w:sz w:val="23"/>
          <w:szCs w:val="23"/>
        </w:rPr>
        <w:t>process</w:t>
      </w:r>
      <w:r w:rsidR="00862564">
        <w:rPr>
          <w:rFonts w:ascii="Times New Roman" w:hAnsi="Times New Roman"/>
          <w:sz w:val="23"/>
          <w:szCs w:val="23"/>
        </w:rPr>
        <w:t xml:space="preserve">, </w:t>
      </w:r>
      <w:r w:rsidR="00D60C53" w:rsidRPr="00D60C53">
        <w:rPr>
          <w:rStyle w:val="apple-style-span"/>
          <w:rFonts w:ascii="Times New Roman" w:hAnsi="Times New Roman"/>
          <w:i/>
          <w:color w:val="000000"/>
          <w:sz w:val="23"/>
          <w:szCs w:val="23"/>
        </w:rPr>
        <w:t xml:space="preserve">utilizing 30.12 </w:t>
      </w:r>
      <w:proofErr w:type="spellStart"/>
      <w:r w:rsidR="00D60C53" w:rsidRPr="00D60C53">
        <w:rPr>
          <w:rStyle w:val="apple-style-span"/>
          <w:rFonts w:ascii="Times New Roman" w:hAnsi="Times New Roman"/>
          <w:i/>
          <w:color w:val="000000"/>
          <w:sz w:val="23"/>
          <w:szCs w:val="23"/>
        </w:rPr>
        <w:t>litres</w:t>
      </w:r>
      <w:proofErr w:type="spellEnd"/>
      <w:r w:rsidR="00D60C53" w:rsidRPr="00D60C53">
        <w:rPr>
          <w:rStyle w:val="apple-style-span"/>
          <w:rFonts w:ascii="Times New Roman" w:hAnsi="Times New Roman"/>
          <w:i/>
          <w:color w:val="000000"/>
          <w:sz w:val="23"/>
          <w:szCs w:val="23"/>
        </w:rPr>
        <w:t xml:space="preserve"> of oxygen per kilometer</w:t>
      </w:r>
      <w:r w:rsidR="00D60C53">
        <w:rPr>
          <w:rStyle w:val="apple-style-span"/>
          <w:rFonts w:ascii="Verdana" w:hAnsi="Verdana"/>
          <w:color w:val="000000"/>
          <w:sz w:val="20"/>
          <w:szCs w:val="20"/>
        </w:rPr>
        <w:t>,</w:t>
      </w:r>
      <w:r w:rsidR="00D60C53">
        <w:rPr>
          <w:rFonts w:ascii="Times New Roman" w:hAnsi="Times New Roman"/>
          <w:i/>
          <w:sz w:val="23"/>
          <w:szCs w:val="23"/>
        </w:rPr>
        <w:t xml:space="preserve"> </w:t>
      </w:r>
      <w:r w:rsidR="00D60C53">
        <w:rPr>
          <w:rFonts w:ascii="Times New Roman" w:hAnsi="Times New Roman"/>
          <w:sz w:val="23"/>
          <w:szCs w:val="23"/>
        </w:rPr>
        <w:t xml:space="preserve">and so on. (It may also instantiate universals such as: </w:t>
      </w:r>
      <w:r>
        <w:rPr>
          <w:rFonts w:ascii="Times New Roman" w:hAnsi="Times New Roman"/>
          <w:i/>
          <w:sz w:val="23"/>
          <w:szCs w:val="23"/>
        </w:rPr>
        <w:t xml:space="preserve">running </w:t>
      </w:r>
      <w:r w:rsidRPr="00D524A7">
        <w:rPr>
          <w:rFonts w:ascii="Times New Roman" w:hAnsi="Times New Roman"/>
          <w:i/>
          <w:sz w:val="23"/>
          <w:szCs w:val="23"/>
        </w:rPr>
        <w:t>process</w:t>
      </w:r>
      <w:r>
        <w:rPr>
          <w:rFonts w:ascii="Times New Roman" w:hAnsi="Times New Roman"/>
          <w:sz w:val="23"/>
          <w:szCs w:val="23"/>
        </w:rPr>
        <w:t xml:space="preserve">, </w:t>
      </w:r>
      <w:r w:rsidR="00D60C53">
        <w:rPr>
          <w:rFonts w:ascii="Times New Roman" w:hAnsi="Times New Roman"/>
          <w:sz w:val="23"/>
          <w:szCs w:val="23"/>
        </w:rPr>
        <w:t xml:space="preserve">be a </w:t>
      </w:r>
      <w:r>
        <w:rPr>
          <w:rFonts w:ascii="Times New Roman" w:hAnsi="Times New Roman"/>
          <w:i/>
          <w:sz w:val="23"/>
          <w:szCs w:val="23"/>
        </w:rPr>
        <w:lastRenderedPageBreak/>
        <w:t>cardiovascular exercise process</w:t>
      </w:r>
      <w:r>
        <w:rPr>
          <w:rFonts w:ascii="Times New Roman" w:hAnsi="Times New Roman"/>
          <w:sz w:val="23"/>
          <w:szCs w:val="23"/>
        </w:rPr>
        <w:t xml:space="preserve">, </w:t>
      </w:r>
      <w:r w:rsidRPr="00862564">
        <w:rPr>
          <w:rFonts w:ascii="Times New Roman" w:hAnsi="Times New Roman"/>
          <w:sz w:val="23"/>
          <w:szCs w:val="23"/>
        </w:rPr>
        <w:t>and</w:t>
      </w:r>
      <w:r>
        <w:rPr>
          <w:rFonts w:ascii="Times New Roman" w:hAnsi="Times New Roman"/>
          <w:sz w:val="23"/>
          <w:szCs w:val="23"/>
        </w:rPr>
        <w:t xml:space="preserve"> many more.</w:t>
      </w:r>
      <w:r w:rsidR="00D60C53">
        <w:rPr>
          <w:rFonts w:ascii="Times New Roman" w:hAnsi="Times New Roman"/>
          <w:sz w:val="23"/>
          <w:szCs w:val="23"/>
        </w:rPr>
        <w:t>)</w:t>
      </w:r>
      <w:r>
        <w:rPr>
          <w:rFonts w:ascii="Times New Roman" w:hAnsi="Times New Roman"/>
          <w:i/>
          <w:sz w:val="23"/>
          <w:szCs w:val="23"/>
        </w:rPr>
        <w:t xml:space="preserve"> </w:t>
      </w:r>
      <w:r>
        <w:rPr>
          <w:rFonts w:ascii="Times New Roman" w:hAnsi="Times New Roman"/>
          <w:sz w:val="23"/>
          <w:szCs w:val="23"/>
        </w:rPr>
        <w:t xml:space="preserve">The proposed solution thus </w:t>
      </w:r>
      <w:r w:rsidR="00D60C53">
        <w:rPr>
          <w:rFonts w:ascii="Times New Roman" w:hAnsi="Times New Roman"/>
          <w:sz w:val="23"/>
          <w:szCs w:val="23"/>
        </w:rPr>
        <w:t xml:space="preserve">threatens </w:t>
      </w:r>
      <w:r>
        <w:rPr>
          <w:rFonts w:ascii="Times New Roman" w:hAnsi="Times New Roman"/>
          <w:sz w:val="23"/>
          <w:szCs w:val="23"/>
        </w:rPr>
        <w:t xml:space="preserve">a consequence which conflicts with the BFO rule of thumb that ontologies should as far as possible avoid assertions of relations between universals which </w:t>
      </w:r>
      <w:r w:rsidR="00D60C53">
        <w:rPr>
          <w:rFonts w:ascii="Times New Roman" w:hAnsi="Times New Roman"/>
          <w:sz w:val="23"/>
          <w:szCs w:val="23"/>
        </w:rPr>
        <w:t xml:space="preserve">imply </w:t>
      </w:r>
      <w:r>
        <w:rPr>
          <w:rFonts w:ascii="Times New Roman" w:hAnsi="Times New Roman"/>
          <w:sz w:val="23"/>
          <w:szCs w:val="23"/>
        </w:rPr>
        <w:t>multiple inheritance [</w:t>
      </w:r>
      <w:r>
        <w:rPr>
          <w:rFonts w:ascii="Times New Roman" w:hAnsi="Times New Roman"/>
          <w:sz w:val="23"/>
          <w:szCs w:val="23"/>
        </w:rPr>
        <w:fldChar w:fldCharType="begin"/>
      </w:r>
      <w:r>
        <w:rPr>
          <w:rFonts w:ascii="Times New Roman" w:hAnsi="Times New Roman"/>
          <w:sz w:val="23"/>
          <w:szCs w:val="23"/>
        </w:rPr>
        <w:instrText xml:space="preserve"> REF _Ref309403777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19</w:t>
      </w:r>
      <w:r>
        <w:rPr>
          <w:rFonts w:ascii="Times New Roman" w:hAnsi="Times New Roman"/>
          <w:sz w:val="23"/>
          <w:szCs w:val="23"/>
        </w:rPr>
        <w:fldChar w:fldCharType="end"/>
      </w:r>
      <w:r>
        <w:rPr>
          <w:rFonts w:ascii="Times New Roman" w:hAnsi="Times New Roman"/>
          <w:sz w:val="23"/>
          <w:szCs w:val="23"/>
        </w:rPr>
        <w:t xml:space="preserve">]. </w:t>
      </w:r>
    </w:p>
    <w:p w:rsidR="00D524A7" w:rsidRDefault="00D524A7" w:rsidP="006C241A">
      <w:pPr>
        <w:spacing w:beforeLines="1" w:before="2" w:afterLines="1" w:after="2" w:line="360" w:lineRule="auto"/>
        <w:jc w:val="both"/>
        <w:rPr>
          <w:rFonts w:ascii="Times New Roman" w:hAnsi="Times New Roman"/>
          <w:sz w:val="23"/>
          <w:szCs w:val="23"/>
        </w:rPr>
      </w:pPr>
    </w:p>
    <w:p w:rsidR="00862564" w:rsidRDefault="00D524A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How, then, is BFO to do justice to the need to annotate data in which speed or other putative qualities are ascribed to bodily motions</w:t>
      </w:r>
      <w:r w:rsidR="00D60C53">
        <w:rPr>
          <w:rFonts w:ascii="Times New Roman" w:hAnsi="Times New Roman"/>
          <w:sz w:val="23"/>
          <w:szCs w:val="23"/>
        </w:rPr>
        <w:t xml:space="preserve"> or other processes</w:t>
      </w:r>
      <w:r>
        <w:rPr>
          <w:rFonts w:ascii="Times New Roman" w:hAnsi="Times New Roman"/>
          <w:sz w:val="23"/>
          <w:szCs w:val="23"/>
        </w:rPr>
        <w:t xml:space="preserve">? The answer lies in the recognition that, when measuring </w:t>
      </w:r>
      <w:r w:rsidR="00D60C53">
        <w:rPr>
          <w:rFonts w:ascii="Times New Roman" w:hAnsi="Times New Roman"/>
          <w:sz w:val="23"/>
          <w:szCs w:val="23"/>
        </w:rPr>
        <w:t>a process,</w:t>
      </w:r>
      <w:r>
        <w:rPr>
          <w:rFonts w:ascii="Times New Roman" w:hAnsi="Times New Roman"/>
          <w:sz w:val="23"/>
          <w:szCs w:val="23"/>
        </w:rPr>
        <w:t xml:space="preserve"> it is in fact always only certain </w:t>
      </w:r>
      <w:r w:rsidR="00D47F07" w:rsidRPr="00862564">
        <w:rPr>
          <w:rFonts w:ascii="Times New Roman" w:hAnsi="Times New Roman"/>
          <w:i/>
          <w:sz w:val="23"/>
          <w:szCs w:val="23"/>
        </w:rPr>
        <w:t xml:space="preserve">structural </w:t>
      </w:r>
      <w:r w:rsidR="00862564">
        <w:rPr>
          <w:rFonts w:ascii="Times New Roman" w:hAnsi="Times New Roman"/>
          <w:i/>
          <w:sz w:val="23"/>
          <w:szCs w:val="23"/>
        </w:rPr>
        <w:t>dimensions</w:t>
      </w:r>
      <w:r w:rsidR="00D47F07">
        <w:rPr>
          <w:rFonts w:ascii="Times New Roman" w:hAnsi="Times New Roman"/>
          <w:sz w:val="23"/>
          <w:szCs w:val="23"/>
        </w:rPr>
        <w:t xml:space="preserve"> </w:t>
      </w:r>
      <w:r>
        <w:rPr>
          <w:rFonts w:ascii="Times New Roman" w:hAnsi="Times New Roman"/>
          <w:sz w:val="23"/>
          <w:szCs w:val="23"/>
        </w:rPr>
        <w:t xml:space="preserve">of the </w:t>
      </w:r>
      <w:r w:rsidR="00D47F07">
        <w:rPr>
          <w:rFonts w:ascii="Times New Roman" w:hAnsi="Times New Roman"/>
          <w:sz w:val="23"/>
          <w:szCs w:val="23"/>
        </w:rPr>
        <w:t xml:space="preserve">corresponding </w:t>
      </w:r>
      <w:r w:rsidR="00862564">
        <w:rPr>
          <w:rFonts w:ascii="Times New Roman" w:hAnsi="Times New Roman"/>
          <w:sz w:val="23"/>
          <w:szCs w:val="23"/>
        </w:rPr>
        <w:t xml:space="preserve">whole processes to </w:t>
      </w:r>
      <w:r w:rsidR="00D47F07" w:rsidRPr="00923ED0">
        <w:rPr>
          <w:rFonts w:ascii="Times New Roman" w:hAnsi="Times New Roman"/>
          <w:sz w:val="23"/>
          <w:szCs w:val="23"/>
        </w:rPr>
        <w:t xml:space="preserve">which </w:t>
      </w:r>
      <w:r w:rsidR="00862564">
        <w:rPr>
          <w:rFonts w:ascii="Times New Roman" w:hAnsi="Times New Roman"/>
          <w:sz w:val="23"/>
          <w:szCs w:val="23"/>
        </w:rPr>
        <w:t xml:space="preserve">the measurement datum directly relates. In the mentioned case these would include for example structural parts pertaining to </w:t>
      </w:r>
      <w:r w:rsidR="00862564" w:rsidRPr="00862564">
        <w:rPr>
          <w:rFonts w:ascii="Times New Roman" w:hAnsi="Times New Roman"/>
          <w:i/>
          <w:sz w:val="23"/>
          <w:szCs w:val="23"/>
        </w:rPr>
        <w:t>velocity of motion</w:t>
      </w:r>
      <w:r w:rsidR="00D60C53">
        <w:rPr>
          <w:rFonts w:ascii="Times New Roman" w:hAnsi="Times New Roman"/>
          <w:sz w:val="23"/>
          <w:szCs w:val="23"/>
        </w:rPr>
        <w:t>,</w:t>
      </w:r>
      <w:r w:rsidR="00862564">
        <w:rPr>
          <w:rFonts w:ascii="Times New Roman" w:hAnsi="Times New Roman"/>
          <w:i/>
          <w:sz w:val="23"/>
          <w:szCs w:val="23"/>
        </w:rPr>
        <w:t xml:space="preserve"> energy consumed</w:t>
      </w:r>
      <w:r w:rsidR="00D60C53">
        <w:rPr>
          <w:rFonts w:ascii="Times New Roman" w:hAnsi="Times New Roman"/>
          <w:sz w:val="23"/>
          <w:szCs w:val="23"/>
        </w:rPr>
        <w:t xml:space="preserve">, </w:t>
      </w:r>
      <w:r w:rsidR="00D60C53">
        <w:rPr>
          <w:rFonts w:ascii="Times New Roman" w:hAnsi="Times New Roman"/>
          <w:i/>
          <w:sz w:val="23"/>
          <w:szCs w:val="23"/>
        </w:rPr>
        <w:t>oxygen consumed</w:t>
      </w:r>
      <w:r w:rsidR="00862564">
        <w:rPr>
          <w:rFonts w:ascii="Times New Roman" w:hAnsi="Times New Roman"/>
          <w:i/>
          <w:sz w:val="23"/>
          <w:szCs w:val="23"/>
        </w:rPr>
        <w:t>.</w:t>
      </w:r>
      <w:r w:rsidR="00862564">
        <w:rPr>
          <w:rFonts w:ascii="Times New Roman" w:hAnsi="Times New Roman"/>
          <w:sz w:val="23"/>
          <w:szCs w:val="23"/>
        </w:rPr>
        <w:t xml:space="preserve"> We shall in what follows call </w:t>
      </w:r>
      <w:r w:rsidR="00D60C53">
        <w:rPr>
          <w:rFonts w:ascii="Times New Roman" w:hAnsi="Times New Roman"/>
          <w:sz w:val="23"/>
          <w:szCs w:val="23"/>
        </w:rPr>
        <w:t xml:space="preserve">such </w:t>
      </w:r>
      <w:r w:rsidR="00862564">
        <w:rPr>
          <w:rFonts w:ascii="Times New Roman" w:hAnsi="Times New Roman"/>
          <w:sz w:val="23"/>
          <w:szCs w:val="23"/>
        </w:rPr>
        <w:t xml:space="preserve">structural dimensions </w:t>
      </w:r>
      <w:r w:rsidR="00862564">
        <w:rPr>
          <w:rFonts w:ascii="Times New Roman" w:hAnsi="Times New Roman"/>
          <w:i/>
          <w:sz w:val="23"/>
          <w:szCs w:val="23"/>
        </w:rPr>
        <w:t xml:space="preserve">process profiles. </w:t>
      </w:r>
    </w:p>
    <w:p w:rsidR="006063A4" w:rsidRDefault="006063A4" w:rsidP="006C241A">
      <w:pPr>
        <w:spacing w:beforeLines="1" w:before="2" w:afterLines="1" w:after="2" w:line="360" w:lineRule="auto"/>
        <w:jc w:val="both"/>
        <w:rPr>
          <w:rFonts w:ascii="Times New Roman" w:hAnsi="Times New Roman"/>
          <w:sz w:val="23"/>
          <w:szCs w:val="23"/>
        </w:rPr>
      </w:pPr>
    </w:p>
    <w:p w:rsidR="00D47F07" w:rsidRDefault="00D47F07" w:rsidP="006C241A">
      <w:pPr>
        <w:spacing w:line="360" w:lineRule="auto"/>
        <w:rPr>
          <w:rFonts w:ascii="Times New Roman" w:hAnsi="Times New Roman"/>
          <w:b/>
        </w:rPr>
      </w:pPr>
      <w:r>
        <w:rPr>
          <w:rFonts w:ascii="Times New Roman" w:hAnsi="Times New Roman"/>
          <w:b/>
        </w:rPr>
        <w:t xml:space="preserve">Structural dimensions of </w:t>
      </w:r>
      <w:r w:rsidR="00786C5B">
        <w:rPr>
          <w:rFonts w:ascii="Times New Roman" w:hAnsi="Times New Roman"/>
          <w:b/>
        </w:rPr>
        <w:t>qualitie</w:t>
      </w:r>
      <w:r>
        <w:rPr>
          <w:rFonts w:ascii="Times New Roman" w:hAnsi="Times New Roman"/>
          <w:b/>
        </w:rPr>
        <w:t>s</w:t>
      </w:r>
    </w:p>
    <w:p w:rsidR="00786C5B" w:rsidRPr="00786C5B" w:rsidRDefault="006063A4" w:rsidP="006C241A">
      <w:p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both"/>
        <w:rPr>
          <w:rFonts w:ascii="Times New Roman" w:hAnsi="Times New Roman"/>
          <w:sz w:val="23"/>
          <w:szCs w:val="23"/>
        </w:rPr>
      </w:pPr>
      <w:r>
        <w:rPr>
          <w:rFonts w:ascii="Times New Roman" w:hAnsi="Times New Roman"/>
          <w:sz w:val="23"/>
          <w:szCs w:val="23"/>
        </w:rPr>
        <w:t xml:space="preserve">The idea of process profiles as structural dimensions of processes has a counterpart in the world of continuant qualities. Here, familiar, </w:t>
      </w:r>
      <w:r w:rsidR="00A53C04">
        <w:rPr>
          <w:rFonts w:ascii="Times New Roman" w:hAnsi="Times New Roman"/>
          <w:sz w:val="23"/>
          <w:szCs w:val="23"/>
        </w:rPr>
        <w:t xml:space="preserve">we can distinguish </w:t>
      </w:r>
      <w:r>
        <w:rPr>
          <w:rFonts w:ascii="Times New Roman" w:hAnsi="Times New Roman"/>
          <w:sz w:val="23"/>
          <w:szCs w:val="23"/>
        </w:rPr>
        <w:t>in every colo</w:t>
      </w:r>
      <w:r w:rsidRPr="00786C5B">
        <w:rPr>
          <w:rFonts w:ascii="Times New Roman" w:hAnsi="Times New Roman"/>
          <w:sz w:val="23"/>
          <w:szCs w:val="23"/>
        </w:rPr>
        <w:t xml:space="preserve">r </w:t>
      </w:r>
      <w:r>
        <w:rPr>
          <w:rFonts w:ascii="Times New Roman" w:hAnsi="Times New Roman"/>
          <w:sz w:val="23"/>
          <w:szCs w:val="23"/>
        </w:rPr>
        <w:t xml:space="preserve">quality instance </w:t>
      </w:r>
      <w:r w:rsidR="00A53C04">
        <w:rPr>
          <w:rFonts w:ascii="Times New Roman" w:hAnsi="Times New Roman"/>
          <w:sz w:val="23"/>
          <w:szCs w:val="23"/>
        </w:rPr>
        <w:t xml:space="preserve">three dimensions of variation, corresponding to three inseparable color quality parts of hue, brightness and saturation, tied together in a three-sided reciprocal dependence relation. </w:t>
      </w:r>
      <w:r w:rsidR="00786C5B" w:rsidRPr="00786C5B">
        <w:rPr>
          <w:rFonts w:ascii="Times New Roman" w:hAnsi="Times New Roman"/>
          <w:sz w:val="23"/>
          <w:szCs w:val="23"/>
        </w:rPr>
        <w:t>A</w:t>
      </w:r>
      <w:r w:rsidR="00A21DC8">
        <w:rPr>
          <w:rFonts w:ascii="Times New Roman" w:hAnsi="Times New Roman"/>
          <w:sz w:val="23"/>
          <w:szCs w:val="23"/>
        </w:rPr>
        <w:t>n instance of</w:t>
      </w:r>
      <w:r w:rsidR="00786C5B" w:rsidRPr="00786C5B">
        <w:rPr>
          <w:rFonts w:ascii="Times New Roman" w:hAnsi="Times New Roman"/>
          <w:sz w:val="23"/>
          <w:szCs w:val="23"/>
        </w:rPr>
        <w:t xml:space="preserve"> </w:t>
      </w:r>
      <w:proofErr w:type="spellStart"/>
      <w:r w:rsidR="00786C5B" w:rsidRPr="00786C5B">
        <w:rPr>
          <w:rFonts w:ascii="Times New Roman" w:hAnsi="Times New Roman"/>
          <w:sz w:val="23"/>
          <w:szCs w:val="23"/>
        </w:rPr>
        <w:t>colour</w:t>
      </w:r>
      <w:proofErr w:type="spellEnd"/>
      <w:r w:rsidR="00786C5B" w:rsidRPr="00786C5B">
        <w:rPr>
          <w:rFonts w:ascii="Times New Roman" w:hAnsi="Times New Roman"/>
          <w:sz w:val="23"/>
          <w:szCs w:val="23"/>
        </w:rPr>
        <w:noBreakHyphen/>
        <w:t xml:space="preserve">hue cannot of its nature exist, except as bound up with some </w:t>
      </w:r>
      <w:r w:rsidR="00A21DC8">
        <w:rPr>
          <w:rFonts w:ascii="Times New Roman" w:hAnsi="Times New Roman"/>
          <w:sz w:val="23"/>
          <w:szCs w:val="23"/>
        </w:rPr>
        <w:t xml:space="preserve">instance of </w:t>
      </w:r>
      <w:r w:rsidR="00786C5B" w:rsidRPr="00786C5B">
        <w:rPr>
          <w:rFonts w:ascii="Times New Roman" w:hAnsi="Times New Roman"/>
          <w:sz w:val="23"/>
          <w:szCs w:val="23"/>
        </w:rPr>
        <w:t xml:space="preserve">brightness and saturation; </w:t>
      </w:r>
      <w:r w:rsidR="00A21DC8">
        <w:rPr>
          <w:rFonts w:ascii="Times New Roman" w:hAnsi="Times New Roman"/>
          <w:sz w:val="23"/>
          <w:szCs w:val="23"/>
        </w:rPr>
        <w:t xml:space="preserve">instances of </w:t>
      </w:r>
      <w:r w:rsidR="00786C5B" w:rsidRPr="00786C5B">
        <w:rPr>
          <w:rFonts w:ascii="Times New Roman" w:hAnsi="Times New Roman"/>
          <w:sz w:val="23"/>
          <w:szCs w:val="23"/>
        </w:rPr>
        <w:t>brightness and saturation</w:t>
      </w:r>
      <w:r w:rsidR="00A53C04">
        <w:rPr>
          <w:rFonts w:ascii="Times New Roman" w:hAnsi="Times New Roman"/>
          <w:sz w:val="23"/>
          <w:szCs w:val="23"/>
        </w:rPr>
        <w:t>, similarly,</w:t>
      </w:r>
      <w:r w:rsidR="00786C5B" w:rsidRPr="00786C5B">
        <w:rPr>
          <w:rFonts w:ascii="Times New Roman" w:hAnsi="Times New Roman"/>
          <w:sz w:val="23"/>
          <w:szCs w:val="23"/>
        </w:rPr>
        <w:t xml:space="preserve"> cannot exist except as bound up with some specific </w:t>
      </w:r>
      <w:r w:rsidR="00A21DC8">
        <w:rPr>
          <w:rFonts w:ascii="Times New Roman" w:hAnsi="Times New Roman"/>
          <w:sz w:val="23"/>
          <w:szCs w:val="23"/>
        </w:rPr>
        <w:t xml:space="preserve">instance of </w:t>
      </w:r>
      <w:r w:rsidR="00786C5B" w:rsidRPr="00786C5B">
        <w:rPr>
          <w:rFonts w:ascii="Times New Roman" w:hAnsi="Times New Roman"/>
          <w:sz w:val="23"/>
          <w:szCs w:val="23"/>
        </w:rPr>
        <w:t>hue</w:t>
      </w:r>
      <w:r w:rsidR="00786C5B">
        <w:rPr>
          <w:rFonts w:ascii="Times New Roman" w:hAnsi="Times New Roman"/>
          <w:sz w:val="23"/>
          <w:szCs w:val="23"/>
        </w:rPr>
        <w:t xml:space="preserve"> [</w:t>
      </w:r>
      <w:r w:rsidR="00A53C04">
        <w:rPr>
          <w:rFonts w:ascii="Times New Roman" w:hAnsi="Times New Roman"/>
          <w:sz w:val="23"/>
          <w:szCs w:val="23"/>
        </w:rPr>
        <w:fldChar w:fldCharType="begin"/>
      </w:r>
      <w:r w:rsidR="00A53C04">
        <w:rPr>
          <w:rFonts w:ascii="Times New Roman" w:hAnsi="Times New Roman"/>
          <w:sz w:val="23"/>
          <w:szCs w:val="23"/>
        </w:rPr>
        <w:instrText xml:space="preserve"> PAGEREF _Ref309193297 \h </w:instrText>
      </w:r>
      <w:r w:rsidR="00A53C04">
        <w:rPr>
          <w:rFonts w:ascii="Times New Roman" w:hAnsi="Times New Roman"/>
          <w:sz w:val="23"/>
          <w:szCs w:val="23"/>
        </w:rPr>
      </w:r>
      <w:r w:rsidR="00A53C04">
        <w:rPr>
          <w:rFonts w:ascii="Times New Roman" w:hAnsi="Times New Roman"/>
          <w:sz w:val="23"/>
          <w:szCs w:val="23"/>
        </w:rPr>
        <w:fldChar w:fldCharType="separate"/>
      </w:r>
      <w:r w:rsidR="006006B7">
        <w:rPr>
          <w:rFonts w:ascii="Times New Roman" w:hAnsi="Times New Roman"/>
          <w:noProof/>
          <w:sz w:val="23"/>
          <w:szCs w:val="23"/>
        </w:rPr>
        <w:t>48</w:t>
      </w:r>
      <w:r w:rsidR="00A53C04">
        <w:rPr>
          <w:rFonts w:ascii="Times New Roman" w:hAnsi="Times New Roman"/>
          <w:sz w:val="23"/>
          <w:szCs w:val="23"/>
        </w:rPr>
        <w:fldChar w:fldCharType="end"/>
      </w:r>
      <w:r w:rsidR="00A53C04">
        <w:rPr>
          <w:rFonts w:ascii="Times New Roman" w:hAnsi="Times New Roman"/>
          <w:sz w:val="23"/>
          <w:szCs w:val="23"/>
        </w:rPr>
        <w:t xml:space="preserve">, </w:t>
      </w:r>
      <w:r w:rsidR="00A53C04">
        <w:rPr>
          <w:rFonts w:ascii="Times New Roman" w:hAnsi="Times New Roman"/>
          <w:sz w:val="23"/>
          <w:szCs w:val="23"/>
        </w:rPr>
        <w:fldChar w:fldCharType="begin"/>
      </w:r>
      <w:r w:rsidR="00A53C04">
        <w:rPr>
          <w:rFonts w:ascii="Times New Roman" w:hAnsi="Times New Roman"/>
          <w:sz w:val="23"/>
          <w:szCs w:val="23"/>
        </w:rPr>
        <w:instrText xml:space="preserve"> PAGEREF _Ref309193309 \h </w:instrText>
      </w:r>
      <w:r w:rsidR="00A53C04">
        <w:rPr>
          <w:rFonts w:ascii="Times New Roman" w:hAnsi="Times New Roman"/>
          <w:sz w:val="23"/>
          <w:szCs w:val="23"/>
        </w:rPr>
      </w:r>
      <w:r w:rsidR="00A53C04">
        <w:rPr>
          <w:rFonts w:ascii="Times New Roman" w:hAnsi="Times New Roman"/>
          <w:sz w:val="23"/>
          <w:szCs w:val="23"/>
        </w:rPr>
        <w:fldChar w:fldCharType="separate"/>
      </w:r>
      <w:r w:rsidR="006006B7">
        <w:rPr>
          <w:rFonts w:ascii="Times New Roman" w:hAnsi="Times New Roman"/>
          <w:noProof/>
          <w:sz w:val="23"/>
          <w:szCs w:val="23"/>
        </w:rPr>
        <w:t>49</w:t>
      </w:r>
      <w:r w:rsidR="00A53C04">
        <w:rPr>
          <w:rFonts w:ascii="Times New Roman" w:hAnsi="Times New Roman"/>
          <w:sz w:val="23"/>
          <w:szCs w:val="23"/>
        </w:rPr>
        <w:fldChar w:fldCharType="end"/>
      </w:r>
      <w:r w:rsidR="00A53C04">
        <w:rPr>
          <w:rFonts w:ascii="Times New Roman" w:hAnsi="Times New Roman"/>
          <w:sz w:val="23"/>
          <w:szCs w:val="23"/>
        </w:rPr>
        <w:t xml:space="preserve">, </w:t>
      </w:r>
      <w:r w:rsidR="00786C5B">
        <w:rPr>
          <w:rFonts w:ascii="Times New Roman" w:hAnsi="Times New Roman"/>
          <w:sz w:val="23"/>
          <w:szCs w:val="23"/>
        </w:rPr>
        <w:fldChar w:fldCharType="begin"/>
      </w:r>
      <w:r w:rsidR="00786C5B">
        <w:rPr>
          <w:rFonts w:ascii="Times New Roman" w:hAnsi="Times New Roman"/>
          <w:sz w:val="23"/>
          <w:szCs w:val="23"/>
        </w:rPr>
        <w:instrText xml:space="preserve"> PAGEREF _Ref309157074 \h </w:instrText>
      </w:r>
      <w:r w:rsidR="00786C5B">
        <w:rPr>
          <w:rFonts w:ascii="Times New Roman" w:hAnsi="Times New Roman"/>
          <w:sz w:val="23"/>
          <w:szCs w:val="23"/>
        </w:rPr>
      </w:r>
      <w:r w:rsidR="00786C5B">
        <w:rPr>
          <w:rFonts w:ascii="Times New Roman" w:hAnsi="Times New Roman"/>
          <w:sz w:val="23"/>
          <w:szCs w:val="23"/>
        </w:rPr>
        <w:fldChar w:fldCharType="separate"/>
      </w:r>
      <w:r w:rsidR="006006B7">
        <w:rPr>
          <w:rFonts w:ascii="Times New Roman" w:hAnsi="Times New Roman"/>
          <w:noProof/>
          <w:sz w:val="23"/>
          <w:szCs w:val="23"/>
        </w:rPr>
        <w:t>50</w:t>
      </w:r>
      <w:r w:rsidR="00786C5B">
        <w:rPr>
          <w:rFonts w:ascii="Times New Roman" w:hAnsi="Times New Roman"/>
          <w:sz w:val="23"/>
          <w:szCs w:val="23"/>
        </w:rPr>
        <w:fldChar w:fldCharType="end"/>
      </w:r>
      <w:r w:rsidR="00141642">
        <w:rPr>
          <w:rFonts w:ascii="Times New Roman" w:hAnsi="Times New Roman"/>
          <w:sz w:val="23"/>
          <w:szCs w:val="23"/>
        </w:rPr>
        <w:t>]</w:t>
      </w:r>
      <w:r w:rsidR="00A21DC8">
        <w:rPr>
          <w:rFonts w:ascii="Times New Roman" w:hAnsi="Times New Roman"/>
          <w:sz w:val="23"/>
          <w:szCs w:val="23"/>
        </w:rPr>
        <w:t xml:space="preserve">, yielding a dependence structure of the sort depicted </w:t>
      </w:r>
      <w:r w:rsidR="00720014">
        <w:rPr>
          <w:rFonts w:ascii="Times New Roman" w:hAnsi="Times New Roman"/>
          <w:sz w:val="23"/>
          <w:szCs w:val="23"/>
        </w:rPr>
        <w:t xml:space="preserve">in </w:t>
      </w:r>
      <w:r w:rsidR="00720014">
        <w:rPr>
          <w:rFonts w:ascii="Times New Roman" w:hAnsi="Times New Roman"/>
          <w:sz w:val="23"/>
          <w:szCs w:val="23"/>
        </w:rPr>
        <w:fldChar w:fldCharType="begin"/>
      </w:r>
      <w:r w:rsidR="00720014">
        <w:rPr>
          <w:rFonts w:ascii="Times New Roman" w:hAnsi="Times New Roman"/>
          <w:sz w:val="23"/>
          <w:szCs w:val="23"/>
        </w:rPr>
        <w:instrText xml:space="preserve"> REF _Ref309541644 \h </w:instrText>
      </w:r>
      <w:r w:rsidR="00A21DC8">
        <w:rPr>
          <w:rFonts w:ascii="Times New Roman" w:hAnsi="Times New Roman"/>
          <w:sz w:val="23"/>
          <w:szCs w:val="23"/>
        </w:rPr>
        <w:instrText xml:space="preserve"> \* MERGEFORMAT </w:instrText>
      </w:r>
      <w:r w:rsidR="00720014">
        <w:rPr>
          <w:rFonts w:ascii="Times New Roman" w:hAnsi="Times New Roman"/>
          <w:sz w:val="23"/>
          <w:szCs w:val="23"/>
        </w:rPr>
      </w:r>
      <w:r w:rsidR="00720014">
        <w:rPr>
          <w:rFonts w:ascii="Times New Roman" w:hAnsi="Times New Roman"/>
          <w:sz w:val="23"/>
          <w:szCs w:val="23"/>
        </w:rPr>
        <w:fldChar w:fldCharType="separate"/>
      </w:r>
      <w:r w:rsidR="006006B7" w:rsidRPr="006006B7">
        <w:rPr>
          <w:rFonts w:ascii="Times New Roman" w:hAnsi="Times New Roman"/>
          <w:sz w:val="23"/>
          <w:szCs w:val="23"/>
        </w:rPr>
        <w:t xml:space="preserve">Figure </w:t>
      </w:r>
      <w:r w:rsidR="006006B7" w:rsidRPr="006006B7">
        <w:rPr>
          <w:rFonts w:ascii="Times New Roman" w:hAnsi="Times New Roman"/>
          <w:noProof/>
          <w:sz w:val="23"/>
          <w:szCs w:val="23"/>
        </w:rPr>
        <w:t>5</w:t>
      </w:r>
      <w:r w:rsidR="00720014">
        <w:rPr>
          <w:rFonts w:ascii="Times New Roman" w:hAnsi="Times New Roman"/>
          <w:sz w:val="23"/>
          <w:szCs w:val="23"/>
        </w:rPr>
        <w:fldChar w:fldCharType="end"/>
      </w:r>
      <w:r w:rsidR="00A21DC8">
        <w:rPr>
          <w:rFonts w:ascii="Times New Roman" w:hAnsi="Times New Roman"/>
          <w:sz w:val="23"/>
          <w:szCs w:val="23"/>
        </w:rPr>
        <w:t xml:space="preserve"> [</w:t>
      </w:r>
      <w:r w:rsidR="00A21DC8">
        <w:rPr>
          <w:rFonts w:ascii="Times New Roman" w:hAnsi="Times New Roman"/>
          <w:sz w:val="23"/>
          <w:szCs w:val="23"/>
        </w:rPr>
        <w:fldChar w:fldCharType="begin"/>
      </w:r>
      <w:r w:rsidR="00A21DC8">
        <w:rPr>
          <w:rFonts w:ascii="Times New Roman" w:hAnsi="Times New Roman"/>
          <w:sz w:val="23"/>
          <w:szCs w:val="23"/>
        </w:rPr>
        <w:instrText xml:space="preserve"> REF _Ref309193297 \r \h </w:instrText>
      </w:r>
      <w:r w:rsidR="00A21DC8">
        <w:rPr>
          <w:rFonts w:ascii="Times New Roman" w:hAnsi="Times New Roman"/>
          <w:sz w:val="23"/>
          <w:szCs w:val="23"/>
        </w:rPr>
      </w:r>
      <w:r w:rsidR="00A21DC8">
        <w:rPr>
          <w:rFonts w:ascii="Times New Roman" w:hAnsi="Times New Roman"/>
          <w:sz w:val="23"/>
          <w:szCs w:val="23"/>
        </w:rPr>
        <w:fldChar w:fldCharType="separate"/>
      </w:r>
      <w:r w:rsidR="006006B7">
        <w:rPr>
          <w:rFonts w:ascii="Times New Roman" w:hAnsi="Times New Roman"/>
          <w:sz w:val="23"/>
          <w:szCs w:val="23"/>
        </w:rPr>
        <w:t>1</w:t>
      </w:r>
      <w:r w:rsidR="00A21DC8">
        <w:rPr>
          <w:rFonts w:ascii="Times New Roman" w:hAnsi="Times New Roman"/>
          <w:sz w:val="23"/>
          <w:szCs w:val="23"/>
        </w:rPr>
        <w:fldChar w:fldCharType="end"/>
      </w:r>
      <w:r w:rsidR="00A21DC8">
        <w:rPr>
          <w:rFonts w:ascii="Times New Roman" w:hAnsi="Times New Roman"/>
          <w:sz w:val="23"/>
          <w:szCs w:val="23"/>
        </w:rPr>
        <w:t xml:space="preserve">, </w:t>
      </w:r>
      <w:r w:rsidR="00A21DC8">
        <w:rPr>
          <w:rFonts w:ascii="Times New Roman" w:hAnsi="Times New Roman"/>
          <w:sz w:val="23"/>
          <w:szCs w:val="23"/>
        </w:rPr>
        <w:fldChar w:fldCharType="begin"/>
      </w:r>
      <w:r w:rsidR="00A21DC8">
        <w:rPr>
          <w:rFonts w:ascii="Times New Roman" w:hAnsi="Times New Roman"/>
          <w:sz w:val="23"/>
          <w:szCs w:val="23"/>
        </w:rPr>
        <w:instrText xml:space="preserve"> REF _Ref309543155 \r \h </w:instrText>
      </w:r>
      <w:r w:rsidR="00A21DC8">
        <w:rPr>
          <w:rFonts w:ascii="Times New Roman" w:hAnsi="Times New Roman"/>
          <w:sz w:val="23"/>
          <w:szCs w:val="23"/>
        </w:rPr>
      </w:r>
      <w:r w:rsidR="00A21DC8">
        <w:rPr>
          <w:rFonts w:ascii="Times New Roman" w:hAnsi="Times New Roman"/>
          <w:sz w:val="23"/>
          <w:szCs w:val="23"/>
        </w:rPr>
        <w:fldChar w:fldCharType="separate"/>
      </w:r>
      <w:r w:rsidR="006006B7">
        <w:rPr>
          <w:rFonts w:ascii="Times New Roman" w:hAnsi="Times New Roman"/>
          <w:sz w:val="23"/>
          <w:szCs w:val="23"/>
        </w:rPr>
        <w:t>2</w:t>
      </w:r>
      <w:r w:rsidR="00A21DC8">
        <w:rPr>
          <w:rFonts w:ascii="Times New Roman" w:hAnsi="Times New Roman"/>
          <w:sz w:val="23"/>
          <w:szCs w:val="23"/>
        </w:rPr>
        <w:fldChar w:fldCharType="end"/>
      </w:r>
      <w:r w:rsidR="00A21DC8">
        <w:rPr>
          <w:rFonts w:ascii="Times New Roman" w:hAnsi="Times New Roman"/>
          <w:sz w:val="23"/>
          <w:szCs w:val="23"/>
        </w:rPr>
        <w:t xml:space="preserve">, </w:t>
      </w:r>
      <w:r w:rsidR="00A21DC8">
        <w:rPr>
          <w:rFonts w:ascii="Times New Roman" w:hAnsi="Times New Roman"/>
          <w:sz w:val="23"/>
          <w:szCs w:val="23"/>
        </w:rPr>
        <w:fldChar w:fldCharType="begin"/>
      </w:r>
      <w:r w:rsidR="00A21DC8">
        <w:rPr>
          <w:rFonts w:ascii="Times New Roman" w:hAnsi="Times New Roman"/>
          <w:sz w:val="23"/>
          <w:szCs w:val="23"/>
        </w:rPr>
        <w:instrText xml:space="preserve"> REF _Ref309193309 \r \h </w:instrText>
      </w:r>
      <w:r w:rsidR="00A21DC8">
        <w:rPr>
          <w:rFonts w:ascii="Times New Roman" w:hAnsi="Times New Roman"/>
          <w:sz w:val="23"/>
          <w:szCs w:val="23"/>
        </w:rPr>
      </w:r>
      <w:r w:rsidR="00A21DC8">
        <w:rPr>
          <w:rFonts w:ascii="Times New Roman" w:hAnsi="Times New Roman"/>
          <w:sz w:val="23"/>
          <w:szCs w:val="23"/>
        </w:rPr>
        <w:fldChar w:fldCharType="separate"/>
      </w:r>
      <w:r w:rsidR="006006B7">
        <w:rPr>
          <w:rFonts w:ascii="Times New Roman" w:hAnsi="Times New Roman"/>
          <w:sz w:val="23"/>
          <w:szCs w:val="23"/>
        </w:rPr>
        <w:t>20</w:t>
      </w:r>
      <w:r w:rsidR="00A21DC8">
        <w:rPr>
          <w:rFonts w:ascii="Times New Roman" w:hAnsi="Times New Roman"/>
          <w:sz w:val="23"/>
          <w:szCs w:val="23"/>
        </w:rPr>
        <w:fldChar w:fldCharType="end"/>
      </w:r>
      <w:r w:rsidR="00A21DC8">
        <w:rPr>
          <w:rFonts w:ascii="Times New Roman" w:hAnsi="Times New Roman"/>
          <w:sz w:val="23"/>
          <w:szCs w:val="23"/>
        </w:rPr>
        <w:t>]</w:t>
      </w:r>
      <w:r w:rsidR="00786C5B" w:rsidRPr="00786C5B">
        <w:rPr>
          <w:rFonts w:ascii="Times New Roman" w:hAnsi="Times New Roman"/>
          <w:sz w:val="23"/>
          <w:szCs w:val="23"/>
        </w:rPr>
        <w:t>:</w:t>
      </w:r>
    </w:p>
    <w:p w:rsidR="00720014" w:rsidRDefault="00B90DDE" w:rsidP="006C241A">
      <w:pPr>
        <w:keepNext/>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jc w:val="center"/>
      </w:pPr>
      <w:r>
        <w:rPr>
          <w:noProof/>
        </w:rPr>
        <w:drawing>
          <wp:inline distT="0" distB="0" distL="0" distR="0" wp14:anchorId="055E9859" wp14:editId="19074DF3">
            <wp:extent cx="2099144" cy="1916264"/>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0"/>
                    <a:srcRect l="26471" t="24510" r="38235" b="21792"/>
                    <a:stretch/>
                  </pic:blipFill>
                  <pic:spPr bwMode="auto">
                    <a:xfrm>
                      <a:off x="0" y="0"/>
                      <a:ext cx="2097741" cy="1914983"/>
                    </a:xfrm>
                    <a:prstGeom prst="rect">
                      <a:avLst/>
                    </a:prstGeom>
                    <a:ln>
                      <a:noFill/>
                    </a:ln>
                    <a:extLst>
                      <a:ext uri="{53640926-AAD7-44D8-BBD7-CCE9431645EC}">
                        <a14:shadowObscured xmlns:a14="http://schemas.microsoft.com/office/drawing/2010/main"/>
                      </a:ext>
                    </a:extLst>
                  </pic:spPr>
                </pic:pic>
              </a:graphicData>
            </a:graphic>
          </wp:inline>
        </w:drawing>
      </w:r>
    </w:p>
    <w:p w:rsidR="00786C5B" w:rsidRPr="00786C5B" w:rsidRDefault="00720014" w:rsidP="006C241A">
      <w:pPr>
        <w:pStyle w:val="Caption"/>
        <w:jc w:val="center"/>
        <w:rPr>
          <w:rFonts w:ascii="Times New Roman" w:hAnsi="Times New Roman"/>
          <w:sz w:val="23"/>
          <w:szCs w:val="23"/>
        </w:rPr>
      </w:pPr>
      <w:bookmarkStart w:id="61" w:name="_Ref309541644"/>
      <w:r>
        <w:t xml:space="preserve">Figure </w:t>
      </w:r>
      <w:fldSimple w:instr=" SEQ Figure \* ARABIC ">
        <w:r w:rsidR="006006B7">
          <w:rPr>
            <w:noProof/>
          </w:rPr>
          <w:t>5</w:t>
        </w:r>
      </w:fldSimple>
      <w:bookmarkEnd w:id="61"/>
      <w:r>
        <w:t>: Three-sided reciprocal dependence</w:t>
      </w:r>
    </w:p>
    <w:p w:rsidR="00A21DC8" w:rsidRDefault="00A21DC8" w:rsidP="006C241A">
      <w:pPr>
        <w:spacing w:line="360" w:lineRule="auto"/>
        <w:jc w:val="both"/>
        <w:rPr>
          <w:rFonts w:ascii="Times New Roman" w:hAnsi="Times New Roman"/>
        </w:rPr>
      </w:pPr>
    </w:p>
    <w:p w:rsidR="00EC71F1" w:rsidRDefault="00EC71F1" w:rsidP="006C241A">
      <w:pPr>
        <w:spacing w:line="360" w:lineRule="auto"/>
        <w:jc w:val="both"/>
        <w:rPr>
          <w:rFonts w:ascii="Times New Roman" w:hAnsi="Times New Roman"/>
        </w:rPr>
      </w:pPr>
      <w:proofErr w:type="gramStart"/>
      <w:r>
        <w:rPr>
          <w:rFonts w:ascii="Times New Roman" w:hAnsi="Times New Roman"/>
        </w:rPr>
        <w:lastRenderedPageBreak/>
        <w:t>where</w:t>
      </w:r>
      <w:proofErr w:type="gramEnd"/>
      <w:r>
        <w:rPr>
          <w:rFonts w:ascii="Times New Roman" w:hAnsi="Times New Roman"/>
        </w:rPr>
        <w:t xml:space="preserve"> </w:t>
      </w:r>
      <w:r>
        <w:rPr>
          <w:rFonts w:ascii="Times New Roman" w:hAnsi="Times New Roman"/>
          <w:i/>
        </w:rPr>
        <w:t>a</w:t>
      </w:r>
      <w:r>
        <w:rPr>
          <w:rFonts w:ascii="Times New Roman" w:hAnsi="Times New Roman"/>
        </w:rPr>
        <w:t xml:space="preserve">, </w:t>
      </w:r>
      <w:r>
        <w:rPr>
          <w:rFonts w:ascii="Times New Roman" w:hAnsi="Times New Roman"/>
          <w:i/>
        </w:rPr>
        <w:t>b</w:t>
      </w:r>
      <w:r>
        <w:rPr>
          <w:rFonts w:ascii="Times New Roman" w:hAnsi="Times New Roman"/>
        </w:rPr>
        <w:t xml:space="preserve">, </w:t>
      </w:r>
      <w:r>
        <w:rPr>
          <w:rFonts w:ascii="Times New Roman" w:hAnsi="Times New Roman"/>
          <w:i/>
        </w:rPr>
        <w:t>c</w:t>
      </w:r>
      <w:r>
        <w:rPr>
          <w:rFonts w:ascii="Times New Roman" w:hAnsi="Times New Roman"/>
        </w:rPr>
        <w:t>, are instances of the three universals of hue (</w:t>
      </w:r>
      <w:r>
        <w:rPr>
          <w:rFonts w:ascii="Times New Roman" w:hAnsi="Times New Roman"/>
        </w:rPr>
        <w:sym w:font="Symbol" w:char="F061"/>
      </w:r>
      <w:r>
        <w:rPr>
          <w:rFonts w:ascii="Times New Roman" w:hAnsi="Times New Roman"/>
        </w:rPr>
        <w:t>), brightness (</w:t>
      </w:r>
      <w:r>
        <w:rPr>
          <w:rFonts w:ascii="Times New Roman" w:hAnsi="Times New Roman"/>
        </w:rPr>
        <w:sym w:font="Symbol" w:char="F062"/>
      </w:r>
      <w:r>
        <w:rPr>
          <w:rFonts w:ascii="Times New Roman" w:hAnsi="Times New Roman"/>
        </w:rPr>
        <w:t>) and saturation (</w:t>
      </w:r>
      <w:r>
        <w:rPr>
          <w:rFonts w:ascii="Times New Roman" w:hAnsi="Times New Roman"/>
        </w:rPr>
        <w:sym w:font="Symbol" w:char="F067"/>
      </w:r>
      <w:r>
        <w:rPr>
          <w:rFonts w:ascii="Times New Roman" w:hAnsi="Times New Roman"/>
        </w:rPr>
        <w:t xml:space="preserve">), respectively. </w:t>
      </w:r>
    </w:p>
    <w:p w:rsidR="00EC71F1" w:rsidRDefault="00EC71F1" w:rsidP="006C241A">
      <w:pPr>
        <w:spacing w:line="360" w:lineRule="auto"/>
        <w:jc w:val="both"/>
        <w:rPr>
          <w:rFonts w:ascii="Times New Roman" w:hAnsi="Times New Roman"/>
        </w:rPr>
      </w:pPr>
      <w:r>
        <w:rPr>
          <w:rFonts w:ascii="Times New Roman" w:hAnsi="Times New Roman"/>
        </w:rPr>
        <w:t xml:space="preserve">Analogous dependence structures are found also in other sensory domains, for example in the </w:t>
      </w:r>
      <w:r>
        <w:rPr>
          <w:rFonts w:ascii="Times New Roman" w:hAnsi="Times New Roman"/>
          <w:sz w:val="23"/>
          <w:szCs w:val="23"/>
        </w:rPr>
        <w:t xml:space="preserve">three-sided reciprocal dependence of the </w:t>
      </w:r>
      <w:r w:rsidRPr="00135288">
        <w:rPr>
          <w:rFonts w:ascii="Times New Roman" w:hAnsi="Times New Roman"/>
          <w:sz w:val="23"/>
          <w:szCs w:val="23"/>
        </w:rPr>
        <w:t>pitch, timbre and loudness</w:t>
      </w:r>
      <w:r>
        <w:rPr>
          <w:rFonts w:ascii="Times New Roman" w:hAnsi="Times New Roman"/>
          <w:sz w:val="23"/>
          <w:szCs w:val="23"/>
        </w:rPr>
        <w:t xml:space="preserve"> which are the three structural dimensions of a tone, and similar analyses can be used to describe the structures of cognitive and linguistic acts of a range of different sorts [</w:t>
      </w:r>
      <w:r>
        <w:rPr>
          <w:rFonts w:ascii="Times New Roman" w:hAnsi="Times New Roman"/>
          <w:sz w:val="23"/>
          <w:szCs w:val="23"/>
        </w:rPr>
        <w:fldChar w:fldCharType="begin"/>
      </w:r>
      <w:r>
        <w:rPr>
          <w:rFonts w:ascii="Times New Roman" w:hAnsi="Times New Roman"/>
          <w:sz w:val="23"/>
          <w:szCs w:val="23"/>
        </w:rPr>
        <w:instrText xml:space="preserve"> REF _Ref309155275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4</w:t>
      </w:r>
      <w:r>
        <w:rPr>
          <w:rFonts w:ascii="Times New Roman" w:hAnsi="Times New Roman"/>
          <w:sz w:val="23"/>
          <w:szCs w:val="23"/>
        </w:rPr>
        <w:fldChar w:fldCharType="end"/>
      </w:r>
      <w:r>
        <w:rPr>
          <w:rFonts w:ascii="Times New Roman" w:hAnsi="Times New Roman"/>
          <w:sz w:val="23"/>
          <w:szCs w:val="23"/>
        </w:rPr>
        <w:t xml:space="preserve">, </w:t>
      </w:r>
      <w:r>
        <w:rPr>
          <w:rFonts w:ascii="Times New Roman" w:hAnsi="Times New Roman"/>
          <w:sz w:val="23"/>
          <w:szCs w:val="23"/>
        </w:rPr>
        <w:fldChar w:fldCharType="begin"/>
      </w:r>
      <w:r>
        <w:rPr>
          <w:rFonts w:ascii="Times New Roman" w:hAnsi="Times New Roman"/>
          <w:sz w:val="23"/>
          <w:szCs w:val="23"/>
        </w:rPr>
        <w:instrText xml:space="preserve"> REF _Ref309543858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58</w:t>
      </w:r>
      <w:r>
        <w:rPr>
          <w:rFonts w:ascii="Times New Roman" w:hAnsi="Times New Roman"/>
          <w:sz w:val="23"/>
          <w:szCs w:val="23"/>
        </w:rPr>
        <w:fldChar w:fldCharType="end"/>
      </w:r>
      <w:r>
        <w:rPr>
          <w:rFonts w:ascii="Times New Roman" w:hAnsi="Times New Roman"/>
          <w:sz w:val="23"/>
          <w:szCs w:val="23"/>
        </w:rPr>
        <w:t xml:space="preserve">, </w:t>
      </w:r>
      <w:r>
        <w:rPr>
          <w:rFonts w:ascii="Times New Roman" w:hAnsi="Times New Roman"/>
          <w:sz w:val="23"/>
          <w:szCs w:val="23"/>
        </w:rPr>
        <w:fldChar w:fldCharType="begin"/>
      </w:r>
      <w:r>
        <w:rPr>
          <w:rFonts w:ascii="Times New Roman" w:hAnsi="Times New Roman"/>
          <w:sz w:val="23"/>
          <w:szCs w:val="23"/>
        </w:rPr>
        <w:instrText xml:space="preserve"> REF _Ref309543859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59</w:t>
      </w:r>
      <w:r>
        <w:rPr>
          <w:rFonts w:ascii="Times New Roman" w:hAnsi="Times New Roman"/>
          <w:sz w:val="23"/>
          <w:szCs w:val="23"/>
        </w:rPr>
        <w:fldChar w:fldCharType="end"/>
      </w:r>
      <w:r>
        <w:rPr>
          <w:rFonts w:ascii="Times New Roman" w:hAnsi="Times New Roman"/>
          <w:sz w:val="23"/>
          <w:szCs w:val="23"/>
        </w:rPr>
        <w:t>].</w:t>
      </w:r>
    </w:p>
    <w:p w:rsidR="00FC2C64" w:rsidRDefault="00EC71F1" w:rsidP="006C241A">
      <w:pPr>
        <w:spacing w:line="360" w:lineRule="auto"/>
        <w:jc w:val="both"/>
        <w:rPr>
          <w:rFonts w:ascii="Times New Roman" w:hAnsi="Times New Roman"/>
        </w:rPr>
      </w:pPr>
      <w:r>
        <w:rPr>
          <w:rFonts w:ascii="Times New Roman" w:hAnsi="Times New Roman"/>
        </w:rPr>
        <w:t>To say that there are three dimensions of variation within each instance of color or tone is to assert</w:t>
      </w:r>
      <w:r w:rsidR="00FC2C64">
        <w:rPr>
          <w:rFonts w:ascii="Times New Roman" w:hAnsi="Times New Roman"/>
        </w:rPr>
        <w:t xml:space="preserve"> means</w:t>
      </w:r>
      <w:r>
        <w:rPr>
          <w:rFonts w:ascii="Times New Roman" w:hAnsi="Times New Roman"/>
        </w:rPr>
        <w:t xml:space="preserve"> that each such instance includes three structural parts</w:t>
      </w:r>
      <w:r w:rsidR="00FC2C64">
        <w:rPr>
          <w:rFonts w:ascii="Times New Roman" w:hAnsi="Times New Roman"/>
        </w:rPr>
        <w:t xml:space="preserve"> – ‘structural’ in the sense that the parts in question cannot exist except in the context of some whole of the given sort, including those other structural parts upon which they are reciprocally dependent</w:t>
      </w:r>
      <w:r>
        <w:rPr>
          <w:rFonts w:ascii="Times New Roman" w:hAnsi="Times New Roman"/>
        </w:rPr>
        <w:t xml:space="preserve">. </w:t>
      </w:r>
      <w:r w:rsidR="00F52A07" w:rsidRPr="008D5425">
        <w:rPr>
          <w:rFonts w:ascii="Times New Roman" w:hAnsi="Times New Roman"/>
        </w:rPr>
        <w:t xml:space="preserve">Process profiles are parts of processes, but they are parts not in the sense of ‘pieces’ (separable parts), but rather in the sense of inseparable </w:t>
      </w:r>
      <w:r w:rsidR="00F52A07">
        <w:rPr>
          <w:rFonts w:ascii="Times New Roman" w:hAnsi="Times New Roman"/>
        </w:rPr>
        <w:t xml:space="preserve">structural parts. They are </w:t>
      </w:r>
      <w:r w:rsidR="00F52A07" w:rsidRPr="00F52A07">
        <w:rPr>
          <w:rFonts w:ascii="Times New Roman" w:hAnsi="Times New Roman"/>
        </w:rPr>
        <w:t>entities</w:t>
      </w:r>
      <w:r w:rsidR="00F52A07" w:rsidRPr="008D5425">
        <w:rPr>
          <w:rFonts w:ascii="Times New Roman" w:hAnsi="Times New Roman"/>
        </w:rPr>
        <w:t xml:space="preserve"> which cannot exist </w:t>
      </w:r>
      <w:r w:rsidR="00F52A07">
        <w:rPr>
          <w:rFonts w:ascii="Times New Roman" w:hAnsi="Times New Roman"/>
        </w:rPr>
        <w:t xml:space="preserve">except </w:t>
      </w:r>
      <w:r w:rsidR="00F52A07" w:rsidRPr="008D5425">
        <w:rPr>
          <w:rFonts w:ascii="Times New Roman" w:hAnsi="Times New Roman"/>
        </w:rPr>
        <w:t xml:space="preserve">in the content of a surrounding whole of this given sort. They are inseparable in the sense that, for example, for any </w:t>
      </w:r>
      <w:r w:rsidR="00F52A07">
        <w:rPr>
          <w:rFonts w:ascii="Times New Roman" w:hAnsi="Times New Roman"/>
        </w:rPr>
        <w:t xml:space="preserve">given instance of your heart </w:t>
      </w:r>
      <w:r w:rsidR="00F52A07" w:rsidRPr="008D5425">
        <w:rPr>
          <w:rFonts w:ascii="Times New Roman" w:hAnsi="Times New Roman"/>
        </w:rPr>
        <w:t>functioning as a pump</w:t>
      </w:r>
      <w:r w:rsidR="00F52A07">
        <w:rPr>
          <w:rFonts w:ascii="Times New Roman" w:hAnsi="Times New Roman"/>
        </w:rPr>
        <w:t>,</w:t>
      </w:r>
      <w:r w:rsidR="00F52A07" w:rsidRPr="008D5425">
        <w:rPr>
          <w:rFonts w:ascii="Times New Roman" w:hAnsi="Times New Roman"/>
        </w:rPr>
        <w:t xml:space="preserve"> the </w:t>
      </w:r>
      <w:r w:rsidR="00F52A07">
        <w:rPr>
          <w:rFonts w:ascii="Times New Roman" w:hAnsi="Times New Roman"/>
        </w:rPr>
        <w:t xml:space="preserve">relevant </w:t>
      </w:r>
      <w:r w:rsidR="00F52A07" w:rsidRPr="008D5425">
        <w:rPr>
          <w:rFonts w:ascii="Times New Roman" w:hAnsi="Times New Roman"/>
        </w:rPr>
        <w:t xml:space="preserve">motion and auditory profiles would necessarily </w:t>
      </w:r>
      <w:r w:rsidR="00F52A07">
        <w:rPr>
          <w:rFonts w:ascii="Times New Roman" w:hAnsi="Times New Roman"/>
        </w:rPr>
        <w:t xml:space="preserve">be associated with some determinate blood output profile. </w:t>
      </w:r>
    </w:p>
    <w:p w:rsidR="00E571F9" w:rsidRDefault="00FC2C64" w:rsidP="006C241A">
      <w:pPr>
        <w:spacing w:beforeLines="1" w:before="2" w:afterLines="1" w:after="2" w:line="360" w:lineRule="auto"/>
        <w:jc w:val="both"/>
        <w:rPr>
          <w:rFonts w:ascii="Times New Roman" w:hAnsi="Times New Roman"/>
        </w:rPr>
      </w:pPr>
      <w:r>
        <w:rPr>
          <w:rFonts w:ascii="Times New Roman" w:hAnsi="Times New Roman"/>
          <w:sz w:val="23"/>
          <w:szCs w:val="23"/>
        </w:rPr>
        <w:t xml:space="preserve">There are, now, </w:t>
      </w:r>
      <w:r w:rsidR="00E571F9" w:rsidRPr="008D5425">
        <w:rPr>
          <w:rFonts w:ascii="Times New Roman" w:hAnsi="Times New Roman"/>
        </w:rPr>
        <w:t>analogous structural dimensions of pro</w:t>
      </w:r>
      <w:r w:rsidR="00E571F9">
        <w:rPr>
          <w:rFonts w:ascii="Times New Roman" w:hAnsi="Times New Roman"/>
        </w:rPr>
        <w:t>cesses, which we call ‘</w:t>
      </w:r>
      <w:r>
        <w:rPr>
          <w:rFonts w:ascii="Times New Roman" w:hAnsi="Times New Roman"/>
        </w:rPr>
        <w:t xml:space="preserve">process </w:t>
      </w:r>
      <w:r w:rsidR="00E571F9">
        <w:rPr>
          <w:rFonts w:ascii="Times New Roman" w:hAnsi="Times New Roman"/>
        </w:rPr>
        <w:t>profiles’</w:t>
      </w:r>
      <w:r w:rsidR="00E571F9" w:rsidRPr="008D5425">
        <w:rPr>
          <w:rFonts w:ascii="Times New Roman" w:hAnsi="Times New Roman"/>
        </w:rPr>
        <w:t xml:space="preserve">. The idea is that </w:t>
      </w:r>
      <w:r w:rsidR="00E571F9">
        <w:rPr>
          <w:rFonts w:ascii="Times New Roman" w:hAnsi="Times New Roman"/>
        </w:rPr>
        <w:t xml:space="preserve">for </w:t>
      </w:r>
      <w:r w:rsidR="00F86988">
        <w:rPr>
          <w:rFonts w:ascii="Times New Roman" w:hAnsi="Times New Roman"/>
        </w:rPr>
        <w:t>processes of each</w:t>
      </w:r>
      <w:r w:rsidR="00E571F9" w:rsidRPr="008D5425">
        <w:rPr>
          <w:rFonts w:ascii="Times New Roman" w:hAnsi="Times New Roman"/>
        </w:rPr>
        <w:t xml:space="preserve"> given sort</w:t>
      </w:r>
      <w:r w:rsidR="00E571F9">
        <w:rPr>
          <w:rFonts w:ascii="Times New Roman" w:hAnsi="Times New Roman"/>
        </w:rPr>
        <w:t xml:space="preserve">, for example </w:t>
      </w:r>
      <w:r>
        <w:rPr>
          <w:rFonts w:ascii="Times New Roman" w:hAnsi="Times New Roman"/>
        </w:rPr>
        <w:t>of bodily motion or of human metabolism</w:t>
      </w:r>
      <w:r w:rsidR="00E571F9">
        <w:rPr>
          <w:rFonts w:ascii="Times New Roman" w:hAnsi="Times New Roman"/>
        </w:rPr>
        <w:t xml:space="preserve">, there is a repertoire of such </w:t>
      </w:r>
      <w:r>
        <w:rPr>
          <w:rFonts w:ascii="Times New Roman" w:hAnsi="Times New Roman"/>
        </w:rPr>
        <w:t>process profiles, and it is entities of this sort to which many of the assertions we make about processes are directed</w:t>
      </w:r>
      <w:r w:rsidR="00F86988">
        <w:rPr>
          <w:rFonts w:ascii="Times New Roman" w:hAnsi="Times New Roman"/>
        </w:rPr>
        <w:t>.</w:t>
      </w:r>
      <w:r w:rsidR="00E571F9">
        <w:rPr>
          <w:rFonts w:ascii="Times New Roman" w:hAnsi="Times New Roman"/>
        </w:rPr>
        <w:t xml:space="preserve"> </w:t>
      </w:r>
      <w:r w:rsidR="00F86988">
        <w:rPr>
          <w:rFonts w:ascii="Times New Roman" w:hAnsi="Times New Roman"/>
        </w:rPr>
        <w:t xml:space="preserve">This idea has been advanced already under a different terminology in </w:t>
      </w:r>
      <w:r w:rsidR="00A1283B">
        <w:rPr>
          <w:rFonts w:ascii="Times New Roman" w:hAnsi="Times New Roman"/>
        </w:rPr>
        <w:t xml:space="preserve">the studies referenced in </w:t>
      </w:r>
      <w:r w:rsidR="006E32BD">
        <w:t>[</w:t>
      </w:r>
      <w:r w:rsidR="006E32BD">
        <w:fldChar w:fldCharType="begin"/>
      </w:r>
      <w:r w:rsidR="006E32BD">
        <w:instrText xml:space="preserve"> REF _Ref309473259 \r \h </w:instrText>
      </w:r>
      <w:r w:rsidR="006E32BD">
        <w:fldChar w:fldCharType="separate"/>
      </w:r>
      <w:r w:rsidR="006006B7">
        <w:t>50</w:t>
      </w:r>
      <w:r w:rsidR="006E32BD">
        <w:fldChar w:fldCharType="end"/>
      </w:r>
      <w:r w:rsidR="006E32BD">
        <w:t xml:space="preserve">] </w:t>
      </w:r>
      <w:r w:rsidR="00E571F9" w:rsidRPr="008D5425">
        <w:rPr>
          <w:rFonts w:ascii="Times New Roman" w:hAnsi="Times New Roman"/>
        </w:rPr>
        <w:t>on the variables encoded in physiology models used in the st</w:t>
      </w:r>
      <w:r w:rsidR="00E672F8">
        <w:rPr>
          <w:rFonts w:ascii="Times New Roman" w:hAnsi="Times New Roman"/>
        </w:rPr>
        <w:t>udy of physiological processes</w:t>
      </w:r>
      <w:r w:rsidR="00A1283B">
        <w:rPr>
          <w:rFonts w:ascii="Times New Roman" w:hAnsi="Times New Roman"/>
        </w:rPr>
        <w:t xml:space="preserve"> and represented in biophysical measurement data</w:t>
      </w:r>
      <w:r w:rsidR="00E672F8">
        <w:rPr>
          <w:rFonts w:ascii="Times New Roman" w:hAnsi="Times New Roman"/>
        </w:rPr>
        <w:t xml:space="preserve">. </w:t>
      </w:r>
      <w:r w:rsidR="00C16900">
        <w:rPr>
          <w:rFonts w:ascii="Times New Roman" w:hAnsi="Times New Roman"/>
        </w:rPr>
        <w:t xml:space="preserve">Two </w:t>
      </w:r>
      <w:r w:rsidR="00A1283B">
        <w:rPr>
          <w:rFonts w:ascii="Times New Roman" w:hAnsi="Times New Roman"/>
        </w:rPr>
        <w:t xml:space="preserve">particularly important process profiles </w:t>
      </w:r>
      <w:r w:rsidR="00C16900">
        <w:rPr>
          <w:rFonts w:ascii="Times New Roman" w:hAnsi="Times New Roman"/>
        </w:rPr>
        <w:t xml:space="preserve">are those </w:t>
      </w:r>
      <w:r w:rsidR="00A1283B">
        <w:rPr>
          <w:rFonts w:ascii="Times New Roman" w:hAnsi="Times New Roman"/>
        </w:rPr>
        <w:t xml:space="preserve">of </w:t>
      </w:r>
      <w:r w:rsidR="00C16900">
        <w:rPr>
          <w:rFonts w:ascii="Times New Roman" w:hAnsi="Times New Roman"/>
        </w:rPr>
        <w:t>respiration rate and</w:t>
      </w:r>
      <w:r w:rsidR="00A1283B" w:rsidRPr="00A1283B">
        <w:rPr>
          <w:rFonts w:ascii="Times New Roman" w:hAnsi="Times New Roman"/>
        </w:rPr>
        <w:t xml:space="preserve"> pulse rate</w:t>
      </w:r>
      <w:r w:rsidR="00C16900">
        <w:rPr>
          <w:rFonts w:ascii="Times New Roman" w:hAnsi="Times New Roman"/>
        </w:rPr>
        <w:t xml:space="preserve">, as </w:t>
      </w:r>
      <w:r w:rsidR="00A1283B">
        <w:rPr>
          <w:rFonts w:ascii="Times New Roman" w:hAnsi="Times New Roman"/>
        </w:rPr>
        <w:t xml:space="preserve">documented in the </w:t>
      </w:r>
      <w:hyperlink r:id="rId41" w:history="1">
        <w:r w:rsidR="00A1283B" w:rsidRPr="00A1283B">
          <w:rPr>
            <w:rStyle w:val="Hyperlink"/>
            <w:rFonts w:ascii="Times New Roman" w:hAnsi="Times New Roman"/>
          </w:rPr>
          <w:t>Vital Sign Ontology</w:t>
        </w:r>
      </w:hyperlink>
      <w:r w:rsidR="00A1283B">
        <w:rPr>
          <w:rFonts w:ascii="Times New Roman" w:hAnsi="Times New Roman"/>
        </w:rPr>
        <w:t>.</w:t>
      </w:r>
      <w:r w:rsidR="0087523F">
        <w:rPr>
          <w:rFonts w:ascii="Times New Roman" w:hAnsi="Times New Roman"/>
        </w:rPr>
        <w:t xml:space="preserve"> </w:t>
      </w:r>
      <w:r w:rsidR="0087523F">
        <w:rPr>
          <w:rFonts w:ascii="Times New Roman" w:hAnsi="Times New Roman"/>
          <w:sz w:val="23"/>
          <w:szCs w:val="23"/>
        </w:rPr>
        <w:t>Bruno’s diary of weight gain and loss data represents a quantitative process profile of Bruno’s dieting process.</w:t>
      </w:r>
    </w:p>
    <w:p w:rsidR="00DB33F3" w:rsidRDefault="00DB33F3" w:rsidP="006C241A">
      <w:pPr>
        <w:spacing w:beforeLines="1" w:before="2" w:afterLines="1" w:after="2" w:line="360" w:lineRule="auto"/>
        <w:rPr>
          <w:rFonts w:ascii="Times New Roman" w:hAnsi="Times New Roman"/>
          <w:sz w:val="23"/>
          <w:szCs w:val="23"/>
        </w:rPr>
      </w:pPr>
    </w:p>
    <w:p w:rsidR="00DB33F3"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 xml:space="preserve">Some examples of quantitative (measurable) process profile types, with subtypes provide for illustrative </w:t>
      </w:r>
      <w:proofErr w:type="gramStart"/>
      <w:r>
        <w:rPr>
          <w:rFonts w:ascii="Times New Roman" w:hAnsi="Times New Roman"/>
          <w:sz w:val="23"/>
          <w:szCs w:val="23"/>
        </w:rPr>
        <w:t>purposes,</w:t>
      </w:r>
      <w:proofErr w:type="gramEnd"/>
      <w:r>
        <w:rPr>
          <w:rFonts w:ascii="Times New Roman" w:hAnsi="Times New Roman"/>
          <w:sz w:val="23"/>
          <w:szCs w:val="23"/>
        </w:rPr>
        <w:t xml:space="preserve"> include:</w:t>
      </w:r>
    </w:p>
    <w:p w:rsidR="00DB33F3" w:rsidRPr="00D75EC6" w:rsidRDefault="00DB33F3" w:rsidP="006C241A">
      <w:pPr>
        <w:pStyle w:val="ListParagraph"/>
        <w:numPr>
          <w:ilvl w:val="0"/>
          <w:numId w:val="20"/>
        </w:numPr>
        <w:spacing w:beforeLines="1" w:before="2" w:afterLines="1" w:after="2" w:line="360" w:lineRule="auto"/>
        <w:contextualSpacing w:val="0"/>
        <w:rPr>
          <w:rFonts w:ascii="Times New Roman" w:hAnsi="Times New Roman"/>
          <w:sz w:val="23"/>
          <w:szCs w:val="23"/>
        </w:rPr>
      </w:pPr>
      <w:r>
        <w:rPr>
          <w:rFonts w:ascii="Times New Roman" w:hAnsi="Times New Roman"/>
          <w:sz w:val="23"/>
          <w:szCs w:val="23"/>
        </w:rPr>
        <w:t xml:space="preserve">four-dimensional process </w:t>
      </w:r>
      <w:r w:rsidRPr="00D75EC6">
        <w:rPr>
          <w:rFonts w:ascii="Times New Roman" w:hAnsi="Times New Roman"/>
          <w:sz w:val="23"/>
          <w:szCs w:val="23"/>
        </w:rPr>
        <w:t>shape profile (trajectory)</w:t>
      </w:r>
    </w:p>
    <w:p w:rsidR="00DB33F3" w:rsidRPr="00D75EC6" w:rsidRDefault="00DB33F3" w:rsidP="006C241A">
      <w:pPr>
        <w:pStyle w:val="ListParagraph"/>
        <w:numPr>
          <w:ilvl w:val="0"/>
          <w:numId w:val="20"/>
        </w:numPr>
        <w:spacing w:beforeLines="1" w:before="2" w:afterLines="1" w:after="2" w:line="360" w:lineRule="auto"/>
        <w:contextualSpacing w:val="0"/>
        <w:rPr>
          <w:rFonts w:ascii="Times New Roman" w:hAnsi="Times New Roman"/>
          <w:sz w:val="23"/>
          <w:szCs w:val="23"/>
        </w:rPr>
      </w:pPr>
      <w:r w:rsidRPr="00D75EC6">
        <w:rPr>
          <w:rFonts w:ascii="Times New Roman" w:hAnsi="Times New Roman"/>
          <w:sz w:val="23"/>
          <w:szCs w:val="23"/>
        </w:rPr>
        <w:t>velocity profile</w:t>
      </w:r>
    </w:p>
    <w:p w:rsidR="00DB33F3" w:rsidRDefault="00DB33F3" w:rsidP="006C241A">
      <w:pPr>
        <w:spacing w:beforeLines="1" w:before="2" w:afterLines="1" w:after="2" w:line="360" w:lineRule="auto"/>
        <w:ind w:left="585" w:firstLine="720"/>
        <w:rPr>
          <w:rFonts w:ascii="Times New Roman" w:hAnsi="Times New Roman"/>
          <w:sz w:val="23"/>
          <w:szCs w:val="23"/>
        </w:rPr>
      </w:pP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B33F3" w:rsidRPr="00D75EC6" w:rsidRDefault="00DB33F3" w:rsidP="006C241A">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t xml:space="preserve">2 mph </w:t>
      </w:r>
      <w:r>
        <w:rPr>
          <w:rFonts w:ascii="Times New Roman" w:hAnsi="Times New Roman"/>
          <w:sz w:val="23"/>
          <w:szCs w:val="23"/>
        </w:rPr>
        <w:t xml:space="preserve">constant </w:t>
      </w:r>
      <w:r w:rsidRPr="00D75EC6">
        <w:rPr>
          <w:rFonts w:ascii="Times New Roman" w:hAnsi="Times New Roman"/>
          <w:sz w:val="23"/>
          <w:szCs w:val="23"/>
        </w:rPr>
        <w:t>velocity profile</w:t>
      </w:r>
    </w:p>
    <w:p w:rsidR="00DB33F3" w:rsidRPr="00D75EC6" w:rsidRDefault="00DB33F3" w:rsidP="006C241A">
      <w:pPr>
        <w:spacing w:beforeLines="1" w:before="2" w:afterLines="1" w:after="2" w:line="360" w:lineRule="auto"/>
        <w:ind w:left="1440" w:firstLine="720"/>
        <w:rPr>
          <w:rFonts w:ascii="Times New Roman" w:hAnsi="Times New Roman"/>
          <w:sz w:val="23"/>
          <w:szCs w:val="23"/>
        </w:rPr>
      </w:pPr>
      <w:r w:rsidRPr="00D75EC6">
        <w:rPr>
          <w:rFonts w:ascii="Times New Roman" w:hAnsi="Times New Roman"/>
          <w:sz w:val="23"/>
          <w:szCs w:val="23"/>
        </w:rPr>
        <w:lastRenderedPageBreak/>
        <w:t xml:space="preserve">3 mph </w:t>
      </w:r>
      <w:r>
        <w:rPr>
          <w:rFonts w:ascii="Times New Roman" w:hAnsi="Times New Roman"/>
          <w:sz w:val="23"/>
          <w:szCs w:val="23"/>
        </w:rPr>
        <w:t xml:space="preserve">constant </w:t>
      </w:r>
      <w:r w:rsidRPr="00D75EC6">
        <w:rPr>
          <w:rFonts w:ascii="Times New Roman" w:hAnsi="Times New Roman"/>
          <w:sz w:val="23"/>
          <w:szCs w:val="23"/>
        </w:rPr>
        <w:t>velocity profile</w:t>
      </w:r>
    </w:p>
    <w:p w:rsidR="00DB33F3" w:rsidRPr="00D75EC6" w:rsidRDefault="00DB33F3" w:rsidP="006C241A">
      <w:pPr>
        <w:spacing w:beforeLines="1" w:before="2" w:afterLines="1" w:after="2" w:line="360" w:lineRule="auto"/>
        <w:ind w:left="630" w:firstLine="720"/>
        <w:rPr>
          <w:rFonts w:ascii="Times New Roman" w:hAnsi="Times New Roman"/>
          <w:sz w:val="23"/>
          <w:szCs w:val="23"/>
        </w:rPr>
      </w:pPr>
      <w:proofErr w:type="gramStart"/>
      <w:r w:rsidRPr="00D75EC6">
        <w:rPr>
          <w:rFonts w:ascii="Times New Roman" w:hAnsi="Times New Roman"/>
          <w:sz w:val="23"/>
          <w:szCs w:val="23"/>
        </w:rPr>
        <w:t>increasing</w:t>
      </w:r>
      <w:proofErr w:type="gramEnd"/>
      <w:r w:rsidRPr="00D75EC6">
        <w:rPr>
          <w:rFonts w:ascii="Times New Roman" w:hAnsi="Times New Roman"/>
          <w:sz w:val="23"/>
          <w:szCs w:val="23"/>
        </w:rPr>
        <w:t xml:space="preserve"> velocity profile</w:t>
      </w:r>
    </w:p>
    <w:p w:rsidR="00DB33F3" w:rsidRPr="00D75EC6" w:rsidRDefault="00DB33F3" w:rsidP="006C241A">
      <w:pPr>
        <w:pStyle w:val="ListParagraph"/>
        <w:numPr>
          <w:ilvl w:val="0"/>
          <w:numId w:val="21"/>
        </w:numPr>
        <w:spacing w:beforeLines="1" w:before="2" w:afterLines="1" w:after="2" w:line="360" w:lineRule="auto"/>
        <w:contextualSpacing w:val="0"/>
        <w:rPr>
          <w:rFonts w:ascii="Times New Roman" w:hAnsi="Times New Roman"/>
          <w:sz w:val="23"/>
          <w:szCs w:val="23"/>
        </w:rPr>
      </w:pPr>
      <w:r w:rsidRPr="00D75EC6">
        <w:rPr>
          <w:rFonts w:ascii="Times New Roman" w:hAnsi="Times New Roman"/>
          <w:sz w:val="23"/>
          <w:szCs w:val="23"/>
        </w:rPr>
        <w:t>acceleration profile</w:t>
      </w:r>
    </w:p>
    <w:p w:rsidR="00DB33F3"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constant</w:t>
      </w:r>
      <w:proofErr w:type="gramEnd"/>
      <w:r>
        <w:rPr>
          <w:rFonts w:ascii="Times New Roman" w:hAnsi="Times New Roman"/>
          <w:sz w:val="23"/>
          <w:szCs w:val="23"/>
        </w:rPr>
        <w:t xml:space="preserve"> velocity profile </w:t>
      </w:r>
    </w:p>
    <w:p w:rsidR="00DB33F3" w:rsidRDefault="00DB33F3" w:rsidP="006C241A">
      <w:pPr>
        <w:spacing w:beforeLines="1" w:before="2" w:afterLines="1" w:after="2" w:line="360" w:lineRule="auto"/>
        <w:ind w:left="1440" w:firstLine="720"/>
        <w:rPr>
          <w:rFonts w:ascii="Times New Roman" w:hAnsi="Times New Roman"/>
          <w:sz w:val="23"/>
          <w:szCs w:val="23"/>
        </w:rPr>
      </w:pPr>
      <w:r>
        <w:rPr>
          <w:rFonts w:ascii="Times New Roman" w:hAnsi="Times New Roman"/>
          <w:sz w:val="23"/>
          <w:szCs w:val="23"/>
        </w:rPr>
        <w:t xml:space="preserve">0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2</w:t>
      </w:r>
      <w:r>
        <w:rPr>
          <w:rFonts w:ascii="Times New Roman" w:hAnsi="Times New Roman"/>
          <w:sz w:val="23"/>
          <w:szCs w:val="23"/>
        </w:rPr>
        <w:t xml:space="preserve"> acceleration profile</w:t>
      </w:r>
    </w:p>
    <w:p w:rsidR="00DB33F3"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t>32ft/s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B33F3"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r>
        <w:rPr>
          <w:rFonts w:ascii="Times New Roman" w:hAnsi="Times New Roman"/>
          <w:sz w:val="23"/>
          <w:szCs w:val="23"/>
        </w:rPr>
        <w:tab/>
        <w:t xml:space="preserve">33 </w:t>
      </w:r>
      <w:proofErr w:type="spellStart"/>
      <w:r>
        <w:rPr>
          <w:rFonts w:ascii="Times New Roman" w:hAnsi="Times New Roman"/>
          <w:sz w:val="23"/>
          <w:szCs w:val="23"/>
        </w:rPr>
        <w:t>ft</w:t>
      </w:r>
      <w:proofErr w:type="spellEnd"/>
      <w:r>
        <w:rPr>
          <w:rFonts w:ascii="Times New Roman" w:hAnsi="Times New Roman"/>
          <w:sz w:val="23"/>
          <w:szCs w:val="23"/>
        </w:rPr>
        <w:t>/s</w:t>
      </w:r>
      <w:r>
        <w:rPr>
          <w:rFonts w:ascii="Times New Roman" w:hAnsi="Times New Roman"/>
          <w:sz w:val="23"/>
          <w:szCs w:val="23"/>
          <w:vertAlign w:val="superscript"/>
        </w:rPr>
        <w:t xml:space="preserve">2 </w:t>
      </w:r>
      <w:r>
        <w:rPr>
          <w:rFonts w:ascii="Times New Roman" w:hAnsi="Times New Roman"/>
          <w:sz w:val="23"/>
          <w:szCs w:val="23"/>
        </w:rPr>
        <w:t>acceleration profile</w:t>
      </w:r>
    </w:p>
    <w:p w:rsidR="00DB33F3" w:rsidRPr="00D75EC6"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ab/>
      </w:r>
      <w:r>
        <w:rPr>
          <w:rFonts w:ascii="Times New Roman" w:hAnsi="Times New Roman"/>
          <w:sz w:val="23"/>
          <w:szCs w:val="23"/>
        </w:rPr>
        <w:tab/>
      </w:r>
      <w:proofErr w:type="gramStart"/>
      <w:r>
        <w:rPr>
          <w:rFonts w:ascii="Times New Roman" w:hAnsi="Times New Roman"/>
          <w:sz w:val="23"/>
          <w:szCs w:val="23"/>
        </w:rPr>
        <w:t>increasing</w:t>
      </w:r>
      <w:proofErr w:type="gramEnd"/>
      <w:r>
        <w:rPr>
          <w:rFonts w:ascii="Times New Roman" w:hAnsi="Times New Roman"/>
          <w:sz w:val="23"/>
          <w:szCs w:val="23"/>
        </w:rPr>
        <w:t xml:space="preserve"> acceleration profile</w:t>
      </w:r>
    </w:p>
    <w:p w:rsidR="00DB33F3" w:rsidRDefault="00DB33F3" w:rsidP="006C241A">
      <w:pPr>
        <w:spacing w:beforeLines="1" w:before="2" w:afterLines="1" w:after="2" w:line="360" w:lineRule="auto"/>
        <w:rPr>
          <w:rFonts w:ascii="Times New Roman" w:hAnsi="Times New Roman"/>
          <w:sz w:val="23"/>
          <w:szCs w:val="23"/>
        </w:rPr>
      </w:pPr>
    </w:p>
    <w:p w:rsidR="00DB33F3" w:rsidRPr="005B17EE" w:rsidRDefault="00DB33F3" w:rsidP="006C241A">
      <w:pPr>
        <w:spacing w:beforeLines="1" w:before="2" w:afterLines="1" w:after="2" w:line="360" w:lineRule="auto"/>
        <w:rPr>
          <w:rFonts w:ascii="Times New Roman" w:hAnsi="Times New Roman"/>
          <w:sz w:val="23"/>
          <w:szCs w:val="23"/>
        </w:rPr>
      </w:pPr>
      <w:r>
        <w:rPr>
          <w:rFonts w:ascii="Times New Roman" w:hAnsi="Times New Roman"/>
          <w:sz w:val="23"/>
          <w:szCs w:val="23"/>
        </w:rPr>
        <w:t>The types and subtypes here are analogous to the types and subtypes of qualities recognized by BFO-conformant ontologies on the continuant side, for example:</w:t>
      </w:r>
    </w:p>
    <w:p w:rsidR="00DB33F3" w:rsidRPr="005B17EE" w:rsidRDefault="00DB33F3" w:rsidP="006C241A">
      <w:pPr>
        <w:spacing w:beforeLines="1" w:before="2" w:afterLines="1" w:after="2" w:line="360" w:lineRule="auto"/>
        <w:ind w:left="720"/>
        <w:rPr>
          <w:rFonts w:ascii="Times New Roman" w:hAnsi="Times New Roman"/>
          <w:sz w:val="23"/>
          <w:szCs w:val="23"/>
        </w:rPr>
      </w:pPr>
      <w:proofErr w:type="gramStart"/>
      <w:r w:rsidRPr="005B17EE">
        <w:rPr>
          <w:rFonts w:ascii="Times New Roman" w:hAnsi="Times New Roman"/>
          <w:sz w:val="23"/>
          <w:szCs w:val="23"/>
        </w:rPr>
        <w:t>length</w:t>
      </w:r>
      <w:proofErr w:type="gramEnd"/>
    </w:p>
    <w:p w:rsidR="00DB33F3" w:rsidRPr="005B17EE" w:rsidRDefault="00DB33F3" w:rsidP="006C241A">
      <w:pPr>
        <w:spacing w:beforeLines="1" w:before="2" w:afterLines="1" w:after="2" w:line="360" w:lineRule="auto"/>
        <w:ind w:left="720"/>
        <w:rPr>
          <w:rFonts w:ascii="Times New Roman" w:hAnsi="Times New Roman"/>
          <w:sz w:val="23"/>
          <w:szCs w:val="23"/>
        </w:rPr>
      </w:pPr>
      <w:r>
        <w:rPr>
          <w:rFonts w:ascii="Times New Roman" w:hAnsi="Times New Roman"/>
          <w:sz w:val="23"/>
          <w:szCs w:val="23"/>
        </w:rPr>
        <w:tab/>
      </w:r>
      <w:r w:rsidRPr="005B17EE">
        <w:rPr>
          <w:rFonts w:ascii="Times New Roman" w:hAnsi="Times New Roman"/>
          <w:sz w:val="23"/>
          <w:szCs w:val="23"/>
        </w:rPr>
        <w:t>6 cm length</w:t>
      </w:r>
    </w:p>
    <w:p w:rsidR="00DB33F3" w:rsidRPr="005B17EE" w:rsidRDefault="00DB33F3" w:rsidP="006C241A">
      <w:pPr>
        <w:spacing w:beforeLines="1" w:before="2" w:afterLines="1" w:after="2" w:line="360" w:lineRule="auto"/>
        <w:ind w:left="720"/>
        <w:rPr>
          <w:rFonts w:ascii="Times New Roman" w:hAnsi="Times New Roman"/>
          <w:sz w:val="23"/>
          <w:szCs w:val="23"/>
        </w:rPr>
      </w:pPr>
      <w:r>
        <w:rPr>
          <w:rFonts w:ascii="Times New Roman" w:hAnsi="Times New Roman"/>
          <w:sz w:val="23"/>
          <w:szCs w:val="23"/>
        </w:rPr>
        <w:tab/>
      </w:r>
      <w:r w:rsidRPr="005B17EE">
        <w:rPr>
          <w:rFonts w:ascii="Times New Roman" w:hAnsi="Times New Roman"/>
          <w:sz w:val="23"/>
          <w:szCs w:val="23"/>
        </w:rPr>
        <w:t>7 cm length</w:t>
      </w:r>
    </w:p>
    <w:p w:rsidR="00DB33F3" w:rsidRPr="005B17EE" w:rsidRDefault="00DB33F3" w:rsidP="006C241A">
      <w:pPr>
        <w:spacing w:beforeLines="1" w:before="2" w:afterLines="1" w:after="2" w:line="360" w:lineRule="auto"/>
        <w:rPr>
          <w:rFonts w:ascii="Times New Roman" w:hAnsi="Times New Roman"/>
          <w:sz w:val="23"/>
          <w:szCs w:val="23"/>
        </w:rPr>
      </w:pPr>
    </w:p>
    <w:p w:rsidR="00DB33F3" w:rsidRDefault="00DB33F3"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user must however bear in mind, in both sets of cases, </w:t>
      </w:r>
      <w:r w:rsidRPr="005B17EE">
        <w:rPr>
          <w:rFonts w:ascii="Times New Roman" w:hAnsi="Times New Roman"/>
          <w:sz w:val="23"/>
          <w:szCs w:val="23"/>
        </w:rPr>
        <w:t>the subtypes in question, while they need to be formulated using a specific unit of measure, are in fact unit-specification independent.</w:t>
      </w:r>
    </w:p>
    <w:p w:rsidR="00DB33F3" w:rsidRDefault="00DB33F3" w:rsidP="006C241A">
      <w:pPr>
        <w:spacing w:beforeLines="1" w:before="2" w:afterLines="1" w:after="2" w:line="360" w:lineRule="auto"/>
        <w:jc w:val="both"/>
        <w:rPr>
          <w:rFonts w:ascii="Times New Roman" w:hAnsi="Times New Roman"/>
        </w:rPr>
      </w:pPr>
    </w:p>
    <w:p w:rsidR="00A1283B" w:rsidRDefault="00A1283B" w:rsidP="006C241A">
      <w:pPr>
        <w:spacing w:beforeLines="1" w:before="2" w:afterLines="1" w:after="2" w:line="360" w:lineRule="auto"/>
        <w:jc w:val="both"/>
        <w:rPr>
          <w:rFonts w:ascii="Times New Roman" w:hAnsi="Times New Roman"/>
          <w:sz w:val="23"/>
          <w:szCs w:val="23"/>
        </w:rPr>
      </w:pPr>
      <w:r w:rsidRPr="00A1283B">
        <w:rPr>
          <w:rFonts w:ascii="Times New Roman" w:hAnsi="Times New Roman"/>
        </w:rPr>
        <w:t xml:space="preserve">There are also </w:t>
      </w:r>
      <w:r w:rsidRPr="00A1283B">
        <w:rPr>
          <w:rFonts w:ascii="Times New Roman" w:hAnsi="Times New Roman"/>
          <w:sz w:val="23"/>
          <w:szCs w:val="23"/>
        </w:rPr>
        <w:t xml:space="preserve">non-quantitative process profiles, such as auditory </w:t>
      </w:r>
      <w:r>
        <w:rPr>
          <w:rFonts w:ascii="Times New Roman" w:hAnsi="Times New Roman"/>
          <w:sz w:val="23"/>
          <w:szCs w:val="23"/>
        </w:rPr>
        <w:t xml:space="preserve">process </w:t>
      </w:r>
      <w:r w:rsidRPr="00A1283B">
        <w:rPr>
          <w:rFonts w:ascii="Times New Roman" w:hAnsi="Times New Roman"/>
          <w:sz w:val="23"/>
          <w:szCs w:val="23"/>
        </w:rPr>
        <w:t>profile</w:t>
      </w:r>
      <w:r>
        <w:rPr>
          <w:rFonts w:ascii="Times New Roman" w:hAnsi="Times New Roman"/>
          <w:sz w:val="23"/>
          <w:szCs w:val="23"/>
        </w:rPr>
        <w:t>s</w:t>
      </w:r>
      <w:r w:rsidRPr="00A1283B">
        <w:rPr>
          <w:rFonts w:ascii="Times New Roman" w:hAnsi="Times New Roman"/>
          <w:sz w:val="23"/>
          <w:szCs w:val="23"/>
        </w:rPr>
        <w:t xml:space="preserve"> (for example that part of </w:t>
      </w:r>
      <w:r>
        <w:rPr>
          <w:rFonts w:ascii="Times New Roman" w:hAnsi="Times New Roman"/>
          <w:sz w:val="23"/>
          <w:szCs w:val="23"/>
        </w:rPr>
        <w:t xml:space="preserve">a given </w:t>
      </w:r>
      <w:r w:rsidRPr="00A1283B">
        <w:rPr>
          <w:rFonts w:ascii="Times New Roman" w:hAnsi="Times New Roman"/>
          <w:sz w:val="23"/>
          <w:szCs w:val="23"/>
        </w:rPr>
        <w:t>process of a heart’s beating which is audible</w:t>
      </w:r>
      <w:r>
        <w:rPr>
          <w:rFonts w:ascii="Times New Roman" w:hAnsi="Times New Roman"/>
          <w:sz w:val="23"/>
          <w:szCs w:val="23"/>
        </w:rPr>
        <w:t xml:space="preserve"> (detectible by a given auditory monitoring device</w:t>
      </w:r>
      <w:r w:rsidRPr="00A1283B">
        <w:rPr>
          <w:rFonts w:ascii="Times New Roman" w:hAnsi="Times New Roman"/>
          <w:sz w:val="23"/>
          <w:szCs w:val="23"/>
        </w:rPr>
        <w:t>)</w:t>
      </w:r>
      <w:r>
        <w:rPr>
          <w:rFonts w:ascii="Times New Roman" w:hAnsi="Times New Roman"/>
          <w:sz w:val="23"/>
          <w:szCs w:val="23"/>
        </w:rPr>
        <w:t>)</w:t>
      </w:r>
      <w:r w:rsidRPr="00A1283B">
        <w:rPr>
          <w:rFonts w:ascii="Times New Roman" w:hAnsi="Times New Roman"/>
          <w:sz w:val="23"/>
          <w:szCs w:val="23"/>
        </w:rPr>
        <w:t>.</w:t>
      </w:r>
      <w:r>
        <w:rPr>
          <w:rFonts w:ascii="Times New Roman" w:hAnsi="Times New Roman"/>
          <w:sz w:val="23"/>
          <w:szCs w:val="23"/>
        </w:rPr>
        <w:t xml:space="preserve"> More subtle examples of non-quantitative process profiles are provided by those cases where </w:t>
      </w:r>
      <w:proofErr w:type="spellStart"/>
      <w:r>
        <w:rPr>
          <w:rFonts w:ascii="Times New Roman" w:hAnsi="Times New Roman"/>
          <w:sz w:val="23"/>
          <w:szCs w:val="23"/>
        </w:rPr>
        <w:t>symbologies</w:t>
      </w:r>
      <w:proofErr w:type="spellEnd"/>
      <w:r>
        <w:rPr>
          <w:rFonts w:ascii="Times New Roman" w:hAnsi="Times New Roman"/>
          <w:sz w:val="23"/>
          <w:szCs w:val="23"/>
        </w:rPr>
        <w:t xml:space="preserve"> exist for the recording of (the corresponding structural dimensions of) processes of given sorts, for instance the profile of a chess game as captured in one or other of the standard chess notations, is a process profile in the sense intended here, as also is the choreography profile of a dance as captured in one or other of the standard choreographic notations. </w:t>
      </w:r>
    </w:p>
    <w:p w:rsidR="00A1283B" w:rsidRDefault="00A1283B" w:rsidP="006C241A">
      <w:pPr>
        <w:spacing w:beforeLines="1" w:before="2" w:afterLines="1" w:after="2" w:line="360" w:lineRule="auto"/>
        <w:rPr>
          <w:rFonts w:ascii="Times New Roman" w:hAnsi="Times New Roman"/>
          <w:sz w:val="23"/>
          <w:szCs w:val="23"/>
        </w:rPr>
      </w:pPr>
    </w:p>
    <w:p w:rsidR="00A1283B" w:rsidRDefault="00A1283B"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Process profiles in human development are identified in the Anatomical Transformation Abstraction (ATA) of the Foundational Model of Anatomy, which represents </w:t>
      </w:r>
      <w:r w:rsidRPr="00E672F8">
        <w:rPr>
          <w:rFonts w:ascii="Times New Roman" w:hAnsi="Times New Roman"/>
          <w:sz w:val="23"/>
          <w:szCs w:val="23"/>
        </w:rPr>
        <w:t xml:space="preserve">the </w:t>
      </w:r>
      <w:r>
        <w:rPr>
          <w:rFonts w:ascii="Times New Roman" w:hAnsi="Times New Roman"/>
          <w:sz w:val="23"/>
          <w:szCs w:val="23"/>
        </w:rPr>
        <w:t>‘</w:t>
      </w:r>
      <w:r w:rsidRPr="00E672F8">
        <w:rPr>
          <w:rFonts w:ascii="Times New Roman" w:hAnsi="Times New Roman"/>
          <w:sz w:val="23"/>
          <w:szCs w:val="23"/>
        </w:rPr>
        <w:t xml:space="preserve">time-dependent morphological transformations of the </w:t>
      </w:r>
      <w:r>
        <w:rPr>
          <w:rFonts w:ascii="Times New Roman" w:hAnsi="Times New Roman"/>
          <w:sz w:val="23"/>
          <w:szCs w:val="23"/>
        </w:rPr>
        <w:t xml:space="preserve">entities </w:t>
      </w:r>
      <w:r w:rsidRPr="00E672F8">
        <w:rPr>
          <w:rFonts w:ascii="Times New Roman" w:hAnsi="Times New Roman"/>
          <w:sz w:val="23"/>
          <w:szCs w:val="23"/>
        </w:rPr>
        <w:t>represented in the taxonomy</w:t>
      </w:r>
      <w:r>
        <w:rPr>
          <w:rFonts w:ascii="Times New Roman" w:hAnsi="Times New Roman"/>
          <w:sz w:val="23"/>
          <w:szCs w:val="23"/>
        </w:rPr>
        <w:t xml:space="preserve"> </w:t>
      </w:r>
      <w:r w:rsidRPr="00E672F8">
        <w:rPr>
          <w:rFonts w:ascii="Times New Roman" w:hAnsi="Times New Roman"/>
          <w:sz w:val="23"/>
          <w:szCs w:val="23"/>
        </w:rPr>
        <w:t>during the human lif</w:t>
      </w:r>
      <w:r>
        <w:rPr>
          <w:rFonts w:ascii="Times New Roman" w:hAnsi="Times New Roman"/>
          <w:sz w:val="23"/>
          <w:szCs w:val="23"/>
        </w:rPr>
        <w:t xml:space="preserve">e cycle’ from </w:t>
      </w:r>
      <w:r w:rsidRPr="00E672F8">
        <w:rPr>
          <w:rFonts w:ascii="Times New Roman" w:hAnsi="Times New Roman"/>
          <w:sz w:val="23"/>
          <w:szCs w:val="23"/>
        </w:rPr>
        <w:t>prenatal</w:t>
      </w:r>
      <w:r>
        <w:rPr>
          <w:rFonts w:ascii="Times New Roman" w:hAnsi="Times New Roman"/>
          <w:sz w:val="23"/>
          <w:szCs w:val="23"/>
        </w:rPr>
        <w:t xml:space="preserve"> development to</w:t>
      </w:r>
      <w:r w:rsidRPr="00E672F8">
        <w:rPr>
          <w:rFonts w:ascii="Times New Roman" w:hAnsi="Times New Roman"/>
          <w:sz w:val="23"/>
          <w:szCs w:val="23"/>
        </w:rPr>
        <w:t xml:space="preserve"> post-natal growth and agin</w:t>
      </w:r>
      <w:r>
        <w:rPr>
          <w:rFonts w:ascii="Times New Roman" w:hAnsi="Times New Roman"/>
          <w:sz w:val="23"/>
          <w:szCs w:val="23"/>
        </w:rPr>
        <w:t>g’ [</w:t>
      </w:r>
      <w:r>
        <w:rPr>
          <w:rFonts w:ascii="Times New Roman" w:hAnsi="Times New Roman"/>
          <w:sz w:val="23"/>
          <w:szCs w:val="23"/>
        </w:rPr>
        <w:fldChar w:fldCharType="begin"/>
      </w:r>
      <w:r>
        <w:rPr>
          <w:rFonts w:ascii="Times New Roman" w:hAnsi="Times New Roman"/>
          <w:sz w:val="23"/>
          <w:szCs w:val="23"/>
        </w:rPr>
        <w:instrText xml:space="preserve"> REF _Ref309153892 \r \h </w:instrText>
      </w:r>
      <w:r>
        <w:rPr>
          <w:rFonts w:ascii="Times New Roman" w:hAnsi="Times New Roman"/>
          <w:sz w:val="23"/>
          <w:szCs w:val="23"/>
        </w:rPr>
      </w:r>
      <w:r>
        <w:rPr>
          <w:rFonts w:ascii="Times New Roman" w:hAnsi="Times New Roman"/>
          <w:sz w:val="23"/>
          <w:szCs w:val="23"/>
        </w:rPr>
        <w:fldChar w:fldCharType="separate"/>
      </w:r>
      <w:r w:rsidR="006006B7">
        <w:rPr>
          <w:rFonts w:ascii="Times New Roman" w:hAnsi="Times New Roman"/>
          <w:sz w:val="23"/>
          <w:szCs w:val="23"/>
        </w:rPr>
        <w:t>43</w:t>
      </w:r>
      <w:r>
        <w:rPr>
          <w:rFonts w:ascii="Times New Roman" w:hAnsi="Times New Roman"/>
          <w:sz w:val="23"/>
          <w:szCs w:val="23"/>
        </w:rPr>
        <w:fldChar w:fldCharType="end"/>
      </w:r>
      <w:r>
        <w:rPr>
          <w:rFonts w:ascii="Times New Roman" w:hAnsi="Times New Roman"/>
          <w:sz w:val="23"/>
          <w:szCs w:val="23"/>
        </w:rPr>
        <w:t xml:space="preserve">]. </w:t>
      </w:r>
    </w:p>
    <w:p w:rsidR="00A1283B" w:rsidRDefault="00A1283B" w:rsidP="006C241A">
      <w:pPr>
        <w:pStyle w:val="ListParagraph"/>
        <w:spacing w:beforeLines="1" w:before="2" w:afterLines="1" w:after="2" w:line="360" w:lineRule="auto"/>
        <w:contextualSpacing w:val="0"/>
        <w:rPr>
          <w:rFonts w:ascii="Times New Roman" w:hAnsi="Times New Roman"/>
          <w:sz w:val="23"/>
          <w:szCs w:val="23"/>
        </w:rPr>
      </w:pPr>
    </w:p>
    <w:p w:rsidR="00FC2C64" w:rsidRPr="00F52A07" w:rsidRDefault="00DB33F3" w:rsidP="006C241A">
      <w:pPr>
        <w:spacing w:line="360" w:lineRule="auto"/>
        <w:jc w:val="both"/>
        <w:rPr>
          <w:rFonts w:ascii="Times New Roman" w:hAnsi="Times New Roman"/>
          <w:b/>
        </w:rPr>
      </w:pPr>
      <w:r>
        <w:rPr>
          <w:rFonts w:ascii="Times New Roman" w:hAnsi="Times New Roman"/>
          <w:sz w:val="23"/>
          <w:szCs w:val="23"/>
        </w:rPr>
        <w:lastRenderedPageBreak/>
        <w:t xml:space="preserve">As we shall see, </w:t>
      </w:r>
      <w:r w:rsidR="00FC2C64">
        <w:rPr>
          <w:rFonts w:ascii="Times New Roman" w:hAnsi="Times New Roman"/>
          <w:sz w:val="23"/>
          <w:szCs w:val="23"/>
        </w:rPr>
        <w:t xml:space="preserve">it is process profiles, not the </w:t>
      </w:r>
      <w:proofErr w:type="spellStart"/>
      <w:r w:rsidR="00FC2C64">
        <w:rPr>
          <w:rFonts w:ascii="Times New Roman" w:hAnsi="Times New Roman"/>
          <w:sz w:val="23"/>
          <w:szCs w:val="23"/>
        </w:rPr>
        <w:t>circumcluding</w:t>
      </w:r>
      <w:proofErr w:type="spellEnd"/>
      <w:r w:rsidR="00FC2C64">
        <w:rPr>
          <w:rFonts w:ascii="Times New Roman" w:hAnsi="Times New Roman"/>
          <w:sz w:val="23"/>
          <w:szCs w:val="23"/>
        </w:rPr>
        <w:t xml:space="preserve"> </w:t>
      </w:r>
      <w:r w:rsidR="0087523F">
        <w:rPr>
          <w:rFonts w:ascii="Times New Roman" w:hAnsi="Times New Roman"/>
          <w:sz w:val="23"/>
          <w:szCs w:val="23"/>
        </w:rPr>
        <w:t xml:space="preserve">whole </w:t>
      </w:r>
      <w:r w:rsidR="00F52A07">
        <w:rPr>
          <w:rFonts w:ascii="Times New Roman" w:hAnsi="Times New Roman"/>
          <w:sz w:val="23"/>
          <w:szCs w:val="23"/>
        </w:rPr>
        <w:t>process, which instantiate</w:t>
      </w:r>
      <w:r w:rsidR="00FC2C64">
        <w:rPr>
          <w:rFonts w:ascii="Times New Roman" w:hAnsi="Times New Roman"/>
          <w:sz w:val="23"/>
          <w:szCs w:val="23"/>
        </w:rPr>
        <w:t xml:space="preserve"> the corresponding (</w:t>
      </w:r>
      <w:r w:rsidR="00FC2C64" w:rsidRPr="0087523F">
        <w:rPr>
          <w:rFonts w:ascii="Times New Roman" w:hAnsi="Times New Roman"/>
          <w:i/>
          <w:sz w:val="23"/>
          <w:szCs w:val="23"/>
        </w:rPr>
        <w:t>3.12 m/s</w:t>
      </w:r>
      <w:r w:rsidR="00FC2C64">
        <w:rPr>
          <w:rFonts w:ascii="Times New Roman" w:hAnsi="Times New Roman"/>
          <w:sz w:val="23"/>
          <w:szCs w:val="23"/>
        </w:rPr>
        <w:t xml:space="preserve">, </w:t>
      </w:r>
      <w:r w:rsidR="00FC2C64" w:rsidRPr="0087523F">
        <w:rPr>
          <w:rFonts w:ascii="Times New Roman" w:hAnsi="Times New Roman"/>
          <w:i/>
          <w:sz w:val="23"/>
          <w:szCs w:val="23"/>
        </w:rPr>
        <w:t>9.2 calories/minute</w:t>
      </w:r>
      <w:r w:rsidR="00FC2C64">
        <w:rPr>
          <w:rFonts w:ascii="Times New Roman" w:hAnsi="Times New Roman"/>
          <w:sz w:val="23"/>
          <w:szCs w:val="23"/>
        </w:rPr>
        <w:t>) universal</w:t>
      </w:r>
      <w:r w:rsidR="0087523F">
        <w:rPr>
          <w:rFonts w:ascii="Times New Roman" w:hAnsi="Times New Roman"/>
          <w:sz w:val="23"/>
          <w:szCs w:val="23"/>
        </w:rPr>
        <w:t>s represented in many different sorts of process measurement data</w:t>
      </w:r>
      <w:r w:rsidR="00FC2C64">
        <w:rPr>
          <w:rFonts w:ascii="Times New Roman" w:hAnsi="Times New Roman"/>
          <w:sz w:val="23"/>
          <w:szCs w:val="23"/>
        </w:rPr>
        <w:t>.</w:t>
      </w:r>
      <w:r w:rsidR="00F52A07">
        <w:rPr>
          <w:rFonts w:ascii="Times New Roman" w:hAnsi="Times New Roman"/>
          <w:sz w:val="23"/>
          <w:szCs w:val="23"/>
        </w:rPr>
        <w:t xml:space="preserve"> </w:t>
      </w:r>
      <w:r w:rsidR="00F52A07">
        <w:rPr>
          <w:rFonts w:ascii="Times New Roman" w:hAnsi="Times New Roman"/>
        </w:rPr>
        <w:t>Thus while q</w:t>
      </w:r>
      <w:r w:rsidR="00F52A07" w:rsidRPr="008D5425">
        <w:rPr>
          <w:rFonts w:ascii="Times New Roman" w:hAnsi="Times New Roman"/>
        </w:rPr>
        <w:t xml:space="preserve">uantitative values, and units of measure, are associated </w:t>
      </w:r>
      <w:r w:rsidR="00F52A07" w:rsidRPr="008D5425">
        <w:rPr>
          <w:rFonts w:ascii="Times New Roman" w:hAnsi="Times New Roman"/>
          <w:i/>
        </w:rPr>
        <w:t>directly</w:t>
      </w:r>
      <w:r w:rsidR="00F52A07" w:rsidRPr="008D5425">
        <w:rPr>
          <w:rFonts w:ascii="Times New Roman" w:hAnsi="Times New Roman"/>
        </w:rPr>
        <w:t xml:space="preserve"> with process profiles, but with the </w:t>
      </w:r>
      <w:r w:rsidR="00F52A07">
        <w:rPr>
          <w:rFonts w:ascii="Times New Roman" w:hAnsi="Times New Roman"/>
        </w:rPr>
        <w:t xml:space="preserve">relevant whole </w:t>
      </w:r>
      <w:r w:rsidR="00F52A07" w:rsidRPr="008D5425">
        <w:rPr>
          <w:rFonts w:ascii="Times New Roman" w:hAnsi="Times New Roman"/>
        </w:rPr>
        <w:t>process</w:t>
      </w:r>
      <w:r w:rsidR="00F52A07">
        <w:rPr>
          <w:rFonts w:ascii="Times New Roman" w:hAnsi="Times New Roman"/>
        </w:rPr>
        <w:t>es</w:t>
      </w:r>
      <w:r w:rsidR="00F52A07" w:rsidRPr="008D5425">
        <w:rPr>
          <w:rFonts w:ascii="Times New Roman" w:hAnsi="Times New Roman"/>
        </w:rPr>
        <w:t xml:space="preserve"> only in a secondary sense. </w:t>
      </w:r>
    </w:p>
    <w:p w:rsidR="00FC2C64" w:rsidRPr="0087523F" w:rsidRDefault="00FC2C64" w:rsidP="006C241A">
      <w:pPr>
        <w:spacing w:line="360" w:lineRule="auto"/>
        <w:jc w:val="both"/>
        <w:rPr>
          <w:rFonts w:ascii="Times New Roman" w:hAnsi="Times New Roman"/>
          <w:b/>
        </w:rPr>
      </w:pPr>
      <w:r w:rsidRPr="008D5425">
        <w:rPr>
          <w:rFonts w:ascii="Times New Roman" w:hAnsi="Times New Roman"/>
        </w:rPr>
        <w:br/>
      </w:r>
      <w:r w:rsidR="0087523F">
        <w:rPr>
          <w:rFonts w:ascii="Times New Roman" w:hAnsi="Times New Roman"/>
          <w:b/>
        </w:rPr>
        <w:t>Four-dimensional p</w:t>
      </w:r>
      <w:r w:rsidR="0087523F" w:rsidRPr="0087523F">
        <w:rPr>
          <w:rFonts w:ascii="Times New Roman" w:hAnsi="Times New Roman"/>
          <w:b/>
        </w:rPr>
        <w:t xml:space="preserve">rocess </w:t>
      </w:r>
      <w:r w:rsidR="0087523F">
        <w:rPr>
          <w:rFonts w:ascii="Times New Roman" w:hAnsi="Times New Roman"/>
          <w:b/>
        </w:rPr>
        <w:t>shapes</w:t>
      </w:r>
    </w:p>
    <w:p w:rsidR="0087523F" w:rsidRPr="0087523F" w:rsidRDefault="0087523F" w:rsidP="006C241A">
      <w:pPr>
        <w:spacing w:line="360" w:lineRule="auto"/>
        <w:jc w:val="both"/>
        <w:rPr>
          <w:rFonts w:ascii="Times New Roman" w:hAnsi="Times New Roman"/>
          <w:i/>
        </w:rPr>
      </w:pPr>
      <w:r>
        <w:rPr>
          <w:rFonts w:ascii="Times New Roman" w:hAnsi="Times New Roman"/>
        </w:rPr>
        <w:t xml:space="preserve">Just as universals in general can be relatively determinable (as in the case of </w:t>
      </w:r>
      <w:r>
        <w:rPr>
          <w:rFonts w:ascii="Times New Roman" w:hAnsi="Times New Roman"/>
          <w:i/>
        </w:rPr>
        <w:t>color</w:t>
      </w:r>
      <w:r>
        <w:rPr>
          <w:rFonts w:ascii="Times New Roman" w:hAnsi="Times New Roman"/>
        </w:rPr>
        <w:t xml:space="preserve">) or determinate (as in the case of </w:t>
      </w:r>
      <w:r>
        <w:rPr>
          <w:rFonts w:ascii="Times New Roman" w:hAnsi="Times New Roman"/>
          <w:i/>
        </w:rPr>
        <w:t xml:space="preserve">orange of specific hue </w:t>
      </w:r>
      <w:proofErr w:type="spellStart"/>
      <w:proofErr w:type="gramStart"/>
      <w:r>
        <w:rPr>
          <w:rFonts w:ascii="Times New Roman" w:hAnsi="Times New Roman"/>
          <w:i/>
        </w:rPr>
        <w:t>rgb</w:t>
      </w:r>
      <w:proofErr w:type="spellEnd"/>
      <w:r w:rsidRPr="0087523F">
        <w:rPr>
          <w:rFonts w:ascii="Times New Roman" w:hAnsi="Times New Roman"/>
          <w:i/>
        </w:rPr>
        <w:t>(</w:t>
      </w:r>
      <w:proofErr w:type="gramEnd"/>
      <w:r w:rsidRPr="0087523F">
        <w:rPr>
          <w:rFonts w:ascii="Times New Roman" w:hAnsi="Times New Roman"/>
          <w:i/>
        </w:rPr>
        <w:t>204, 90, 64)</w:t>
      </w:r>
      <w:r>
        <w:rPr>
          <w:rFonts w:ascii="Times New Roman" w:hAnsi="Times New Roman"/>
        </w:rPr>
        <w:t>, so also we can distinguish determinable and determinate process profile universals</w:t>
      </w:r>
      <w:r>
        <w:rPr>
          <w:rFonts w:ascii="Times New Roman" w:hAnsi="Times New Roman"/>
          <w:i/>
        </w:rPr>
        <w:t>.</w:t>
      </w:r>
    </w:p>
    <w:p w:rsidR="00E571F9" w:rsidRDefault="0087523F" w:rsidP="006C241A">
      <w:pPr>
        <w:spacing w:line="360" w:lineRule="auto"/>
        <w:jc w:val="both"/>
        <w:rPr>
          <w:rFonts w:ascii="Times New Roman" w:hAnsi="Times New Roman"/>
        </w:rPr>
      </w:pPr>
      <w:r>
        <w:rPr>
          <w:rFonts w:ascii="Times New Roman" w:hAnsi="Times New Roman"/>
        </w:rPr>
        <w:t xml:space="preserve">As </w:t>
      </w:r>
      <w:r w:rsidR="00E571F9">
        <w:rPr>
          <w:rFonts w:ascii="Times New Roman" w:hAnsi="Times New Roman"/>
        </w:rPr>
        <w:t xml:space="preserve">Johansson </w:t>
      </w:r>
      <w:r>
        <w:rPr>
          <w:rFonts w:ascii="Times New Roman" w:hAnsi="Times New Roman"/>
        </w:rPr>
        <w:t>pointed out in his [</w:t>
      </w:r>
      <w:r>
        <w:rPr>
          <w:rFonts w:ascii="Times New Roman" w:hAnsi="Times New Roman"/>
        </w:rPr>
        <w:fldChar w:fldCharType="begin"/>
      </w:r>
      <w:r>
        <w:rPr>
          <w:rFonts w:ascii="Times New Roman" w:hAnsi="Times New Roman"/>
        </w:rPr>
        <w:instrText xml:space="preserve"> REF _Ref309155319 \r \h </w:instrText>
      </w:r>
      <w:r>
        <w:rPr>
          <w:rFonts w:ascii="Times New Roman" w:hAnsi="Times New Roman"/>
        </w:rPr>
      </w:r>
      <w:r>
        <w:rPr>
          <w:rFonts w:ascii="Times New Roman" w:hAnsi="Times New Roman"/>
        </w:rPr>
        <w:fldChar w:fldCharType="separate"/>
      </w:r>
      <w:r w:rsidR="006006B7">
        <w:rPr>
          <w:rFonts w:ascii="Times New Roman" w:hAnsi="Times New Roman"/>
        </w:rPr>
        <w:t>42</w:t>
      </w:r>
      <w:r>
        <w:rPr>
          <w:rFonts w:ascii="Times New Roman" w:hAnsi="Times New Roman"/>
        </w:rPr>
        <w:fldChar w:fldCharType="end"/>
      </w:r>
      <w:r>
        <w:rPr>
          <w:rFonts w:ascii="Times New Roman" w:hAnsi="Times New Roman"/>
        </w:rPr>
        <w:t xml:space="preserve">], processes involving motion or change of shape or size – any given instance of your walking, for example – must have a certain </w:t>
      </w:r>
      <w:r w:rsidRPr="0087523F">
        <w:rPr>
          <w:rFonts w:ascii="Times New Roman" w:hAnsi="Times New Roman"/>
          <w:i/>
        </w:rPr>
        <w:t>determinable</w:t>
      </w:r>
      <w:r>
        <w:rPr>
          <w:rFonts w:ascii="Times New Roman" w:hAnsi="Times New Roman"/>
        </w:rPr>
        <w:t xml:space="preserve"> </w:t>
      </w:r>
      <w:r>
        <w:rPr>
          <w:rFonts w:ascii="Times New Roman" w:hAnsi="Times New Roman"/>
          <w:i/>
        </w:rPr>
        <w:t>4-dimensional process shape</w:t>
      </w:r>
      <w:r w:rsidR="00E571F9">
        <w:rPr>
          <w:rFonts w:ascii="Times New Roman" w:hAnsi="Times New Roman"/>
        </w:rPr>
        <w:t xml:space="preserve">. But which </w:t>
      </w:r>
      <w:r w:rsidR="00E571F9">
        <w:rPr>
          <w:rFonts w:ascii="Times New Roman" w:hAnsi="Times New Roman"/>
          <w:i/>
        </w:rPr>
        <w:t xml:space="preserve">determinate </w:t>
      </w:r>
      <w:r w:rsidR="00E571F9">
        <w:rPr>
          <w:rFonts w:ascii="Times New Roman" w:hAnsi="Times New Roman"/>
        </w:rPr>
        <w:t>shape</w:t>
      </w:r>
      <w:r>
        <w:rPr>
          <w:rFonts w:ascii="Times New Roman" w:hAnsi="Times New Roman"/>
        </w:rPr>
        <w:t xml:space="preserve"> is instantiated will </w:t>
      </w:r>
      <w:r w:rsidR="00E571F9">
        <w:rPr>
          <w:rFonts w:ascii="Times New Roman" w:hAnsi="Times New Roman"/>
        </w:rPr>
        <w:t xml:space="preserve">of course vary from </w:t>
      </w:r>
      <w:r>
        <w:rPr>
          <w:rFonts w:ascii="Times New Roman" w:hAnsi="Times New Roman"/>
        </w:rPr>
        <w:t>instance to instance</w:t>
      </w:r>
      <w:r w:rsidR="00E571F9">
        <w:rPr>
          <w:rFonts w:ascii="Times New Roman" w:hAnsi="Times New Roman"/>
        </w:rPr>
        <w:t xml:space="preserve">. </w:t>
      </w:r>
    </w:p>
    <w:p w:rsidR="00E571F9" w:rsidRDefault="0087523F" w:rsidP="006C241A">
      <w:pPr>
        <w:spacing w:line="360" w:lineRule="auto"/>
        <w:jc w:val="both"/>
        <w:rPr>
          <w:rFonts w:ascii="Times New Roman" w:hAnsi="Times New Roman"/>
        </w:rPr>
      </w:pPr>
      <w:r>
        <w:rPr>
          <w:rFonts w:ascii="Times New Roman" w:hAnsi="Times New Roman"/>
        </w:rPr>
        <w:t xml:space="preserve">Your specific </w:t>
      </w:r>
      <w:r w:rsidR="00E571F9">
        <w:rPr>
          <w:rFonts w:ascii="Times New Roman" w:hAnsi="Times New Roman"/>
        </w:rPr>
        <w:t xml:space="preserve">process of walking is not </w:t>
      </w:r>
      <w:r>
        <w:rPr>
          <w:rFonts w:ascii="Times New Roman" w:hAnsi="Times New Roman"/>
        </w:rPr>
        <w:t xml:space="preserve">itself an instance of the universal </w:t>
      </w:r>
      <w:r w:rsidRPr="0087523F">
        <w:rPr>
          <w:rFonts w:ascii="Times New Roman" w:hAnsi="Times New Roman"/>
          <w:i/>
        </w:rPr>
        <w:t xml:space="preserve">four-dimensional </w:t>
      </w:r>
      <w:r w:rsidR="00E571F9" w:rsidRPr="0087523F">
        <w:rPr>
          <w:rFonts w:ascii="Times New Roman" w:hAnsi="Times New Roman"/>
          <w:i/>
        </w:rPr>
        <w:t>process shape</w:t>
      </w:r>
      <w:r w:rsidR="00E571F9">
        <w:rPr>
          <w:rFonts w:ascii="Times New Roman" w:hAnsi="Times New Roman"/>
        </w:rPr>
        <w:t xml:space="preserve">. </w:t>
      </w:r>
      <w:r w:rsidR="00F52A07">
        <w:rPr>
          <w:rFonts w:ascii="Times New Roman" w:hAnsi="Times New Roman"/>
        </w:rPr>
        <w:t xml:space="preserve">Rather its process shape – </w:t>
      </w:r>
      <w:r w:rsidR="00E571F9">
        <w:rPr>
          <w:rFonts w:ascii="Times New Roman" w:hAnsi="Times New Roman"/>
        </w:rPr>
        <w:t xml:space="preserve">this particular instance, the four-dimensional shape profile that belongs to it, and </w:t>
      </w:r>
      <w:r w:rsidR="00F52A07">
        <w:rPr>
          <w:rFonts w:ascii="Times New Roman" w:hAnsi="Times New Roman"/>
        </w:rPr>
        <w:t>to it alone, as structural part –</w:t>
      </w:r>
      <w:r w:rsidR="00E571F9">
        <w:rPr>
          <w:rFonts w:ascii="Times New Roman" w:hAnsi="Times New Roman"/>
        </w:rPr>
        <w:t xml:space="preserve"> is an instance of the universal </w:t>
      </w:r>
      <w:r w:rsidR="00E571F9" w:rsidRPr="00F52A07">
        <w:rPr>
          <w:rFonts w:ascii="Times New Roman" w:hAnsi="Times New Roman"/>
          <w:i/>
        </w:rPr>
        <w:t>four-dimensional process shape profile</w:t>
      </w:r>
      <w:r w:rsidR="00F52A07">
        <w:rPr>
          <w:rFonts w:ascii="Times New Roman" w:hAnsi="Times New Roman"/>
        </w:rPr>
        <w:t>.</w:t>
      </w:r>
      <w:r w:rsidR="00E571F9">
        <w:rPr>
          <w:rFonts w:ascii="Times New Roman" w:hAnsi="Times New Roman"/>
        </w:rPr>
        <w:t xml:space="preserve"> </w:t>
      </w:r>
    </w:p>
    <w:p w:rsidR="00F52A07" w:rsidRPr="00F52A07" w:rsidRDefault="00F52A07" w:rsidP="006C241A">
      <w:pPr>
        <w:spacing w:beforeLines="1" w:before="2" w:afterLines="1" w:after="2" w:line="360" w:lineRule="auto"/>
        <w:jc w:val="both"/>
        <w:rPr>
          <w:rFonts w:ascii="Times New Roman" w:hAnsi="Times New Roman"/>
          <w:b/>
          <w:sz w:val="23"/>
          <w:szCs w:val="23"/>
        </w:rPr>
      </w:pPr>
      <w:r>
        <w:rPr>
          <w:rFonts w:ascii="Times New Roman" w:hAnsi="Times New Roman"/>
          <w:b/>
          <w:sz w:val="23"/>
          <w:szCs w:val="23"/>
        </w:rPr>
        <w:t>Rates and beat process profiles</w:t>
      </w:r>
    </w:p>
    <w:p w:rsidR="00E571F9" w:rsidRPr="00D028FB" w:rsidRDefault="00E571F9" w:rsidP="006C241A">
      <w:pPr>
        <w:spacing w:beforeLines="1" w:before="2" w:afterLines="1" w:after="2" w:line="360" w:lineRule="auto"/>
        <w:jc w:val="both"/>
      </w:pPr>
      <w:r>
        <w:rPr>
          <w:rFonts w:ascii="Times New Roman" w:hAnsi="Times New Roman"/>
          <w:sz w:val="23"/>
          <w:szCs w:val="23"/>
        </w:rPr>
        <w:t xml:space="preserve">In the draft </w:t>
      </w:r>
      <w:hyperlink r:id="rId42" w:history="1">
        <w:r>
          <w:rPr>
            <w:rStyle w:val="Hyperlink"/>
            <w:rFonts w:ascii="Times New Roman" w:hAnsi="Times New Roman"/>
            <w:sz w:val="23"/>
            <w:szCs w:val="23"/>
          </w:rPr>
          <w:t>Towards a Definition of R</w:t>
        </w:r>
        <w:r w:rsidRPr="008F3F43">
          <w:rPr>
            <w:rStyle w:val="Hyperlink"/>
            <w:rFonts w:ascii="Times New Roman" w:hAnsi="Times New Roman"/>
            <w:sz w:val="23"/>
            <w:szCs w:val="23"/>
          </w:rPr>
          <w:t>ate</w:t>
        </w:r>
      </w:hyperlink>
      <w:r>
        <w:rPr>
          <w:rFonts w:ascii="Times New Roman" w:hAnsi="Times New Roman"/>
          <w:sz w:val="23"/>
          <w:szCs w:val="23"/>
        </w:rPr>
        <w:t xml:space="preserve">, we use the beat profile example to provide a preliminary account of </w:t>
      </w:r>
      <w:r w:rsidR="00F52A07">
        <w:rPr>
          <w:rFonts w:ascii="Times New Roman" w:hAnsi="Times New Roman"/>
          <w:sz w:val="23"/>
          <w:szCs w:val="23"/>
        </w:rPr>
        <w:t xml:space="preserve">one important set of process predications, namely predications </w:t>
      </w:r>
      <w:r>
        <w:rPr>
          <w:rFonts w:ascii="Times New Roman" w:hAnsi="Times New Roman"/>
          <w:sz w:val="23"/>
          <w:szCs w:val="23"/>
        </w:rPr>
        <w:t xml:space="preserve">of </w:t>
      </w:r>
      <w:r w:rsidRPr="00F52A07">
        <w:rPr>
          <w:rFonts w:ascii="Times New Roman" w:hAnsi="Times New Roman"/>
          <w:i/>
          <w:sz w:val="23"/>
          <w:szCs w:val="23"/>
        </w:rPr>
        <w:t>rates</w:t>
      </w:r>
      <w:r>
        <w:rPr>
          <w:rFonts w:ascii="Times New Roman" w:hAnsi="Times New Roman"/>
          <w:sz w:val="23"/>
          <w:szCs w:val="23"/>
        </w:rPr>
        <w:t xml:space="preserve"> to processes, including processes whose rates are changing discontinuously or continuously.</w:t>
      </w:r>
      <w:r w:rsidR="00141DC6">
        <w:rPr>
          <w:rFonts w:ascii="Times New Roman" w:hAnsi="Times New Roman"/>
          <w:sz w:val="23"/>
          <w:szCs w:val="23"/>
        </w:rPr>
        <w:t xml:space="preserve"> The </w:t>
      </w:r>
      <w:r w:rsidR="00F52A07">
        <w:rPr>
          <w:rFonts w:ascii="Times New Roman" w:hAnsi="Times New Roman"/>
          <w:sz w:val="23"/>
          <w:szCs w:val="23"/>
        </w:rPr>
        <w:t xml:space="preserve">account is intended to apply to all processes with beat process profiles, including not only </w:t>
      </w:r>
      <w:r w:rsidR="00141DC6">
        <w:rPr>
          <w:rFonts w:ascii="Times New Roman" w:hAnsi="Times New Roman"/>
          <w:sz w:val="23"/>
          <w:szCs w:val="23"/>
        </w:rPr>
        <w:t xml:space="preserve">heart beat processes, </w:t>
      </w:r>
      <w:r w:rsidR="00F52A07">
        <w:rPr>
          <w:rFonts w:ascii="Times New Roman" w:hAnsi="Times New Roman"/>
          <w:sz w:val="23"/>
          <w:szCs w:val="23"/>
        </w:rPr>
        <w:t xml:space="preserve">but also for example </w:t>
      </w:r>
      <w:r w:rsidR="00141DC6">
        <w:rPr>
          <w:rFonts w:ascii="Times New Roman" w:hAnsi="Times New Roman"/>
          <w:sz w:val="23"/>
          <w:szCs w:val="23"/>
        </w:rPr>
        <w:t>drumming processes, and simple cyclical processes (</w:t>
      </w:r>
      <w:proofErr w:type="gramStart"/>
      <w:r w:rsidR="00141DC6">
        <w:rPr>
          <w:rFonts w:ascii="Times New Roman" w:hAnsi="Times New Roman"/>
          <w:sz w:val="23"/>
          <w:szCs w:val="23"/>
        </w:rPr>
        <w:t>birthdays, …)</w:t>
      </w:r>
      <w:proofErr w:type="gramEnd"/>
      <w:r w:rsidR="00141DC6">
        <w:rPr>
          <w:rFonts w:ascii="Times New Roman" w:hAnsi="Times New Roman"/>
          <w:sz w:val="23"/>
          <w:szCs w:val="23"/>
        </w:rPr>
        <w:t xml:space="preserve">. </w:t>
      </w:r>
      <w:r w:rsidR="00DB33F3">
        <w:rPr>
          <w:rFonts w:ascii="Times New Roman" w:hAnsi="Times New Roman"/>
          <w:sz w:val="23"/>
          <w:szCs w:val="23"/>
        </w:rPr>
        <w:t xml:space="preserve">Every beating process is a beating process in virtue of </w:t>
      </w:r>
      <w:proofErr w:type="gramStart"/>
      <w:r w:rsidR="00DB33F3">
        <w:rPr>
          <w:rFonts w:ascii="Times New Roman" w:hAnsi="Times New Roman"/>
          <w:sz w:val="23"/>
          <w:szCs w:val="23"/>
        </w:rPr>
        <w:t>its</w:t>
      </w:r>
      <w:proofErr w:type="gramEnd"/>
      <w:r w:rsidR="00DB33F3">
        <w:rPr>
          <w:rFonts w:ascii="Times New Roman" w:hAnsi="Times New Roman"/>
          <w:sz w:val="23"/>
          <w:szCs w:val="23"/>
        </w:rPr>
        <w:t xml:space="preserve"> including some beat profile as a structural, organizing process part. </w:t>
      </w:r>
      <w:r>
        <w:rPr>
          <w:rFonts w:ascii="Times New Roman" w:hAnsi="Times New Roman"/>
          <w:sz w:val="23"/>
          <w:szCs w:val="23"/>
        </w:rPr>
        <w:t xml:space="preserve">In addition to the </w:t>
      </w:r>
      <w:r w:rsidRPr="00DB33F3">
        <w:rPr>
          <w:rFonts w:ascii="Times New Roman" w:hAnsi="Times New Roman"/>
          <w:i/>
          <w:sz w:val="23"/>
          <w:szCs w:val="23"/>
        </w:rPr>
        <w:t>regular</w:t>
      </w:r>
      <w:r>
        <w:rPr>
          <w:rFonts w:ascii="Times New Roman" w:hAnsi="Times New Roman"/>
          <w:sz w:val="23"/>
          <w:szCs w:val="23"/>
        </w:rPr>
        <w:t xml:space="preserve"> beat profile (where a rate can be assigned</w:t>
      </w:r>
      <w:r w:rsidR="00DB33F3">
        <w:rPr>
          <w:rFonts w:ascii="Times New Roman" w:hAnsi="Times New Roman"/>
          <w:sz w:val="23"/>
          <w:szCs w:val="23"/>
        </w:rPr>
        <w:t xml:space="preserve"> in the simplest possible</w:t>
      </w:r>
      <w:r>
        <w:rPr>
          <w:rFonts w:ascii="Times New Roman" w:hAnsi="Times New Roman"/>
          <w:sz w:val="23"/>
          <w:szCs w:val="23"/>
        </w:rPr>
        <w:t xml:space="preserve">), there is also an increasing beat profile, a decreasing beat profile, an accelerating beat profile, as well as many </w:t>
      </w:r>
      <w:r w:rsidR="00DB33F3">
        <w:rPr>
          <w:rFonts w:ascii="Times New Roman" w:hAnsi="Times New Roman"/>
          <w:sz w:val="23"/>
          <w:szCs w:val="23"/>
        </w:rPr>
        <w:t xml:space="preserve">other </w:t>
      </w:r>
      <w:r>
        <w:rPr>
          <w:rFonts w:ascii="Times New Roman" w:hAnsi="Times New Roman"/>
          <w:sz w:val="23"/>
          <w:szCs w:val="23"/>
        </w:rPr>
        <w:t>types of irregular beat profile, some of which,</w:t>
      </w:r>
      <w:r w:rsidR="00F52A07">
        <w:rPr>
          <w:rFonts w:ascii="Times New Roman" w:hAnsi="Times New Roman"/>
          <w:sz w:val="23"/>
          <w:szCs w:val="23"/>
        </w:rPr>
        <w:t xml:space="preserve"> for example,</w:t>
      </w:r>
      <w:r>
        <w:rPr>
          <w:rFonts w:ascii="Times New Roman" w:hAnsi="Times New Roman"/>
          <w:sz w:val="23"/>
          <w:szCs w:val="23"/>
        </w:rPr>
        <w:t xml:space="preserve"> </w:t>
      </w:r>
      <w:r w:rsidR="00DB33F3">
        <w:rPr>
          <w:rFonts w:ascii="Times New Roman" w:hAnsi="Times New Roman"/>
          <w:sz w:val="23"/>
          <w:szCs w:val="23"/>
        </w:rPr>
        <w:t xml:space="preserve">for example </w:t>
      </w:r>
      <w:r>
        <w:rPr>
          <w:rFonts w:ascii="Times New Roman" w:hAnsi="Times New Roman"/>
          <w:sz w:val="23"/>
          <w:szCs w:val="23"/>
        </w:rPr>
        <w:t xml:space="preserve">when they are detected in measurements of heart beat processes, </w:t>
      </w:r>
      <w:r w:rsidR="00F52A07">
        <w:rPr>
          <w:rFonts w:ascii="Times New Roman" w:hAnsi="Times New Roman"/>
          <w:sz w:val="23"/>
          <w:szCs w:val="23"/>
        </w:rPr>
        <w:t xml:space="preserve">may be </w:t>
      </w:r>
      <w:r>
        <w:rPr>
          <w:rFonts w:ascii="Times New Roman" w:hAnsi="Times New Roman"/>
          <w:sz w:val="23"/>
          <w:szCs w:val="23"/>
        </w:rPr>
        <w:t>clinically significant.</w:t>
      </w:r>
    </w:p>
    <w:p w:rsidR="00E571F9" w:rsidRDefault="00E571F9" w:rsidP="006C241A">
      <w:pPr>
        <w:spacing w:beforeLines="1" w:before="2" w:afterLines="1" w:after="2" w:line="360" w:lineRule="auto"/>
        <w:rPr>
          <w:rFonts w:ascii="Times New Roman" w:hAnsi="Times New Roman"/>
          <w:sz w:val="23"/>
          <w:szCs w:val="23"/>
        </w:rPr>
      </w:pPr>
    </w:p>
    <w:p w:rsidR="00FD474C" w:rsidRPr="00FD474C" w:rsidRDefault="00FD474C" w:rsidP="006C241A">
      <w:pPr>
        <w:spacing w:after="80" w:line="360" w:lineRule="auto"/>
        <w:rPr>
          <w:rFonts w:ascii="Times New Roman" w:hAnsi="Times New Roman"/>
          <w:b/>
        </w:rPr>
      </w:pPr>
      <w:r w:rsidRPr="00FD474C">
        <w:rPr>
          <w:rFonts w:ascii="Times New Roman" w:hAnsi="Times New Roman"/>
          <w:b/>
        </w:rPr>
        <w:t>How to deal with predications of processes</w:t>
      </w:r>
    </w:p>
    <w:p w:rsidR="00DB33F3" w:rsidRDefault="00DB33F3" w:rsidP="006C241A">
      <w:pPr>
        <w:spacing w:line="360" w:lineRule="auto"/>
        <w:jc w:val="both"/>
        <w:rPr>
          <w:rFonts w:ascii="Times New Roman" w:hAnsi="Times New Roman"/>
          <w:sz w:val="23"/>
          <w:szCs w:val="23"/>
        </w:rPr>
      </w:pPr>
      <w:r>
        <w:rPr>
          <w:rFonts w:ascii="Times New Roman" w:hAnsi="Times New Roman"/>
          <w:sz w:val="23"/>
          <w:szCs w:val="23"/>
        </w:rPr>
        <w:t xml:space="preserve">Each process profile is an instance-level </w:t>
      </w:r>
      <w:r w:rsidRPr="006063A4">
        <w:rPr>
          <w:rFonts w:ascii="Times New Roman" w:hAnsi="Times New Roman"/>
          <w:b/>
          <w:sz w:val="23"/>
          <w:szCs w:val="23"/>
        </w:rPr>
        <w:t>part</w:t>
      </w:r>
      <w:r>
        <w:rPr>
          <w:rFonts w:ascii="Times New Roman" w:hAnsi="Times New Roman"/>
          <w:b/>
          <w:sz w:val="23"/>
          <w:szCs w:val="23"/>
        </w:rPr>
        <w:t xml:space="preserve"> </w:t>
      </w:r>
      <w:r>
        <w:rPr>
          <w:rFonts w:ascii="Times New Roman" w:hAnsi="Times New Roman"/>
          <w:sz w:val="23"/>
          <w:szCs w:val="23"/>
        </w:rPr>
        <w:t>of some corresponding whole process. We can define:</w:t>
      </w:r>
    </w:p>
    <w:p w:rsidR="00DB33F3" w:rsidRDefault="00DB33F3" w:rsidP="006C241A">
      <w:pPr>
        <w:spacing w:after="0" w:line="360" w:lineRule="auto"/>
        <w:jc w:val="both"/>
        <w:rPr>
          <w:rFonts w:ascii="Times New Roman" w:hAnsi="Times New Roman"/>
          <w:sz w:val="23"/>
          <w:szCs w:val="23"/>
        </w:rPr>
      </w:pPr>
      <w:proofErr w:type="gramStart"/>
      <w:r>
        <w:rPr>
          <w:rFonts w:ascii="Times New Roman" w:hAnsi="Times New Roman"/>
          <w:i/>
          <w:sz w:val="23"/>
          <w:szCs w:val="23"/>
        </w:rPr>
        <w:lastRenderedPageBreak/>
        <w:t>a</w:t>
      </w:r>
      <w:proofErr w:type="gramEnd"/>
      <w:r>
        <w:rPr>
          <w:rFonts w:ascii="Times New Roman" w:hAnsi="Times New Roman"/>
          <w:i/>
          <w:sz w:val="23"/>
          <w:szCs w:val="23"/>
        </w:rPr>
        <w:t xml:space="preserve"> </w:t>
      </w:r>
      <w:proofErr w:type="spellStart"/>
      <w:r>
        <w:rPr>
          <w:rFonts w:ascii="Times New Roman" w:hAnsi="Times New Roman"/>
          <w:b/>
          <w:sz w:val="23"/>
          <w:szCs w:val="23"/>
        </w:rPr>
        <w:t>process_profile_of</w:t>
      </w:r>
      <w:proofErr w:type="spellEnd"/>
      <w:r>
        <w:rPr>
          <w:rFonts w:ascii="Times New Roman" w:hAnsi="Times New Roman"/>
          <w:b/>
          <w:sz w:val="23"/>
          <w:szCs w:val="23"/>
        </w:rPr>
        <w:t xml:space="preserve"> </w:t>
      </w:r>
      <w:r>
        <w:rPr>
          <w:rFonts w:ascii="Times New Roman" w:hAnsi="Times New Roman"/>
          <w:i/>
          <w:sz w:val="23"/>
          <w:szCs w:val="23"/>
        </w:rPr>
        <w:t>b =</w:t>
      </w:r>
      <w:r>
        <w:rPr>
          <w:rFonts w:ascii="Times New Roman" w:hAnsi="Times New Roman"/>
          <w:sz w:val="23"/>
          <w:szCs w:val="23"/>
        </w:rPr>
        <w:t xml:space="preserve">Def. </w:t>
      </w:r>
      <w:r>
        <w:rPr>
          <w:rFonts w:ascii="Times New Roman" w:hAnsi="Times New Roman"/>
          <w:sz w:val="23"/>
          <w:szCs w:val="23"/>
        </w:rPr>
        <w:tab/>
      </w: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and </w:t>
      </w:r>
      <w:r>
        <w:rPr>
          <w:rFonts w:ascii="Times New Roman" w:hAnsi="Times New Roman"/>
          <w:i/>
          <w:sz w:val="23"/>
          <w:szCs w:val="23"/>
        </w:rPr>
        <w:t xml:space="preserve">b </w:t>
      </w:r>
      <w:r>
        <w:rPr>
          <w:rFonts w:ascii="Times New Roman" w:hAnsi="Times New Roman"/>
          <w:sz w:val="23"/>
          <w:szCs w:val="23"/>
        </w:rPr>
        <w:t xml:space="preserve">are processes </w:t>
      </w:r>
    </w:p>
    <w:p w:rsidR="00DB33F3" w:rsidRDefault="00DB33F3" w:rsidP="006C241A">
      <w:pPr>
        <w:spacing w:after="0" w:line="360" w:lineRule="auto"/>
        <w:ind w:left="2160" w:firstLine="720"/>
        <w:jc w:val="both"/>
        <w:rPr>
          <w:rFonts w:ascii="Times New Roman" w:hAnsi="Times New Roman"/>
          <w:b/>
          <w:i/>
          <w:sz w:val="23"/>
          <w:szCs w:val="23"/>
        </w:rPr>
      </w:pPr>
      <w:r>
        <w:rPr>
          <w:rFonts w:ascii="Times New Roman" w:hAnsi="Times New Roman"/>
          <w:sz w:val="23"/>
          <w:szCs w:val="23"/>
        </w:rPr>
        <w:t xml:space="preserve">&amp; </w:t>
      </w:r>
      <w:r>
        <w:rPr>
          <w:rFonts w:ascii="Times New Roman" w:hAnsi="Times New Roman"/>
          <w:i/>
          <w:sz w:val="23"/>
          <w:szCs w:val="23"/>
        </w:rPr>
        <w:t xml:space="preserve">a </w:t>
      </w:r>
      <w:r>
        <w:rPr>
          <w:rFonts w:ascii="Times New Roman" w:hAnsi="Times New Roman"/>
          <w:sz w:val="23"/>
          <w:szCs w:val="23"/>
        </w:rPr>
        <w:t xml:space="preserve">proper </w:t>
      </w:r>
      <w:r>
        <w:rPr>
          <w:rFonts w:ascii="Times New Roman" w:hAnsi="Times New Roman"/>
          <w:b/>
          <w:sz w:val="23"/>
          <w:szCs w:val="23"/>
        </w:rPr>
        <w:t xml:space="preserve">part_of </w:t>
      </w:r>
      <w:r w:rsidRPr="00DB33F3">
        <w:rPr>
          <w:rFonts w:ascii="Times New Roman" w:hAnsi="Times New Roman"/>
          <w:i/>
          <w:sz w:val="23"/>
          <w:szCs w:val="23"/>
        </w:rPr>
        <w:t>b</w:t>
      </w:r>
      <w:r>
        <w:rPr>
          <w:rFonts w:ascii="Times New Roman" w:hAnsi="Times New Roman"/>
          <w:b/>
          <w:i/>
          <w:sz w:val="23"/>
          <w:szCs w:val="23"/>
        </w:rPr>
        <w:t xml:space="preserve"> </w:t>
      </w:r>
    </w:p>
    <w:p w:rsidR="00DB33F3" w:rsidRPr="00DB33F3" w:rsidRDefault="00DB33F3" w:rsidP="006C241A">
      <w:pPr>
        <w:spacing w:after="0" w:line="360" w:lineRule="auto"/>
        <w:ind w:left="2160" w:firstLine="720"/>
        <w:jc w:val="both"/>
        <w:rPr>
          <w:rFonts w:ascii="Times New Roman" w:hAnsi="Times New Roman"/>
          <w:sz w:val="23"/>
          <w:szCs w:val="23"/>
        </w:rPr>
      </w:pPr>
      <w:r>
        <w:rPr>
          <w:rFonts w:ascii="Times New Roman" w:hAnsi="Times New Roman"/>
          <w:sz w:val="23"/>
          <w:szCs w:val="23"/>
        </w:rPr>
        <w:t xml:space="preserve">&amp; there is some process </w:t>
      </w:r>
      <w:r>
        <w:rPr>
          <w:rFonts w:ascii="Times New Roman" w:hAnsi="Times New Roman"/>
          <w:i/>
          <w:sz w:val="23"/>
          <w:szCs w:val="23"/>
        </w:rPr>
        <w:t xml:space="preserve">c </w:t>
      </w:r>
      <w:r>
        <w:rPr>
          <w:rFonts w:ascii="Times New Roman" w:hAnsi="Times New Roman"/>
          <w:sz w:val="23"/>
          <w:szCs w:val="23"/>
        </w:rPr>
        <w:t xml:space="preserve">which is part of </w:t>
      </w:r>
      <w:r>
        <w:rPr>
          <w:rFonts w:ascii="Times New Roman" w:hAnsi="Times New Roman"/>
          <w:i/>
          <w:sz w:val="23"/>
          <w:szCs w:val="23"/>
        </w:rPr>
        <w:t xml:space="preserve">b </w:t>
      </w:r>
      <w:r>
        <w:rPr>
          <w:rFonts w:ascii="Times New Roman" w:hAnsi="Times New Roman"/>
          <w:sz w:val="23"/>
          <w:szCs w:val="23"/>
        </w:rPr>
        <w:t>and which is such that</w:t>
      </w:r>
    </w:p>
    <w:p w:rsidR="00DB33F3" w:rsidRDefault="00DB33F3" w:rsidP="006C241A">
      <w:pPr>
        <w:spacing w:after="0" w:line="360" w:lineRule="auto"/>
        <w:ind w:left="2880" w:firstLine="720"/>
        <w:jc w:val="both"/>
        <w:rPr>
          <w:rFonts w:ascii="Times New Roman" w:hAnsi="Times New Roman"/>
          <w:b/>
          <w:sz w:val="23"/>
          <w:szCs w:val="23"/>
        </w:rPr>
      </w:pPr>
      <w:proofErr w:type="gramStart"/>
      <w:r w:rsidRPr="00DB33F3">
        <w:rPr>
          <w:rFonts w:ascii="Times New Roman" w:hAnsi="Times New Roman"/>
          <w:i/>
          <w:sz w:val="23"/>
          <w:szCs w:val="23"/>
        </w:rPr>
        <w:t>a</w:t>
      </w:r>
      <w:proofErr w:type="gramEnd"/>
      <w:r>
        <w:rPr>
          <w:rFonts w:ascii="Times New Roman" w:hAnsi="Times New Roman"/>
          <w:sz w:val="23"/>
          <w:szCs w:val="23"/>
        </w:rPr>
        <w:t xml:space="preserve">, </w:t>
      </w:r>
      <w:r w:rsidRPr="00DB33F3">
        <w:rPr>
          <w:rFonts w:ascii="Times New Roman" w:hAnsi="Times New Roman"/>
          <w:i/>
          <w:sz w:val="23"/>
          <w:szCs w:val="23"/>
        </w:rPr>
        <w:t>b</w:t>
      </w:r>
      <w:r>
        <w:rPr>
          <w:rFonts w:ascii="Times New Roman" w:hAnsi="Times New Roman"/>
          <w:sz w:val="23"/>
          <w:szCs w:val="23"/>
        </w:rPr>
        <w:t xml:space="preserve"> and </w:t>
      </w:r>
      <w:r>
        <w:rPr>
          <w:rFonts w:ascii="Times New Roman" w:hAnsi="Times New Roman"/>
          <w:i/>
          <w:sz w:val="23"/>
          <w:szCs w:val="23"/>
        </w:rPr>
        <w:t xml:space="preserve">c </w:t>
      </w:r>
      <w:r>
        <w:rPr>
          <w:rFonts w:ascii="Times New Roman" w:hAnsi="Times New Roman"/>
          <w:b/>
          <w:sz w:val="23"/>
          <w:szCs w:val="23"/>
        </w:rPr>
        <w:t xml:space="preserve">occupy </w:t>
      </w:r>
      <w:r>
        <w:rPr>
          <w:rFonts w:ascii="Times New Roman" w:hAnsi="Times New Roman"/>
          <w:sz w:val="23"/>
          <w:szCs w:val="23"/>
        </w:rPr>
        <w:t xml:space="preserve">the same temporal region </w:t>
      </w:r>
    </w:p>
    <w:p w:rsidR="00DB33F3" w:rsidRPr="00DB33F3" w:rsidRDefault="00DB33F3" w:rsidP="006C241A">
      <w:pPr>
        <w:spacing w:after="0" w:line="360" w:lineRule="auto"/>
        <w:ind w:left="2160" w:firstLine="720"/>
        <w:jc w:val="both"/>
        <w:rPr>
          <w:rFonts w:ascii="Times New Roman" w:hAnsi="Times New Roman"/>
          <w:b/>
          <w:sz w:val="23"/>
          <w:szCs w:val="23"/>
        </w:rPr>
      </w:pPr>
      <w:r>
        <w:rPr>
          <w:rFonts w:ascii="Times New Roman" w:hAnsi="Times New Roman"/>
          <w:sz w:val="23"/>
          <w:szCs w:val="23"/>
        </w:rPr>
        <w:t xml:space="preserve">&amp; </w:t>
      </w: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i/>
          <w:sz w:val="23"/>
          <w:szCs w:val="23"/>
        </w:rPr>
        <w:softHyphen/>
      </w:r>
      <w:r>
        <w:rPr>
          <w:rFonts w:ascii="Times New Roman" w:hAnsi="Times New Roman"/>
          <w:b/>
          <w:sz w:val="23"/>
          <w:szCs w:val="23"/>
        </w:rPr>
        <w:t xml:space="preserve">s-depends </w:t>
      </w:r>
      <w:r w:rsidRPr="00DB33F3">
        <w:rPr>
          <w:rFonts w:ascii="Times New Roman" w:hAnsi="Times New Roman"/>
          <w:sz w:val="23"/>
          <w:szCs w:val="23"/>
        </w:rPr>
        <w:t>on</w:t>
      </w:r>
      <w:r>
        <w:rPr>
          <w:rFonts w:ascii="Times New Roman" w:hAnsi="Times New Roman"/>
          <w:b/>
          <w:i/>
          <w:sz w:val="23"/>
          <w:szCs w:val="23"/>
        </w:rPr>
        <w:t xml:space="preserve"> </w:t>
      </w:r>
      <w:r w:rsidRPr="00DB33F3">
        <w:rPr>
          <w:rFonts w:ascii="Times New Roman" w:hAnsi="Times New Roman"/>
          <w:i/>
          <w:sz w:val="23"/>
          <w:szCs w:val="23"/>
        </w:rPr>
        <w:t>c</w:t>
      </w:r>
      <w:r>
        <w:rPr>
          <w:rFonts w:ascii="Times New Roman" w:hAnsi="Times New Roman"/>
          <w:i/>
          <w:sz w:val="23"/>
          <w:szCs w:val="23"/>
        </w:rPr>
        <w:t>.</w:t>
      </w:r>
    </w:p>
    <w:p w:rsidR="00DB33F3" w:rsidRDefault="00DB33F3" w:rsidP="006C241A">
      <w:pPr>
        <w:spacing w:line="360" w:lineRule="auto"/>
        <w:jc w:val="both"/>
        <w:rPr>
          <w:rFonts w:ascii="Times New Roman" w:hAnsi="Times New Roman"/>
          <w:sz w:val="23"/>
          <w:szCs w:val="23"/>
        </w:rPr>
      </w:pPr>
    </w:p>
    <w:p w:rsidR="00DB33F3" w:rsidRPr="00DB33F3" w:rsidRDefault="00DB33F3" w:rsidP="006C241A">
      <w:pPr>
        <w:spacing w:line="360" w:lineRule="auto"/>
        <w:jc w:val="both"/>
        <w:rPr>
          <w:rFonts w:ascii="Times New Roman" w:hAnsi="Times New Roman"/>
          <w:sz w:val="23"/>
          <w:szCs w:val="23"/>
        </w:rPr>
      </w:pPr>
      <w:proofErr w:type="gramStart"/>
      <w:r>
        <w:rPr>
          <w:rFonts w:ascii="Times New Roman" w:hAnsi="Times New Roman"/>
          <w:i/>
          <w:sz w:val="23"/>
          <w:szCs w:val="23"/>
        </w:rPr>
        <w:t>a</w:t>
      </w:r>
      <w:proofErr w:type="gramEnd"/>
      <w:r>
        <w:rPr>
          <w:rFonts w:ascii="Times New Roman" w:hAnsi="Times New Roman"/>
          <w:i/>
          <w:sz w:val="23"/>
          <w:szCs w:val="23"/>
        </w:rPr>
        <w:t xml:space="preserve"> </w:t>
      </w:r>
      <w:r>
        <w:rPr>
          <w:rFonts w:ascii="Times New Roman" w:hAnsi="Times New Roman"/>
          <w:sz w:val="23"/>
          <w:szCs w:val="23"/>
        </w:rPr>
        <w:t xml:space="preserve">is a </w:t>
      </w:r>
      <w:r w:rsidRPr="00DB33F3">
        <w:rPr>
          <w:rFonts w:ascii="Times New Roman" w:hAnsi="Times New Roman"/>
          <w:i/>
          <w:sz w:val="23"/>
          <w:szCs w:val="23"/>
        </w:rPr>
        <w:t>process profile</w:t>
      </w:r>
      <w:r>
        <w:rPr>
          <w:rFonts w:ascii="Times New Roman" w:hAnsi="Times New Roman"/>
          <w:sz w:val="23"/>
          <w:szCs w:val="23"/>
        </w:rPr>
        <w:t xml:space="preserve"> =Def. for some process </w:t>
      </w:r>
      <w:r>
        <w:rPr>
          <w:rFonts w:ascii="Times New Roman" w:hAnsi="Times New Roman"/>
          <w:i/>
          <w:sz w:val="23"/>
          <w:szCs w:val="23"/>
        </w:rPr>
        <w:t>b</w:t>
      </w:r>
      <w:r>
        <w:rPr>
          <w:rFonts w:ascii="Times New Roman" w:hAnsi="Times New Roman"/>
          <w:sz w:val="23"/>
          <w:szCs w:val="23"/>
        </w:rPr>
        <w:t xml:space="preserve">, </w:t>
      </w:r>
      <w:r>
        <w:rPr>
          <w:rFonts w:ascii="Times New Roman" w:hAnsi="Times New Roman"/>
          <w:i/>
          <w:sz w:val="23"/>
          <w:szCs w:val="23"/>
        </w:rPr>
        <w:t xml:space="preserve">a </w:t>
      </w:r>
      <w:proofErr w:type="spellStart"/>
      <w:r>
        <w:rPr>
          <w:rFonts w:ascii="Times New Roman" w:hAnsi="Times New Roman"/>
          <w:b/>
          <w:sz w:val="23"/>
          <w:szCs w:val="23"/>
        </w:rPr>
        <w:t>process_profile_of</w:t>
      </w:r>
      <w:proofErr w:type="spellEnd"/>
      <w:r>
        <w:rPr>
          <w:rFonts w:ascii="Times New Roman" w:hAnsi="Times New Roman"/>
          <w:b/>
          <w:sz w:val="23"/>
          <w:szCs w:val="23"/>
        </w:rPr>
        <w:t xml:space="preserve"> </w:t>
      </w:r>
      <w:r>
        <w:rPr>
          <w:rFonts w:ascii="Times New Roman" w:hAnsi="Times New Roman"/>
          <w:i/>
          <w:sz w:val="23"/>
          <w:szCs w:val="23"/>
        </w:rPr>
        <w:t>b</w:t>
      </w:r>
    </w:p>
    <w:p w:rsidR="003F15E6" w:rsidRPr="003F15E6" w:rsidRDefault="003F15E6" w:rsidP="006C241A">
      <w:pPr>
        <w:spacing w:after="80" w:line="360" w:lineRule="auto"/>
        <w:jc w:val="both"/>
        <w:rPr>
          <w:rFonts w:ascii="Times New Roman" w:hAnsi="Times New Roman"/>
        </w:rPr>
      </w:pPr>
      <w:r w:rsidRPr="003F15E6">
        <w:rPr>
          <w:rFonts w:ascii="Times New Roman" w:hAnsi="Times New Roman"/>
        </w:rPr>
        <w:t xml:space="preserve">To assert, </w:t>
      </w:r>
      <w:r>
        <w:rPr>
          <w:rFonts w:ascii="Times New Roman" w:hAnsi="Times New Roman"/>
        </w:rPr>
        <w:t xml:space="preserve">now, that a </w:t>
      </w:r>
      <w:r w:rsidR="00FD474C">
        <w:rPr>
          <w:rFonts w:ascii="Times New Roman" w:hAnsi="Times New Roman"/>
        </w:rPr>
        <w:t xml:space="preserve">beating </w:t>
      </w:r>
      <w:r>
        <w:rPr>
          <w:rFonts w:ascii="Times New Roman" w:hAnsi="Times New Roman"/>
        </w:rPr>
        <w:t xml:space="preserve">process </w:t>
      </w:r>
      <w:r w:rsidRPr="00FD474C">
        <w:rPr>
          <w:rFonts w:ascii="Times New Roman" w:hAnsi="Times New Roman"/>
          <w:i/>
        </w:rPr>
        <w:t>has rate 4 bpm</w:t>
      </w:r>
      <w:r>
        <w:rPr>
          <w:rFonts w:ascii="Times New Roman" w:hAnsi="Times New Roman"/>
        </w:rPr>
        <w:t xml:space="preserve">, is to assert that there is some beat profile which is a </w:t>
      </w:r>
      <w:r w:rsidRPr="00FD474C">
        <w:rPr>
          <w:rFonts w:ascii="Times New Roman" w:hAnsi="Times New Roman"/>
          <w:b/>
        </w:rPr>
        <w:t>part of</w:t>
      </w:r>
      <w:r>
        <w:rPr>
          <w:rFonts w:ascii="Times New Roman" w:hAnsi="Times New Roman"/>
        </w:rPr>
        <w:t xml:space="preserve"> this process and which </w:t>
      </w:r>
      <w:r w:rsidRPr="00FD474C">
        <w:rPr>
          <w:rFonts w:ascii="Times New Roman" w:hAnsi="Times New Roman"/>
          <w:b/>
        </w:rPr>
        <w:t>occupies</w:t>
      </w:r>
      <w:r>
        <w:rPr>
          <w:rFonts w:ascii="Times New Roman" w:hAnsi="Times New Roman"/>
        </w:rPr>
        <w:t xml:space="preserve"> the same temporal interval as this process and which </w:t>
      </w:r>
      <w:r w:rsidRPr="00FD474C">
        <w:rPr>
          <w:rFonts w:ascii="Times New Roman" w:hAnsi="Times New Roman"/>
          <w:b/>
        </w:rPr>
        <w:t>instantiates</w:t>
      </w:r>
      <w:r>
        <w:rPr>
          <w:rFonts w:ascii="Times New Roman" w:hAnsi="Times New Roman"/>
        </w:rPr>
        <w:t xml:space="preserve"> the </w:t>
      </w:r>
      <w:r w:rsidR="00FD474C">
        <w:rPr>
          <w:rFonts w:ascii="Times New Roman" w:hAnsi="Times New Roman"/>
        </w:rPr>
        <w:t xml:space="preserve">determinate universal: </w:t>
      </w:r>
      <w:r w:rsidRPr="00FD474C">
        <w:rPr>
          <w:rFonts w:ascii="Times New Roman" w:hAnsi="Times New Roman"/>
          <w:i/>
        </w:rPr>
        <w:t>4bpm beat profile</w:t>
      </w:r>
      <w:r>
        <w:rPr>
          <w:rFonts w:ascii="Times New Roman" w:hAnsi="Times New Roman"/>
        </w:rPr>
        <w:t>.</w:t>
      </w:r>
    </w:p>
    <w:p w:rsidR="003F15E6" w:rsidRDefault="003F15E6" w:rsidP="006C241A">
      <w:pPr>
        <w:spacing w:after="80" w:line="360" w:lineRule="auto"/>
        <w:jc w:val="both"/>
        <w:rPr>
          <w:rFonts w:ascii="Times New Roman" w:hAnsi="Times New Roman"/>
        </w:rPr>
      </w:pPr>
      <w:r w:rsidRPr="003F15E6">
        <w:rPr>
          <w:rFonts w:ascii="Times New Roman" w:hAnsi="Times New Roman"/>
        </w:rPr>
        <w:t>More generally</w:t>
      </w:r>
      <w:r w:rsidR="00EB1F87">
        <w:rPr>
          <w:rFonts w:ascii="Times New Roman" w:hAnsi="Times New Roman"/>
        </w:rPr>
        <w:t>:</w:t>
      </w:r>
    </w:p>
    <w:p w:rsidR="00DB33F3" w:rsidRDefault="00FD474C" w:rsidP="006C241A">
      <w:pPr>
        <w:spacing w:after="80" w:line="360" w:lineRule="auto"/>
        <w:ind w:left="720"/>
        <w:jc w:val="both"/>
        <w:rPr>
          <w:rFonts w:ascii="Times New Roman" w:hAnsi="Times New Roman"/>
        </w:rPr>
      </w:pPr>
      <w:r>
        <w:rPr>
          <w:rFonts w:ascii="Times New Roman" w:hAnsi="Times New Roman"/>
        </w:rPr>
        <w:t>‘</w:t>
      </w:r>
      <w:proofErr w:type="gramStart"/>
      <w:r w:rsidR="003F15E6">
        <w:rPr>
          <w:rFonts w:ascii="Times New Roman" w:hAnsi="Times New Roman"/>
          <w:i/>
        </w:rPr>
        <w:t>p</w:t>
      </w:r>
      <w:proofErr w:type="gramEnd"/>
      <w:r w:rsidR="003F15E6">
        <w:rPr>
          <w:rFonts w:ascii="Times New Roman" w:hAnsi="Times New Roman"/>
          <w:i/>
        </w:rPr>
        <w:t xml:space="preserve"> </w:t>
      </w:r>
      <w:r w:rsidR="003F15E6" w:rsidRPr="003F15E6">
        <w:rPr>
          <w:rFonts w:ascii="Times New Roman" w:hAnsi="Times New Roman"/>
        </w:rPr>
        <w:t>has</w:t>
      </w:r>
      <w:r w:rsidR="00494B7A">
        <w:rPr>
          <w:rFonts w:ascii="Times New Roman" w:hAnsi="Times New Roman"/>
        </w:rPr>
        <w:t xml:space="preserve"> </w:t>
      </w:r>
      <w:r>
        <w:rPr>
          <w:rFonts w:ascii="Times New Roman" w:hAnsi="Times New Roman"/>
        </w:rPr>
        <w:t xml:space="preserve">F of value </w:t>
      </w:r>
      <w:r>
        <w:rPr>
          <w:rFonts w:ascii="Times New Roman" w:hAnsi="Times New Roman"/>
          <w:i/>
        </w:rPr>
        <w:t xml:space="preserve">n </w:t>
      </w:r>
      <w:r w:rsidR="00DB33F3">
        <w:rPr>
          <w:rFonts w:ascii="Times New Roman" w:hAnsi="Times New Roman"/>
        </w:rPr>
        <w:t xml:space="preserve">as measured in </w:t>
      </w:r>
      <w:r>
        <w:rPr>
          <w:rFonts w:ascii="Times New Roman" w:hAnsi="Times New Roman"/>
        </w:rPr>
        <w:t xml:space="preserve">unit </w:t>
      </w:r>
      <w:r>
        <w:rPr>
          <w:rFonts w:ascii="Times New Roman" w:hAnsi="Times New Roman"/>
          <w:i/>
        </w:rPr>
        <w:t>u</w:t>
      </w:r>
      <w:r>
        <w:rPr>
          <w:rFonts w:ascii="Times New Roman" w:hAnsi="Times New Roman"/>
        </w:rPr>
        <w:t>’</w:t>
      </w:r>
      <w:r w:rsidR="00494B7A">
        <w:rPr>
          <w:rFonts w:ascii="Times New Roman" w:hAnsi="Times New Roman"/>
        </w:rPr>
        <w:t xml:space="preserve"> </w:t>
      </w:r>
      <w:r w:rsidR="00DB33F3">
        <w:rPr>
          <w:rFonts w:ascii="Times New Roman" w:hAnsi="Times New Roman"/>
        </w:rPr>
        <w:t xml:space="preserve">abbreviates: </w:t>
      </w:r>
    </w:p>
    <w:p w:rsidR="00DB33F3" w:rsidRDefault="003F15E6" w:rsidP="006C241A">
      <w:pPr>
        <w:spacing w:after="80" w:line="360" w:lineRule="auto"/>
        <w:ind w:left="720" w:firstLine="720"/>
        <w:jc w:val="both"/>
        <w:rPr>
          <w:rFonts w:ascii="Times New Roman" w:hAnsi="Times New Roman"/>
        </w:rPr>
      </w:pPr>
      <w:proofErr w:type="gramStart"/>
      <w:r>
        <w:rPr>
          <w:rFonts w:ascii="Times New Roman" w:hAnsi="Times New Roman"/>
        </w:rPr>
        <w:t>there</w:t>
      </w:r>
      <w:proofErr w:type="gramEnd"/>
      <w:r>
        <w:rPr>
          <w:rFonts w:ascii="Times New Roman" w:hAnsi="Times New Roman"/>
        </w:rPr>
        <w:t xml:space="preserve"> is some process profile </w:t>
      </w:r>
      <w:r>
        <w:rPr>
          <w:rFonts w:ascii="Times New Roman" w:hAnsi="Times New Roman"/>
          <w:i/>
        </w:rPr>
        <w:t>p</w:t>
      </w:r>
      <w:r w:rsidRPr="003F15E6">
        <w:rPr>
          <w:rFonts w:ascii="Times New Roman" w:hAnsi="Times New Roman"/>
          <w:vertAlign w:val="subscript"/>
        </w:rPr>
        <w:t>o</w:t>
      </w:r>
      <w:r w:rsidR="00B57B3C">
        <w:rPr>
          <w:rFonts w:ascii="Times New Roman" w:hAnsi="Times New Roman"/>
          <w:vertAlign w:val="subscript"/>
        </w:rPr>
        <w:t xml:space="preserve"> </w:t>
      </w:r>
      <w:r w:rsidR="00DB33F3">
        <w:rPr>
          <w:rFonts w:ascii="Times New Roman" w:hAnsi="Times New Roman"/>
        </w:rPr>
        <w:t xml:space="preserve">such that </w:t>
      </w:r>
    </w:p>
    <w:p w:rsidR="00DB33F3" w:rsidRDefault="00DB33F3" w:rsidP="006C241A">
      <w:pPr>
        <w:spacing w:after="80" w:line="360" w:lineRule="auto"/>
        <w:ind w:left="1440" w:firstLine="720"/>
        <w:jc w:val="both"/>
        <w:rPr>
          <w:rFonts w:ascii="Times New Roman" w:hAnsi="Times New Roman"/>
        </w:rPr>
      </w:pPr>
      <w:proofErr w:type="gramStart"/>
      <w:r>
        <w:rPr>
          <w:rFonts w:ascii="Times New Roman" w:hAnsi="Times New Roman"/>
          <w:i/>
        </w:rPr>
        <w:t>p</w:t>
      </w:r>
      <w:r w:rsidRPr="003F15E6">
        <w:rPr>
          <w:rFonts w:ascii="Times New Roman" w:hAnsi="Times New Roman"/>
          <w:vertAlign w:val="subscript"/>
        </w:rPr>
        <w:t>o</w:t>
      </w:r>
      <w:proofErr w:type="gramEnd"/>
      <w:r>
        <w:rPr>
          <w:rFonts w:ascii="Times New Roman" w:hAnsi="Times New Roman"/>
          <w:vertAlign w:val="subscript"/>
        </w:rPr>
        <w:t xml:space="preserve"> </w:t>
      </w:r>
      <w:r>
        <w:rPr>
          <w:rFonts w:ascii="Times New Roman" w:hAnsi="Times New Roman"/>
          <w:b/>
        </w:rPr>
        <w:t>part_</w:t>
      </w:r>
      <w:r w:rsidR="003F15E6" w:rsidRPr="00FD474C">
        <w:rPr>
          <w:rFonts w:ascii="Times New Roman" w:hAnsi="Times New Roman"/>
          <w:b/>
        </w:rPr>
        <w:t>of</w:t>
      </w:r>
      <w:r w:rsidR="00B57B3C">
        <w:rPr>
          <w:rFonts w:ascii="Times New Roman" w:hAnsi="Times New Roman"/>
          <w:b/>
        </w:rPr>
        <w:t xml:space="preserve"> </w:t>
      </w:r>
      <w:r w:rsidR="003F15E6">
        <w:rPr>
          <w:rFonts w:ascii="Times New Roman" w:hAnsi="Times New Roman"/>
          <w:i/>
        </w:rPr>
        <w:t xml:space="preserve">p </w:t>
      </w:r>
    </w:p>
    <w:p w:rsidR="00DB33F3" w:rsidRDefault="00DB33F3" w:rsidP="006C241A">
      <w:pPr>
        <w:spacing w:after="80" w:line="360" w:lineRule="auto"/>
        <w:ind w:left="1440" w:firstLine="720"/>
        <w:jc w:val="both"/>
        <w:rPr>
          <w:rFonts w:ascii="Times New Roman" w:hAnsi="Times New Roman"/>
        </w:rPr>
      </w:pPr>
      <w:r w:rsidRPr="00DB33F3">
        <w:rPr>
          <w:rFonts w:ascii="Times New Roman" w:hAnsi="Times New Roman"/>
        </w:rPr>
        <w:t>&amp;</w:t>
      </w:r>
      <w:r>
        <w:rPr>
          <w:rFonts w:ascii="Times New Roman" w:hAnsi="Times New Roman"/>
          <w:b/>
        </w:rPr>
        <w:t xml:space="preserve"> </w:t>
      </w:r>
      <w:r>
        <w:rPr>
          <w:rFonts w:ascii="Times New Roman" w:hAnsi="Times New Roman"/>
          <w:i/>
        </w:rPr>
        <w:t>p</w:t>
      </w:r>
      <w:r w:rsidRPr="003F15E6">
        <w:rPr>
          <w:rFonts w:ascii="Times New Roman" w:hAnsi="Times New Roman"/>
          <w:vertAlign w:val="subscript"/>
        </w:rPr>
        <w:t>o</w:t>
      </w:r>
      <w:r>
        <w:rPr>
          <w:rFonts w:ascii="Times New Roman" w:hAnsi="Times New Roman"/>
          <w:vertAlign w:val="subscript"/>
        </w:rPr>
        <w:t xml:space="preserve"> </w:t>
      </w:r>
      <w:r w:rsidR="003F15E6" w:rsidRPr="00DB33F3">
        <w:rPr>
          <w:rFonts w:ascii="Times New Roman" w:hAnsi="Times New Roman"/>
          <w:b/>
        </w:rPr>
        <w:t>occupies</w:t>
      </w:r>
      <w:r w:rsidR="003F15E6" w:rsidRPr="00DB33F3">
        <w:rPr>
          <w:rFonts w:ascii="Times New Roman" w:hAnsi="Times New Roman"/>
        </w:rPr>
        <w:t xml:space="preserve"> the same </w:t>
      </w:r>
      <w:r w:rsidR="003F15E6" w:rsidRPr="008775B9">
        <w:rPr>
          <w:rFonts w:ascii="Times New Roman" w:hAnsi="Times New Roman"/>
          <w:i/>
        </w:rPr>
        <w:t>temporal interval</w:t>
      </w:r>
      <w:r w:rsidR="003F15E6" w:rsidRPr="00DB33F3">
        <w:rPr>
          <w:rFonts w:ascii="Times New Roman" w:hAnsi="Times New Roman"/>
        </w:rPr>
        <w:t xml:space="preserve"> as </w:t>
      </w:r>
      <w:r w:rsidR="003F15E6" w:rsidRPr="00DB33F3">
        <w:rPr>
          <w:rFonts w:ascii="Times New Roman" w:hAnsi="Times New Roman"/>
          <w:i/>
        </w:rPr>
        <w:t xml:space="preserve">p </w:t>
      </w:r>
    </w:p>
    <w:p w:rsidR="00DB33F3" w:rsidRDefault="00DB33F3" w:rsidP="006C241A">
      <w:pPr>
        <w:spacing w:after="80" w:line="360" w:lineRule="auto"/>
        <w:ind w:left="1440" w:firstLine="720"/>
        <w:jc w:val="both"/>
        <w:rPr>
          <w:rFonts w:ascii="Times New Roman" w:hAnsi="Times New Roman"/>
        </w:rPr>
      </w:pPr>
      <w:r w:rsidRPr="00DB33F3">
        <w:rPr>
          <w:rFonts w:ascii="Times New Roman" w:hAnsi="Times New Roman"/>
        </w:rPr>
        <w:t>&amp;</w:t>
      </w:r>
      <w:r>
        <w:rPr>
          <w:rFonts w:ascii="Times New Roman" w:hAnsi="Times New Roman"/>
          <w:i/>
        </w:rPr>
        <w:t xml:space="preserve"> p</w:t>
      </w:r>
      <w:r w:rsidRPr="003F15E6">
        <w:rPr>
          <w:rFonts w:ascii="Times New Roman" w:hAnsi="Times New Roman"/>
          <w:vertAlign w:val="subscript"/>
        </w:rPr>
        <w:t>o</w:t>
      </w:r>
      <w:r>
        <w:rPr>
          <w:rFonts w:ascii="Times New Roman" w:hAnsi="Times New Roman"/>
          <w:vertAlign w:val="subscript"/>
        </w:rPr>
        <w:t xml:space="preserve"> </w:t>
      </w:r>
      <w:proofErr w:type="spellStart"/>
      <w:r w:rsidR="003F15E6" w:rsidRPr="00DB33F3">
        <w:rPr>
          <w:rFonts w:ascii="Times New Roman" w:hAnsi="Times New Roman"/>
          <w:b/>
        </w:rPr>
        <w:t>instance</w:t>
      </w:r>
      <w:r w:rsidRPr="00DB33F3">
        <w:rPr>
          <w:rFonts w:ascii="Times New Roman" w:hAnsi="Times New Roman"/>
          <w:b/>
        </w:rPr>
        <w:t>_</w:t>
      </w:r>
      <w:r w:rsidR="003F15E6" w:rsidRPr="00DB33F3">
        <w:rPr>
          <w:rFonts w:ascii="Times New Roman" w:hAnsi="Times New Roman"/>
          <w:b/>
        </w:rPr>
        <w:t>of</w:t>
      </w:r>
      <w:proofErr w:type="spellEnd"/>
      <w:r w:rsidR="003F15E6" w:rsidRPr="00DB33F3">
        <w:rPr>
          <w:rFonts w:ascii="Times New Roman" w:hAnsi="Times New Roman"/>
        </w:rPr>
        <w:t xml:space="preserve"> the </w:t>
      </w:r>
      <w:r w:rsidR="00FD474C" w:rsidRPr="00DB33F3">
        <w:rPr>
          <w:rFonts w:ascii="Times New Roman" w:hAnsi="Times New Roman"/>
        </w:rPr>
        <w:t xml:space="preserve">determinable </w:t>
      </w:r>
      <w:proofErr w:type="gramStart"/>
      <w:r w:rsidR="00FD474C" w:rsidRPr="008775B9">
        <w:rPr>
          <w:rFonts w:ascii="Times New Roman" w:hAnsi="Times New Roman"/>
          <w:i/>
        </w:rPr>
        <w:t>process</w:t>
      </w:r>
      <w:r w:rsidR="00421FD9" w:rsidRPr="008775B9">
        <w:rPr>
          <w:rFonts w:ascii="Times New Roman" w:hAnsi="Times New Roman"/>
          <w:i/>
        </w:rPr>
        <w:t xml:space="preserve"> </w:t>
      </w:r>
      <w:r w:rsidR="00FD474C" w:rsidRPr="008775B9">
        <w:rPr>
          <w:rFonts w:ascii="Times New Roman" w:hAnsi="Times New Roman"/>
          <w:i/>
        </w:rPr>
        <w:t xml:space="preserve"> profile</w:t>
      </w:r>
      <w:proofErr w:type="gramEnd"/>
      <w:r w:rsidR="00FD474C" w:rsidRPr="00DB33F3">
        <w:rPr>
          <w:rFonts w:ascii="Times New Roman" w:hAnsi="Times New Roman"/>
        </w:rPr>
        <w:t xml:space="preserve"> type</w:t>
      </w:r>
      <w:r w:rsidR="008775B9">
        <w:rPr>
          <w:rFonts w:ascii="Times New Roman" w:hAnsi="Times New Roman"/>
        </w:rPr>
        <w:t>:</w:t>
      </w:r>
      <w:r w:rsidR="00FD474C" w:rsidRPr="00DB33F3">
        <w:rPr>
          <w:rFonts w:ascii="Times New Roman" w:hAnsi="Times New Roman"/>
        </w:rPr>
        <w:t xml:space="preserve"> </w:t>
      </w:r>
      <w:r w:rsidRPr="00DB33F3">
        <w:rPr>
          <w:rFonts w:ascii="Times New Roman" w:hAnsi="Times New Roman"/>
        </w:rPr>
        <w:t xml:space="preserve">F </w:t>
      </w:r>
    </w:p>
    <w:p w:rsidR="003F15E6" w:rsidRPr="00DB33F3" w:rsidRDefault="00DB33F3" w:rsidP="006C241A">
      <w:pPr>
        <w:spacing w:after="80" w:line="360" w:lineRule="auto"/>
        <w:ind w:left="2160"/>
        <w:jc w:val="both"/>
        <w:rPr>
          <w:rFonts w:ascii="Times New Roman" w:hAnsi="Times New Roman"/>
        </w:rPr>
      </w:pPr>
      <w:r w:rsidRPr="00DB33F3">
        <w:rPr>
          <w:rFonts w:ascii="Times New Roman" w:hAnsi="Times New Roman"/>
        </w:rPr>
        <w:t>&amp;</w:t>
      </w:r>
      <w:r>
        <w:rPr>
          <w:rFonts w:ascii="Times New Roman" w:hAnsi="Times New Roman"/>
          <w:i/>
        </w:rPr>
        <w:t xml:space="preserve"> p</w:t>
      </w:r>
      <w:r w:rsidRPr="003F15E6">
        <w:rPr>
          <w:rFonts w:ascii="Times New Roman" w:hAnsi="Times New Roman"/>
          <w:vertAlign w:val="subscript"/>
        </w:rPr>
        <w:t>o</w:t>
      </w:r>
      <w:r>
        <w:rPr>
          <w:rFonts w:ascii="Times New Roman" w:hAnsi="Times New Roman"/>
          <w:vertAlign w:val="subscript"/>
        </w:rPr>
        <w:t xml:space="preserve"> </w:t>
      </w:r>
      <w:proofErr w:type="spellStart"/>
      <w:r w:rsidR="00FD474C" w:rsidRPr="00DB33F3">
        <w:rPr>
          <w:rFonts w:ascii="Times New Roman" w:hAnsi="Times New Roman"/>
          <w:b/>
        </w:rPr>
        <w:t>instance</w:t>
      </w:r>
      <w:r w:rsidR="008775B9" w:rsidRPr="008775B9">
        <w:rPr>
          <w:rFonts w:ascii="Times New Roman" w:hAnsi="Times New Roman"/>
          <w:b/>
        </w:rPr>
        <w:t>_</w:t>
      </w:r>
      <w:r w:rsidR="00FD474C" w:rsidRPr="008775B9">
        <w:rPr>
          <w:rFonts w:ascii="Times New Roman" w:hAnsi="Times New Roman"/>
          <w:b/>
        </w:rPr>
        <w:t>of</w:t>
      </w:r>
      <w:proofErr w:type="spellEnd"/>
      <w:r w:rsidR="00FD474C" w:rsidRPr="00DB33F3">
        <w:rPr>
          <w:rFonts w:ascii="Times New Roman" w:hAnsi="Times New Roman"/>
        </w:rPr>
        <w:t xml:space="preserve"> the determinate </w:t>
      </w:r>
      <w:r w:rsidR="008775B9" w:rsidRPr="008775B9">
        <w:rPr>
          <w:rFonts w:ascii="Times New Roman" w:hAnsi="Times New Roman"/>
          <w:i/>
        </w:rPr>
        <w:t>process profile</w:t>
      </w:r>
      <w:r w:rsidR="008775B9">
        <w:rPr>
          <w:rFonts w:ascii="Times New Roman" w:hAnsi="Times New Roman"/>
        </w:rPr>
        <w:t xml:space="preserve"> </w:t>
      </w:r>
      <w:r w:rsidR="00FD474C" w:rsidRPr="00DB33F3">
        <w:rPr>
          <w:rFonts w:ascii="Times New Roman" w:hAnsi="Times New Roman"/>
        </w:rPr>
        <w:t>type</w:t>
      </w:r>
      <w:r w:rsidR="008775B9">
        <w:rPr>
          <w:rFonts w:ascii="Times New Roman" w:hAnsi="Times New Roman"/>
        </w:rPr>
        <w:t xml:space="preserve">: F with magnitude </w:t>
      </w:r>
      <w:r w:rsidR="008775B9">
        <w:rPr>
          <w:rFonts w:ascii="Times New Roman" w:hAnsi="Times New Roman"/>
          <w:i/>
        </w:rPr>
        <w:t xml:space="preserve">n </w:t>
      </w:r>
      <w:r w:rsidR="008775B9">
        <w:rPr>
          <w:rFonts w:ascii="Times New Roman" w:hAnsi="Times New Roman"/>
        </w:rPr>
        <w:t xml:space="preserve">as measured in unit </w:t>
      </w:r>
      <w:r w:rsidR="008775B9" w:rsidRPr="008775B9">
        <w:rPr>
          <w:rFonts w:ascii="Times New Roman" w:hAnsi="Times New Roman"/>
          <w:i/>
        </w:rPr>
        <w:t>u</w:t>
      </w:r>
      <w:r w:rsidR="00FD474C" w:rsidRPr="00DB33F3">
        <w:rPr>
          <w:rFonts w:ascii="Times New Roman" w:hAnsi="Times New Roman"/>
        </w:rPr>
        <w:t>.</w:t>
      </w:r>
    </w:p>
    <w:p w:rsidR="003F15E6" w:rsidRPr="003F15E6" w:rsidRDefault="003F15E6" w:rsidP="006C241A">
      <w:pPr>
        <w:spacing w:after="80" w:line="360" w:lineRule="auto"/>
        <w:rPr>
          <w:rFonts w:ascii="Times New Roman" w:hAnsi="Times New Roman"/>
        </w:rPr>
      </w:pPr>
    </w:p>
    <w:p w:rsidR="003F15E6" w:rsidRPr="003F15E6" w:rsidRDefault="003F15E6" w:rsidP="006C241A">
      <w:pPr>
        <w:spacing w:after="80" w:line="360" w:lineRule="auto"/>
        <w:rPr>
          <w:rFonts w:ascii="Times New Roman" w:hAnsi="Times New Roman"/>
          <w:b/>
        </w:rPr>
      </w:pPr>
      <w:r w:rsidRPr="003F15E6">
        <w:rPr>
          <w:rFonts w:ascii="Times New Roman" w:hAnsi="Times New Roman"/>
          <w:b/>
        </w:rPr>
        <w:t xml:space="preserve">States </w:t>
      </w:r>
      <w:r>
        <w:rPr>
          <w:rFonts w:ascii="Times New Roman" w:hAnsi="Times New Roman"/>
          <w:b/>
        </w:rPr>
        <w:t xml:space="preserve">as </w:t>
      </w:r>
      <w:r w:rsidRPr="003F15E6">
        <w:rPr>
          <w:rFonts w:ascii="Times New Roman" w:hAnsi="Times New Roman"/>
          <w:b/>
        </w:rPr>
        <w:t xml:space="preserve">Static </w:t>
      </w:r>
      <w:r w:rsidR="00B73A37">
        <w:rPr>
          <w:rFonts w:ascii="Times New Roman" w:hAnsi="Times New Roman"/>
          <w:b/>
        </w:rPr>
        <w:t>P</w:t>
      </w:r>
      <w:r w:rsidRPr="003F15E6">
        <w:rPr>
          <w:rFonts w:ascii="Times New Roman" w:hAnsi="Times New Roman"/>
          <w:b/>
        </w:rPr>
        <w:t>ro</w:t>
      </w:r>
      <w:r w:rsidR="00B73A37">
        <w:rPr>
          <w:rFonts w:ascii="Times New Roman" w:hAnsi="Times New Roman"/>
          <w:b/>
        </w:rPr>
        <w:t>cess P</w:t>
      </w:r>
      <w:r w:rsidRPr="003F15E6">
        <w:rPr>
          <w:rFonts w:ascii="Times New Roman" w:hAnsi="Times New Roman"/>
          <w:b/>
        </w:rPr>
        <w:t>rofiles</w:t>
      </w:r>
    </w:p>
    <w:p w:rsidR="003F15E6" w:rsidRDefault="00FD474C"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For many process profile</w:t>
      </w:r>
      <w:r w:rsidR="008775B9">
        <w:rPr>
          <w:rFonts w:ascii="Times New Roman" w:hAnsi="Times New Roman"/>
          <w:sz w:val="23"/>
          <w:szCs w:val="23"/>
        </w:rPr>
        <w:t xml:space="preserve"> type</w:t>
      </w:r>
      <w:r>
        <w:rPr>
          <w:rFonts w:ascii="Times New Roman" w:hAnsi="Times New Roman"/>
          <w:sz w:val="23"/>
          <w:szCs w:val="23"/>
        </w:rPr>
        <w:t xml:space="preserve">s we can distinguish </w:t>
      </w:r>
      <w:r w:rsidR="008775B9">
        <w:rPr>
          <w:rFonts w:ascii="Times New Roman" w:hAnsi="Times New Roman"/>
          <w:sz w:val="23"/>
          <w:szCs w:val="23"/>
        </w:rPr>
        <w:t xml:space="preserve">an associated </w:t>
      </w:r>
      <w:r w:rsidR="003F15E6" w:rsidRPr="008D5425">
        <w:rPr>
          <w:rFonts w:ascii="Times New Roman" w:hAnsi="Times New Roman"/>
          <w:sz w:val="23"/>
          <w:szCs w:val="23"/>
        </w:rPr>
        <w:t xml:space="preserve">static </w:t>
      </w:r>
      <w:r>
        <w:rPr>
          <w:rFonts w:ascii="Times New Roman" w:hAnsi="Times New Roman"/>
          <w:sz w:val="23"/>
          <w:szCs w:val="23"/>
        </w:rPr>
        <w:t xml:space="preserve">(or ‘null’) </w:t>
      </w:r>
      <w:r w:rsidR="003F15E6" w:rsidRPr="008D5425">
        <w:rPr>
          <w:rFonts w:ascii="Times New Roman" w:hAnsi="Times New Roman"/>
          <w:sz w:val="23"/>
          <w:szCs w:val="23"/>
        </w:rPr>
        <w:t>process profile</w:t>
      </w:r>
      <w:r w:rsidR="008775B9">
        <w:rPr>
          <w:rFonts w:ascii="Times New Roman" w:hAnsi="Times New Roman"/>
          <w:sz w:val="23"/>
          <w:szCs w:val="23"/>
        </w:rPr>
        <w:t xml:space="preserve"> type</w:t>
      </w:r>
      <w:r>
        <w:rPr>
          <w:rFonts w:ascii="Times New Roman" w:hAnsi="Times New Roman"/>
          <w:sz w:val="23"/>
          <w:szCs w:val="23"/>
        </w:rPr>
        <w:t xml:space="preserve">. Thus for example a null beat profile is </w:t>
      </w:r>
      <w:r w:rsidR="003F15E6" w:rsidRPr="008D5425">
        <w:rPr>
          <w:rFonts w:ascii="Times New Roman" w:hAnsi="Times New Roman"/>
          <w:sz w:val="23"/>
          <w:szCs w:val="23"/>
        </w:rPr>
        <w:t xml:space="preserve">a beat profile in which there are zero beats per interval of time; a </w:t>
      </w:r>
      <w:r>
        <w:rPr>
          <w:rFonts w:ascii="Times New Roman" w:hAnsi="Times New Roman"/>
          <w:sz w:val="23"/>
          <w:szCs w:val="23"/>
        </w:rPr>
        <w:t xml:space="preserve">null </w:t>
      </w:r>
      <w:r w:rsidR="003F15E6" w:rsidRPr="008D5425">
        <w:rPr>
          <w:rFonts w:ascii="Times New Roman" w:hAnsi="Times New Roman"/>
          <w:sz w:val="23"/>
          <w:szCs w:val="23"/>
        </w:rPr>
        <w:t xml:space="preserve">velocity profile </w:t>
      </w:r>
      <w:r>
        <w:rPr>
          <w:rFonts w:ascii="Times New Roman" w:hAnsi="Times New Roman"/>
          <w:sz w:val="23"/>
          <w:szCs w:val="23"/>
        </w:rPr>
        <w:t xml:space="preserve">is one </w:t>
      </w:r>
      <w:r w:rsidR="003F15E6" w:rsidRPr="008D5425">
        <w:rPr>
          <w:rFonts w:ascii="Times New Roman" w:hAnsi="Times New Roman"/>
          <w:sz w:val="23"/>
          <w:szCs w:val="23"/>
        </w:rPr>
        <w:t>in which velocity is zero</w:t>
      </w:r>
      <w:r w:rsidR="008775B9">
        <w:rPr>
          <w:rFonts w:ascii="Times New Roman" w:hAnsi="Times New Roman"/>
          <w:sz w:val="23"/>
          <w:szCs w:val="23"/>
        </w:rPr>
        <w:t>;</w:t>
      </w:r>
      <w:r>
        <w:rPr>
          <w:rFonts w:ascii="Times New Roman" w:hAnsi="Times New Roman"/>
          <w:sz w:val="23"/>
          <w:szCs w:val="23"/>
        </w:rPr>
        <w:t xml:space="preserve"> a null</w:t>
      </w:r>
      <w:r w:rsidR="003F15E6" w:rsidRPr="008D5425">
        <w:rPr>
          <w:rFonts w:ascii="Times New Roman" w:hAnsi="Times New Roman"/>
          <w:sz w:val="23"/>
          <w:szCs w:val="23"/>
        </w:rPr>
        <w:t xml:space="preserve"> acceleration profile </w:t>
      </w:r>
      <w:r>
        <w:rPr>
          <w:rFonts w:ascii="Times New Roman" w:hAnsi="Times New Roman"/>
          <w:sz w:val="23"/>
          <w:szCs w:val="23"/>
        </w:rPr>
        <w:t xml:space="preserve">is one </w:t>
      </w:r>
      <w:r w:rsidR="003F15E6" w:rsidRPr="008D5425">
        <w:rPr>
          <w:rFonts w:ascii="Times New Roman" w:hAnsi="Times New Roman"/>
          <w:sz w:val="23"/>
          <w:szCs w:val="23"/>
        </w:rPr>
        <w:t>in wh</w:t>
      </w:r>
      <w:r>
        <w:rPr>
          <w:rFonts w:ascii="Times New Roman" w:hAnsi="Times New Roman"/>
          <w:sz w:val="23"/>
          <w:szCs w:val="23"/>
        </w:rPr>
        <w:t>ich acceleration is zero, and so on.</w:t>
      </w:r>
      <w:r w:rsidR="008775B9">
        <w:rPr>
          <w:rFonts w:ascii="Times New Roman" w:hAnsi="Times New Roman"/>
          <w:sz w:val="23"/>
          <w:szCs w:val="23"/>
        </w:rPr>
        <w:t xml:space="preserve"> </w:t>
      </w:r>
    </w:p>
    <w:p w:rsidR="003F15E6" w:rsidRDefault="00FD474C"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br/>
        <w:t xml:space="preserve">Processes with null process profiles are often called ‘states’ (state of rest, state of uniform </w:t>
      </w:r>
      <w:proofErr w:type="gramStart"/>
      <w:r>
        <w:rPr>
          <w:rFonts w:ascii="Times New Roman" w:hAnsi="Times New Roman"/>
          <w:sz w:val="23"/>
          <w:szCs w:val="23"/>
        </w:rPr>
        <w:t>motion, …)</w:t>
      </w:r>
      <w:proofErr w:type="gramEnd"/>
      <w:r>
        <w:rPr>
          <w:rFonts w:ascii="Times New Roman" w:hAnsi="Times New Roman"/>
          <w:sz w:val="23"/>
          <w:szCs w:val="23"/>
        </w:rPr>
        <w:t>. ‘S</w:t>
      </w:r>
      <w:r w:rsidR="003F15E6" w:rsidRPr="008D5425">
        <w:rPr>
          <w:rFonts w:ascii="Times New Roman" w:hAnsi="Times New Roman"/>
          <w:sz w:val="23"/>
          <w:szCs w:val="23"/>
        </w:rPr>
        <w:t xml:space="preserve">tates’ </w:t>
      </w:r>
      <w:r>
        <w:rPr>
          <w:rFonts w:ascii="Times New Roman" w:hAnsi="Times New Roman"/>
          <w:sz w:val="23"/>
          <w:szCs w:val="23"/>
        </w:rPr>
        <w:t xml:space="preserve">are </w:t>
      </w:r>
      <w:r w:rsidR="003F15E6" w:rsidRPr="008D5425">
        <w:rPr>
          <w:rFonts w:ascii="Times New Roman" w:hAnsi="Times New Roman"/>
          <w:sz w:val="23"/>
          <w:szCs w:val="23"/>
        </w:rPr>
        <w:t>special sorts of processes (</w:t>
      </w:r>
      <w:r>
        <w:rPr>
          <w:rFonts w:ascii="Times New Roman" w:hAnsi="Times New Roman"/>
          <w:sz w:val="23"/>
          <w:szCs w:val="23"/>
        </w:rPr>
        <w:t xml:space="preserve">they are processes in which, along the relevant dimension, </w:t>
      </w:r>
      <w:r w:rsidR="003F15E6" w:rsidRPr="008D5425">
        <w:rPr>
          <w:rFonts w:ascii="Times New Roman" w:hAnsi="Times New Roman"/>
          <w:sz w:val="23"/>
          <w:szCs w:val="23"/>
        </w:rPr>
        <w:t>nothing happens).</w:t>
      </w:r>
      <w:r>
        <w:rPr>
          <w:rFonts w:ascii="Times New Roman" w:hAnsi="Times New Roman"/>
          <w:sz w:val="23"/>
          <w:szCs w:val="23"/>
        </w:rPr>
        <w:t xml:space="preserve"> Such states can be highly complex: consider </w:t>
      </w:r>
      <w:r w:rsidR="003F15E6" w:rsidRPr="008D5425">
        <w:rPr>
          <w:rFonts w:ascii="Times New Roman" w:hAnsi="Times New Roman"/>
          <w:sz w:val="23"/>
          <w:szCs w:val="23"/>
        </w:rPr>
        <w:t xml:space="preserve">the case in which two </w:t>
      </w:r>
      <w:r w:rsidR="008775B9" w:rsidRPr="008D5425">
        <w:rPr>
          <w:rFonts w:ascii="Times New Roman" w:hAnsi="Times New Roman"/>
          <w:sz w:val="23"/>
          <w:szCs w:val="23"/>
        </w:rPr>
        <w:t xml:space="preserve">equal and opposite </w:t>
      </w:r>
      <w:r w:rsidR="003F15E6" w:rsidRPr="008D5425">
        <w:rPr>
          <w:rFonts w:ascii="Times New Roman" w:hAnsi="Times New Roman"/>
          <w:sz w:val="23"/>
          <w:szCs w:val="23"/>
        </w:rPr>
        <w:t>dispositions of attraction and repulsion can counterbalance each other – the dispositions are re</w:t>
      </w:r>
      <w:r>
        <w:rPr>
          <w:rFonts w:ascii="Times New Roman" w:hAnsi="Times New Roman"/>
          <w:sz w:val="23"/>
          <w:szCs w:val="23"/>
        </w:rPr>
        <w:t>alized but there is no movement.</w:t>
      </w:r>
    </w:p>
    <w:p w:rsidR="00D61998" w:rsidRDefault="00D61998" w:rsidP="006C241A">
      <w:pPr>
        <w:spacing w:beforeLines="1" w:before="2" w:afterLines="1" w:after="2" w:line="360" w:lineRule="auto"/>
        <w:jc w:val="both"/>
        <w:rPr>
          <w:rFonts w:ascii="Times New Roman" w:hAnsi="Times New Roman"/>
          <w:sz w:val="23"/>
          <w:szCs w:val="23"/>
        </w:rPr>
      </w:pPr>
    </w:p>
    <w:p w:rsidR="00D61998" w:rsidRDefault="00D6199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For every </w:t>
      </w:r>
      <w:r w:rsidR="008775B9">
        <w:rPr>
          <w:rFonts w:ascii="Times New Roman" w:hAnsi="Times New Roman"/>
          <w:sz w:val="23"/>
          <w:szCs w:val="23"/>
        </w:rPr>
        <w:t xml:space="preserve">continuant </w:t>
      </w:r>
      <w:r>
        <w:rPr>
          <w:rFonts w:ascii="Times New Roman" w:hAnsi="Times New Roman"/>
          <w:sz w:val="23"/>
          <w:szCs w:val="23"/>
        </w:rPr>
        <w:t xml:space="preserve">entity there is what we might call </w:t>
      </w:r>
      <w:r w:rsidR="008775B9">
        <w:rPr>
          <w:rFonts w:ascii="Times New Roman" w:hAnsi="Times New Roman"/>
          <w:sz w:val="23"/>
          <w:szCs w:val="23"/>
        </w:rPr>
        <w:t xml:space="preserve">its </w:t>
      </w:r>
      <w:r>
        <w:rPr>
          <w:rFonts w:ascii="Times New Roman" w:hAnsi="Times New Roman"/>
          <w:sz w:val="23"/>
          <w:szCs w:val="23"/>
        </w:rPr>
        <w:t>existence profile, which is a process profile which is a part of the history of the entity in question, and which has only one state, called ‘exists’.</w:t>
      </w:r>
    </w:p>
    <w:p w:rsidR="00B73A37" w:rsidRDefault="00B73A37" w:rsidP="006C241A">
      <w:pPr>
        <w:spacing w:beforeLines="1" w:before="2" w:afterLines="1" w:after="2" w:line="360" w:lineRule="auto"/>
        <w:jc w:val="both"/>
        <w:rPr>
          <w:rFonts w:ascii="Times New Roman" w:hAnsi="Times New Roman"/>
          <w:sz w:val="23"/>
          <w:szCs w:val="23"/>
        </w:rPr>
      </w:pPr>
    </w:p>
    <w:p w:rsidR="00B73A37" w:rsidRDefault="00B73A37" w:rsidP="006C241A">
      <w:pPr>
        <w:spacing w:beforeLines="1" w:before="2" w:afterLines="1" w:after="2" w:line="360" w:lineRule="auto"/>
        <w:jc w:val="both"/>
        <w:rPr>
          <w:rFonts w:ascii="Times New Roman" w:hAnsi="Times New Roman"/>
          <w:b/>
          <w:sz w:val="23"/>
          <w:szCs w:val="23"/>
        </w:rPr>
      </w:pPr>
      <w:r>
        <w:rPr>
          <w:rFonts w:ascii="Times New Roman" w:hAnsi="Times New Roman"/>
          <w:b/>
          <w:sz w:val="23"/>
          <w:szCs w:val="23"/>
        </w:rPr>
        <w:t xml:space="preserve">Summing </w:t>
      </w:r>
      <w:r w:rsidRPr="00B73A37">
        <w:rPr>
          <w:rFonts w:ascii="Times New Roman" w:hAnsi="Times New Roman"/>
          <w:b/>
          <w:sz w:val="23"/>
          <w:szCs w:val="23"/>
        </w:rPr>
        <w:t>Process Profiles</w:t>
      </w:r>
    </w:p>
    <w:p w:rsidR="00B73A37" w:rsidRDefault="00B73A3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The auditory process profile of the </w:t>
      </w:r>
      <w:proofErr w:type="gramStart"/>
      <w:r>
        <w:rPr>
          <w:rFonts w:ascii="Times New Roman" w:hAnsi="Times New Roman"/>
          <w:sz w:val="23"/>
          <w:szCs w:val="23"/>
        </w:rPr>
        <w:t>morse</w:t>
      </w:r>
      <w:proofErr w:type="gramEnd"/>
      <w:r>
        <w:rPr>
          <w:rFonts w:ascii="Times New Roman" w:hAnsi="Times New Roman"/>
          <w:sz w:val="23"/>
          <w:szCs w:val="23"/>
        </w:rPr>
        <w:t xml:space="preserve"> code signal for ‘SOS’ has the following structure:</w:t>
      </w:r>
    </w:p>
    <w:p w:rsidR="00B73A37" w:rsidRDefault="00B73A37" w:rsidP="006C241A">
      <w:pPr>
        <w:spacing w:beforeLines="1" w:before="2" w:afterLines="1" w:after="2" w:line="360" w:lineRule="auto"/>
        <w:jc w:val="both"/>
        <w:rPr>
          <w:rFonts w:ascii="Times New Roman" w:hAnsi="Times New Roman"/>
          <w:sz w:val="23"/>
          <w:szCs w:val="23"/>
        </w:rPr>
      </w:pPr>
    </w:p>
    <w:tbl>
      <w:tblPr>
        <w:tblStyle w:val="TableGrid"/>
        <w:tblW w:w="0" w:type="auto"/>
        <w:tblInd w:w="2268" w:type="dxa"/>
        <w:tblBorders>
          <w:bottom w:val="single" w:sz="2" w:space="0" w:color="auto"/>
          <w:insideH w:val="none" w:sz="0" w:space="0" w:color="auto"/>
          <w:insideV w:val="none" w:sz="0" w:space="0" w:color="auto"/>
        </w:tblBorders>
        <w:tblLook w:val="04A0" w:firstRow="1" w:lastRow="0" w:firstColumn="1" w:lastColumn="0" w:noHBand="0" w:noVBand="1"/>
      </w:tblPr>
      <w:tblGrid>
        <w:gridCol w:w="4050"/>
      </w:tblGrid>
      <w:tr w:rsidR="00E64DA4" w:rsidTr="003D4164">
        <w:trPr>
          <w:trHeight w:val="746"/>
        </w:trPr>
        <w:tc>
          <w:tcPr>
            <w:tcW w:w="4050" w:type="dxa"/>
          </w:tcPr>
          <w:p w:rsidR="003D4164" w:rsidRDefault="003D4164" w:rsidP="006C241A">
            <w:pPr>
              <w:spacing w:beforeLines="1" w:before="2" w:afterLines="1" w:after="2" w:line="240" w:lineRule="exact"/>
              <w:jc w:val="center"/>
              <w:rPr>
                <w:rFonts w:ascii="Times New Roman" w:hAnsi="Times New Roman"/>
                <w:b/>
                <w:sz w:val="44"/>
                <w:szCs w:val="23"/>
              </w:rPr>
            </w:pPr>
          </w:p>
          <w:p w:rsidR="00E64DA4" w:rsidRPr="003D4164" w:rsidRDefault="003D4164" w:rsidP="006C241A">
            <w:pPr>
              <w:spacing w:beforeLines="1" w:before="2" w:afterLines="1" w:after="2" w:line="240" w:lineRule="exact"/>
              <w:jc w:val="center"/>
              <w:rPr>
                <w:rFonts w:ascii="Times New Roman" w:hAnsi="Times New Roman"/>
                <w:b/>
                <w:sz w:val="36"/>
                <w:szCs w:val="23"/>
              </w:rPr>
            </w:pPr>
            <w:r w:rsidRPr="003D4164">
              <w:rPr>
                <w:rFonts w:ascii="Times New Roman" w:hAnsi="Times New Roman"/>
                <w:b/>
                <w:sz w:val="44"/>
                <w:szCs w:val="23"/>
              </w:rPr>
              <w:t xml:space="preserve">. . .    </w:t>
            </w:r>
            <w:r w:rsidRPr="003D4164">
              <w:rPr>
                <w:rFonts w:ascii="Times New Roman" w:hAnsi="Times New Roman"/>
                <w:b/>
                <w:position w:val="-6"/>
                <w:sz w:val="44"/>
                <w:szCs w:val="23"/>
              </w:rPr>
              <w:t>–  –  –</w:t>
            </w:r>
            <w:r w:rsidRPr="003D4164">
              <w:rPr>
                <w:rFonts w:ascii="Times New Roman" w:hAnsi="Times New Roman"/>
                <w:b/>
                <w:sz w:val="44"/>
                <w:szCs w:val="23"/>
              </w:rPr>
              <w:t xml:space="preserve">    . . .</w:t>
            </w:r>
          </w:p>
        </w:tc>
      </w:tr>
    </w:tbl>
    <w:p w:rsidR="00B73A37" w:rsidRDefault="00B73A37" w:rsidP="006C241A">
      <w:pPr>
        <w:spacing w:beforeLines="1" w:before="2" w:afterLines="1" w:after="2" w:line="360" w:lineRule="auto"/>
        <w:jc w:val="both"/>
        <w:rPr>
          <w:rFonts w:ascii="Times New Roman" w:hAnsi="Times New Roman"/>
          <w:sz w:val="23"/>
          <w:szCs w:val="23"/>
        </w:rPr>
      </w:pPr>
    </w:p>
    <w:p w:rsidR="008775B9" w:rsidRDefault="00B73A37"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This is built by summation </w:t>
      </w:r>
      <w:r w:rsidR="00E64DA4">
        <w:rPr>
          <w:rFonts w:ascii="Times New Roman" w:hAnsi="Times New Roman"/>
          <w:sz w:val="23"/>
          <w:szCs w:val="23"/>
        </w:rPr>
        <w:t xml:space="preserve">out </w:t>
      </w:r>
      <w:r>
        <w:rPr>
          <w:rFonts w:ascii="Times New Roman" w:hAnsi="Times New Roman"/>
          <w:sz w:val="23"/>
          <w:szCs w:val="23"/>
        </w:rPr>
        <w:t xml:space="preserve">of successive basic auditory process profiles of three types, called dots, dashes, and spaces (null auditory process profiles), respectively. Between each dot </w:t>
      </w:r>
      <w:proofErr w:type="gramStart"/>
      <w:r>
        <w:rPr>
          <w:rFonts w:ascii="Times New Roman" w:hAnsi="Times New Roman"/>
          <w:sz w:val="23"/>
          <w:szCs w:val="23"/>
        </w:rPr>
        <w:t>or</w:t>
      </w:r>
      <w:proofErr w:type="gramEnd"/>
      <w:r>
        <w:rPr>
          <w:rFonts w:ascii="Times New Roman" w:hAnsi="Times New Roman"/>
          <w:sz w:val="23"/>
          <w:szCs w:val="23"/>
        </w:rPr>
        <w:t xml:space="preserve"> dash within a single letter there is a single space; between successive letters there are three spaces.</w:t>
      </w:r>
      <w:r w:rsidR="008775B9">
        <w:rPr>
          <w:rFonts w:ascii="Times New Roman" w:hAnsi="Times New Roman"/>
          <w:sz w:val="23"/>
          <w:szCs w:val="23"/>
        </w:rPr>
        <w:t xml:space="preserve"> </w:t>
      </w:r>
      <w:r>
        <w:rPr>
          <w:rFonts w:ascii="Times New Roman" w:hAnsi="Times New Roman"/>
          <w:sz w:val="23"/>
          <w:szCs w:val="23"/>
        </w:rPr>
        <w:t xml:space="preserve">Clearly, the process profiles here can be combined in arbitrary </w:t>
      </w:r>
      <w:r w:rsidR="00C172C1">
        <w:rPr>
          <w:rFonts w:ascii="Times New Roman" w:hAnsi="Times New Roman"/>
          <w:sz w:val="23"/>
          <w:szCs w:val="23"/>
        </w:rPr>
        <w:t xml:space="preserve">strings. If one </w:t>
      </w:r>
      <w:proofErr w:type="gramStart"/>
      <w:r w:rsidR="00C172C1">
        <w:rPr>
          <w:rFonts w:ascii="Times New Roman" w:hAnsi="Times New Roman"/>
          <w:sz w:val="23"/>
          <w:szCs w:val="23"/>
        </w:rPr>
        <w:t>morse</w:t>
      </w:r>
      <w:proofErr w:type="gramEnd"/>
      <w:r w:rsidR="00C172C1">
        <w:rPr>
          <w:rFonts w:ascii="Times New Roman" w:hAnsi="Times New Roman"/>
          <w:sz w:val="23"/>
          <w:szCs w:val="23"/>
        </w:rPr>
        <w:t xml:space="preserve"> code string is followed by another, then the auditory process profile of their sum is equal to the sum of their respective auditory process profiles. </w:t>
      </w:r>
      <w:r w:rsidR="00E64DA4">
        <w:rPr>
          <w:rFonts w:ascii="Times New Roman" w:hAnsi="Times New Roman"/>
          <w:sz w:val="23"/>
          <w:szCs w:val="23"/>
        </w:rPr>
        <w:t xml:space="preserve">The </w:t>
      </w:r>
      <w:r w:rsidR="008775B9">
        <w:rPr>
          <w:rFonts w:ascii="Times New Roman" w:hAnsi="Times New Roman"/>
          <w:sz w:val="23"/>
          <w:szCs w:val="23"/>
        </w:rPr>
        <w:t>heart beating process is the sum of two mutually dependent systolic and diastolic processes</w:t>
      </w:r>
      <w:r w:rsidR="00E64DA4">
        <w:rPr>
          <w:rFonts w:ascii="Times New Roman" w:hAnsi="Times New Roman"/>
          <w:sz w:val="23"/>
          <w:szCs w:val="23"/>
        </w:rPr>
        <w:t xml:space="preserve"> (along the lines depicted in </w:t>
      </w:r>
      <w:r w:rsidR="00E64DA4">
        <w:rPr>
          <w:rFonts w:ascii="Times New Roman" w:hAnsi="Times New Roman"/>
          <w:sz w:val="23"/>
          <w:szCs w:val="23"/>
        </w:rPr>
        <w:fldChar w:fldCharType="begin"/>
      </w:r>
      <w:r w:rsidR="00E64DA4">
        <w:rPr>
          <w:rFonts w:ascii="Times New Roman" w:hAnsi="Times New Roman"/>
          <w:sz w:val="23"/>
          <w:szCs w:val="23"/>
        </w:rPr>
        <w:instrText xml:space="preserve"> REF _Ref309559218 \h  \* MERGEFORMAT </w:instrText>
      </w:r>
      <w:r w:rsidR="00E64DA4">
        <w:rPr>
          <w:rFonts w:ascii="Times New Roman" w:hAnsi="Times New Roman"/>
          <w:sz w:val="23"/>
          <w:szCs w:val="23"/>
        </w:rPr>
      </w:r>
      <w:r w:rsidR="00E64DA4">
        <w:rPr>
          <w:rFonts w:ascii="Times New Roman" w:hAnsi="Times New Roman"/>
          <w:sz w:val="23"/>
          <w:szCs w:val="23"/>
        </w:rPr>
        <w:fldChar w:fldCharType="separate"/>
      </w:r>
      <w:r w:rsidR="006006B7" w:rsidRPr="006006B7">
        <w:rPr>
          <w:rFonts w:ascii="Times New Roman" w:hAnsi="Times New Roman"/>
          <w:sz w:val="23"/>
          <w:szCs w:val="23"/>
        </w:rPr>
        <w:t>Figure 6</w:t>
      </w:r>
      <w:r w:rsidR="00E64DA4">
        <w:rPr>
          <w:rFonts w:ascii="Times New Roman" w:hAnsi="Times New Roman"/>
          <w:sz w:val="23"/>
          <w:szCs w:val="23"/>
        </w:rPr>
        <w:fldChar w:fldCharType="end"/>
      </w:r>
      <w:r w:rsidR="00E64DA4">
        <w:rPr>
          <w:rFonts w:ascii="Times New Roman" w:hAnsi="Times New Roman"/>
          <w:sz w:val="23"/>
          <w:szCs w:val="23"/>
        </w:rPr>
        <w:t>)</w:t>
      </w:r>
      <w:r w:rsidR="008775B9">
        <w:rPr>
          <w:rFonts w:ascii="Times New Roman" w:hAnsi="Times New Roman"/>
          <w:sz w:val="23"/>
          <w:szCs w:val="23"/>
        </w:rPr>
        <w:t>.</w:t>
      </w:r>
    </w:p>
    <w:p w:rsidR="00E64DA4" w:rsidRDefault="00E64DA4" w:rsidP="006C241A">
      <w:pPr>
        <w:spacing w:beforeLines="1" w:before="2" w:afterLines="1" w:after="2" w:line="360" w:lineRule="auto"/>
        <w:jc w:val="both"/>
        <w:rPr>
          <w:rFonts w:ascii="Times New Roman" w:hAnsi="Times New Roman"/>
          <w:sz w:val="23"/>
          <w:szCs w:val="23"/>
        </w:rPr>
      </w:pPr>
    </w:p>
    <w:p w:rsidR="00E64DA4" w:rsidRDefault="00E64DA4" w:rsidP="006C241A">
      <w:pPr>
        <w:keepNext/>
        <w:spacing w:beforeLines="1" w:before="2" w:afterLines="1" w:after="2" w:line="360" w:lineRule="auto"/>
        <w:jc w:val="center"/>
      </w:pPr>
      <w:r>
        <w:rPr>
          <w:noProof/>
        </w:rPr>
        <w:lastRenderedPageBreak/>
        <w:drawing>
          <wp:inline distT="0" distB="0" distL="0" distR="0" wp14:anchorId="48461EEC" wp14:editId="451D0DB0">
            <wp:extent cx="4786685" cy="3455118"/>
            <wp:effectExtent l="0" t="0" r="0" b="0"/>
            <wp:docPr id="28" name="Picture 28" descr="http://upload.wikimedia.org/wikipedia/commons/5/5b/Cardiac_Cycle_Left_Ventr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b/Cardiac_Cycle_Left_Ventricl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83485" cy="3452809"/>
                    </a:xfrm>
                    <a:prstGeom prst="rect">
                      <a:avLst/>
                    </a:prstGeom>
                    <a:noFill/>
                    <a:ln>
                      <a:noFill/>
                    </a:ln>
                  </pic:spPr>
                </pic:pic>
              </a:graphicData>
            </a:graphic>
          </wp:inline>
        </w:drawing>
      </w:r>
    </w:p>
    <w:p w:rsidR="00E64DA4" w:rsidRDefault="00E64DA4" w:rsidP="006C241A">
      <w:pPr>
        <w:pStyle w:val="Caption"/>
        <w:jc w:val="center"/>
        <w:rPr>
          <w:rFonts w:ascii="Times New Roman" w:hAnsi="Times New Roman"/>
          <w:sz w:val="23"/>
          <w:szCs w:val="23"/>
        </w:rPr>
      </w:pPr>
      <w:bookmarkStart w:id="62" w:name="_Ref309559218"/>
      <w:r>
        <w:t xml:space="preserve">Figure </w:t>
      </w:r>
      <w:fldSimple w:instr=" SEQ Figure \* ARABIC ">
        <w:r w:rsidR="006006B7">
          <w:rPr>
            <w:noProof/>
          </w:rPr>
          <w:t>6</w:t>
        </w:r>
      </w:fldSimple>
      <w:bookmarkEnd w:id="62"/>
      <w:r>
        <w:t xml:space="preserve">: </w:t>
      </w:r>
      <w:hyperlink r:id="rId44" w:history="1">
        <w:r w:rsidRPr="00E64DA4">
          <w:rPr>
            <w:rStyle w:val="Hyperlink"/>
          </w:rPr>
          <w:t>Cardiac Cycle, Left Ventricle</w:t>
        </w:r>
      </w:hyperlink>
    </w:p>
    <w:p w:rsidR="008775B9" w:rsidRDefault="008775B9" w:rsidP="006C241A">
      <w:pPr>
        <w:spacing w:beforeLines="1" w:before="2" w:afterLines="1" w:after="2" w:line="360" w:lineRule="auto"/>
        <w:jc w:val="both"/>
        <w:rPr>
          <w:rFonts w:ascii="Times New Roman" w:hAnsi="Times New Roman"/>
          <w:sz w:val="23"/>
          <w:szCs w:val="23"/>
        </w:rPr>
      </w:pPr>
    </w:p>
    <w:p w:rsidR="00B73A37" w:rsidRDefault="008775B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There</w:t>
      </w:r>
      <w:r w:rsidR="00C172C1">
        <w:rPr>
          <w:rFonts w:ascii="Times New Roman" w:hAnsi="Times New Roman"/>
          <w:sz w:val="23"/>
          <w:szCs w:val="23"/>
        </w:rPr>
        <w:t xml:space="preserve"> seems to be a general law for process profiles:</w:t>
      </w:r>
    </w:p>
    <w:p w:rsidR="00C172C1" w:rsidRDefault="00C172C1" w:rsidP="006C241A">
      <w:pPr>
        <w:spacing w:beforeLines="1" w:before="2" w:afterLines="1" w:after="2" w:line="360" w:lineRule="auto"/>
        <w:jc w:val="both"/>
        <w:rPr>
          <w:rFonts w:ascii="Times New Roman" w:hAnsi="Times New Roman"/>
          <w:sz w:val="23"/>
          <w:szCs w:val="23"/>
        </w:rPr>
      </w:pPr>
    </w:p>
    <w:p w:rsidR="00C172C1" w:rsidRDefault="00D47F07" w:rsidP="006C241A">
      <w:pPr>
        <w:spacing w:beforeLines="1" w:before="2" w:afterLines="1" w:after="2" w:line="360" w:lineRule="auto"/>
        <w:ind w:left="720"/>
        <w:jc w:val="both"/>
        <w:rPr>
          <w:rFonts w:ascii="Times New Roman" w:hAnsi="Times New Roman"/>
          <w:sz w:val="23"/>
          <w:szCs w:val="23"/>
        </w:rPr>
      </w:pPr>
      <w:r>
        <w:rPr>
          <w:rFonts w:ascii="Times New Roman" w:hAnsi="Times New Roman"/>
          <w:sz w:val="23"/>
          <w:szCs w:val="23"/>
        </w:rPr>
        <w:t xml:space="preserve">Given </w:t>
      </w:r>
      <w:r w:rsidR="00C172C1">
        <w:rPr>
          <w:rFonts w:ascii="Times New Roman" w:hAnsi="Times New Roman"/>
          <w:sz w:val="23"/>
          <w:szCs w:val="23"/>
        </w:rPr>
        <w:t>any process</w:t>
      </w:r>
      <w:r>
        <w:rPr>
          <w:rFonts w:ascii="Times New Roman" w:hAnsi="Times New Roman"/>
          <w:sz w:val="23"/>
          <w:szCs w:val="23"/>
        </w:rPr>
        <w:t>es</w:t>
      </w:r>
      <w:r w:rsidR="00C172C1">
        <w:rPr>
          <w:rFonts w:ascii="Times New Roman" w:hAnsi="Times New Roman"/>
          <w:sz w:val="23"/>
          <w:szCs w:val="23"/>
        </w:rPr>
        <w:t xml:space="preserve"> </w:t>
      </w:r>
      <w:proofErr w:type="gramStart"/>
      <w:r w:rsidR="00C172C1">
        <w:rPr>
          <w:rFonts w:ascii="Times New Roman" w:hAnsi="Times New Roman"/>
          <w:i/>
          <w:sz w:val="23"/>
          <w:szCs w:val="23"/>
        </w:rPr>
        <w:t>p</w:t>
      </w:r>
      <w:r w:rsidR="00C172C1" w:rsidRPr="00C172C1">
        <w:rPr>
          <w:rFonts w:ascii="Times New Roman" w:hAnsi="Times New Roman"/>
          <w:sz w:val="23"/>
          <w:szCs w:val="23"/>
          <w:vertAlign w:val="subscript"/>
        </w:rPr>
        <w:t>1</w:t>
      </w:r>
      <w:r>
        <w:rPr>
          <w:rFonts w:ascii="Times New Roman" w:hAnsi="Times New Roman"/>
          <w:i/>
          <w:sz w:val="23"/>
          <w:szCs w:val="23"/>
        </w:rPr>
        <w:t>, …</w:t>
      </w:r>
      <w:proofErr w:type="gramEnd"/>
      <w:r>
        <w:rPr>
          <w:rFonts w:ascii="Times New Roman" w:hAnsi="Times New Roman"/>
          <w:i/>
          <w:sz w:val="23"/>
          <w:szCs w:val="23"/>
        </w:rPr>
        <w:t xml:space="preserve"> </w:t>
      </w:r>
      <w:r w:rsidR="00C172C1">
        <w:rPr>
          <w:rFonts w:ascii="Times New Roman" w:hAnsi="Times New Roman"/>
          <w:i/>
          <w:sz w:val="23"/>
          <w:szCs w:val="23"/>
        </w:rPr>
        <w:t>p</w:t>
      </w:r>
      <w:r>
        <w:rPr>
          <w:rFonts w:ascii="Times New Roman" w:hAnsi="Times New Roman"/>
          <w:sz w:val="23"/>
          <w:szCs w:val="23"/>
          <w:vertAlign w:val="subscript"/>
        </w:rPr>
        <w:t>n</w:t>
      </w:r>
      <w:r w:rsidR="00C172C1">
        <w:rPr>
          <w:rFonts w:ascii="Times New Roman" w:hAnsi="Times New Roman"/>
          <w:sz w:val="23"/>
          <w:szCs w:val="23"/>
          <w:vertAlign w:val="subscript"/>
        </w:rPr>
        <w:t xml:space="preserve">  </w:t>
      </w:r>
      <w:r>
        <w:rPr>
          <w:rFonts w:ascii="Times New Roman" w:hAnsi="Times New Roman"/>
          <w:sz w:val="23"/>
          <w:szCs w:val="23"/>
        </w:rPr>
        <w:t xml:space="preserve">which share a specific </w:t>
      </w:r>
      <w:r w:rsidR="00C172C1">
        <w:rPr>
          <w:rFonts w:ascii="Times New Roman" w:hAnsi="Times New Roman"/>
          <w:sz w:val="23"/>
          <w:szCs w:val="23"/>
        </w:rPr>
        <w:t>type T</w:t>
      </w:r>
      <w:r>
        <w:rPr>
          <w:rFonts w:ascii="Times New Roman" w:hAnsi="Times New Roman"/>
          <w:sz w:val="23"/>
          <w:szCs w:val="23"/>
        </w:rPr>
        <w:t xml:space="preserve"> of process profile and which do not overlap in time:</w:t>
      </w:r>
    </w:p>
    <w:p w:rsidR="00C172C1" w:rsidRPr="00C172C1" w:rsidRDefault="00C172C1" w:rsidP="006C241A">
      <w:pPr>
        <w:spacing w:beforeLines="1" w:before="2" w:afterLines="1" w:after="2" w:line="360" w:lineRule="auto"/>
        <w:ind w:left="720"/>
        <w:jc w:val="center"/>
        <w:rPr>
          <w:rFonts w:ascii="Times New Roman" w:hAnsi="Times New Roman"/>
          <w:sz w:val="23"/>
          <w:szCs w:val="23"/>
        </w:rPr>
      </w:pPr>
      <w:r>
        <w:rPr>
          <w:rFonts w:ascii="Times New Roman" w:hAnsi="Times New Roman"/>
          <w:sz w:val="23"/>
          <w:szCs w:val="23"/>
        </w:rPr>
        <w:t>T</w:t>
      </w:r>
      <w:r w:rsidR="00D47F07">
        <w:rPr>
          <w:rFonts w:ascii="Times New Roman" w:hAnsi="Times New Roman"/>
          <w:sz w:val="23"/>
          <w:szCs w:val="23"/>
        </w:rPr>
        <w:t>-process-</w:t>
      </w:r>
      <w:proofErr w:type="gramStart"/>
      <w:r w:rsidR="00D47F07">
        <w:rPr>
          <w:rFonts w:ascii="Times New Roman" w:hAnsi="Times New Roman"/>
          <w:sz w:val="23"/>
          <w:szCs w:val="23"/>
        </w:rPr>
        <w:t>profile</w:t>
      </w:r>
      <w:r>
        <w:rPr>
          <w:rFonts w:ascii="Times New Roman" w:hAnsi="Times New Roman"/>
          <w:sz w:val="23"/>
          <w:szCs w:val="23"/>
        </w:rPr>
        <w:t>(</w:t>
      </w:r>
      <w:proofErr w:type="gramEnd"/>
      <w:r>
        <w:rPr>
          <w:rFonts w:ascii="Times New Roman" w:hAnsi="Times New Roman"/>
          <w:i/>
          <w:sz w:val="23"/>
          <w:szCs w:val="23"/>
        </w:rPr>
        <w:t>p</w:t>
      </w:r>
      <w:r w:rsidRPr="00C172C1">
        <w:rPr>
          <w:rFonts w:ascii="Times New Roman" w:hAnsi="Times New Roman"/>
          <w:sz w:val="23"/>
          <w:szCs w:val="23"/>
          <w:vertAlign w:val="subscript"/>
        </w:rPr>
        <w:t>1</w:t>
      </w:r>
      <w:r>
        <w:rPr>
          <w:rFonts w:ascii="Times New Roman" w:hAnsi="Times New Roman"/>
          <w:sz w:val="23"/>
          <w:szCs w:val="23"/>
          <w:vertAlign w:val="subscript"/>
        </w:rPr>
        <w:t xml:space="preserve"> </w:t>
      </w:r>
      <w:r w:rsidR="00D47F07" w:rsidRPr="00D47F07">
        <w:rPr>
          <w:rFonts w:ascii="Times New Roman" w:hAnsi="Times New Roman"/>
          <w:i/>
          <w:sz w:val="23"/>
          <w:szCs w:val="23"/>
        </w:rPr>
        <w:t>+</w:t>
      </w:r>
      <w:r w:rsidR="00D47F07">
        <w:rPr>
          <w:rFonts w:ascii="Times New Roman" w:hAnsi="Times New Roman"/>
          <w:i/>
          <w:sz w:val="23"/>
          <w:szCs w:val="23"/>
        </w:rPr>
        <w:t>…</w:t>
      </w:r>
      <w:r w:rsidRPr="00C172C1">
        <w:rPr>
          <w:rFonts w:ascii="Times New Roman" w:hAnsi="Times New Roman"/>
          <w:i/>
          <w:sz w:val="23"/>
          <w:szCs w:val="23"/>
        </w:rPr>
        <w:t>+</w:t>
      </w:r>
      <w:r w:rsidR="00D47F07">
        <w:rPr>
          <w:rFonts w:ascii="Times New Roman" w:hAnsi="Times New Roman"/>
          <w:i/>
          <w:sz w:val="23"/>
          <w:szCs w:val="23"/>
          <w:vertAlign w:val="subscript"/>
        </w:rPr>
        <w:t xml:space="preserve"> </w:t>
      </w:r>
      <w:r>
        <w:rPr>
          <w:rFonts w:ascii="Times New Roman" w:hAnsi="Times New Roman"/>
          <w:i/>
          <w:sz w:val="23"/>
          <w:szCs w:val="23"/>
        </w:rPr>
        <w:t>p</w:t>
      </w:r>
      <w:r w:rsidR="00D47F07">
        <w:rPr>
          <w:rFonts w:ascii="Times New Roman" w:hAnsi="Times New Roman"/>
          <w:sz w:val="23"/>
          <w:szCs w:val="23"/>
          <w:vertAlign w:val="subscript"/>
        </w:rPr>
        <w:t>n</w:t>
      </w:r>
      <w:r w:rsidRPr="00C172C1">
        <w:rPr>
          <w:rFonts w:ascii="Times New Roman" w:hAnsi="Times New Roman"/>
          <w:sz w:val="23"/>
          <w:szCs w:val="23"/>
        </w:rPr>
        <w:t>)</w:t>
      </w:r>
      <w:r>
        <w:rPr>
          <w:rFonts w:ascii="Times New Roman" w:hAnsi="Times New Roman"/>
          <w:b/>
          <w:sz w:val="23"/>
          <w:szCs w:val="23"/>
        </w:rPr>
        <w:t xml:space="preserve"> </w:t>
      </w:r>
      <w:r w:rsidR="00D47F07">
        <w:rPr>
          <w:rFonts w:ascii="Times New Roman" w:hAnsi="Times New Roman"/>
          <w:sz w:val="23"/>
          <w:szCs w:val="23"/>
        </w:rPr>
        <w:t>=</w:t>
      </w:r>
      <w:r>
        <w:rPr>
          <w:rFonts w:ascii="Times New Roman" w:hAnsi="Times New Roman"/>
          <w:sz w:val="23"/>
          <w:szCs w:val="23"/>
        </w:rPr>
        <w:t xml:space="preserve"> </w:t>
      </w:r>
      <w:r w:rsidR="00D47F07">
        <w:rPr>
          <w:rFonts w:ascii="Times New Roman" w:hAnsi="Times New Roman"/>
          <w:sz w:val="23"/>
          <w:szCs w:val="23"/>
        </w:rPr>
        <w:t>T-process-profile(</w:t>
      </w:r>
      <w:r>
        <w:rPr>
          <w:rFonts w:ascii="Times New Roman" w:hAnsi="Times New Roman"/>
          <w:i/>
          <w:sz w:val="23"/>
          <w:szCs w:val="23"/>
        </w:rPr>
        <w:t>p</w:t>
      </w:r>
      <w:r w:rsidRPr="00C172C1">
        <w:rPr>
          <w:rFonts w:ascii="Times New Roman" w:hAnsi="Times New Roman"/>
          <w:sz w:val="23"/>
          <w:szCs w:val="23"/>
          <w:vertAlign w:val="subscript"/>
        </w:rPr>
        <w:t>1</w:t>
      </w:r>
      <w:r w:rsidR="00D47F07">
        <w:rPr>
          <w:rFonts w:ascii="Times New Roman" w:hAnsi="Times New Roman"/>
          <w:sz w:val="23"/>
          <w:szCs w:val="23"/>
        </w:rPr>
        <w:t>) + … + T-process-profile(</w:t>
      </w:r>
      <w:r>
        <w:rPr>
          <w:rFonts w:ascii="Times New Roman" w:hAnsi="Times New Roman"/>
          <w:i/>
          <w:sz w:val="23"/>
          <w:szCs w:val="23"/>
        </w:rPr>
        <w:t>p</w:t>
      </w:r>
      <w:r w:rsidR="00D47F07">
        <w:rPr>
          <w:rFonts w:ascii="Times New Roman" w:hAnsi="Times New Roman"/>
          <w:sz w:val="23"/>
          <w:szCs w:val="23"/>
          <w:vertAlign w:val="subscript"/>
        </w:rPr>
        <w:t>n</w:t>
      </w:r>
      <w:r>
        <w:rPr>
          <w:rFonts w:ascii="Times New Roman" w:hAnsi="Times New Roman"/>
          <w:sz w:val="23"/>
          <w:szCs w:val="23"/>
        </w:rPr>
        <w:t>)</w:t>
      </w:r>
    </w:p>
    <w:p w:rsidR="00C172C1" w:rsidRDefault="00C172C1" w:rsidP="006C241A">
      <w:pPr>
        <w:spacing w:beforeLines="1" w:before="2" w:afterLines="1" w:after="2" w:line="360" w:lineRule="auto"/>
        <w:jc w:val="both"/>
        <w:rPr>
          <w:rFonts w:ascii="Times New Roman" w:hAnsi="Times New Roman"/>
          <w:b/>
          <w:sz w:val="23"/>
          <w:szCs w:val="23"/>
        </w:rPr>
      </w:pPr>
    </w:p>
    <w:p w:rsidR="008775B9" w:rsidRDefault="008775B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Note that, in the </w:t>
      </w:r>
      <w:proofErr w:type="gramStart"/>
      <w:r>
        <w:rPr>
          <w:rFonts w:ascii="Times New Roman" w:hAnsi="Times New Roman"/>
          <w:sz w:val="23"/>
          <w:szCs w:val="23"/>
        </w:rPr>
        <w:t>morse</w:t>
      </w:r>
      <w:proofErr w:type="gramEnd"/>
      <w:r>
        <w:rPr>
          <w:rFonts w:ascii="Times New Roman" w:hAnsi="Times New Roman"/>
          <w:sz w:val="23"/>
          <w:szCs w:val="23"/>
        </w:rPr>
        <w:t xml:space="preserve"> code and similar cases, summation of process profiles has an exact counterpart in the linear composition of generically dependent information artifacts (alphanumeric strings) on the continuant side.</w:t>
      </w:r>
    </w:p>
    <w:p w:rsidR="008775B9" w:rsidRPr="008775B9" w:rsidRDefault="008775B9" w:rsidP="006C241A">
      <w:pPr>
        <w:spacing w:beforeLines="1" w:before="2" w:afterLines="1" w:after="2" w:line="360" w:lineRule="auto"/>
        <w:jc w:val="both"/>
        <w:rPr>
          <w:rFonts w:ascii="Times New Roman" w:hAnsi="Times New Roman"/>
          <w:sz w:val="23"/>
          <w:szCs w:val="23"/>
        </w:rPr>
      </w:pPr>
    </w:p>
    <w:p w:rsidR="00CB07DE" w:rsidRDefault="00CB07DE" w:rsidP="006C241A">
      <w:pPr>
        <w:spacing w:beforeLines="1" w:before="2" w:afterLines="1" w:after="2" w:line="360" w:lineRule="auto"/>
        <w:jc w:val="both"/>
        <w:rPr>
          <w:rFonts w:ascii="Times New Roman" w:hAnsi="Times New Roman"/>
          <w:b/>
          <w:sz w:val="23"/>
          <w:szCs w:val="23"/>
        </w:rPr>
      </w:pPr>
      <w:r w:rsidRPr="00CB07DE">
        <w:rPr>
          <w:rFonts w:ascii="Times New Roman" w:hAnsi="Times New Roman"/>
          <w:b/>
          <w:sz w:val="23"/>
          <w:szCs w:val="23"/>
        </w:rPr>
        <w:t>Comparing Qualities</w:t>
      </w:r>
      <w:r w:rsidR="008775B9">
        <w:rPr>
          <w:rFonts w:ascii="Times New Roman" w:hAnsi="Times New Roman"/>
          <w:b/>
          <w:sz w:val="23"/>
          <w:szCs w:val="23"/>
        </w:rPr>
        <w:t xml:space="preserve"> and Comparing Process Profiles</w:t>
      </w:r>
    </w:p>
    <w:p w:rsidR="008775B9" w:rsidRPr="00C172C1" w:rsidRDefault="008775B9" w:rsidP="006C241A">
      <w:pPr>
        <w:spacing w:beforeLines="1" w:before="2" w:afterLines="1" w:after="2" w:line="360" w:lineRule="auto"/>
        <w:jc w:val="both"/>
        <w:rPr>
          <w:rFonts w:ascii="Times New Roman" w:hAnsi="Times New Roman"/>
          <w:sz w:val="23"/>
          <w:szCs w:val="23"/>
        </w:rPr>
      </w:pPr>
    </w:p>
    <w:p w:rsidR="008775B9" w:rsidRDefault="008775B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A fur</w:t>
      </w:r>
      <w:r w:rsidR="003B3493">
        <w:rPr>
          <w:rFonts w:ascii="Times New Roman" w:hAnsi="Times New Roman"/>
          <w:sz w:val="23"/>
          <w:szCs w:val="23"/>
        </w:rPr>
        <w:t>t</w:t>
      </w:r>
      <w:r>
        <w:rPr>
          <w:rFonts w:ascii="Times New Roman" w:hAnsi="Times New Roman"/>
          <w:sz w:val="23"/>
          <w:szCs w:val="23"/>
        </w:rPr>
        <w:t>her issue that we can now address is that of data involving comparison of process profiles (for example to the effect that one process is quicker, or more intense, or of higher frequency, than that process. He, too, it is useful to begin with the counterpart case on the side of qualities.</w:t>
      </w:r>
    </w:p>
    <w:p w:rsidR="008775B9" w:rsidRDefault="008775B9" w:rsidP="006C241A">
      <w:pPr>
        <w:spacing w:beforeLines="1" w:before="2" w:afterLines="1" w:after="2" w:line="360" w:lineRule="auto"/>
        <w:rPr>
          <w:rFonts w:ascii="Times New Roman" w:hAnsi="Times New Roman"/>
          <w:sz w:val="23"/>
          <w:szCs w:val="23"/>
        </w:rPr>
      </w:pPr>
    </w:p>
    <w:p w:rsidR="00CB07DE" w:rsidRDefault="008775B9"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lastRenderedPageBreak/>
        <w:t xml:space="preserve">For a given </w:t>
      </w:r>
      <w:r w:rsidR="00E64DA4">
        <w:rPr>
          <w:rFonts w:ascii="Times New Roman" w:hAnsi="Times New Roman"/>
          <w:sz w:val="23"/>
          <w:szCs w:val="23"/>
        </w:rPr>
        <w:t xml:space="preserve">determinable </w:t>
      </w:r>
      <w:r w:rsidR="00CB07DE" w:rsidRPr="00CB07DE">
        <w:rPr>
          <w:rFonts w:ascii="Times New Roman" w:hAnsi="Times New Roman"/>
          <w:sz w:val="23"/>
          <w:szCs w:val="23"/>
        </w:rPr>
        <w:t xml:space="preserve">quality universal </w:t>
      </w:r>
      <w:r>
        <w:rPr>
          <w:rFonts w:ascii="Times New Roman" w:hAnsi="Times New Roman"/>
          <w:sz w:val="23"/>
          <w:szCs w:val="23"/>
        </w:rPr>
        <w:t>Q</w:t>
      </w:r>
      <w:r w:rsidR="00CB07DE" w:rsidRPr="00CB07DE">
        <w:rPr>
          <w:rFonts w:ascii="Times New Roman" w:hAnsi="Times New Roman"/>
          <w:sz w:val="23"/>
          <w:szCs w:val="23"/>
        </w:rPr>
        <w:t xml:space="preserve">, </w:t>
      </w:r>
      <w:r>
        <w:rPr>
          <w:rFonts w:ascii="Times New Roman" w:hAnsi="Times New Roman"/>
          <w:sz w:val="23"/>
          <w:szCs w:val="23"/>
        </w:rPr>
        <w:t xml:space="preserve">we employ </w:t>
      </w:r>
      <w:proofErr w:type="gramStart"/>
      <w:r>
        <w:rPr>
          <w:rFonts w:ascii="Times New Roman" w:hAnsi="Times New Roman"/>
          <w:sz w:val="23"/>
          <w:szCs w:val="23"/>
        </w:rPr>
        <w:t>‘</w:t>
      </w:r>
      <w:r w:rsidR="00CB07DE" w:rsidRPr="00CB07DE">
        <w:rPr>
          <w:rFonts w:ascii="Times New Roman" w:hAnsi="Times New Roman"/>
          <w:sz w:val="23"/>
          <w:szCs w:val="23"/>
        </w:rPr>
        <w:t>DSU(</w:t>
      </w:r>
      <w:proofErr w:type="gramEnd"/>
      <w:r w:rsidR="00CB07DE" w:rsidRPr="00CB07DE">
        <w:rPr>
          <w:rFonts w:ascii="Times New Roman" w:hAnsi="Times New Roman"/>
          <w:sz w:val="23"/>
          <w:szCs w:val="23"/>
        </w:rPr>
        <w:t>Q)</w:t>
      </w:r>
      <w:r>
        <w:rPr>
          <w:rFonts w:ascii="Times New Roman" w:hAnsi="Times New Roman"/>
          <w:sz w:val="23"/>
          <w:szCs w:val="23"/>
        </w:rPr>
        <w:t xml:space="preserve">’ </w:t>
      </w:r>
      <w:r w:rsidR="00C16900">
        <w:rPr>
          <w:rFonts w:ascii="Times New Roman" w:hAnsi="Times New Roman"/>
          <w:sz w:val="23"/>
          <w:szCs w:val="23"/>
        </w:rPr>
        <w:t xml:space="preserve">as an abbreviation for ‘the </w:t>
      </w:r>
      <w:r w:rsidR="00CB07DE" w:rsidRPr="00CB07DE">
        <w:rPr>
          <w:rFonts w:ascii="Times New Roman" w:hAnsi="Times New Roman"/>
          <w:sz w:val="23"/>
          <w:szCs w:val="23"/>
        </w:rPr>
        <w:t>determinate sub-universals of Q</w:t>
      </w:r>
      <w:r w:rsidR="00C16900">
        <w:rPr>
          <w:rFonts w:ascii="Times New Roman" w:hAnsi="Times New Roman"/>
          <w:sz w:val="23"/>
          <w:szCs w:val="23"/>
        </w:rPr>
        <w:t>’</w:t>
      </w:r>
      <w:r w:rsidR="00CB07DE" w:rsidRPr="00CB07DE">
        <w:rPr>
          <w:rFonts w:ascii="Times New Roman" w:hAnsi="Times New Roman"/>
          <w:sz w:val="23"/>
          <w:szCs w:val="23"/>
        </w:rPr>
        <w:t xml:space="preserve">. For example </w:t>
      </w:r>
      <w:r w:rsidR="00C16900">
        <w:rPr>
          <w:rFonts w:ascii="Times New Roman" w:hAnsi="Times New Roman"/>
          <w:sz w:val="23"/>
          <w:szCs w:val="23"/>
        </w:rPr>
        <w:t xml:space="preserve">if </w:t>
      </w:r>
      <w:r w:rsidR="00CB07DE" w:rsidRPr="00CB07DE">
        <w:rPr>
          <w:rFonts w:ascii="Times New Roman" w:hAnsi="Times New Roman"/>
          <w:sz w:val="23"/>
          <w:szCs w:val="23"/>
        </w:rPr>
        <w:t xml:space="preserve">Q </w:t>
      </w:r>
      <w:r w:rsidR="00C16900">
        <w:rPr>
          <w:rFonts w:ascii="Times New Roman" w:hAnsi="Times New Roman"/>
          <w:sz w:val="23"/>
          <w:szCs w:val="23"/>
        </w:rPr>
        <w:t xml:space="preserve">is the quality universal </w:t>
      </w:r>
      <w:r w:rsidR="00CB07DE" w:rsidRPr="00C16900">
        <w:rPr>
          <w:rFonts w:ascii="Times New Roman" w:hAnsi="Times New Roman"/>
          <w:i/>
          <w:sz w:val="23"/>
          <w:szCs w:val="23"/>
        </w:rPr>
        <w:t>length</w:t>
      </w:r>
      <w:r w:rsidR="00CB07DE" w:rsidRPr="00CB07DE">
        <w:rPr>
          <w:rFonts w:ascii="Times New Roman" w:hAnsi="Times New Roman"/>
          <w:sz w:val="23"/>
          <w:szCs w:val="23"/>
        </w:rPr>
        <w:t xml:space="preserve">, </w:t>
      </w:r>
      <w:r w:rsidR="00C16900">
        <w:rPr>
          <w:rFonts w:ascii="Times New Roman" w:hAnsi="Times New Roman"/>
          <w:sz w:val="23"/>
          <w:szCs w:val="23"/>
        </w:rPr>
        <w:t xml:space="preserve">then </w:t>
      </w:r>
      <w:r w:rsidR="00CB07DE" w:rsidRPr="00CB07DE">
        <w:rPr>
          <w:rFonts w:ascii="Times New Roman" w:hAnsi="Times New Roman"/>
          <w:sz w:val="23"/>
          <w:szCs w:val="23"/>
        </w:rPr>
        <w:t xml:space="preserve">DSU(Q) </w:t>
      </w:r>
      <w:r w:rsidR="00C16900">
        <w:rPr>
          <w:rFonts w:ascii="Times New Roman" w:hAnsi="Times New Roman"/>
          <w:sz w:val="23"/>
          <w:szCs w:val="23"/>
        </w:rPr>
        <w:t xml:space="preserve">comprises such determinate quality universals as: </w:t>
      </w:r>
      <w:r w:rsidR="00CB07DE" w:rsidRPr="00CB07DE">
        <w:rPr>
          <w:rFonts w:ascii="Times New Roman" w:hAnsi="Times New Roman"/>
          <w:sz w:val="23"/>
          <w:szCs w:val="23"/>
        </w:rPr>
        <w:t xml:space="preserve">1 cm-length, 1.5 cm-length, 2 cm-length, </w:t>
      </w:r>
      <w:r w:rsidR="00C16900">
        <w:rPr>
          <w:rFonts w:ascii="Times New Roman" w:hAnsi="Times New Roman"/>
          <w:sz w:val="23"/>
          <w:szCs w:val="23"/>
        </w:rPr>
        <w:t>and so on</w:t>
      </w:r>
      <w:r w:rsidR="00CB07DE" w:rsidRPr="00CB07DE">
        <w:rPr>
          <w:rFonts w:ascii="Times New Roman" w:hAnsi="Times New Roman"/>
          <w:sz w:val="23"/>
          <w:szCs w:val="23"/>
        </w:rPr>
        <w:t xml:space="preserve">. </w:t>
      </w:r>
      <w:r w:rsidR="00C16900">
        <w:rPr>
          <w:rFonts w:ascii="Times New Roman" w:hAnsi="Times New Roman"/>
          <w:sz w:val="23"/>
          <w:szCs w:val="23"/>
        </w:rPr>
        <w:t>A</w:t>
      </w:r>
      <w:r w:rsidR="00FD474C">
        <w:rPr>
          <w:rFonts w:ascii="Times New Roman" w:hAnsi="Times New Roman"/>
          <w:sz w:val="23"/>
          <w:szCs w:val="23"/>
        </w:rPr>
        <w:t xml:space="preserve">gain, </w:t>
      </w:r>
      <w:r w:rsidR="00C16900">
        <w:rPr>
          <w:rFonts w:ascii="Times New Roman" w:hAnsi="Times New Roman"/>
          <w:sz w:val="23"/>
          <w:szCs w:val="23"/>
        </w:rPr>
        <w:t>quality universals are referred to here in a way that involves specification of a unit of m</w:t>
      </w:r>
      <w:r w:rsidR="00E64DA4">
        <w:rPr>
          <w:rFonts w:ascii="Times New Roman" w:hAnsi="Times New Roman"/>
          <w:sz w:val="23"/>
          <w:szCs w:val="23"/>
        </w:rPr>
        <w:t>easure;</w:t>
      </w:r>
      <w:r w:rsidR="00C16900">
        <w:rPr>
          <w:rFonts w:ascii="Times New Roman" w:hAnsi="Times New Roman"/>
          <w:sz w:val="23"/>
          <w:szCs w:val="23"/>
        </w:rPr>
        <w:t xml:space="preserve"> however, the universals themselves are clearly independent</w:t>
      </w:r>
      <w:r w:rsidR="00CB07DE" w:rsidRPr="00CB07DE">
        <w:rPr>
          <w:rFonts w:ascii="Times New Roman" w:hAnsi="Times New Roman"/>
          <w:sz w:val="23"/>
          <w:szCs w:val="23"/>
        </w:rPr>
        <w:t xml:space="preserve"> of </w:t>
      </w:r>
      <w:r w:rsidR="00C16900">
        <w:rPr>
          <w:rFonts w:ascii="Times New Roman" w:hAnsi="Times New Roman"/>
          <w:sz w:val="23"/>
          <w:szCs w:val="23"/>
        </w:rPr>
        <w:t>such specification</w:t>
      </w:r>
      <w:r w:rsidR="00FD474C">
        <w:rPr>
          <w:rFonts w:ascii="Times New Roman" w:hAnsi="Times New Roman"/>
          <w:sz w:val="23"/>
          <w:szCs w:val="23"/>
        </w:rPr>
        <w:t>.</w:t>
      </w:r>
    </w:p>
    <w:p w:rsidR="00C16900" w:rsidRPr="00CB07DE" w:rsidRDefault="00C16900" w:rsidP="006C241A">
      <w:pPr>
        <w:spacing w:beforeLines="1" w:before="2" w:afterLines="1" w:after="2" w:line="360" w:lineRule="auto"/>
        <w:jc w:val="both"/>
        <w:rPr>
          <w:rFonts w:ascii="Times New Roman" w:hAnsi="Times New Roman"/>
          <w:sz w:val="23"/>
          <w:szCs w:val="23"/>
        </w:rPr>
      </w:pPr>
    </w:p>
    <w:p w:rsidR="00CB07DE" w:rsidRPr="00CB07DE" w:rsidRDefault="009F41D8"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Since the qualities in </w:t>
      </w:r>
      <w:r w:rsidR="00CB07DE" w:rsidRPr="00CB07DE">
        <w:rPr>
          <w:rFonts w:ascii="Times New Roman" w:hAnsi="Times New Roman"/>
          <w:sz w:val="23"/>
          <w:szCs w:val="23"/>
        </w:rPr>
        <w:t xml:space="preserve">DSU(Q) </w:t>
      </w:r>
      <w:r>
        <w:rPr>
          <w:rFonts w:ascii="Times New Roman" w:hAnsi="Times New Roman"/>
          <w:sz w:val="23"/>
          <w:szCs w:val="23"/>
        </w:rPr>
        <w:t>can here be ordered linearly in reflection of the real number measures used to described them</w:t>
      </w:r>
      <w:r w:rsidR="00CB07DE" w:rsidRPr="00CB07DE">
        <w:rPr>
          <w:rFonts w:ascii="Times New Roman" w:hAnsi="Times New Roman"/>
          <w:sz w:val="23"/>
          <w:szCs w:val="23"/>
        </w:rPr>
        <w:t xml:space="preserve">, we can define ‘shorter-in-length than’ in terms of ‘less than’ for real numbers. </w:t>
      </w:r>
      <w:r>
        <w:rPr>
          <w:rFonts w:ascii="Times New Roman" w:hAnsi="Times New Roman"/>
          <w:sz w:val="23"/>
          <w:szCs w:val="23"/>
        </w:rPr>
        <w:t>In this sense t</w:t>
      </w:r>
      <w:r w:rsidR="00CB07DE" w:rsidRPr="00CB07DE">
        <w:rPr>
          <w:rFonts w:ascii="Times New Roman" w:hAnsi="Times New Roman"/>
          <w:sz w:val="23"/>
          <w:szCs w:val="23"/>
        </w:rPr>
        <w:t xml:space="preserve">he structure of </w:t>
      </w:r>
      <w:proofErr w:type="gramStart"/>
      <w:r w:rsidR="00CB07DE" w:rsidRPr="00CB07DE">
        <w:rPr>
          <w:rFonts w:ascii="Times New Roman" w:hAnsi="Times New Roman"/>
          <w:sz w:val="23"/>
          <w:szCs w:val="23"/>
        </w:rPr>
        <w:t>DSU(</w:t>
      </w:r>
      <w:proofErr w:type="gramEnd"/>
      <w:r w:rsidR="00CB07DE" w:rsidRPr="00CB07DE">
        <w:rPr>
          <w:rFonts w:ascii="Times New Roman" w:hAnsi="Times New Roman"/>
          <w:sz w:val="23"/>
          <w:szCs w:val="23"/>
        </w:rPr>
        <w:t>Q) explains how length qualities relate to each other</w:t>
      </w:r>
      <w:r w:rsidR="00FD474C">
        <w:rPr>
          <w:rFonts w:ascii="Times New Roman" w:hAnsi="Times New Roman"/>
          <w:sz w:val="23"/>
          <w:szCs w:val="23"/>
        </w:rPr>
        <w:t>.</w:t>
      </w:r>
    </w:p>
    <w:p w:rsidR="00CB07DE" w:rsidRDefault="00CB07DE" w:rsidP="006C241A">
      <w:pPr>
        <w:spacing w:beforeLines="1" w:before="2" w:afterLines="1" w:after="2" w:line="360" w:lineRule="auto"/>
        <w:jc w:val="both"/>
        <w:rPr>
          <w:rFonts w:ascii="Times New Roman" w:hAnsi="Times New Roman"/>
          <w:sz w:val="23"/>
          <w:szCs w:val="23"/>
        </w:rPr>
      </w:pPr>
    </w:p>
    <w:p w:rsidR="00E64DA4" w:rsidRDefault="00E64DA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 xml:space="preserve">And now </w:t>
      </w:r>
      <w:r w:rsidR="009F41D8">
        <w:rPr>
          <w:rFonts w:ascii="Times New Roman" w:hAnsi="Times New Roman"/>
          <w:sz w:val="23"/>
          <w:szCs w:val="23"/>
        </w:rPr>
        <w:t xml:space="preserve">the parallel case on the side of </w:t>
      </w:r>
      <w:r>
        <w:rPr>
          <w:rFonts w:ascii="Times New Roman" w:hAnsi="Times New Roman"/>
          <w:sz w:val="23"/>
          <w:szCs w:val="23"/>
        </w:rPr>
        <w:t>occurrent side can be described as follows. For a given determinable process profile</w:t>
      </w:r>
      <w:r w:rsidRPr="00CB07DE">
        <w:rPr>
          <w:rFonts w:ascii="Times New Roman" w:hAnsi="Times New Roman"/>
          <w:sz w:val="23"/>
          <w:szCs w:val="23"/>
        </w:rPr>
        <w:t xml:space="preserve"> universal </w:t>
      </w:r>
      <w:r>
        <w:rPr>
          <w:rFonts w:ascii="Times New Roman" w:hAnsi="Times New Roman"/>
          <w:sz w:val="23"/>
          <w:szCs w:val="23"/>
        </w:rPr>
        <w:t>P</w:t>
      </w:r>
      <w:r w:rsidRPr="00CB07DE">
        <w:rPr>
          <w:rFonts w:ascii="Times New Roman" w:hAnsi="Times New Roman"/>
          <w:sz w:val="23"/>
          <w:szCs w:val="23"/>
        </w:rPr>
        <w:t xml:space="preserve">, </w:t>
      </w:r>
      <w:r>
        <w:rPr>
          <w:rFonts w:ascii="Times New Roman" w:hAnsi="Times New Roman"/>
          <w:sz w:val="23"/>
          <w:szCs w:val="23"/>
        </w:rPr>
        <w:t xml:space="preserve">we employ </w:t>
      </w:r>
      <w:proofErr w:type="gramStart"/>
      <w:r>
        <w:rPr>
          <w:rFonts w:ascii="Times New Roman" w:hAnsi="Times New Roman"/>
          <w:sz w:val="23"/>
          <w:szCs w:val="23"/>
        </w:rPr>
        <w:t>‘</w:t>
      </w:r>
      <w:r w:rsidRPr="00CB07DE">
        <w:rPr>
          <w:rFonts w:ascii="Times New Roman" w:hAnsi="Times New Roman"/>
          <w:sz w:val="23"/>
          <w:szCs w:val="23"/>
        </w:rPr>
        <w:t>DSU</w:t>
      </w:r>
      <w:r>
        <w:rPr>
          <w:rFonts w:ascii="Times New Roman" w:hAnsi="Times New Roman"/>
          <w:sz w:val="23"/>
          <w:szCs w:val="23"/>
        </w:rPr>
        <w:t>(</w:t>
      </w:r>
      <w:proofErr w:type="gramEnd"/>
      <w:r>
        <w:rPr>
          <w:rFonts w:ascii="Times New Roman" w:hAnsi="Times New Roman"/>
          <w:sz w:val="23"/>
          <w:szCs w:val="23"/>
        </w:rPr>
        <w:t>P</w:t>
      </w:r>
      <w:r w:rsidRPr="00CB07DE">
        <w:rPr>
          <w:rFonts w:ascii="Times New Roman" w:hAnsi="Times New Roman"/>
          <w:sz w:val="23"/>
          <w:szCs w:val="23"/>
        </w:rPr>
        <w:t>)</w:t>
      </w:r>
      <w:r>
        <w:rPr>
          <w:rFonts w:ascii="Times New Roman" w:hAnsi="Times New Roman"/>
          <w:sz w:val="23"/>
          <w:szCs w:val="23"/>
        </w:rPr>
        <w:t>’ as an abbreviation for ‘the determinate sub-universals of P’</w:t>
      </w:r>
      <w:r w:rsidRPr="00CB07DE">
        <w:rPr>
          <w:rFonts w:ascii="Times New Roman" w:hAnsi="Times New Roman"/>
          <w:sz w:val="23"/>
          <w:szCs w:val="23"/>
        </w:rPr>
        <w:t xml:space="preserve">. For example </w:t>
      </w:r>
      <w:r>
        <w:rPr>
          <w:rFonts w:ascii="Times New Roman" w:hAnsi="Times New Roman"/>
          <w:sz w:val="23"/>
          <w:szCs w:val="23"/>
        </w:rPr>
        <w:t>if P</w:t>
      </w:r>
      <w:r w:rsidRPr="00CB07DE">
        <w:rPr>
          <w:rFonts w:ascii="Times New Roman" w:hAnsi="Times New Roman"/>
          <w:sz w:val="23"/>
          <w:szCs w:val="23"/>
        </w:rPr>
        <w:t xml:space="preserve"> </w:t>
      </w:r>
      <w:r>
        <w:rPr>
          <w:rFonts w:ascii="Times New Roman" w:hAnsi="Times New Roman"/>
          <w:sz w:val="23"/>
          <w:szCs w:val="23"/>
        </w:rPr>
        <w:t xml:space="preserve">is the process profile universal </w:t>
      </w:r>
      <w:r>
        <w:rPr>
          <w:rFonts w:ascii="Times New Roman" w:hAnsi="Times New Roman"/>
          <w:i/>
          <w:sz w:val="23"/>
          <w:szCs w:val="23"/>
        </w:rPr>
        <w:t>regular beat</w:t>
      </w:r>
      <w:r w:rsidRPr="00CB07DE">
        <w:rPr>
          <w:rFonts w:ascii="Times New Roman" w:hAnsi="Times New Roman"/>
          <w:sz w:val="23"/>
          <w:szCs w:val="23"/>
        </w:rPr>
        <w:t xml:space="preserve">, </w:t>
      </w:r>
      <w:r>
        <w:rPr>
          <w:rFonts w:ascii="Times New Roman" w:hAnsi="Times New Roman"/>
          <w:sz w:val="23"/>
          <w:szCs w:val="23"/>
        </w:rPr>
        <w:t xml:space="preserve">then </w:t>
      </w:r>
      <w:proofErr w:type="gramStart"/>
      <w:r w:rsidRPr="00CB07DE">
        <w:rPr>
          <w:rFonts w:ascii="Times New Roman" w:hAnsi="Times New Roman"/>
          <w:sz w:val="23"/>
          <w:szCs w:val="23"/>
        </w:rPr>
        <w:t>DSU</w:t>
      </w:r>
      <w:r>
        <w:rPr>
          <w:rFonts w:ascii="Times New Roman" w:hAnsi="Times New Roman"/>
          <w:sz w:val="23"/>
          <w:szCs w:val="23"/>
        </w:rPr>
        <w:t>(</w:t>
      </w:r>
      <w:proofErr w:type="gramEnd"/>
      <w:r>
        <w:rPr>
          <w:rFonts w:ascii="Times New Roman" w:hAnsi="Times New Roman"/>
          <w:sz w:val="23"/>
          <w:szCs w:val="23"/>
        </w:rPr>
        <w:t>P</w:t>
      </w:r>
      <w:r w:rsidRPr="00CB07DE">
        <w:rPr>
          <w:rFonts w:ascii="Times New Roman" w:hAnsi="Times New Roman"/>
          <w:sz w:val="23"/>
          <w:szCs w:val="23"/>
        </w:rPr>
        <w:t xml:space="preserve">) </w:t>
      </w:r>
      <w:r>
        <w:rPr>
          <w:rFonts w:ascii="Times New Roman" w:hAnsi="Times New Roman"/>
          <w:sz w:val="23"/>
          <w:szCs w:val="23"/>
        </w:rPr>
        <w:t>comprises such determinate process profile universals as: 1</w:t>
      </w:r>
      <w:r w:rsidRPr="00CB07DE">
        <w:rPr>
          <w:rFonts w:ascii="Times New Roman" w:hAnsi="Times New Roman"/>
          <w:sz w:val="23"/>
          <w:szCs w:val="23"/>
        </w:rPr>
        <w:t xml:space="preserve"> </w:t>
      </w:r>
      <w:r>
        <w:rPr>
          <w:rFonts w:ascii="Times New Roman" w:hAnsi="Times New Roman"/>
          <w:sz w:val="23"/>
          <w:szCs w:val="23"/>
        </w:rPr>
        <w:t>beat per minute (bpm)</w:t>
      </w:r>
      <w:r w:rsidRPr="00CB07DE">
        <w:rPr>
          <w:rFonts w:ascii="Times New Roman" w:hAnsi="Times New Roman"/>
          <w:sz w:val="23"/>
          <w:szCs w:val="23"/>
        </w:rPr>
        <w:t xml:space="preserve">, 1.5 </w:t>
      </w:r>
      <w:r>
        <w:rPr>
          <w:rFonts w:ascii="Times New Roman" w:hAnsi="Times New Roman"/>
          <w:sz w:val="23"/>
          <w:szCs w:val="23"/>
        </w:rPr>
        <w:t>bpm</w:t>
      </w:r>
      <w:r w:rsidRPr="00CB07DE">
        <w:rPr>
          <w:rFonts w:ascii="Times New Roman" w:hAnsi="Times New Roman"/>
          <w:sz w:val="23"/>
          <w:szCs w:val="23"/>
        </w:rPr>
        <w:t xml:space="preserve">, 2 </w:t>
      </w:r>
      <w:r>
        <w:rPr>
          <w:rFonts w:ascii="Times New Roman" w:hAnsi="Times New Roman"/>
          <w:sz w:val="23"/>
          <w:szCs w:val="23"/>
        </w:rPr>
        <w:t>bpm</w:t>
      </w:r>
      <w:r w:rsidRPr="00CB07DE">
        <w:rPr>
          <w:rFonts w:ascii="Times New Roman" w:hAnsi="Times New Roman"/>
          <w:sz w:val="23"/>
          <w:szCs w:val="23"/>
        </w:rPr>
        <w:t xml:space="preserve">, </w:t>
      </w:r>
      <w:r>
        <w:rPr>
          <w:rFonts w:ascii="Times New Roman" w:hAnsi="Times New Roman"/>
          <w:sz w:val="23"/>
          <w:szCs w:val="23"/>
        </w:rPr>
        <w:t>and so on</w:t>
      </w:r>
      <w:r w:rsidRPr="00CB07DE">
        <w:rPr>
          <w:rFonts w:ascii="Times New Roman" w:hAnsi="Times New Roman"/>
          <w:sz w:val="23"/>
          <w:szCs w:val="23"/>
        </w:rPr>
        <w:t xml:space="preserve">. </w:t>
      </w:r>
      <w:r>
        <w:rPr>
          <w:rFonts w:ascii="Times New Roman" w:hAnsi="Times New Roman"/>
          <w:sz w:val="23"/>
          <w:szCs w:val="23"/>
        </w:rPr>
        <w:t>Again, process profile universals are referred to here in a way that involves specification of a unit of measure; however, the universals themselves are clearly independent</w:t>
      </w:r>
      <w:r w:rsidRPr="00CB07DE">
        <w:rPr>
          <w:rFonts w:ascii="Times New Roman" w:hAnsi="Times New Roman"/>
          <w:sz w:val="23"/>
          <w:szCs w:val="23"/>
        </w:rPr>
        <w:t xml:space="preserve"> of </w:t>
      </w:r>
      <w:r>
        <w:rPr>
          <w:rFonts w:ascii="Times New Roman" w:hAnsi="Times New Roman"/>
          <w:sz w:val="23"/>
          <w:szCs w:val="23"/>
        </w:rPr>
        <w:t>such specification.</w:t>
      </w:r>
    </w:p>
    <w:p w:rsidR="00E64DA4" w:rsidRDefault="00E64DA4" w:rsidP="006C241A">
      <w:pPr>
        <w:spacing w:beforeLines="1" w:before="2" w:afterLines="1" w:after="2" w:line="360" w:lineRule="auto"/>
        <w:rPr>
          <w:rFonts w:ascii="Times New Roman" w:hAnsi="Times New Roman"/>
          <w:sz w:val="23"/>
          <w:szCs w:val="23"/>
        </w:rPr>
      </w:pPr>
    </w:p>
    <w:p w:rsidR="00CB07DE" w:rsidRPr="00CB07DE" w:rsidRDefault="00E64DA4" w:rsidP="006C241A">
      <w:pPr>
        <w:spacing w:beforeLines="1" w:before="2" w:afterLines="1" w:after="2" w:line="360" w:lineRule="auto"/>
        <w:jc w:val="both"/>
        <w:rPr>
          <w:rFonts w:ascii="Times New Roman" w:hAnsi="Times New Roman"/>
          <w:sz w:val="23"/>
          <w:szCs w:val="23"/>
        </w:rPr>
      </w:pPr>
      <w:r>
        <w:rPr>
          <w:rFonts w:ascii="Times New Roman" w:hAnsi="Times New Roman"/>
          <w:sz w:val="23"/>
          <w:szCs w:val="23"/>
        </w:rPr>
        <w:t>And again:</w:t>
      </w:r>
      <w:r w:rsidR="00CB07DE" w:rsidRPr="00CB07DE">
        <w:rPr>
          <w:rFonts w:ascii="Times New Roman" w:hAnsi="Times New Roman"/>
          <w:sz w:val="23"/>
          <w:szCs w:val="23"/>
        </w:rPr>
        <w:t xml:space="preserve"> </w:t>
      </w:r>
      <w:proofErr w:type="gramStart"/>
      <w:r w:rsidR="00CB07DE" w:rsidRPr="00CB07DE">
        <w:rPr>
          <w:rFonts w:ascii="Times New Roman" w:hAnsi="Times New Roman"/>
          <w:sz w:val="23"/>
          <w:szCs w:val="23"/>
        </w:rPr>
        <w:t>DSU(</w:t>
      </w:r>
      <w:proofErr w:type="gramEnd"/>
      <w:r w:rsidR="00CB07DE" w:rsidRPr="00CB07DE">
        <w:rPr>
          <w:rFonts w:ascii="Times New Roman" w:hAnsi="Times New Roman"/>
          <w:sz w:val="23"/>
          <w:szCs w:val="23"/>
        </w:rPr>
        <w:t>P) is ordered linearly, so that there is an isomorphism from  DSU(P) to the real numbers, and we can define ‘beats faster than’ accordingly in terms of ‘</w:t>
      </w:r>
      <w:r>
        <w:rPr>
          <w:rFonts w:ascii="Times New Roman" w:hAnsi="Times New Roman"/>
          <w:sz w:val="23"/>
          <w:szCs w:val="23"/>
        </w:rPr>
        <w:t>greater than’ for real numbers, and there is a sense in which t</w:t>
      </w:r>
      <w:r w:rsidR="00CB07DE" w:rsidRPr="00CB07DE">
        <w:rPr>
          <w:rFonts w:ascii="Times New Roman" w:hAnsi="Times New Roman"/>
          <w:sz w:val="23"/>
          <w:szCs w:val="23"/>
        </w:rPr>
        <w:t>he structure of DSU(P) explains how beat processes relate to each other in terms of faster and shorter</w:t>
      </w:r>
      <w:r w:rsidR="00FD474C">
        <w:rPr>
          <w:rFonts w:ascii="Times New Roman" w:hAnsi="Times New Roman"/>
          <w:sz w:val="23"/>
          <w:szCs w:val="23"/>
        </w:rPr>
        <w:t>.</w:t>
      </w:r>
    </w:p>
    <w:p w:rsidR="00A6405D" w:rsidRPr="009331CA" w:rsidRDefault="00A6405D" w:rsidP="006C241A">
      <w:pPr>
        <w:spacing w:line="360" w:lineRule="auto"/>
        <w:rPr>
          <w:rFonts w:ascii="Times New Roman" w:hAnsi="Times New Roman"/>
          <w:sz w:val="20"/>
          <w:szCs w:val="20"/>
        </w:rPr>
      </w:pPr>
      <w:r w:rsidRPr="001F273B">
        <w:rPr>
          <w:rFonts w:ascii="Times New Roman" w:hAnsi="Times New Roman"/>
          <w:iCs/>
          <w:sz w:val="23"/>
        </w:rPr>
        <w:tab/>
      </w:r>
      <w:r w:rsidRPr="001F273B">
        <w:rPr>
          <w:rFonts w:ascii="Times New Roman" w:hAnsi="Times New Roman"/>
          <w:iCs/>
          <w:sz w:val="23"/>
        </w:rPr>
        <w:tab/>
      </w:r>
    </w:p>
    <w:p w:rsidR="0079125C" w:rsidRPr="009331CA" w:rsidRDefault="0079125C" w:rsidP="006C241A">
      <w:pPr>
        <w:pStyle w:val="Heading3"/>
        <w:spacing w:line="360" w:lineRule="auto"/>
        <w:rPr>
          <w:sz w:val="20"/>
          <w:szCs w:val="20"/>
        </w:rPr>
      </w:pPr>
      <w:bookmarkStart w:id="63" w:name="_Toc309628599"/>
      <w:r w:rsidRPr="009331CA">
        <w:t>Spatiotemporal region</w:t>
      </w:r>
      <w:bookmarkEnd w:id="63"/>
    </w:p>
    <w:p w:rsidR="00755698" w:rsidRDefault="00755698" w:rsidP="006C241A">
      <w:pPr>
        <w:spacing w:beforeLines="1" w:before="2" w:afterLines="1" w:after="2" w:line="360" w:lineRule="auto"/>
        <w:rPr>
          <w:rFonts w:ascii="Times New Roman" w:hAnsi="Times New Roman"/>
          <w:sz w:val="23"/>
          <w:szCs w:val="23"/>
        </w:rPr>
      </w:pPr>
    </w:p>
    <w:p w:rsidR="0079125C" w:rsidRPr="009331CA" w:rsidRDefault="00DC022E" w:rsidP="006C241A">
      <w:pPr>
        <w:spacing w:beforeLines="1" w:before="2" w:afterLines="1" w:after="2" w:line="360" w:lineRule="auto"/>
        <w:rPr>
          <w:rFonts w:ascii="Times New Roman" w:hAnsi="Times New Roman"/>
          <w:sz w:val="20"/>
          <w:szCs w:val="20"/>
        </w:rPr>
      </w:pPr>
      <w:proofErr w:type="gramStart"/>
      <w:r>
        <w:rPr>
          <w:rFonts w:ascii="Times New Roman" w:hAnsi="Times New Roman"/>
          <w:sz w:val="23"/>
          <w:szCs w:val="23"/>
        </w:rPr>
        <w:t>Def.</w:t>
      </w:r>
      <w:proofErr w:type="gramEnd"/>
      <w:r w:rsidR="00494B7A">
        <w:rPr>
          <w:rFonts w:ascii="Times New Roman" w:hAnsi="Times New Roman"/>
          <w:sz w:val="23"/>
          <w:szCs w:val="23"/>
        </w:rPr>
        <w:t xml:space="preserve"> </w:t>
      </w:r>
      <w:r w:rsidR="0079125C" w:rsidRPr="009331CA">
        <w:rPr>
          <w:rFonts w:ascii="Times New Roman" w:hAnsi="Times New Roman"/>
          <w:sz w:val="23"/>
          <w:szCs w:val="23"/>
        </w:rPr>
        <w:t xml:space="preserve">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sidR="0079125C" w:rsidRPr="009331CA">
        <w:rPr>
          <w:rFonts w:ascii="Times New Roman" w:hAnsi="Times New Roman"/>
          <w:sz w:val="23"/>
          <w:szCs w:val="23"/>
        </w:rPr>
        <w:t xml:space="preserve"> </w:t>
      </w:r>
      <w:r w:rsidR="003D4164">
        <w:rPr>
          <w:rFonts w:ascii="Times New Roman" w:hAnsi="Times New Roman"/>
          <w:sz w:val="23"/>
          <w:szCs w:val="23"/>
        </w:rPr>
        <w:t xml:space="preserve">that can be </w:t>
      </w:r>
      <w:proofErr w:type="spellStart"/>
      <w:r w:rsidR="003D4164" w:rsidRPr="003D4164">
        <w:rPr>
          <w:rFonts w:ascii="Times New Roman" w:hAnsi="Times New Roman"/>
          <w:b/>
          <w:sz w:val="23"/>
          <w:szCs w:val="23"/>
        </w:rPr>
        <w:t>occupied_by</w:t>
      </w:r>
      <w:proofErr w:type="spellEnd"/>
      <w:r w:rsidR="003D4164">
        <w:rPr>
          <w:rFonts w:ascii="Times New Roman" w:hAnsi="Times New Roman"/>
          <w:b/>
          <w:i/>
          <w:sz w:val="23"/>
          <w:szCs w:val="23"/>
        </w:rPr>
        <w:t xml:space="preserve"> </w:t>
      </w:r>
      <w:r w:rsidR="003D4164" w:rsidRPr="003D4164">
        <w:rPr>
          <w:rFonts w:ascii="Times New Roman" w:hAnsi="Times New Roman"/>
          <w:sz w:val="23"/>
          <w:szCs w:val="23"/>
        </w:rPr>
        <w:t>a</w:t>
      </w:r>
      <w:r w:rsidR="0079125C" w:rsidRPr="009331CA">
        <w:rPr>
          <w:rFonts w:ascii="Times New Roman" w:hAnsi="Times New Roman"/>
          <w:sz w:val="23"/>
          <w:szCs w:val="23"/>
        </w:rPr>
        <w:t xml:space="preserve"> </w:t>
      </w:r>
      <w:proofErr w:type="gramStart"/>
      <w:r w:rsidR="0079125C" w:rsidRPr="009331CA">
        <w:rPr>
          <w:rFonts w:ascii="Times New Roman" w:hAnsi="Times New Roman"/>
          <w:sz w:val="23"/>
          <w:szCs w:val="23"/>
        </w:rPr>
        <w:t>process</w:t>
      </w:r>
      <w:r w:rsidR="00494B7A">
        <w:rPr>
          <w:rFonts w:ascii="Times New Roman" w:hAnsi="Times New Roman"/>
          <w:sz w:val="23"/>
          <w:szCs w:val="23"/>
        </w:rPr>
        <w:t>es</w:t>
      </w:r>
      <w:r w:rsidR="003D4164">
        <w:rPr>
          <w:rFonts w:ascii="Times New Roman" w:hAnsi="Times New Roman"/>
          <w:sz w:val="23"/>
          <w:szCs w:val="23"/>
        </w:rPr>
        <w:t xml:space="preserve"> </w:t>
      </w:r>
      <w:r w:rsidR="0079125C" w:rsidRPr="009331CA">
        <w:rPr>
          <w:rFonts w:ascii="Times New Roman" w:hAnsi="Times New Roman"/>
          <w:sz w:val="23"/>
          <w:szCs w:val="23"/>
        </w:rPr>
        <w:t>.</w:t>
      </w:r>
      <w:proofErr w:type="gramEnd"/>
    </w:p>
    <w:p w:rsidR="0079125C" w:rsidRDefault="0079125C" w:rsidP="006C241A">
      <w:pPr>
        <w:spacing w:beforeLines="1" w:before="2" w:afterLines="1" w:after="2" w:line="360" w:lineRule="auto"/>
        <w:rPr>
          <w:rFonts w:ascii="Times New Roman" w:hAnsi="Times New Roman"/>
          <w:sz w:val="23"/>
          <w:szCs w:val="23"/>
        </w:rPr>
      </w:pPr>
    </w:p>
    <w:p w:rsidR="003D4164" w:rsidRPr="003D4164" w:rsidRDefault="003D4164" w:rsidP="006C241A">
      <w:pPr>
        <w:spacing w:beforeLines="1" w:before="2" w:afterLines="1" w:after="2" w:line="360" w:lineRule="auto"/>
        <w:rPr>
          <w:rFonts w:ascii="Times New Roman" w:hAnsi="Times New Roman"/>
          <w:sz w:val="23"/>
          <w:szCs w:val="23"/>
        </w:rPr>
      </w:pPr>
      <w:proofErr w:type="gramStart"/>
      <w:r>
        <w:rPr>
          <w:rFonts w:ascii="Times New Roman" w:hAnsi="Times New Roman"/>
          <w:sz w:val="23"/>
          <w:szCs w:val="23"/>
        </w:rPr>
        <w:t xml:space="preserve">Each </w:t>
      </w:r>
      <w:r w:rsidRPr="00EA1B8B">
        <w:rPr>
          <w:rFonts w:ascii="Times New Roman" w:hAnsi="Times New Roman"/>
          <w:i/>
          <w:sz w:val="23"/>
          <w:szCs w:val="23"/>
        </w:rPr>
        <w:t>spatiotemporal region</w:t>
      </w:r>
      <w:r>
        <w:rPr>
          <w:rFonts w:ascii="Times New Roman" w:hAnsi="Times New Roman"/>
          <w:i/>
          <w:sz w:val="23"/>
          <w:szCs w:val="23"/>
        </w:rPr>
        <w:t xml:space="preserve"> </w:t>
      </w:r>
      <w:r w:rsidRPr="005B0184">
        <w:rPr>
          <w:rFonts w:ascii="Times New Roman" w:hAnsi="Times New Roman"/>
          <w:b/>
          <w:sz w:val="23"/>
          <w:szCs w:val="23"/>
        </w:rPr>
        <w:t>projects_onto</w:t>
      </w:r>
      <w:r>
        <w:rPr>
          <w:rFonts w:ascii="Times New Roman" w:hAnsi="Times New Roman"/>
          <w:b/>
          <w:sz w:val="23"/>
          <w:szCs w:val="23"/>
        </w:rPr>
        <w:t xml:space="preserve"> </w:t>
      </w:r>
      <w:r w:rsidRPr="003D4164">
        <w:rPr>
          <w:rFonts w:ascii="Times New Roman" w:hAnsi="Times New Roman"/>
          <w:sz w:val="23"/>
          <w:szCs w:val="23"/>
        </w:rPr>
        <w:t>some</w:t>
      </w:r>
      <w:r>
        <w:rPr>
          <w:rFonts w:ascii="Times New Roman" w:hAnsi="Times New Roman"/>
          <w:b/>
          <w:sz w:val="23"/>
          <w:szCs w:val="23"/>
        </w:rPr>
        <w:t xml:space="preserve"> </w:t>
      </w:r>
      <w:r w:rsidRPr="00EA1B8B">
        <w:rPr>
          <w:rFonts w:ascii="Times New Roman" w:hAnsi="Times New Roman"/>
          <w:i/>
          <w:sz w:val="23"/>
          <w:szCs w:val="23"/>
        </w:rPr>
        <w:t>temporal region</w:t>
      </w:r>
      <w:r>
        <w:rPr>
          <w:rFonts w:ascii="Times New Roman" w:hAnsi="Times New Roman"/>
          <w:i/>
          <w:sz w:val="23"/>
          <w:szCs w:val="23"/>
        </w:rPr>
        <w:t>.</w:t>
      </w:r>
      <w:proofErr w:type="gramEnd"/>
      <w:r>
        <w:rPr>
          <w:rFonts w:ascii="Times New Roman" w:hAnsi="Times New Roman"/>
          <w:i/>
          <w:sz w:val="23"/>
          <w:szCs w:val="23"/>
        </w:rPr>
        <w:t xml:space="preserve"> </w:t>
      </w:r>
    </w:p>
    <w:p w:rsidR="003D4164" w:rsidRDefault="003D4164" w:rsidP="006C241A">
      <w:pPr>
        <w:spacing w:beforeLines="1" w:before="2" w:afterLines="1" w:after="2" w:line="360" w:lineRule="auto"/>
        <w:rPr>
          <w:rFonts w:ascii="Times New Roman" w:hAnsi="Times New Roman"/>
          <w:i/>
          <w:sz w:val="23"/>
          <w:szCs w:val="23"/>
        </w:rPr>
      </w:pPr>
    </w:p>
    <w:p w:rsidR="003D4164" w:rsidRDefault="003D4164" w:rsidP="006C241A">
      <w:pPr>
        <w:spacing w:beforeLines="1" w:before="2" w:afterLines="1" w:after="2" w:line="360" w:lineRule="auto"/>
        <w:rPr>
          <w:rFonts w:ascii="Times New Roman" w:hAnsi="Times New Roman"/>
          <w:i/>
          <w:sz w:val="23"/>
          <w:szCs w:val="23"/>
        </w:rPr>
      </w:pPr>
      <w:proofErr w:type="gramStart"/>
      <w:r>
        <w:rPr>
          <w:rFonts w:ascii="Times New Roman" w:hAnsi="Times New Roman"/>
          <w:sz w:val="23"/>
          <w:szCs w:val="23"/>
        </w:rPr>
        <w:t xml:space="preserve">Each </w:t>
      </w:r>
      <w:r w:rsidRPr="00EA1B8B">
        <w:rPr>
          <w:rFonts w:ascii="Times New Roman" w:hAnsi="Times New Roman"/>
          <w:i/>
          <w:sz w:val="23"/>
          <w:szCs w:val="23"/>
        </w:rPr>
        <w:t>spatiotemporal region</w:t>
      </w:r>
      <w:r>
        <w:rPr>
          <w:rFonts w:ascii="Times New Roman" w:hAnsi="Times New Roman"/>
          <w:i/>
          <w:sz w:val="23"/>
          <w:szCs w:val="23"/>
        </w:rPr>
        <w:t xml:space="preserve"> </w:t>
      </w:r>
      <w:r>
        <w:rPr>
          <w:rFonts w:ascii="Times New Roman" w:hAnsi="Times New Roman"/>
          <w:b/>
          <w:sz w:val="23"/>
          <w:szCs w:val="23"/>
        </w:rPr>
        <w:t>projects_</w:t>
      </w:r>
      <w:r w:rsidRPr="005B0184">
        <w:rPr>
          <w:rFonts w:ascii="Times New Roman" w:hAnsi="Times New Roman"/>
          <w:b/>
          <w:sz w:val="23"/>
          <w:szCs w:val="23"/>
        </w:rPr>
        <w:t>onto</w:t>
      </w:r>
      <w:r>
        <w:rPr>
          <w:rFonts w:ascii="Times New Roman" w:hAnsi="Times New Roman"/>
          <w:b/>
          <w:sz w:val="23"/>
          <w:szCs w:val="23"/>
        </w:rPr>
        <w:t xml:space="preserve"> some </w:t>
      </w:r>
      <w:r w:rsidRPr="00EA1B8B">
        <w:rPr>
          <w:rFonts w:ascii="Times New Roman" w:hAnsi="Times New Roman"/>
          <w:i/>
          <w:sz w:val="23"/>
          <w:szCs w:val="23"/>
        </w:rPr>
        <w:t>spatial region</w:t>
      </w:r>
      <w:r>
        <w:rPr>
          <w:rFonts w:ascii="Times New Roman" w:hAnsi="Times New Roman"/>
          <w:i/>
          <w:sz w:val="23"/>
          <w:szCs w:val="23"/>
        </w:rPr>
        <w:t xml:space="preserve"> </w:t>
      </w:r>
      <w:r w:rsidRPr="005B0184">
        <w:rPr>
          <w:rFonts w:ascii="Times New Roman" w:hAnsi="Times New Roman"/>
          <w:b/>
          <w:sz w:val="23"/>
          <w:szCs w:val="23"/>
        </w:rPr>
        <w:t>at</w:t>
      </w:r>
      <w:r>
        <w:rPr>
          <w:rFonts w:ascii="Times New Roman" w:hAnsi="Times New Roman"/>
          <w:b/>
          <w:sz w:val="23"/>
          <w:szCs w:val="23"/>
        </w:rPr>
        <w:t xml:space="preserve"> </w:t>
      </w:r>
      <w:r w:rsidRPr="005B0184">
        <w:rPr>
          <w:rFonts w:ascii="Times New Roman" w:hAnsi="Times New Roman"/>
          <w:i/>
          <w:sz w:val="23"/>
          <w:szCs w:val="23"/>
        </w:rPr>
        <w:t>t</w:t>
      </w:r>
      <w:r>
        <w:rPr>
          <w:rFonts w:ascii="Times New Roman" w:hAnsi="Times New Roman"/>
          <w:i/>
          <w:sz w:val="23"/>
          <w:szCs w:val="23"/>
        </w:rPr>
        <w:t>.</w:t>
      </w:r>
      <w:proofErr w:type="gramEnd"/>
      <w:r>
        <w:rPr>
          <w:rFonts w:ascii="Times New Roman" w:hAnsi="Times New Roman"/>
          <w:i/>
          <w:sz w:val="23"/>
          <w:szCs w:val="23"/>
        </w:rPr>
        <w:t xml:space="preserve"> </w:t>
      </w:r>
    </w:p>
    <w:p w:rsidR="003D4164" w:rsidRDefault="003D4164" w:rsidP="006C241A">
      <w:pPr>
        <w:spacing w:beforeLines="1" w:before="2" w:afterLines="1" w:after="2" w:line="360" w:lineRule="auto"/>
        <w:rPr>
          <w:rFonts w:ascii="Times New Roman" w:hAnsi="Times New Roman"/>
          <w:sz w:val="23"/>
          <w:szCs w:val="23"/>
        </w:rPr>
      </w:pPr>
    </w:p>
    <w:p w:rsidR="003D4164" w:rsidRDefault="003D4164" w:rsidP="006C241A">
      <w:pPr>
        <w:spacing w:beforeLines="1" w:before="2" w:afterLines="1" w:after="2" w:line="360" w:lineRule="auto"/>
        <w:rPr>
          <w:rFonts w:ascii="Times New Roman" w:hAnsi="Times New Roman"/>
          <w:sz w:val="23"/>
          <w:szCs w:val="23"/>
        </w:rPr>
      </w:pPr>
      <w:r>
        <w:rPr>
          <w:rFonts w:ascii="Times New Roman" w:hAnsi="Times New Roman"/>
          <w:sz w:val="23"/>
          <w:szCs w:val="23"/>
        </w:rPr>
        <w:t>The projection relations must be defined in every case in terms of the reference frame employed.</w:t>
      </w:r>
    </w:p>
    <w:p w:rsidR="0079125C" w:rsidRPr="009331CA" w:rsidRDefault="00F93648" w:rsidP="006C241A">
      <w:pPr>
        <w:spacing w:beforeLines="1" w:before="2" w:afterLines="1" w:after="2" w:line="360" w:lineRule="auto"/>
        <w:rPr>
          <w:rFonts w:ascii="Times New Roman" w:hAnsi="Times New Roman"/>
          <w:sz w:val="20"/>
          <w:szCs w:val="20"/>
        </w:rPr>
      </w:pPr>
      <w:r>
        <w:rPr>
          <w:rFonts w:ascii="Times New Roman" w:hAnsi="Times New Roman"/>
          <w:sz w:val="23"/>
          <w:szCs w:val="23"/>
        </w:rPr>
        <w:lastRenderedPageBreak/>
        <w:t>E</w:t>
      </w:r>
      <w:r w:rsidR="0079125C" w:rsidRPr="009331CA">
        <w:rPr>
          <w:rFonts w:ascii="Times New Roman" w:hAnsi="Times New Roman"/>
          <w:sz w:val="23"/>
          <w:szCs w:val="23"/>
        </w:rPr>
        <w:t>xamples: the spatiotemporal region occupied by a human life, the spatiotemporal region occupied by the development of a cancer tumor, the spatiotemporal setting occupied b</w:t>
      </w:r>
      <w:r>
        <w:rPr>
          <w:rFonts w:ascii="Times New Roman" w:hAnsi="Times New Roman"/>
          <w:sz w:val="23"/>
          <w:szCs w:val="23"/>
        </w:rPr>
        <w:t>y a process of cellular meiosis.</w:t>
      </w:r>
    </w:p>
    <w:p w:rsidR="0079125C" w:rsidRDefault="0079125C" w:rsidP="006C241A">
      <w:pPr>
        <w:spacing w:beforeLines="1" w:before="2" w:afterLines="1" w:after="2" w:line="360" w:lineRule="auto"/>
        <w:rPr>
          <w:rFonts w:ascii="Times New Roman" w:hAnsi="Times New Roman"/>
          <w:sz w:val="23"/>
          <w:szCs w:val="23"/>
        </w:rPr>
      </w:pPr>
    </w:p>
    <w:p w:rsidR="0079125C" w:rsidRPr="009331CA" w:rsidRDefault="003D4164" w:rsidP="006C241A">
      <w:pPr>
        <w:pStyle w:val="Heading3"/>
        <w:spacing w:line="360" w:lineRule="auto"/>
        <w:rPr>
          <w:sz w:val="20"/>
          <w:szCs w:val="20"/>
        </w:rPr>
      </w:pPr>
      <w:bookmarkStart w:id="64" w:name="_Toc309628600"/>
      <w:r>
        <w:t>T</w:t>
      </w:r>
      <w:r w:rsidR="0079125C" w:rsidRPr="009331CA">
        <w:t>emporal region</w:t>
      </w:r>
      <w:bookmarkEnd w:id="64"/>
    </w:p>
    <w:p w:rsidR="00FF69AE" w:rsidRDefault="00FF69AE" w:rsidP="006C241A">
      <w:pPr>
        <w:spacing w:beforeLines="1" w:before="2" w:afterLines="1" w:after="2" w:line="360" w:lineRule="auto"/>
        <w:rPr>
          <w:rFonts w:ascii="Times New Roman" w:hAnsi="Times New Roman"/>
          <w:sz w:val="23"/>
          <w:szCs w:val="23"/>
        </w:rPr>
      </w:pPr>
    </w:p>
    <w:p w:rsidR="0079125C" w:rsidRPr="009331CA" w:rsidRDefault="003D4164" w:rsidP="006C241A">
      <w:pPr>
        <w:spacing w:beforeLines="1" w:before="2" w:afterLines="1" w:after="2" w:line="360" w:lineRule="auto"/>
        <w:rPr>
          <w:rFonts w:ascii="Times New Roman" w:hAnsi="Times New Roman"/>
          <w:sz w:val="20"/>
          <w:szCs w:val="20"/>
        </w:rPr>
      </w:pPr>
      <w:proofErr w:type="gramStart"/>
      <w:r>
        <w:rPr>
          <w:rFonts w:ascii="Times New Roman" w:hAnsi="Times New Roman"/>
          <w:sz w:val="23"/>
          <w:szCs w:val="23"/>
        </w:rPr>
        <w:t>Elucidation</w:t>
      </w:r>
      <w:r w:rsidR="00DC022E">
        <w:rPr>
          <w:rFonts w:ascii="Times New Roman" w:hAnsi="Times New Roman"/>
          <w:sz w:val="23"/>
          <w:szCs w:val="23"/>
        </w:rPr>
        <w:t>.</w:t>
      </w:r>
      <w:proofErr w:type="gramEnd"/>
      <w:r w:rsidR="00B57B3C">
        <w:rPr>
          <w:rFonts w:ascii="Times New Roman" w:hAnsi="Times New Roman"/>
          <w:sz w:val="23"/>
          <w:szCs w:val="23"/>
        </w:rPr>
        <w:t xml:space="preserve"> </w:t>
      </w:r>
      <w:r w:rsidR="0079125C" w:rsidRPr="009331CA">
        <w:rPr>
          <w:rFonts w:ascii="Times New Roman" w:hAnsi="Times New Roman"/>
          <w:sz w:val="23"/>
          <w:szCs w:val="23"/>
        </w:rPr>
        <w:t xml:space="preserve">An </w:t>
      </w:r>
      <w:r w:rsidR="00FB129B" w:rsidRPr="00FB129B">
        <w:rPr>
          <w:rFonts w:ascii="Times New Roman" w:hAnsi="Times New Roman"/>
          <w:i/>
          <w:sz w:val="23"/>
          <w:szCs w:val="23"/>
        </w:rPr>
        <w:t>occurrent</w:t>
      </w:r>
      <w:r w:rsidR="00465C17">
        <w:rPr>
          <w:rFonts w:ascii="Times New Roman" w:hAnsi="Times New Roman"/>
          <w:sz w:val="23"/>
          <w:szCs w:val="23"/>
        </w:rPr>
        <w:t xml:space="preserve"> entity</w:t>
      </w:r>
      <w:r>
        <w:rPr>
          <w:rFonts w:ascii="Times New Roman" w:hAnsi="Times New Roman"/>
          <w:sz w:val="23"/>
          <w:szCs w:val="23"/>
        </w:rPr>
        <w:t xml:space="preserve"> that is part of time (defined always in relation to some reference frame).</w:t>
      </w:r>
    </w:p>
    <w:p w:rsidR="0079125C" w:rsidRPr="009331CA" w:rsidRDefault="0079125C" w:rsidP="006C241A">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79125C" w:rsidRPr="009331CA" w:rsidRDefault="003D416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 xml:space="preserve">A temporal region is an </w:t>
      </w:r>
      <w:r w:rsidR="00FB129B" w:rsidRPr="00FD474C">
        <w:rPr>
          <w:rFonts w:ascii="Times New Roman" w:hAnsi="Times New Roman"/>
          <w:i/>
          <w:sz w:val="23"/>
          <w:szCs w:val="23"/>
        </w:rPr>
        <w:t>occurrent</w:t>
      </w:r>
      <w:r w:rsidR="00465C17" w:rsidRPr="00FD474C">
        <w:rPr>
          <w:rFonts w:ascii="Times New Roman" w:hAnsi="Times New Roman"/>
          <w:sz w:val="23"/>
          <w:szCs w:val="23"/>
        </w:rPr>
        <w:t xml:space="preserve"> </w:t>
      </w:r>
      <w:r w:rsidR="00465C17" w:rsidRPr="003D4164">
        <w:rPr>
          <w:rFonts w:ascii="Times New Roman" w:hAnsi="Times New Roman"/>
          <w:i/>
          <w:sz w:val="23"/>
          <w:szCs w:val="23"/>
        </w:rPr>
        <w:t>entity</w:t>
      </w:r>
      <w:r w:rsidR="0079125C" w:rsidRPr="00FD474C">
        <w:rPr>
          <w:rFonts w:ascii="Times New Roman" w:hAnsi="Times New Roman"/>
          <w:sz w:val="23"/>
          <w:szCs w:val="23"/>
        </w:rPr>
        <w:t xml:space="preserve"> upon which a process can be projecte</w:t>
      </w:r>
      <w:r w:rsidR="00FD474C">
        <w:rPr>
          <w:rFonts w:ascii="Times New Roman" w:hAnsi="Times New Roman"/>
          <w:sz w:val="23"/>
          <w:szCs w:val="23"/>
        </w:rPr>
        <w:t>d.</w:t>
      </w:r>
    </w:p>
    <w:p w:rsidR="003047AF" w:rsidRDefault="003047AF" w:rsidP="006C241A">
      <w:pPr>
        <w:pStyle w:val="Heading4"/>
        <w:spacing w:line="360" w:lineRule="auto"/>
      </w:pPr>
    </w:p>
    <w:p w:rsidR="00FD474C" w:rsidRPr="001F273B" w:rsidRDefault="003D4164" w:rsidP="006C241A">
      <w:pPr>
        <w:pStyle w:val="Heading4"/>
        <w:spacing w:line="360" w:lineRule="auto"/>
      </w:pPr>
      <w:bookmarkStart w:id="65" w:name="_Toc309628601"/>
      <w:r>
        <w:t>Zero</w:t>
      </w:r>
      <w:r w:rsidR="00FD474C" w:rsidRPr="001F273B">
        <w:t>-dimensional temporal region</w:t>
      </w:r>
      <w:bookmarkEnd w:id="65"/>
      <w:r w:rsidR="00FD474C" w:rsidRPr="001F273B">
        <w:t xml:space="preserve"> </w:t>
      </w:r>
    </w:p>
    <w:p w:rsidR="00FD474C" w:rsidRPr="009331CA" w:rsidRDefault="00FD474C" w:rsidP="006C241A">
      <w:pPr>
        <w:spacing w:beforeLines="1" w:before="2" w:afterLines="1" w:after="2" w:line="360" w:lineRule="auto"/>
        <w:rPr>
          <w:rFonts w:ascii="Times New Roman" w:hAnsi="Times New Roman"/>
          <w:sz w:val="20"/>
          <w:szCs w:val="20"/>
        </w:rPr>
      </w:pPr>
    </w:p>
    <w:p w:rsidR="00F93648" w:rsidRDefault="003047AF" w:rsidP="006C241A">
      <w:pPr>
        <w:spacing w:beforeLines="1" w:before="2" w:afterLines="1" w:after="2" w:line="360" w:lineRule="auto"/>
        <w:rPr>
          <w:rFonts w:ascii="Times New Roman" w:hAnsi="Times New Roman"/>
          <w:sz w:val="23"/>
          <w:szCs w:val="23"/>
        </w:rPr>
      </w:pPr>
      <w:proofErr w:type="gramStart"/>
      <w:r>
        <w:rPr>
          <w:rFonts w:ascii="Times New Roman" w:hAnsi="Times New Roman"/>
          <w:sz w:val="23"/>
          <w:szCs w:val="23"/>
        </w:rPr>
        <w:t>A temporal boundary of a temporal region.</w:t>
      </w:r>
      <w:proofErr w:type="gramEnd"/>
    </w:p>
    <w:p w:rsidR="00C801DA" w:rsidRDefault="00C801DA" w:rsidP="006C241A">
      <w:pPr>
        <w:spacing w:beforeLines="1" w:before="2" w:afterLines="1" w:after="2" w:line="360" w:lineRule="auto"/>
        <w:rPr>
          <w:rFonts w:ascii="Times New Roman" w:hAnsi="Times New Roman"/>
          <w:sz w:val="23"/>
          <w:szCs w:val="23"/>
        </w:rPr>
      </w:pPr>
    </w:p>
    <w:p w:rsidR="00C801DA" w:rsidRPr="009331CA" w:rsidRDefault="00C801DA"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w:t>
      </w:r>
      <w:r w:rsidRPr="009331CA">
        <w:rPr>
          <w:rFonts w:ascii="Times New Roman" w:hAnsi="Times New Roman"/>
          <w:sz w:val="23"/>
          <w:szCs w:val="23"/>
        </w:rPr>
        <w:t>xamples: right now, the moment at which a finger is detached in an industrial accident, the moment at which a chi</w:t>
      </w:r>
      <w:r>
        <w:rPr>
          <w:rFonts w:ascii="Times New Roman" w:hAnsi="Times New Roman"/>
          <w:sz w:val="23"/>
          <w:szCs w:val="23"/>
        </w:rPr>
        <w:t>ld is born, the moment of death</w:t>
      </w:r>
      <w:r w:rsidR="00E44217">
        <w:rPr>
          <w:rFonts w:ascii="Times New Roman" w:hAnsi="Times New Roman"/>
          <w:sz w:val="23"/>
          <w:szCs w:val="23"/>
        </w:rPr>
        <w:t>.</w:t>
      </w:r>
    </w:p>
    <w:p w:rsidR="00E44217" w:rsidRDefault="00E44217" w:rsidP="006C241A">
      <w:pPr>
        <w:spacing w:after="0" w:line="360" w:lineRule="auto"/>
        <w:rPr>
          <w:rFonts w:ascii="Times New Roman" w:hAnsi="Times New Roman"/>
          <w:iCs/>
          <w:sz w:val="23"/>
        </w:rPr>
      </w:pPr>
    </w:p>
    <w:p w:rsidR="00E44217" w:rsidRDefault="00E44217" w:rsidP="006C241A">
      <w:pPr>
        <w:spacing w:after="0" w:line="360" w:lineRule="auto"/>
        <w:rPr>
          <w:rFonts w:ascii="Times New Roman" w:hAnsi="Times New Roman"/>
          <w:iCs/>
          <w:sz w:val="23"/>
        </w:rPr>
      </w:pPr>
      <w:r>
        <w:rPr>
          <w:rFonts w:ascii="Times New Roman" w:hAnsi="Times New Roman"/>
          <w:iCs/>
          <w:sz w:val="23"/>
        </w:rPr>
        <w:t>Synonym: temporal instant.</w:t>
      </w:r>
    </w:p>
    <w:p w:rsidR="00E44217" w:rsidRDefault="00E44217" w:rsidP="006C241A">
      <w:pPr>
        <w:spacing w:beforeLines="1" w:before="2" w:afterLines="1" w:after="2" w:line="360" w:lineRule="auto"/>
        <w:rPr>
          <w:rFonts w:ascii="Times New Roman" w:hAnsi="Times New Roman"/>
          <w:sz w:val="23"/>
          <w:szCs w:val="23"/>
        </w:rPr>
      </w:pPr>
    </w:p>
    <w:p w:rsidR="003D4164" w:rsidRPr="001F273B" w:rsidRDefault="003D4164" w:rsidP="006C241A">
      <w:pPr>
        <w:pStyle w:val="Heading4"/>
        <w:spacing w:line="360" w:lineRule="auto"/>
      </w:pPr>
      <w:bookmarkStart w:id="66" w:name="_Toc309628602"/>
      <w:r>
        <w:t>One</w:t>
      </w:r>
      <w:r w:rsidRPr="001F273B">
        <w:t>-dimensional temporal region</w:t>
      </w:r>
      <w:bookmarkEnd w:id="66"/>
      <w:r w:rsidRPr="001F273B">
        <w:t xml:space="preserve"> </w:t>
      </w:r>
    </w:p>
    <w:p w:rsidR="003D4164" w:rsidRPr="009331CA" w:rsidRDefault="003D4164" w:rsidP="006C241A">
      <w:pPr>
        <w:spacing w:beforeLines="1" w:before="2" w:afterLines="1" w:after="2" w:line="360" w:lineRule="auto"/>
        <w:rPr>
          <w:rFonts w:ascii="Times New Roman" w:hAnsi="Times New Roman"/>
          <w:sz w:val="20"/>
          <w:szCs w:val="20"/>
        </w:rPr>
      </w:pPr>
      <w:r w:rsidRPr="009331CA">
        <w:rPr>
          <w:rFonts w:ascii="Times New Roman" w:hAnsi="Times New Roman"/>
          <w:sz w:val="23"/>
          <w:szCs w:val="23"/>
        </w:rPr>
        <w:t> </w:t>
      </w:r>
    </w:p>
    <w:p w:rsidR="003D4164" w:rsidRPr="00D84823" w:rsidRDefault="003D4164" w:rsidP="006C241A">
      <w:pPr>
        <w:spacing w:beforeLines="1" w:before="2" w:afterLines="1" w:after="2" w:line="360" w:lineRule="auto"/>
        <w:rPr>
          <w:rFonts w:ascii="Times New Roman" w:hAnsi="Times New Roman"/>
          <w:sz w:val="20"/>
          <w:szCs w:val="20"/>
        </w:rPr>
      </w:pPr>
      <w:r>
        <w:rPr>
          <w:rFonts w:ascii="Times New Roman" w:hAnsi="Times New Roman"/>
          <w:sz w:val="23"/>
          <w:szCs w:val="23"/>
        </w:rPr>
        <w:t>Example</w:t>
      </w:r>
      <w:r w:rsidRPr="009331CA">
        <w:rPr>
          <w:rFonts w:ascii="Times New Roman" w:hAnsi="Times New Roman"/>
          <w:sz w:val="23"/>
          <w:szCs w:val="23"/>
        </w:rPr>
        <w:t>: the temporal regio</w:t>
      </w:r>
      <w:r>
        <w:rPr>
          <w:rFonts w:ascii="Times New Roman" w:hAnsi="Times New Roman"/>
          <w:sz w:val="23"/>
          <w:szCs w:val="23"/>
        </w:rPr>
        <w:t>n during which a process occurs.</w:t>
      </w:r>
    </w:p>
    <w:p w:rsidR="0079125C" w:rsidRDefault="0079125C" w:rsidP="006C241A">
      <w:pPr>
        <w:spacing w:after="0" w:line="360" w:lineRule="auto"/>
        <w:rPr>
          <w:rFonts w:ascii="Times New Roman" w:hAnsi="Times New Roman"/>
          <w:iCs/>
          <w:sz w:val="23"/>
        </w:rPr>
      </w:pPr>
    </w:p>
    <w:p w:rsidR="00E44217" w:rsidRPr="001F273B" w:rsidRDefault="00E44217" w:rsidP="006C241A">
      <w:pPr>
        <w:spacing w:after="0" w:line="360" w:lineRule="auto"/>
        <w:rPr>
          <w:rFonts w:ascii="Times New Roman" w:hAnsi="Times New Roman"/>
          <w:iCs/>
          <w:sz w:val="23"/>
        </w:rPr>
      </w:pPr>
    </w:p>
    <w:tbl>
      <w:tblPr>
        <w:tblStyle w:val="TableGrid"/>
        <w:tblW w:w="0" w:type="auto"/>
        <w:tblLook w:val="04A0" w:firstRow="1" w:lastRow="0" w:firstColumn="1" w:lastColumn="0" w:noHBand="0" w:noVBand="1"/>
      </w:tblPr>
      <w:tblGrid>
        <w:gridCol w:w="9576"/>
      </w:tblGrid>
      <w:tr w:rsidR="00D84823" w:rsidRPr="001F273B" w:rsidTr="00D84823">
        <w:tc>
          <w:tcPr>
            <w:tcW w:w="9576" w:type="dxa"/>
          </w:tcPr>
          <w:p w:rsidR="00D84823" w:rsidRPr="008A6C9D" w:rsidRDefault="00E44217" w:rsidP="006C241A">
            <w:pPr>
              <w:spacing w:after="100"/>
              <w:rPr>
                <w:rFonts w:ascii="Times New Roman" w:hAnsi="Times New Roman"/>
                <w:i/>
                <w:sz w:val="23"/>
              </w:rPr>
            </w:pPr>
            <w:r>
              <w:rPr>
                <w:rFonts w:ascii="Times New Roman" w:hAnsi="Times New Roman"/>
                <w:i/>
                <w:iCs/>
                <w:sz w:val="23"/>
              </w:rPr>
              <w:t>c</w:t>
            </w:r>
            <w:r w:rsidR="00FB129B" w:rsidRPr="008A6C9D">
              <w:rPr>
                <w:rFonts w:ascii="Times New Roman" w:hAnsi="Times New Roman"/>
                <w:i/>
                <w:iCs/>
                <w:sz w:val="23"/>
              </w:rPr>
              <w:t>ontinuant</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t xml:space="preserve">independent </w:t>
            </w:r>
            <w:r w:rsidR="00FB129B" w:rsidRPr="008A6C9D">
              <w:rPr>
                <w:rFonts w:ascii="Times New Roman" w:hAnsi="Times New Roman"/>
                <w:i/>
                <w:iCs/>
                <w:sz w:val="23"/>
              </w:rPr>
              <w:t>continuant</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bCs/>
                <w:i/>
                <w:iCs/>
                <w:sz w:val="23"/>
              </w:rPr>
              <w:t>material</w:t>
            </w:r>
            <w:r w:rsidR="00465C17" w:rsidRPr="008A6C9D">
              <w:rPr>
                <w:rFonts w:ascii="Times New Roman" w:hAnsi="Times New Roman"/>
                <w:bCs/>
                <w:i/>
                <w:iCs/>
                <w:sz w:val="23"/>
              </w:rPr>
              <w:t xml:space="preserve"> entity</w:t>
            </w:r>
          </w:p>
          <w:p w:rsidR="00D84823" w:rsidRPr="008A6C9D" w:rsidRDefault="00D84823" w:rsidP="006C241A">
            <w:pPr>
              <w:spacing w:after="100"/>
              <w:ind w:left="2160"/>
              <w:rPr>
                <w:rFonts w:ascii="Times New Roman" w:hAnsi="Times New Roman"/>
                <w:i/>
                <w:sz w:val="23"/>
              </w:rPr>
            </w:pPr>
            <w:r w:rsidRPr="008A6C9D">
              <w:rPr>
                <w:rFonts w:ascii="Times New Roman" w:hAnsi="Times New Roman"/>
                <w:bCs/>
                <w:i/>
                <w:iCs/>
                <w:sz w:val="23"/>
              </w:rPr>
              <w:t xml:space="preserve">object </w:t>
            </w:r>
          </w:p>
          <w:p w:rsidR="00D84823" w:rsidRPr="008A6C9D" w:rsidRDefault="00D84823" w:rsidP="006C241A">
            <w:pPr>
              <w:spacing w:after="100"/>
              <w:ind w:left="2160"/>
              <w:rPr>
                <w:rFonts w:ascii="Times New Roman" w:hAnsi="Times New Roman"/>
                <w:bCs/>
                <w:i/>
                <w:iCs/>
                <w:sz w:val="23"/>
              </w:rPr>
            </w:pPr>
            <w:r w:rsidRPr="008A6C9D">
              <w:rPr>
                <w:rFonts w:ascii="Times New Roman" w:hAnsi="Times New Roman"/>
                <w:bCs/>
                <w:i/>
                <w:iCs/>
                <w:sz w:val="23"/>
              </w:rPr>
              <w:t xml:space="preserve">fiat object part </w:t>
            </w:r>
          </w:p>
          <w:p w:rsidR="00D84823" w:rsidRPr="008A6C9D" w:rsidRDefault="00D84823" w:rsidP="006C241A">
            <w:pPr>
              <w:spacing w:after="100"/>
              <w:rPr>
                <w:rFonts w:ascii="Times New Roman" w:hAnsi="Times New Roman"/>
                <w:bCs/>
                <w:i/>
                <w:iCs/>
                <w:sz w:val="23"/>
              </w:rPr>
            </w:pPr>
            <w:r w:rsidRPr="008A6C9D">
              <w:rPr>
                <w:rFonts w:ascii="Times New Roman" w:hAnsi="Times New Roman"/>
                <w:bCs/>
                <w:i/>
                <w:iCs/>
                <w:sz w:val="23"/>
              </w:rPr>
              <w:tab/>
            </w:r>
            <w:r w:rsidRPr="008A6C9D">
              <w:rPr>
                <w:rFonts w:ascii="Times New Roman" w:hAnsi="Times New Roman"/>
                <w:bCs/>
                <w:i/>
                <w:iCs/>
                <w:sz w:val="23"/>
              </w:rPr>
              <w:tab/>
            </w:r>
            <w:r w:rsidRPr="008A6C9D">
              <w:rPr>
                <w:rFonts w:ascii="Times New Roman" w:hAnsi="Times New Roman"/>
                <w:bCs/>
                <w:i/>
                <w:iCs/>
                <w:sz w:val="23"/>
              </w:rPr>
              <w:tab/>
              <w:t>object aggregate</w:t>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p>
          <w:p w:rsidR="00D84823" w:rsidRPr="008A6C9D" w:rsidRDefault="00D84823" w:rsidP="006C241A">
            <w:pPr>
              <w:spacing w:after="100"/>
              <w:rPr>
                <w:rFonts w:ascii="Times New Roman" w:hAnsi="Times New Roman"/>
                <w:i/>
                <w:iCs/>
                <w:sz w:val="23"/>
              </w:rPr>
            </w:pPr>
            <w:r w:rsidRPr="008A6C9D">
              <w:rPr>
                <w:rFonts w:ascii="Times New Roman" w:hAnsi="Times New Roman"/>
                <w:i/>
                <w:iCs/>
                <w:sz w:val="23"/>
              </w:rPr>
              <w:lastRenderedPageBreak/>
              <w:tab/>
            </w:r>
            <w:r w:rsidRPr="008A6C9D">
              <w:rPr>
                <w:rFonts w:ascii="Times New Roman" w:hAnsi="Times New Roman"/>
                <w:i/>
                <w:iCs/>
                <w:sz w:val="23"/>
              </w:rPr>
              <w:tab/>
              <w:t>immaterial</w:t>
            </w:r>
            <w:r w:rsidR="00465C17" w:rsidRPr="008A6C9D">
              <w:rPr>
                <w:rFonts w:ascii="Times New Roman" w:hAnsi="Times New Roman"/>
                <w:i/>
                <w:iCs/>
                <w:sz w:val="23"/>
              </w:rPr>
              <w:t xml:space="preserve"> entity</w:t>
            </w:r>
          </w:p>
          <w:p w:rsidR="0084777F" w:rsidRPr="008A6C9D" w:rsidRDefault="00AD530B" w:rsidP="006C241A">
            <w:pPr>
              <w:spacing w:after="100"/>
              <w:ind w:left="1440" w:firstLine="720"/>
              <w:rPr>
                <w:rFonts w:ascii="Times New Roman" w:hAnsi="Times New Roman"/>
                <w:bCs/>
                <w:i/>
                <w:iCs/>
                <w:sz w:val="23"/>
              </w:rPr>
            </w:pPr>
            <w:r w:rsidRPr="008A6C9D">
              <w:rPr>
                <w:rFonts w:ascii="Times New Roman" w:hAnsi="Times New Roman"/>
                <w:bCs/>
                <w:i/>
                <w:iCs/>
                <w:sz w:val="23"/>
              </w:rPr>
              <w:t>continuant fiat boundary</w:t>
            </w:r>
          </w:p>
          <w:p w:rsidR="0084777F" w:rsidRPr="008A6C9D" w:rsidRDefault="0084777F" w:rsidP="006C241A">
            <w:pPr>
              <w:spacing w:after="100"/>
              <w:ind w:left="2880"/>
              <w:rPr>
                <w:rFonts w:ascii="Times New Roman" w:hAnsi="Times New Roman"/>
                <w:i/>
                <w:sz w:val="23"/>
              </w:rPr>
            </w:pPr>
            <w:r w:rsidRPr="008A6C9D">
              <w:rPr>
                <w:rFonts w:ascii="Times New Roman" w:hAnsi="Times New Roman"/>
                <w:i/>
                <w:iCs/>
                <w:sz w:val="23"/>
              </w:rPr>
              <w:t xml:space="preserve">zero-dimensional </w:t>
            </w:r>
            <w:r w:rsidR="00AD530B" w:rsidRPr="008A6C9D">
              <w:rPr>
                <w:rFonts w:ascii="Times New Roman" w:hAnsi="Times New Roman"/>
                <w:i/>
                <w:iCs/>
                <w:sz w:val="23"/>
              </w:rPr>
              <w:t>continuant fiat boundary</w:t>
            </w:r>
            <w:r w:rsidRPr="008A6C9D">
              <w:rPr>
                <w:rFonts w:ascii="Times New Roman" w:hAnsi="Times New Roman"/>
                <w:i/>
                <w:iCs/>
                <w:sz w:val="23"/>
              </w:rPr>
              <w:tab/>
            </w:r>
            <w:r w:rsidRPr="008A6C9D">
              <w:rPr>
                <w:rFonts w:ascii="Times New Roman" w:hAnsi="Times New Roman"/>
                <w:i/>
                <w:iCs/>
                <w:sz w:val="23"/>
              </w:rPr>
              <w:tab/>
            </w:r>
          </w:p>
          <w:p w:rsidR="0084777F" w:rsidRPr="008A6C9D" w:rsidRDefault="0084777F"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 xml:space="preserve">one-dimensional </w:t>
            </w:r>
            <w:r w:rsidR="00AD530B" w:rsidRPr="008A6C9D">
              <w:rPr>
                <w:rFonts w:ascii="Times New Roman" w:hAnsi="Times New Roman"/>
                <w:i/>
                <w:iCs/>
                <w:sz w:val="23"/>
              </w:rPr>
              <w:t>continuant fiat boundary</w:t>
            </w:r>
          </w:p>
          <w:p w:rsidR="00D84823" w:rsidRPr="008A6C9D" w:rsidRDefault="0084777F"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 xml:space="preserve">two-dimensional </w:t>
            </w:r>
            <w:r w:rsidR="00AD530B" w:rsidRPr="008A6C9D">
              <w:rPr>
                <w:rFonts w:ascii="Times New Roman" w:hAnsi="Times New Roman"/>
                <w:i/>
                <w:iCs/>
                <w:sz w:val="23"/>
              </w:rPr>
              <w:t>continuant fiat boundary</w:t>
            </w:r>
          </w:p>
          <w:p w:rsidR="00D84823" w:rsidRPr="008A6C9D" w:rsidRDefault="00D84823" w:rsidP="006C241A">
            <w:pPr>
              <w:spacing w:after="100"/>
              <w:ind w:left="1440" w:firstLine="720"/>
              <w:rPr>
                <w:rFonts w:ascii="Times New Roman" w:hAnsi="Times New Roman"/>
                <w:i/>
                <w:sz w:val="23"/>
              </w:rPr>
            </w:pPr>
            <w:r w:rsidRPr="008A6C9D">
              <w:rPr>
                <w:rFonts w:ascii="Times New Roman" w:hAnsi="Times New Roman"/>
                <w:i/>
                <w:iCs/>
                <w:sz w:val="23"/>
              </w:rPr>
              <w:t>site</w:t>
            </w:r>
          </w:p>
          <w:p w:rsidR="00D84823" w:rsidRPr="008A6C9D" w:rsidRDefault="00D84823" w:rsidP="006C241A">
            <w:pPr>
              <w:spacing w:after="100"/>
              <w:ind w:left="1440" w:firstLine="720"/>
              <w:rPr>
                <w:rFonts w:ascii="Times New Roman" w:hAnsi="Times New Roman"/>
                <w:i/>
                <w:sz w:val="23"/>
              </w:rPr>
            </w:pPr>
            <w:r w:rsidRPr="008A6C9D">
              <w:rPr>
                <w:rFonts w:ascii="Times New Roman" w:hAnsi="Times New Roman"/>
                <w:i/>
                <w:iCs/>
                <w:sz w:val="23"/>
              </w:rPr>
              <w:t>spatial region</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zero-dimensional region</w:t>
            </w:r>
            <w:r w:rsidRPr="008A6C9D">
              <w:rPr>
                <w:rFonts w:ascii="Times New Roman" w:hAnsi="Times New Roman"/>
                <w:i/>
                <w:iCs/>
                <w:sz w:val="23"/>
              </w:rPr>
              <w:tab/>
            </w:r>
            <w:r w:rsidRPr="008A6C9D">
              <w:rPr>
                <w:rFonts w:ascii="Times New Roman" w:hAnsi="Times New Roman"/>
                <w:i/>
                <w:iCs/>
                <w:sz w:val="23"/>
              </w:rPr>
              <w:tab/>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one-dimensional region</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two-dimensional region</w:t>
            </w:r>
          </w:p>
          <w:p w:rsidR="00D84823" w:rsidRPr="008A6C9D" w:rsidRDefault="00D84823" w:rsidP="006C241A">
            <w:pPr>
              <w:spacing w:after="100"/>
              <w:rPr>
                <w:rFonts w:ascii="Times New Roman" w:hAnsi="Times New Roman"/>
                <w:i/>
                <w:iCs/>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three-dimensional region</w:t>
            </w:r>
          </w:p>
          <w:p w:rsidR="00D84823" w:rsidRPr="008A6C9D" w:rsidRDefault="0084777F" w:rsidP="006C241A">
            <w:pPr>
              <w:spacing w:after="100"/>
              <w:rPr>
                <w:rFonts w:ascii="Times New Roman" w:hAnsi="Times New Roman"/>
                <w:i/>
                <w:sz w:val="23"/>
              </w:rPr>
            </w:pPr>
            <w:r w:rsidRPr="008A6C9D">
              <w:rPr>
                <w:rFonts w:ascii="Times New Roman" w:hAnsi="Times New Roman"/>
                <w:i/>
                <w:iCs/>
                <w:sz w:val="23"/>
              </w:rPr>
              <w:tab/>
            </w:r>
            <w:r w:rsidR="00D84823" w:rsidRPr="008A6C9D">
              <w:rPr>
                <w:rFonts w:ascii="Times New Roman" w:hAnsi="Times New Roman"/>
                <w:i/>
                <w:iCs/>
                <w:sz w:val="23"/>
              </w:rPr>
              <w:t>specifically</w:t>
            </w:r>
            <w:r w:rsidR="00921592" w:rsidRPr="008A6C9D">
              <w:rPr>
                <w:rFonts w:ascii="Times New Roman" w:hAnsi="Times New Roman"/>
                <w:i/>
                <w:iCs/>
                <w:sz w:val="23"/>
              </w:rPr>
              <w:t xml:space="preserve"> dependent continuant</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t>quality</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relational quality</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t>realizable</w:t>
            </w:r>
            <w:r w:rsidR="00465C17" w:rsidRPr="008A6C9D">
              <w:rPr>
                <w:rFonts w:ascii="Times New Roman" w:hAnsi="Times New Roman"/>
                <w:i/>
                <w:iCs/>
                <w:sz w:val="23"/>
              </w:rPr>
              <w:t xml:space="preserve"> entity</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role</w:t>
            </w:r>
            <w:r w:rsidRPr="008A6C9D">
              <w:rPr>
                <w:rFonts w:ascii="Times New Roman" w:hAnsi="Times New Roman"/>
                <w:i/>
                <w:iCs/>
                <w:sz w:val="23"/>
              </w:rPr>
              <w:tab/>
            </w:r>
            <w:r w:rsidRPr="008A6C9D">
              <w:rPr>
                <w:rFonts w:ascii="Times New Roman" w:hAnsi="Times New Roman"/>
                <w:i/>
                <w:iCs/>
                <w:sz w:val="23"/>
              </w:rPr>
              <w:tab/>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 xml:space="preserve">disposition </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r>
            <w:r w:rsidRPr="008A6C9D">
              <w:rPr>
                <w:rFonts w:ascii="Times New Roman" w:hAnsi="Times New Roman"/>
                <w:i/>
                <w:iCs/>
                <w:sz w:val="23"/>
              </w:rPr>
              <w:tab/>
              <w:t>function</w:t>
            </w:r>
          </w:p>
          <w:p w:rsidR="008A6C9D" w:rsidRPr="008A6C9D" w:rsidRDefault="0084777F" w:rsidP="006C241A">
            <w:pPr>
              <w:spacing w:after="100"/>
              <w:rPr>
                <w:rFonts w:ascii="Times New Roman" w:hAnsi="Times New Roman"/>
                <w:i/>
                <w:iCs/>
                <w:sz w:val="23"/>
              </w:rPr>
            </w:pPr>
            <w:r w:rsidRPr="008A6C9D">
              <w:rPr>
                <w:rFonts w:ascii="Times New Roman" w:hAnsi="Times New Roman"/>
                <w:i/>
                <w:iCs/>
                <w:sz w:val="23"/>
              </w:rPr>
              <w:tab/>
            </w:r>
            <w:r w:rsidR="00D84823" w:rsidRPr="008A6C9D">
              <w:rPr>
                <w:rFonts w:ascii="Times New Roman" w:hAnsi="Times New Roman"/>
                <w:i/>
                <w:iCs/>
                <w:sz w:val="23"/>
              </w:rPr>
              <w:t>generically</w:t>
            </w:r>
            <w:r w:rsidR="00921592" w:rsidRPr="008A6C9D">
              <w:rPr>
                <w:rFonts w:ascii="Times New Roman" w:hAnsi="Times New Roman"/>
                <w:i/>
                <w:iCs/>
                <w:sz w:val="23"/>
              </w:rPr>
              <w:t xml:space="preserve"> dependent continuant</w:t>
            </w:r>
            <w:r w:rsidR="008A6C9D" w:rsidRPr="008A6C9D">
              <w:rPr>
                <w:rFonts w:ascii="Times New Roman" w:hAnsi="Times New Roman"/>
                <w:i/>
                <w:iCs/>
                <w:sz w:val="23"/>
              </w:rPr>
              <w:t xml:space="preserve"> </w:t>
            </w:r>
          </w:p>
          <w:p w:rsidR="00D84823" w:rsidRPr="008A6C9D" w:rsidRDefault="00FB129B" w:rsidP="006C241A">
            <w:pPr>
              <w:spacing w:after="100"/>
              <w:rPr>
                <w:rFonts w:ascii="Times New Roman" w:hAnsi="Times New Roman"/>
                <w:i/>
                <w:sz w:val="23"/>
              </w:rPr>
            </w:pPr>
            <w:r w:rsidRPr="008A6C9D">
              <w:rPr>
                <w:rFonts w:ascii="Times New Roman" w:hAnsi="Times New Roman"/>
                <w:i/>
                <w:iCs/>
                <w:sz w:val="23"/>
              </w:rPr>
              <w:t>occurrent</w:t>
            </w:r>
          </w:p>
          <w:p w:rsidR="00D84823" w:rsidRPr="008A6C9D" w:rsidRDefault="00D84823" w:rsidP="006C241A">
            <w:pPr>
              <w:spacing w:after="100"/>
              <w:rPr>
                <w:rFonts w:ascii="Times New Roman" w:hAnsi="Times New Roman"/>
                <w:i/>
                <w:iCs/>
                <w:sz w:val="23"/>
              </w:rPr>
            </w:pPr>
            <w:r w:rsidRPr="008A6C9D">
              <w:rPr>
                <w:rFonts w:ascii="Times New Roman" w:hAnsi="Times New Roman"/>
                <w:i/>
                <w:iCs/>
                <w:sz w:val="23"/>
              </w:rPr>
              <w:tab/>
              <w:t>process</w:t>
            </w:r>
          </w:p>
          <w:p w:rsidR="008A6C9D" w:rsidRDefault="008A6C9D" w:rsidP="006C241A">
            <w:pPr>
              <w:spacing w:after="100"/>
              <w:ind w:firstLine="1440"/>
              <w:rPr>
                <w:rFonts w:ascii="Times New Roman" w:hAnsi="Times New Roman"/>
                <w:i/>
                <w:sz w:val="23"/>
              </w:rPr>
            </w:pPr>
            <w:r w:rsidRPr="008A6C9D">
              <w:rPr>
                <w:rFonts w:ascii="Times New Roman" w:hAnsi="Times New Roman"/>
                <w:i/>
                <w:sz w:val="23"/>
              </w:rPr>
              <w:t>process profile</w:t>
            </w:r>
          </w:p>
          <w:p w:rsidR="00D84823" w:rsidRPr="008A6C9D" w:rsidRDefault="00D84823" w:rsidP="006C241A">
            <w:pPr>
              <w:spacing w:after="100"/>
              <w:rPr>
                <w:rFonts w:ascii="Times New Roman" w:hAnsi="Times New Roman"/>
                <w:i/>
                <w:sz w:val="23"/>
              </w:rPr>
            </w:pPr>
            <w:r w:rsidRPr="008A6C9D">
              <w:rPr>
                <w:rFonts w:ascii="Times New Roman" w:hAnsi="Times New Roman"/>
                <w:i/>
                <w:iCs/>
                <w:sz w:val="23"/>
              </w:rPr>
              <w:tab/>
              <w:t>process boundary</w:t>
            </w:r>
          </w:p>
          <w:p w:rsidR="0091677C" w:rsidRPr="008A6C9D" w:rsidRDefault="00D84823" w:rsidP="006C241A">
            <w:pPr>
              <w:spacing w:after="100"/>
              <w:rPr>
                <w:rFonts w:ascii="Times New Roman" w:hAnsi="Times New Roman"/>
                <w:i/>
                <w:iCs/>
                <w:sz w:val="23"/>
              </w:rPr>
            </w:pPr>
            <w:r w:rsidRPr="008A6C9D">
              <w:rPr>
                <w:rFonts w:ascii="Times New Roman" w:hAnsi="Times New Roman"/>
                <w:b/>
                <w:bCs/>
                <w:i/>
                <w:iCs/>
                <w:sz w:val="23"/>
              </w:rPr>
              <w:tab/>
            </w:r>
            <w:r w:rsidRPr="008A6C9D">
              <w:rPr>
                <w:rFonts w:ascii="Times New Roman" w:hAnsi="Times New Roman"/>
                <w:i/>
                <w:iCs/>
                <w:sz w:val="23"/>
              </w:rPr>
              <w:t>temporal region</w:t>
            </w:r>
          </w:p>
          <w:p w:rsidR="00D84823" w:rsidRPr="008A6C9D" w:rsidRDefault="00D84823" w:rsidP="006C241A">
            <w:pPr>
              <w:spacing w:after="100"/>
              <w:rPr>
                <w:rFonts w:ascii="Times New Roman" w:hAnsi="Times New Roman"/>
                <w:i/>
                <w:iCs/>
                <w:sz w:val="23"/>
              </w:rPr>
            </w:pPr>
            <w:r w:rsidRPr="008A6C9D">
              <w:rPr>
                <w:rFonts w:ascii="Times New Roman" w:hAnsi="Times New Roman"/>
                <w:i/>
                <w:iCs/>
                <w:sz w:val="23"/>
              </w:rPr>
              <w:tab/>
            </w:r>
            <w:r w:rsidRPr="008A6C9D">
              <w:rPr>
                <w:rFonts w:ascii="Times New Roman" w:hAnsi="Times New Roman"/>
                <w:i/>
                <w:iCs/>
                <w:sz w:val="23"/>
              </w:rPr>
              <w:tab/>
            </w:r>
            <w:r w:rsidR="008A6C9D" w:rsidRPr="008A6C9D">
              <w:rPr>
                <w:rFonts w:ascii="Times New Roman" w:hAnsi="Times New Roman"/>
                <w:i/>
                <w:iCs/>
                <w:sz w:val="23"/>
              </w:rPr>
              <w:t>zero</w:t>
            </w:r>
            <w:r w:rsidRPr="008A6C9D">
              <w:rPr>
                <w:rFonts w:ascii="Times New Roman" w:hAnsi="Times New Roman"/>
                <w:i/>
                <w:iCs/>
                <w:sz w:val="23"/>
              </w:rPr>
              <w:t xml:space="preserve">-dimensional temporal region </w:t>
            </w:r>
          </w:p>
          <w:p w:rsidR="00D84823" w:rsidRPr="008A6C9D" w:rsidRDefault="008A6C9D" w:rsidP="006C241A">
            <w:pPr>
              <w:spacing w:after="100"/>
              <w:ind w:left="720" w:firstLine="720"/>
              <w:rPr>
                <w:rFonts w:ascii="Times New Roman" w:hAnsi="Times New Roman"/>
                <w:i/>
                <w:sz w:val="23"/>
              </w:rPr>
            </w:pPr>
            <w:r w:rsidRPr="008A6C9D">
              <w:rPr>
                <w:rFonts w:ascii="Times New Roman" w:hAnsi="Times New Roman"/>
                <w:i/>
                <w:iCs/>
                <w:sz w:val="23"/>
              </w:rPr>
              <w:t>one</w:t>
            </w:r>
            <w:r w:rsidR="00D84823" w:rsidRPr="008A6C9D">
              <w:rPr>
                <w:rFonts w:ascii="Times New Roman" w:hAnsi="Times New Roman"/>
                <w:i/>
                <w:iCs/>
                <w:sz w:val="23"/>
              </w:rPr>
              <w:t xml:space="preserve">-dimensional temporal region </w:t>
            </w:r>
          </w:p>
          <w:p w:rsidR="003D4164" w:rsidRPr="008A6C9D" w:rsidRDefault="00D84823" w:rsidP="006C241A">
            <w:pPr>
              <w:spacing w:after="100"/>
              <w:ind w:firstLine="720"/>
              <w:rPr>
                <w:rFonts w:ascii="Times New Roman" w:hAnsi="Times New Roman"/>
                <w:i/>
                <w:sz w:val="23"/>
              </w:rPr>
            </w:pPr>
            <w:r w:rsidRPr="008A6C9D">
              <w:rPr>
                <w:rFonts w:ascii="Times New Roman" w:hAnsi="Times New Roman"/>
                <w:i/>
                <w:iCs/>
                <w:sz w:val="23"/>
              </w:rPr>
              <w:t>spatiotemporal region</w:t>
            </w:r>
          </w:p>
          <w:p w:rsidR="00D84823" w:rsidRPr="008A6C9D" w:rsidRDefault="00D84823" w:rsidP="006C241A">
            <w:pPr>
              <w:spacing w:line="360" w:lineRule="auto"/>
              <w:ind w:left="720" w:firstLine="720"/>
              <w:rPr>
                <w:rFonts w:ascii="Times New Roman" w:hAnsi="Times New Roman"/>
                <w:i/>
                <w:sz w:val="23"/>
              </w:rPr>
            </w:pPr>
          </w:p>
        </w:tc>
      </w:tr>
    </w:tbl>
    <w:p w:rsidR="00140DC7" w:rsidRDefault="00140DC7" w:rsidP="006C241A">
      <w:pPr>
        <w:spacing w:after="0" w:line="360" w:lineRule="auto"/>
        <w:rPr>
          <w:rFonts w:ascii="Times New Roman" w:hAnsi="Times New Roman"/>
          <w:sz w:val="23"/>
        </w:rPr>
      </w:pPr>
    </w:p>
    <w:p w:rsidR="00E44217" w:rsidRPr="00E44217" w:rsidRDefault="00E44217" w:rsidP="006C241A">
      <w:pPr>
        <w:spacing w:after="0" w:line="360" w:lineRule="auto"/>
        <w:rPr>
          <w:rFonts w:ascii="Times New Roman" w:hAnsi="Times New Roman"/>
          <w:b/>
          <w:sz w:val="23"/>
        </w:rPr>
      </w:pPr>
      <w:r w:rsidRPr="00E44217">
        <w:rPr>
          <w:rFonts w:ascii="Times New Roman" w:hAnsi="Times New Roman"/>
          <w:b/>
          <w:sz w:val="23"/>
        </w:rPr>
        <w:t>BFO Relations</w:t>
      </w:r>
    </w:p>
    <w:p w:rsidR="00E44217" w:rsidRDefault="00E44217" w:rsidP="006C241A">
      <w:pPr>
        <w:spacing w:after="0" w:line="360" w:lineRule="auto"/>
        <w:rPr>
          <w:rFonts w:ascii="Times New Roman" w:hAnsi="Times New Roman"/>
          <w:sz w:val="23"/>
        </w:rPr>
      </w:pPr>
      <w:r>
        <w:rPr>
          <w:rFonts w:ascii="Times New Roman" w:hAnsi="Times New Roman"/>
          <w:sz w:val="23"/>
        </w:rPr>
        <w:t>To be dealt with in the next version of this document.</w:t>
      </w:r>
    </w:p>
    <w:p w:rsidR="00E44217" w:rsidRDefault="00E44217" w:rsidP="006C241A">
      <w:pPr>
        <w:spacing w:after="0" w:line="360" w:lineRule="auto"/>
        <w:rPr>
          <w:rFonts w:ascii="Times New Roman" w:hAnsi="Times New Roman"/>
          <w:sz w:val="23"/>
        </w:rPr>
      </w:pPr>
    </w:p>
    <w:p w:rsidR="002F5B41" w:rsidRPr="009A0705" w:rsidRDefault="009A0705" w:rsidP="006C241A">
      <w:pPr>
        <w:spacing w:after="0" w:line="360" w:lineRule="auto"/>
        <w:rPr>
          <w:rStyle w:val="QuickFormat4"/>
          <w:rFonts w:ascii="Times New Roman" w:hAnsi="Times New Roman"/>
          <w:b/>
          <w:sz w:val="23"/>
          <w:szCs w:val="22"/>
        </w:rPr>
      </w:pPr>
      <w:r>
        <w:rPr>
          <w:rFonts w:ascii="Times New Roman" w:hAnsi="Times New Roman"/>
          <w:b/>
          <w:sz w:val="23"/>
        </w:rPr>
        <w:t>References</w:t>
      </w:r>
    </w:p>
    <w:p w:rsidR="002F5B41" w:rsidRPr="00A53C04"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67" w:name="_Ref309193297"/>
      <w:r w:rsidRPr="00A53C04">
        <w:rPr>
          <w:rStyle w:val="QuickFormat4"/>
          <w:sz w:val="23"/>
          <w:szCs w:val="23"/>
        </w:rPr>
        <w:lastRenderedPageBreak/>
        <w:t>Barry Smith, “</w:t>
      </w:r>
      <w:hyperlink r:id="rId45" w:history="1">
        <w:r w:rsidRPr="00A53C04">
          <w:rPr>
            <w:rStyle w:val="Hyperlink"/>
            <w:sz w:val="23"/>
            <w:szCs w:val="23"/>
          </w:rPr>
          <w:t>Logic, Form and Matter</w:t>
        </w:r>
      </w:hyperlink>
      <w:r w:rsidRPr="00A53C04">
        <w:rPr>
          <w:rStyle w:val="QuickFormat4"/>
          <w:sz w:val="23"/>
          <w:szCs w:val="23"/>
        </w:rPr>
        <w:t xml:space="preserve">”, </w:t>
      </w:r>
      <w:r w:rsidRPr="00A53C04">
        <w:rPr>
          <w:rStyle w:val="QuickFormat4"/>
          <w:i/>
          <w:iCs/>
          <w:sz w:val="23"/>
          <w:szCs w:val="23"/>
        </w:rPr>
        <w:t>Proceedings of the Aristotelian Society</w:t>
      </w:r>
      <w:r w:rsidRPr="00A53C04">
        <w:rPr>
          <w:rStyle w:val="QuickFormat4"/>
          <w:sz w:val="23"/>
          <w:szCs w:val="23"/>
        </w:rPr>
        <w:t xml:space="preserve">, </w:t>
      </w:r>
      <w:r w:rsidRPr="00A53C04">
        <w:rPr>
          <w:rStyle w:val="QuickFormat4"/>
          <w:i/>
          <w:iCs/>
          <w:sz w:val="23"/>
          <w:szCs w:val="23"/>
        </w:rPr>
        <w:t>Supplementary Volume</w:t>
      </w:r>
      <w:r w:rsidRPr="00A53C04">
        <w:rPr>
          <w:rStyle w:val="QuickFormat4"/>
          <w:sz w:val="23"/>
          <w:szCs w:val="23"/>
        </w:rPr>
        <w:t xml:space="preserve"> 55 (1981), 47–63.</w:t>
      </w:r>
      <w:bookmarkEnd w:id="67"/>
    </w:p>
    <w:p w:rsidR="002F5B41" w:rsidRPr="00A21DC8"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68" w:name="_Ref309543155"/>
      <w:r w:rsidRPr="00A21DC8">
        <w:rPr>
          <w:rStyle w:val="QuickFormat4"/>
          <w:sz w:val="23"/>
          <w:szCs w:val="23"/>
        </w:rPr>
        <w:t>Barry Smith and Kevin Mulligan, “</w:t>
      </w:r>
      <w:hyperlink r:id="rId46" w:history="1">
        <w:r w:rsidRPr="00A21DC8">
          <w:rPr>
            <w:rStyle w:val="Hyperlink"/>
            <w:sz w:val="23"/>
            <w:szCs w:val="23"/>
          </w:rPr>
          <w:t>Framework for Formal Ontology</w:t>
        </w:r>
      </w:hyperlink>
      <w:r w:rsidRPr="00A21DC8">
        <w:rPr>
          <w:rStyle w:val="QuickFormat4"/>
          <w:sz w:val="23"/>
          <w:szCs w:val="23"/>
        </w:rPr>
        <w:t xml:space="preserve">”, </w:t>
      </w:r>
      <w:r w:rsidRPr="00A21DC8">
        <w:rPr>
          <w:rStyle w:val="QuickFormat4"/>
          <w:i/>
          <w:iCs/>
          <w:sz w:val="23"/>
          <w:szCs w:val="23"/>
        </w:rPr>
        <w:t>Topoi</w:t>
      </w:r>
      <w:r w:rsidRPr="00A21DC8">
        <w:rPr>
          <w:rStyle w:val="QuickFormat4"/>
          <w:sz w:val="23"/>
          <w:szCs w:val="23"/>
        </w:rPr>
        <w:t>, 3 (1983), 73–85.</w:t>
      </w:r>
      <w:bookmarkEnd w:id="68"/>
    </w:p>
    <w:p w:rsidR="002F5B41" w:rsidRPr="004229FD"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lang w:val="es-ES_tradnl"/>
        </w:rPr>
      </w:pPr>
      <w:bookmarkStart w:id="69" w:name="_Ref309155274"/>
      <w:r w:rsidRPr="004229FD">
        <w:rPr>
          <w:rStyle w:val="QuickFormat4"/>
          <w:sz w:val="23"/>
          <w:szCs w:val="23"/>
        </w:rPr>
        <w:t xml:space="preserve">Barry Smith, </w:t>
      </w:r>
      <w:r w:rsidRPr="004229FD">
        <w:rPr>
          <w:rStyle w:val="QuickFormat4"/>
          <w:sz w:val="23"/>
          <w:szCs w:val="23"/>
          <w:lang w:val="es-ES_tradnl"/>
        </w:rPr>
        <w:t>“</w:t>
      </w:r>
      <w:hyperlink r:id="rId47" w:history="1">
        <w:r w:rsidRPr="004229FD">
          <w:rPr>
            <w:rStyle w:val="Hyperlink"/>
            <w:sz w:val="23"/>
            <w:szCs w:val="23"/>
            <w:lang w:val="es-ES_tradnl"/>
          </w:rPr>
          <w:t>Acta cum fundamentis in re</w:t>
        </w:r>
      </w:hyperlink>
      <w:r w:rsidRPr="004229FD">
        <w:rPr>
          <w:rStyle w:val="QuickFormat4"/>
          <w:sz w:val="23"/>
          <w:szCs w:val="23"/>
          <w:lang w:val="es-ES_tradnl"/>
        </w:rPr>
        <w:t xml:space="preserve">”, </w:t>
      </w:r>
      <w:proofErr w:type="spellStart"/>
      <w:r w:rsidRPr="004229FD">
        <w:rPr>
          <w:rStyle w:val="QuickFormat4"/>
          <w:i/>
          <w:iCs/>
          <w:sz w:val="23"/>
          <w:szCs w:val="23"/>
          <w:lang w:val="es-ES_tradnl"/>
        </w:rPr>
        <w:t>Dialectica</w:t>
      </w:r>
      <w:proofErr w:type="spellEnd"/>
      <w:r w:rsidRPr="004229FD">
        <w:rPr>
          <w:rStyle w:val="QuickFormat4"/>
          <w:sz w:val="23"/>
          <w:szCs w:val="23"/>
          <w:lang w:val="es-ES_tradnl"/>
        </w:rPr>
        <w:t>, 38 (1984), 157–178.</w:t>
      </w:r>
      <w:bookmarkEnd w:id="69"/>
    </w:p>
    <w:p w:rsidR="002F5B41" w:rsidRPr="004229FD"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rStyle w:val="QuickFormat4"/>
          <w:sz w:val="23"/>
          <w:szCs w:val="23"/>
        </w:rPr>
      </w:pPr>
      <w:bookmarkStart w:id="70" w:name="_Ref309155275"/>
      <w:r w:rsidRPr="004229FD">
        <w:rPr>
          <w:rStyle w:val="QuickFormat4"/>
          <w:sz w:val="23"/>
          <w:szCs w:val="23"/>
        </w:rPr>
        <w:t>Kevin Mulligan and Barry Smith, “</w:t>
      </w:r>
      <w:hyperlink r:id="rId48" w:history="1">
        <w:r w:rsidRPr="004229FD">
          <w:rPr>
            <w:rStyle w:val="Hyperlink"/>
            <w:sz w:val="23"/>
            <w:szCs w:val="23"/>
          </w:rPr>
          <w:t>A Relational Theory of the Act</w:t>
        </w:r>
      </w:hyperlink>
      <w:r w:rsidRPr="004229FD">
        <w:rPr>
          <w:rStyle w:val="QuickFormat4"/>
          <w:sz w:val="23"/>
          <w:szCs w:val="23"/>
        </w:rPr>
        <w:t xml:space="preserve">”, </w:t>
      </w:r>
      <w:r w:rsidRPr="004229FD">
        <w:rPr>
          <w:rStyle w:val="QuickFormat4"/>
          <w:i/>
          <w:iCs/>
          <w:sz w:val="23"/>
          <w:szCs w:val="23"/>
        </w:rPr>
        <w:t>Topoi</w:t>
      </w:r>
      <w:r w:rsidRPr="004229FD">
        <w:rPr>
          <w:rStyle w:val="QuickFormat4"/>
          <w:sz w:val="23"/>
          <w:szCs w:val="23"/>
        </w:rPr>
        <w:t>, 5/2 (1986), 115–130.</w:t>
      </w:r>
      <w:bookmarkEnd w:id="70"/>
      <w:r w:rsidRPr="004229FD">
        <w:rPr>
          <w:rStyle w:val="QuickFormat4"/>
          <w:sz w:val="23"/>
          <w:szCs w:val="23"/>
        </w:rPr>
        <w:t xml:space="preserve"> </w:t>
      </w:r>
    </w:p>
    <w:p w:rsid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1" w:name="_Ref309560610"/>
      <w:r w:rsidRPr="00E44217">
        <w:rPr>
          <w:rStyle w:val="QuickFormat4"/>
          <w:sz w:val="23"/>
          <w:szCs w:val="23"/>
        </w:rPr>
        <w:t xml:space="preserve">Barry Smith, </w:t>
      </w:r>
      <w:r w:rsidRPr="00E44217">
        <w:rPr>
          <w:sz w:val="23"/>
          <w:szCs w:val="23"/>
        </w:rPr>
        <w:t>“</w:t>
      </w:r>
      <w:hyperlink r:id="rId49" w:history="1">
        <w:r w:rsidRPr="00E44217">
          <w:rPr>
            <w:rStyle w:val="Hyperlink"/>
            <w:sz w:val="23"/>
            <w:szCs w:val="23"/>
          </w:rPr>
          <w:t>Mereotopology: A Theory of Parts and Boundaries</w:t>
        </w:r>
      </w:hyperlink>
      <w:r w:rsidRPr="00E44217">
        <w:rPr>
          <w:sz w:val="23"/>
          <w:szCs w:val="23"/>
        </w:rPr>
        <w:t xml:space="preserve">”, </w:t>
      </w:r>
      <w:r w:rsidRPr="00E44217">
        <w:rPr>
          <w:i/>
          <w:iCs/>
          <w:sz w:val="23"/>
          <w:szCs w:val="23"/>
        </w:rPr>
        <w:t>Data and Knowledge Engineering</w:t>
      </w:r>
      <w:r w:rsidRPr="00E44217">
        <w:rPr>
          <w:sz w:val="23"/>
          <w:szCs w:val="23"/>
        </w:rPr>
        <w:t xml:space="preserve">, 20 (1996), 287–303. </w:t>
      </w:r>
      <w:hyperlink r:id="rId50" w:history="1">
        <w:r w:rsidRPr="00E44217">
          <w:rPr>
            <w:rStyle w:val="Hyperlink"/>
            <w:sz w:val="23"/>
            <w:szCs w:val="23"/>
          </w:rPr>
          <w:t>Published version</w:t>
        </w:r>
      </w:hyperlink>
      <w:bookmarkStart w:id="72" w:name="_Ref309410033"/>
      <w:bookmarkEnd w:id="71"/>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E44217">
        <w:rPr>
          <w:rStyle w:val="QuickFormat4"/>
          <w:sz w:val="23"/>
          <w:szCs w:val="23"/>
        </w:rPr>
        <w:t xml:space="preserve">Barry Smith, </w:t>
      </w:r>
      <w:r w:rsidRPr="00E44217">
        <w:rPr>
          <w:sz w:val="23"/>
          <w:szCs w:val="23"/>
        </w:rPr>
        <w:t>“</w:t>
      </w:r>
      <w:hyperlink r:id="rId51" w:history="1">
        <w:r w:rsidRPr="00E44217">
          <w:rPr>
            <w:rStyle w:val="Hyperlink"/>
            <w:sz w:val="23"/>
            <w:szCs w:val="23"/>
          </w:rPr>
          <w:t xml:space="preserve">On Substances, Accidents and Universals: In </w:t>
        </w:r>
        <w:proofErr w:type="spellStart"/>
        <w:r w:rsidRPr="00E44217">
          <w:rPr>
            <w:rStyle w:val="Hyperlink"/>
            <w:sz w:val="23"/>
            <w:szCs w:val="23"/>
          </w:rPr>
          <w:t>Defence</w:t>
        </w:r>
        <w:proofErr w:type="spellEnd"/>
        <w:r w:rsidRPr="00E44217">
          <w:rPr>
            <w:rStyle w:val="Hyperlink"/>
            <w:sz w:val="23"/>
            <w:szCs w:val="23"/>
          </w:rPr>
          <w:t xml:space="preserve"> of a Constituent Ontology</w:t>
        </w:r>
      </w:hyperlink>
      <w:r w:rsidRPr="00E44217">
        <w:rPr>
          <w:sz w:val="23"/>
          <w:szCs w:val="23"/>
        </w:rPr>
        <w:t xml:space="preserve">”, </w:t>
      </w:r>
      <w:r w:rsidRPr="00E44217">
        <w:rPr>
          <w:i/>
          <w:iCs/>
          <w:sz w:val="23"/>
          <w:szCs w:val="23"/>
        </w:rPr>
        <w:t>Philosophical Papers</w:t>
      </w:r>
      <w:r w:rsidRPr="00E44217">
        <w:rPr>
          <w:sz w:val="23"/>
          <w:szCs w:val="23"/>
        </w:rPr>
        <w:t>, 26 (1997), 105–127.</w:t>
      </w:r>
      <w:bookmarkEnd w:id="72"/>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3" w:name="_Ref309560520"/>
      <w:r w:rsidRPr="00E44217">
        <w:rPr>
          <w:sz w:val="23"/>
          <w:szCs w:val="23"/>
        </w:rPr>
        <w:t xml:space="preserve">Barry Smith and </w:t>
      </w:r>
      <w:proofErr w:type="spellStart"/>
      <w:r w:rsidRPr="00E44217">
        <w:rPr>
          <w:sz w:val="23"/>
          <w:szCs w:val="23"/>
        </w:rPr>
        <w:t>Achille</w:t>
      </w:r>
      <w:proofErr w:type="spellEnd"/>
      <w:r w:rsidRPr="00E44217">
        <w:rPr>
          <w:sz w:val="23"/>
          <w:szCs w:val="23"/>
        </w:rPr>
        <w:t xml:space="preserve"> </w:t>
      </w:r>
      <w:proofErr w:type="spellStart"/>
      <w:r w:rsidRPr="00E44217">
        <w:rPr>
          <w:sz w:val="23"/>
          <w:szCs w:val="23"/>
        </w:rPr>
        <w:t>Varzi</w:t>
      </w:r>
      <w:proofErr w:type="spellEnd"/>
      <w:r w:rsidRPr="00E44217">
        <w:rPr>
          <w:sz w:val="23"/>
          <w:szCs w:val="23"/>
        </w:rPr>
        <w:t>, “</w:t>
      </w:r>
      <w:hyperlink r:id="rId52" w:history="1">
        <w:r w:rsidRPr="00E44217">
          <w:rPr>
            <w:rStyle w:val="Hyperlink"/>
            <w:sz w:val="23"/>
            <w:szCs w:val="23"/>
          </w:rPr>
          <w:t>The Niche</w:t>
        </w:r>
      </w:hyperlink>
      <w:r w:rsidRPr="00E44217">
        <w:rPr>
          <w:sz w:val="23"/>
          <w:szCs w:val="23"/>
        </w:rPr>
        <w:t xml:space="preserve">”, </w:t>
      </w:r>
      <w:r w:rsidRPr="00E44217">
        <w:rPr>
          <w:i/>
          <w:iCs/>
          <w:sz w:val="23"/>
          <w:szCs w:val="23"/>
        </w:rPr>
        <w:t>Nous</w:t>
      </w:r>
      <w:r w:rsidRPr="00E44217">
        <w:rPr>
          <w:sz w:val="23"/>
          <w:szCs w:val="23"/>
        </w:rPr>
        <w:t>, 33:2 (1999), 198–222.</w:t>
      </w:r>
      <w:bookmarkEnd w:id="73"/>
    </w:p>
    <w:p w:rsid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4" w:name="_Ref309464075"/>
      <w:r w:rsidRPr="00E44217">
        <w:rPr>
          <w:sz w:val="23"/>
          <w:szCs w:val="23"/>
        </w:rPr>
        <w:t xml:space="preserve">Barry Smith and </w:t>
      </w:r>
      <w:proofErr w:type="spellStart"/>
      <w:r w:rsidRPr="00E44217">
        <w:rPr>
          <w:sz w:val="23"/>
          <w:szCs w:val="23"/>
        </w:rPr>
        <w:t>Achille</w:t>
      </w:r>
      <w:proofErr w:type="spellEnd"/>
      <w:r w:rsidRPr="00E44217">
        <w:rPr>
          <w:sz w:val="23"/>
          <w:szCs w:val="23"/>
        </w:rPr>
        <w:t xml:space="preserve"> </w:t>
      </w:r>
      <w:proofErr w:type="spellStart"/>
      <w:r w:rsidRPr="00E44217">
        <w:rPr>
          <w:sz w:val="23"/>
          <w:szCs w:val="23"/>
        </w:rPr>
        <w:t>Varzi</w:t>
      </w:r>
      <w:proofErr w:type="spellEnd"/>
      <w:r w:rsidRPr="00E44217">
        <w:rPr>
          <w:sz w:val="23"/>
          <w:szCs w:val="23"/>
        </w:rPr>
        <w:t>, “</w:t>
      </w:r>
      <w:hyperlink r:id="rId53" w:history="1">
        <w:r w:rsidRPr="00E44217">
          <w:rPr>
            <w:rStyle w:val="Hyperlink"/>
            <w:sz w:val="23"/>
            <w:szCs w:val="23"/>
          </w:rPr>
          <w:t>Fiat and Bona Fide Boundaries</w:t>
        </w:r>
      </w:hyperlink>
      <w:r w:rsidRPr="00E44217">
        <w:rPr>
          <w:sz w:val="23"/>
          <w:szCs w:val="23"/>
        </w:rPr>
        <w:t xml:space="preserve">”, </w:t>
      </w:r>
      <w:r w:rsidRPr="00E44217">
        <w:rPr>
          <w:i/>
          <w:iCs/>
          <w:sz w:val="23"/>
          <w:szCs w:val="23"/>
        </w:rPr>
        <w:t xml:space="preserve">Philosophy and Phenomenological Research, </w:t>
      </w:r>
      <w:r w:rsidRPr="00E44217">
        <w:rPr>
          <w:sz w:val="23"/>
          <w:szCs w:val="23"/>
        </w:rPr>
        <w:t>60: 2 (March 2000), 401–420.</w:t>
      </w:r>
      <w:bookmarkEnd w:id="74"/>
      <w:r w:rsidRPr="00E44217">
        <w:rPr>
          <w:sz w:val="23"/>
          <w:szCs w:val="23"/>
        </w:rPr>
        <w:t xml:space="preserve"> </w:t>
      </w:r>
      <w:bookmarkStart w:id="75" w:name="_Ref309464082"/>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E44217">
        <w:rPr>
          <w:sz w:val="23"/>
          <w:szCs w:val="23"/>
        </w:rPr>
        <w:t>Barry Smith, “</w:t>
      </w:r>
      <w:hyperlink r:id="rId54" w:history="1">
        <w:r w:rsidRPr="00E44217">
          <w:rPr>
            <w:rStyle w:val="Hyperlink"/>
            <w:sz w:val="23"/>
            <w:szCs w:val="23"/>
          </w:rPr>
          <w:t>Fiat Objects</w:t>
        </w:r>
      </w:hyperlink>
      <w:r w:rsidRPr="00E44217">
        <w:rPr>
          <w:sz w:val="23"/>
          <w:szCs w:val="23"/>
        </w:rPr>
        <w:t xml:space="preserve">”, </w:t>
      </w:r>
      <w:r w:rsidRPr="00E44217">
        <w:rPr>
          <w:i/>
          <w:iCs/>
          <w:sz w:val="23"/>
          <w:szCs w:val="23"/>
        </w:rPr>
        <w:t>Topoi</w:t>
      </w:r>
      <w:r w:rsidRPr="00E44217">
        <w:rPr>
          <w:sz w:val="23"/>
          <w:szCs w:val="23"/>
        </w:rPr>
        <w:t>, 20: 2 (September 2001), 131–148.</w:t>
      </w:r>
      <w:bookmarkEnd w:id="75"/>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6" w:name="_Ref309560523"/>
      <w:r w:rsidRPr="00E44217">
        <w:rPr>
          <w:sz w:val="23"/>
          <w:szCs w:val="23"/>
        </w:rPr>
        <w:t xml:space="preserve">Barry Smith and </w:t>
      </w:r>
      <w:proofErr w:type="spellStart"/>
      <w:r w:rsidRPr="00E44217">
        <w:rPr>
          <w:sz w:val="23"/>
          <w:szCs w:val="23"/>
        </w:rPr>
        <w:t>Achille</w:t>
      </w:r>
      <w:proofErr w:type="spellEnd"/>
      <w:r w:rsidRPr="00E44217">
        <w:rPr>
          <w:sz w:val="23"/>
          <w:szCs w:val="23"/>
        </w:rPr>
        <w:t xml:space="preserve"> </w:t>
      </w:r>
      <w:proofErr w:type="spellStart"/>
      <w:r w:rsidRPr="00E44217">
        <w:rPr>
          <w:sz w:val="23"/>
          <w:szCs w:val="23"/>
        </w:rPr>
        <w:t>Varzi</w:t>
      </w:r>
      <w:proofErr w:type="spellEnd"/>
      <w:r w:rsidRPr="00E44217">
        <w:rPr>
          <w:sz w:val="23"/>
          <w:szCs w:val="23"/>
        </w:rPr>
        <w:t>, “</w:t>
      </w:r>
      <w:hyperlink r:id="rId55" w:history="1">
        <w:r w:rsidRPr="00E44217">
          <w:rPr>
            <w:rStyle w:val="Hyperlink"/>
            <w:sz w:val="23"/>
            <w:szCs w:val="23"/>
          </w:rPr>
          <w:t>Surrounding Space: The Ontology of Organism-Environment Relations</w:t>
        </w:r>
      </w:hyperlink>
      <w:r w:rsidRPr="00E44217">
        <w:rPr>
          <w:sz w:val="23"/>
          <w:szCs w:val="23"/>
        </w:rPr>
        <w:t xml:space="preserve">”, </w:t>
      </w:r>
      <w:r w:rsidRPr="00E44217">
        <w:rPr>
          <w:i/>
          <w:iCs/>
          <w:sz w:val="23"/>
          <w:szCs w:val="23"/>
        </w:rPr>
        <w:t>Theory in Biosciences</w:t>
      </w:r>
      <w:r w:rsidRPr="00E44217">
        <w:rPr>
          <w:sz w:val="23"/>
          <w:szCs w:val="23"/>
        </w:rPr>
        <w:t>, 121 (2002), 139–162.</w:t>
      </w:r>
      <w:bookmarkEnd w:id="76"/>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7" w:name="_Ref309560671"/>
      <w:r w:rsidRPr="00E44217">
        <w:rPr>
          <w:sz w:val="23"/>
          <w:szCs w:val="23"/>
        </w:rPr>
        <w:t xml:space="preserve">Barry Smith and </w:t>
      </w:r>
      <w:proofErr w:type="spellStart"/>
      <w:r w:rsidRPr="00E44217">
        <w:rPr>
          <w:sz w:val="23"/>
          <w:szCs w:val="23"/>
        </w:rPr>
        <w:t>Berit</w:t>
      </w:r>
      <w:proofErr w:type="spellEnd"/>
      <w:r w:rsidRPr="00E44217">
        <w:rPr>
          <w:sz w:val="23"/>
          <w:szCs w:val="23"/>
        </w:rPr>
        <w:t xml:space="preserve"> </w:t>
      </w:r>
      <w:proofErr w:type="spellStart"/>
      <w:r w:rsidRPr="00E44217">
        <w:rPr>
          <w:sz w:val="23"/>
          <w:szCs w:val="23"/>
        </w:rPr>
        <w:t>Brogaard</w:t>
      </w:r>
      <w:proofErr w:type="spellEnd"/>
      <w:r w:rsidRPr="00E44217">
        <w:rPr>
          <w:sz w:val="23"/>
          <w:szCs w:val="23"/>
        </w:rPr>
        <w:t>, “</w:t>
      </w:r>
      <w:hyperlink r:id="rId56" w:history="1">
        <w:r w:rsidRPr="00E44217">
          <w:rPr>
            <w:rStyle w:val="Hyperlink"/>
            <w:sz w:val="23"/>
            <w:szCs w:val="23"/>
          </w:rPr>
          <w:t>A Unified Theory of Truth and Reference</w:t>
        </w:r>
      </w:hyperlink>
      <w:r w:rsidRPr="00E44217">
        <w:rPr>
          <w:sz w:val="23"/>
          <w:szCs w:val="23"/>
        </w:rPr>
        <w:t xml:space="preserve">”, </w:t>
      </w:r>
      <w:proofErr w:type="spellStart"/>
      <w:r w:rsidRPr="00E44217">
        <w:rPr>
          <w:i/>
          <w:iCs/>
          <w:sz w:val="23"/>
          <w:szCs w:val="23"/>
        </w:rPr>
        <w:t>Logique</w:t>
      </w:r>
      <w:proofErr w:type="spellEnd"/>
      <w:r w:rsidRPr="00E44217">
        <w:rPr>
          <w:i/>
          <w:iCs/>
          <w:sz w:val="23"/>
          <w:szCs w:val="23"/>
        </w:rPr>
        <w:t xml:space="preserve"> </w:t>
      </w:r>
      <w:proofErr w:type="gramStart"/>
      <w:r w:rsidRPr="00E44217">
        <w:rPr>
          <w:i/>
          <w:iCs/>
          <w:sz w:val="23"/>
          <w:szCs w:val="23"/>
        </w:rPr>
        <w:t>et</w:t>
      </w:r>
      <w:proofErr w:type="gramEnd"/>
      <w:r w:rsidRPr="00E44217">
        <w:rPr>
          <w:i/>
          <w:iCs/>
          <w:sz w:val="23"/>
          <w:szCs w:val="23"/>
        </w:rPr>
        <w:t xml:space="preserve"> </w:t>
      </w:r>
      <w:proofErr w:type="spellStart"/>
      <w:r w:rsidRPr="00E44217">
        <w:rPr>
          <w:i/>
          <w:iCs/>
          <w:sz w:val="23"/>
          <w:szCs w:val="23"/>
        </w:rPr>
        <w:t>Analyse</w:t>
      </w:r>
      <w:proofErr w:type="spellEnd"/>
      <w:r w:rsidRPr="00E44217">
        <w:rPr>
          <w:i/>
          <w:iCs/>
          <w:sz w:val="23"/>
          <w:szCs w:val="23"/>
        </w:rPr>
        <w:t>,</w:t>
      </w:r>
      <w:r w:rsidRPr="00E44217">
        <w:rPr>
          <w:iCs/>
          <w:sz w:val="23"/>
          <w:szCs w:val="23"/>
        </w:rPr>
        <w:t xml:space="preserve"> No. 169-170 (2000, published 2003)</w:t>
      </w:r>
      <w:r w:rsidRPr="00E44217">
        <w:rPr>
          <w:sz w:val="23"/>
          <w:szCs w:val="23"/>
        </w:rPr>
        <w:t>, 49–93.</w:t>
      </w:r>
      <w:bookmarkEnd w:id="77"/>
    </w:p>
    <w:p w:rsidR="002F5B41" w:rsidRPr="00E44217"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8" w:name="_Ref309472955"/>
      <w:r w:rsidRPr="00E44217">
        <w:rPr>
          <w:sz w:val="23"/>
          <w:szCs w:val="23"/>
        </w:rPr>
        <w:t>Barry Smith and David M. Mark, “</w:t>
      </w:r>
      <w:hyperlink r:id="rId57" w:history="1">
        <w:r w:rsidRPr="00E44217">
          <w:rPr>
            <w:rStyle w:val="Hyperlink"/>
            <w:sz w:val="23"/>
            <w:szCs w:val="23"/>
          </w:rPr>
          <w:t>Do Mountains Exist? Towards an Ontology of Landforms</w:t>
        </w:r>
      </w:hyperlink>
      <w:r w:rsidRPr="00E44217">
        <w:rPr>
          <w:sz w:val="23"/>
          <w:szCs w:val="23"/>
        </w:rPr>
        <w:t xml:space="preserve">”, </w:t>
      </w:r>
      <w:r w:rsidRPr="00E44217">
        <w:rPr>
          <w:i/>
          <w:iCs/>
          <w:sz w:val="23"/>
          <w:szCs w:val="23"/>
        </w:rPr>
        <w:t>Environment and Planning B</w:t>
      </w:r>
      <w:r w:rsidRPr="00E44217">
        <w:rPr>
          <w:sz w:val="23"/>
          <w:szCs w:val="23"/>
        </w:rPr>
        <w:t xml:space="preserve"> (</w:t>
      </w:r>
      <w:r w:rsidRPr="00E44217">
        <w:rPr>
          <w:i/>
          <w:iCs/>
          <w:sz w:val="23"/>
          <w:szCs w:val="23"/>
        </w:rPr>
        <w:t>Planning</w:t>
      </w:r>
      <w:r w:rsidRPr="00E44217">
        <w:rPr>
          <w:sz w:val="23"/>
          <w:szCs w:val="23"/>
        </w:rPr>
        <w:t xml:space="preserve"> </w:t>
      </w:r>
      <w:r w:rsidRPr="00E44217">
        <w:rPr>
          <w:i/>
          <w:iCs/>
          <w:sz w:val="23"/>
          <w:szCs w:val="23"/>
        </w:rPr>
        <w:t>and Design</w:t>
      </w:r>
      <w:r w:rsidRPr="00E44217">
        <w:rPr>
          <w:sz w:val="23"/>
          <w:szCs w:val="23"/>
        </w:rPr>
        <w:t>), 30(3) (2003), 411–427.</w:t>
      </w:r>
      <w:bookmarkEnd w:id="78"/>
    </w:p>
    <w:p w:rsidR="002F5B41" w:rsidRPr="004229FD"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79" w:name="_Hlk47849653"/>
      <w:r w:rsidRPr="004229FD">
        <w:rPr>
          <w:sz w:val="23"/>
          <w:szCs w:val="23"/>
        </w:rPr>
        <w:t xml:space="preserve">Barry Smith and </w:t>
      </w:r>
      <w:proofErr w:type="spellStart"/>
      <w:r w:rsidRPr="004229FD">
        <w:rPr>
          <w:sz w:val="23"/>
          <w:szCs w:val="23"/>
        </w:rPr>
        <w:t>Berit</w:t>
      </w:r>
      <w:proofErr w:type="spellEnd"/>
      <w:r w:rsidRPr="004229FD">
        <w:rPr>
          <w:sz w:val="23"/>
          <w:szCs w:val="23"/>
        </w:rPr>
        <w:t xml:space="preserve"> </w:t>
      </w:r>
      <w:proofErr w:type="spellStart"/>
      <w:r w:rsidRPr="004229FD">
        <w:rPr>
          <w:sz w:val="23"/>
          <w:szCs w:val="23"/>
        </w:rPr>
        <w:t>Brogaard</w:t>
      </w:r>
      <w:proofErr w:type="spellEnd"/>
      <w:r w:rsidRPr="004229FD">
        <w:rPr>
          <w:sz w:val="23"/>
          <w:szCs w:val="23"/>
        </w:rPr>
        <w:t>, “</w:t>
      </w:r>
      <w:hyperlink r:id="rId58" w:history="1">
        <w:r w:rsidRPr="004229FD">
          <w:rPr>
            <w:rStyle w:val="Hyperlink"/>
            <w:sz w:val="23"/>
            <w:szCs w:val="23"/>
          </w:rPr>
          <w:t>Sixteen Days</w:t>
        </w:r>
      </w:hyperlink>
      <w:r w:rsidRPr="004229FD">
        <w:rPr>
          <w:sz w:val="23"/>
          <w:szCs w:val="23"/>
        </w:rPr>
        <w:t xml:space="preserve">”, </w:t>
      </w:r>
      <w:proofErr w:type="gramStart"/>
      <w:r w:rsidRPr="004229FD">
        <w:rPr>
          <w:i/>
          <w:iCs/>
          <w:sz w:val="23"/>
          <w:szCs w:val="23"/>
        </w:rPr>
        <w:t>The</w:t>
      </w:r>
      <w:proofErr w:type="gramEnd"/>
      <w:r w:rsidRPr="004229FD">
        <w:rPr>
          <w:i/>
          <w:iCs/>
          <w:sz w:val="23"/>
          <w:szCs w:val="23"/>
        </w:rPr>
        <w:t xml:space="preserve"> Journal of Medicine and Philosophy</w:t>
      </w:r>
      <w:r w:rsidRPr="004229FD">
        <w:rPr>
          <w:sz w:val="23"/>
          <w:szCs w:val="23"/>
        </w:rPr>
        <w:t>, 28 (2003), 45–78.</w:t>
      </w:r>
      <w:bookmarkEnd w:id="79"/>
      <w:r w:rsidRPr="004229FD">
        <w:rPr>
          <w:sz w:val="23"/>
          <w:szCs w:val="23"/>
        </w:rPr>
        <w:t xml:space="preserve"> </w:t>
      </w:r>
    </w:p>
    <w:p w:rsidR="002F5B41" w:rsidRPr="00A21DC8"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0" w:name="_Ref309506172"/>
      <w:r w:rsidRPr="00A21DC8">
        <w:rPr>
          <w:sz w:val="23"/>
          <w:szCs w:val="23"/>
        </w:rPr>
        <w:t xml:space="preserve">Pierre </w:t>
      </w:r>
      <w:proofErr w:type="spellStart"/>
      <w:r w:rsidRPr="00A21DC8">
        <w:rPr>
          <w:sz w:val="23"/>
          <w:szCs w:val="23"/>
        </w:rPr>
        <w:t>Grenon</w:t>
      </w:r>
      <w:proofErr w:type="spellEnd"/>
      <w:r w:rsidRPr="00A21DC8">
        <w:rPr>
          <w:sz w:val="23"/>
          <w:szCs w:val="23"/>
        </w:rPr>
        <w:t xml:space="preserve"> and Barry Smith, “</w:t>
      </w:r>
      <w:hyperlink r:id="rId59" w:history="1">
        <w:r w:rsidRPr="00A21DC8">
          <w:rPr>
            <w:rStyle w:val="Hyperlink"/>
            <w:sz w:val="23"/>
            <w:szCs w:val="23"/>
          </w:rPr>
          <w:t>SNAP and SPAN: Towards Dynamic Spatial Ontology</w:t>
        </w:r>
      </w:hyperlink>
      <w:r w:rsidRPr="00A21DC8">
        <w:rPr>
          <w:sz w:val="23"/>
          <w:szCs w:val="23"/>
        </w:rPr>
        <w:t xml:space="preserve">”, </w:t>
      </w:r>
      <w:r w:rsidRPr="00A21DC8">
        <w:rPr>
          <w:i/>
          <w:sz w:val="23"/>
          <w:szCs w:val="23"/>
        </w:rPr>
        <w:t>Spatial Cognition and Computation</w:t>
      </w:r>
      <w:r w:rsidRPr="00A21DC8">
        <w:rPr>
          <w:sz w:val="23"/>
          <w:szCs w:val="23"/>
        </w:rPr>
        <w:t>, 4: 1 (March 2004), 69–103.</w:t>
      </w:r>
      <w:bookmarkEnd w:id="80"/>
      <w:r w:rsidRPr="00A21DC8">
        <w:rPr>
          <w:sz w:val="23"/>
          <w:szCs w:val="23"/>
        </w:rPr>
        <w:t xml:space="preserve"> </w:t>
      </w:r>
    </w:p>
    <w:p w:rsidR="002F5B41" w:rsidRPr="00DA3A75"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i/>
          <w:iCs/>
          <w:sz w:val="23"/>
          <w:szCs w:val="23"/>
        </w:rPr>
      </w:pPr>
      <w:bookmarkStart w:id="81" w:name="_Ref309140214"/>
      <w:r w:rsidRPr="00DA3A75">
        <w:rPr>
          <w:iCs/>
          <w:sz w:val="23"/>
          <w:szCs w:val="23"/>
        </w:rPr>
        <w:t xml:space="preserve">Barry Smith and Pierre </w:t>
      </w:r>
      <w:proofErr w:type="spellStart"/>
      <w:r w:rsidRPr="00DA3A75">
        <w:rPr>
          <w:iCs/>
          <w:sz w:val="23"/>
          <w:szCs w:val="23"/>
        </w:rPr>
        <w:t>Grenon</w:t>
      </w:r>
      <w:proofErr w:type="spellEnd"/>
      <w:r w:rsidRPr="00DA3A75">
        <w:rPr>
          <w:iCs/>
          <w:sz w:val="23"/>
          <w:szCs w:val="23"/>
        </w:rPr>
        <w:t>, “</w:t>
      </w:r>
      <w:hyperlink r:id="rId60" w:history="1">
        <w:r w:rsidRPr="00DA3A75">
          <w:rPr>
            <w:rStyle w:val="Hyperlink"/>
            <w:iCs/>
            <w:sz w:val="23"/>
            <w:szCs w:val="23"/>
          </w:rPr>
          <w:t>The Cornucopia of Formal-Ontological Relations</w:t>
        </w:r>
      </w:hyperlink>
      <w:r w:rsidRPr="00DA3A75">
        <w:rPr>
          <w:iCs/>
          <w:sz w:val="23"/>
          <w:szCs w:val="23"/>
        </w:rPr>
        <w:t xml:space="preserve">”, </w:t>
      </w:r>
      <w:proofErr w:type="spellStart"/>
      <w:r w:rsidRPr="00DA3A75">
        <w:rPr>
          <w:i/>
          <w:iCs/>
          <w:sz w:val="23"/>
          <w:szCs w:val="23"/>
        </w:rPr>
        <w:t>Dialectica</w:t>
      </w:r>
      <w:proofErr w:type="spellEnd"/>
      <w:r w:rsidRPr="00DA3A75">
        <w:rPr>
          <w:sz w:val="23"/>
          <w:szCs w:val="23"/>
        </w:rPr>
        <w:t xml:space="preserve"> </w:t>
      </w:r>
      <w:r w:rsidRPr="00DA3A75">
        <w:rPr>
          <w:iCs/>
          <w:sz w:val="23"/>
          <w:szCs w:val="23"/>
        </w:rPr>
        <w:t>58: 3 (2004), 279</w:t>
      </w:r>
      <w:r w:rsidRPr="00DA3A75">
        <w:rPr>
          <w:sz w:val="23"/>
          <w:szCs w:val="23"/>
        </w:rPr>
        <w:t>–</w:t>
      </w:r>
      <w:r w:rsidRPr="00DA3A75">
        <w:rPr>
          <w:iCs/>
          <w:sz w:val="23"/>
          <w:szCs w:val="23"/>
        </w:rPr>
        <w:t>296</w:t>
      </w:r>
      <w:r w:rsidRPr="00DA3A75">
        <w:rPr>
          <w:i/>
          <w:iCs/>
          <w:sz w:val="23"/>
          <w:szCs w:val="23"/>
        </w:rPr>
        <w:t>.</w:t>
      </w:r>
      <w:bookmarkEnd w:id="81"/>
      <w:r w:rsidRPr="00DA3A75">
        <w:rPr>
          <w:i/>
          <w:iCs/>
          <w:sz w:val="23"/>
          <w:szCs w:val="23"/>
        </w:rPr>
        <w:t xml:space="preserve"> </w:t>
      </w:r>
    </w:p>
    <w:p w:rsidR="002F5B41" w:rsidRPr="005D1353"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2" w:name="_Ref309133313"/>
      <w:r w:rsidRPr="005D1353">
        <w:rPr>
          <w:sz w:val="23"/>
          <w:szCs w:val="23"/>
        </w:rPr>
        <w:t xml:space="preserve">Barry Smith, Werner </w:t>
      </w:r>
      <w:proofErr w:type="spellStart"/>
      <w:r w:rsidRPr="005D1353">
        <w:rPr>
          <w:sz w:val="23"/>
          <w:szCs w:val="23"/>
        </w:rPr>
        <w:t>Ceusters</w:t>
      </w:r>
      <w:proofErr w:type="spellEnd"/>
      <w:r w:rsidRPr="005D1353">
        <w:rPr>
          <w:sz w:val="23"/>
          <w:szCs w:val="23"/>
        </w:rPr>
        <w:t xml:space="preserve">, Bert </w:t>
      </w:r>
      <w:proofErr w:type="spellStart"/>
      <w:r w:rsidRPr="005D1353">
        <w:rPr>
          <w:sz w:val="23"/>
          <w:szCs w:val="23"/>
        </w:rPr>
        <w:t>Klagges</w:t>
      </w:r>
      <w:proofErr w:type="spellEnd"/>
      <w:r w:rsidRPr="005D1353">
        <w:rPr>
          <w:sz w:val="23"/>
          <w:szCs w:val="23"/>
        </w:rPr>
        <w:t xml:space="preserve">, Jacob </w:t>
      </w:r>
      <w:proofErr w:type="spellStart"/>
      <w:r w:rsidRPr="005D1353">
        <w:rPr>
          <w:sz w:val="23"/>
          <w:szCs w:val="23"/>
        </w:rPr>
        <w:t>Köhler</w:t>
      </w:r>
      <w:proofErr w:type="spellEnd"/>
      <w:r w:rsidRPr="005D1353">
        <w:rPr>
          <w:sz w:val="23"/>
          <w:szCs w:val="23"/>
        </w:rPr>
        <w:t xml:space="preserve">, </w:t>
      </w:r>
      <w:proofErr w:type="spellStart"/>
      <w:r w:rsidRPr="005D1353">
        <w:rPr>
          <w:sz w:val="23"/>
          <w:szCs w:val="23"/>
        </w:rPr>
        <w:t>Anand</w:t>
      </w:r>
      <w:proofErr w:type="spellEnd"/>
      <w:r w:rsidRPr="005D1353">
        <w:rPr>
          <w:sz w:val="23"/>
          <w:szCs w:val="23"/>
        </w:rPr>
        <w:t xml:space="preserve"> Kumar, Jane Lomax, Chris </w:t>
      </w:r>
      <w:proofErr w:type="spellStart"/>
      <w:r w:rsidRPr="005D1353">
        <w:rPr>
          <w:sz w:val="23"/>
          <w:szCs w:val="23"/>
        </w:rPr>
        <w:t>Mungall</w:t>
      </w:r>
      <w:proofErr w:type="spellEnd"/>
      <w:r w:rsidRPr="005D1353">
        <w:rPr>
          <w:sz w:val="23"/>
          <w:szCs w:val="23"/>
        </w:rPr>
        <w:t xml:space="preserve">, Fabian </w:t>
      </w:r>
      <w:proofErr w:type="spellStart"/>
      <w:r w:rsidRPr="005D1353">
        <w:rPr>
          <w:sz w:val="23"/>
          <w:szCs w:val="23"/>
        </w:rPr>
        <w:t>Neuhaus</w:t>
      </w:r>
      <w:proofErr w:type="spellEnd"/>
      <w:r w:rsidRPr="005D1353">
        <w:rPr>
          <w:sz w:val="23"/>
          <w:szCs w:val="23"/>
        </w:rPr>
        <w:t xml:space="preserve">, Alan Rector and Cornelius </w:t>
      </w:r>
      <w:proofErr w:type="spellStart"/>
      <w:r w:rsidRPr="005D1353">
        <w:rPr>
          <w:sz w:val="23"/>
          <w:szCs w:val="23"/>
        </w:rPr>
        <w:t>Rosse</w:t>
      </w:r>
      <w:proofErr w:type="spellEnd"/>
      <w:r w:rsidRPr="005D1353">
        <w:rPr>
          <w:sz w:val="23"/>
          <w:szCs w:val="23"/>
        </w:rPr>
        <w:t>, “</w:t>
      </w:r>
      <w:hyperlink r:id="rId61" w:history="1">
        <w:r w:rsidRPr="005D1353">
          <w:rPr>
            <w:rStyle w:val="Hyperlink"/>
            <w:sz w:val="23"/>
            <w:szCs w:val="23"/>
          </w:rPr>
          <w:t>Relations in Biomedical Ontologies</w:t>
        </w:r>
      </w:hyperlink>
      <w:r w:rsidRPr="005D1353">
        <w:rPr>
          <w:sz w:val="23"/>
          <w:szCs w:val="23"/>
        </w:rPr>
        <w:t xml:space="preserve">”, </w:t>
      </w:r>
      <w:r w:rsidRPr="005D1353">
        <w:rPr>
          <w:i/>
          <w:sz w:val="23"/>
          <w:szCs w:val="23"/>
        </w:rPr>
        <w:t>Genome Biology</w:t>
      </w:r>
      <w:r w:rsidRPr="005D1353">
        <w:rPr>
          <w:sz w:val="23"/>
          <w:szCs w:val="23"/>
        </w:rPr>
        <w:t xml:space="preserve"> (2005), 6 (5), R46. </w:t>
      </w:r>
      <w:hyperlink r:id="rId62" w:history="1">
        <w:r w:rsidRPr="005D1353">
          <w:rPr>
            <w:rStyle w:val="Hyperlink"/>
            <w:sz w:val="23"/>
            <w:szCs w:val="23"/>
          </w:rPr>
          <w:t>PMC1175958</w:t>
        </w:r>
      </w:hyperlink>
      <w:bookmarkEnd w:id="82"/>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3" w:name="_Ref309473000"/>
      <w:r w:rsidRPr="00A21DC8">
        <w:rPr>
          <w:sz w:val="23"/>
          <w:szCs w:val="23"/>
        </w:rPr>
        <w:t xml:space="preserve">David P. Hill, Barry Smith, Monica S. </w:t>
      </w:r>
      <w:proofErr w:type="spellStart"/>
      <w:r w:rsidRPr="00A21DC8">
        <w:rPr>
          <w:sz w:val="23"/>
          <w:szCs w:val="23"/>
        </w:rPr>
        <w:t>McAndrews</w:t>
      </w:r>
      <w:proofErr w:type="spellEnd"/>
      <w:r w:rsidRPr="00A21DC8">
        <w:rPr>
          <w:sz w:val="23"/>
          <w:szCs w:val="23"/>
        </w:rPr>
        <w:t>-Hill, Judith A. Blake, “</w:t>
      </w:r>
      <w:hyperlink r:id="rId63" w:history="1">
        <w:r w:rsidRPr="006C241A">
          <w:rPr>
            <w:rStyle w:val="Hyperlink"/>
            <w:sz w:val="23"/>
            <w:szCs w:val="23"/>
          </w:rPr>
          <w:t>Gene Ontology Annotations: What they mean and where they come from</w:t>
        </w:r>
      </w:hyperlink>
      <w:r w:rsidRPr="006C241A">
        <w:rPr>
          <w:sz w:val="23"/>
          <w:szCs w:val="23"/>
        </w:rPr>
        <w:t xml:space="preserve">”, </w:t>
      </w:r>
      <w:r w:rsidRPr="006C241A">
        <w:rPr>
          <w:i/>
          <w:sz w:val="23"/>
          <w:szCs w:val="23"/>
        </w:rPr>
        <w:t>BMC Bioinformatics</w:t>
      </w:r>
      <w:r w:rsidRPr="006C241A">
        <w:rPr>
          <w:sz w:val="23"/>
          <w:szCs w:val="23"/>
        </w:rPr>
        <w:t>, 2008; 9(</w:t>
      </w:r>
      <w:proofErr w:type="spellStart"/>
      <w:r w:rsidRPr="006C241A">
        <w:rPr>
          <w:sz w:val="23"/>
          <w:szCs w:val="23"/>
        </w:rPr>
        <w:t>Suppl</w:t>
      </w:r>
      <w:proofErr w:type="spellEnd"/>
      <w:r w:rsidRPr="006C241A">
        <w:rPr>
          <w:sz w:val="23"/>
          <w:szCs w:val="23"/>
        </w:rPr>
        <w:t xml:space="preserve"> 5): S2. PMC2367625</w:t>
      </w:r>
      <w:bookmarkEnd w:id="83"/>
    </w:p>
    <w:p w:rsidR="002F5B41" w:rsidRPr="006C241A" w:rsidRDefault="002F5B41" w:rsidP="006C241A">
      <w:pPr>
        <w:pStyle w:val="Level1"/>
        <w:widowControl/>
        <w:numPr>
          <w:ilvl w:val="0"/>
          <w:numId w:val="31"/>
        </w:numPr>
        <w:tabs>
          <w:tab w:val="left" w:pos="0"/>
          <w:tab w:val="left" w:pos="72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4" w:name="_Ref309560749"/>
      <w:r w:rsidRPr="006C241A">
        <w:rPr>
          <w:sz w:val="23"/>
          <w:szCs w:val="23"/>
        </w:rPr>
        <w:t>Thomas Bittner, Maureen Donnelly and Barry Smith, “</w:t>
      </w:r>
      <w:hyperlink r:id="rId64" w:history="1">
        <w:r w:rsidRPr="006C241A">
          <w:rPr>
            <w:rStyle w:val="Hyperlink"/>
            <w:sz w:val="23"/>
            <w:szCs w:val="23"/>
          </w:rPr>
          <w:t xml:space="preserve">A </w:t>
        </w:r>
        <w:proofErr w:type="spellStart"/>
        <w:r w:rsidRPr="006C241A">
          <w:rPr>
            <w:rStyle w:val="Hyperlink"/>
            <w:sz w:val="23"/>
            <w:szCs w:val="23"/>
          </w:rPr>
          <w:t>Spatio</w:t>
        </w:r>
        <w:proofErr w:type="spellEnd"/>
        <w:r w:rsidRPr="006C241A">
          <w:rPr>
            <w:rStyle w:val="Hyperlink"/>
            <w:sz w:val="23"/>
            <w:szCs w:val="23"/>
          </w:rPr>
          <w:t>-Temporal Ontology for Geographic Information Integration</w:t>
        </w:r>
      </w:hyperlink>
      <w:r w:rsidRPr="006C241A">
        <w:rPr>
          <w:sz w:val="23"/>
          <w:szCs w:val="23"/>
        </w:rPr>
        <w:t xml:space="preserve">”, </w:t>
      </w:r>
      <w:r w:rsidRPr="006C241A">
        <w:rPr>
          <w:i/>
          <w:sz w:val="23"/>
          <w:szCs w:val="23"/>
        </w:rPr>
        <w:t>International Journal for Geographical Information Science,</w:t>
      </w:r>
      <w:r w:rsidRPr="006C241A">
        <w:rPr>
          <w:sz w:val="23"/>
          <w:szCs w:val="23"/>
        </w:rPr>
        <w:t xml:space="preserve"> 23 (6), 2009, 765-798.</w:t>
      </w:r>
      <w:bookmarkEnd w:id="84"/>
    </w:p>
    <w:p w:rsidR="002F5B41" w:rsidRPr="00A21DC8"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5" w:name="_Ref309403777"/>
      <w:r w:rsidRPr="00A21DC8">
        <w:rPr>
          <w:sz w:val="23"/>
          <w:szCs w:val="23"/>
        </w:rPr>
        <w:lastRenderedPageBreak/>
        <w:t xml:space="preserve">Barry Smith and Werner </w:t>
      </w:r>
      <w:proofErr w:type="spellStart"/>
      <w:r w:rsidRPr="00A21DC8">
        <w:rPr>
          <w:sz w:val="23"/>
          <w:szCs w:val="23"/>
        </w:rPr>
        <w:t>Ceusters</w:t>
      </w:r>
      <w:proofErr w:type="spellEnd"/>
      <w:r w:rsidRPr="00A21DC8">
        <w:rPr>
          <w:sz w:val="23"/>
          <w:szCs w:val="23"/>
        </w:rPr>
        <w:t>, “</w:t>
      </w:r>
      <w:hyperlink r:id="rId65" w:history="1">
        <w:r w:rsidRPr="00A21DC8">
          <w:rPr>
            <w:rStyle w:val="Hyperlink"/>
            <w:sz w:val="23"/>
            <w:szCs w:val="23"/>
          </w:rPr>
          <w:t>Ontological Realism as a Methodology for Coordinated Evolution of Scientific Ontologies</w:t>
        </w:r>
      </w:hyperlink>
      <w:r w:rsidRPr="00A21DC8">
        <w:rPr>
          <w:sz w:val="23"/>
          <w:szCs w:val="23"/>
        </w:rPr>
        <w:t xml:space="preserve">”, </w:t>
      </w:r>
      <w:r w:rsidRPr="00A21DC8">
        <w:rPr>
          <w:i/>
          <w:sz w:val="23"/>
          <w:szCs w:val="23"/>
        </w:rPr>
        <w:t>Applied Ontology</w:t>
      </w:r>
      <w:r w:rsidRPr="00A21DC8">
        <w:rPr>
          <w:sz w:val="23"/>
          <w:szCs w:val="23"/>
        </w:rPr>
        <w:t xml:space="preserve">, 5 (2010), 139–188. </w:t>
      </w:r>
      <w:hyperlink r:id="rId66" w:history="1">
        <w:r w:rsidRPr="00A21DC8">
          <w:rPr>
            <w:rStyle w:val="Hyperlink"/>
            <w:sz w:val="23"/>
            <w:szCs w:val="23"/>
          </w:rPr>
          <w:t>PMC3104413</w:t>
        </w:r>
      </w:hyperlink>
      <w:bookmarkEnd w:id="85"/>
    </w:p>
    <w:p w:rsidR="002F5B41" w:rsidRPr="00A53C04"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6" w:name="_Ref309193309"/>
      <w:r w:rsidRPr="00A53C04">
        <w:rPr>
          <w:sz w:val="23"/>
          <w:szCs w:val="23"/>
        </w:rPr>
        <w:t>Barry Smith and Kevin Mulligan, “</w:t>
      </w:r>
      <w:hyperlink r:id="rId67" w:history="1">
        <w:r w:rsidRPr="00A53C04">
          <w:rPr>
            <w:rStyle w:val="Hyperlink"/>
            <w:sz w:val="23"/>
            <w:szCs w:val="23"/>
          </w:rPr>
          <w:t>Pieces of a Theory</w:t>
        </w:r>
      </w:hyperlink>
      <w:r w:rsidRPr="00A53C04">
        <w:rPr>
          <w:sz w:val="23"/>
          <w:szCs w:val="23"/>
        </w:rPr>
        <w:t xml:space="preserve">”, in Barry Smith (ed.), </w:t>
      </w:r>
      <w:r w:rsidRPr="00A53C04">
        <w:rPr>
          <w:i/>
          <w:iCs/>
          <w:sz w:val="23"/>
          <w:szCs w:val="23"/>
        </w:rPr>
        <w:t>Parts and Moments. Studies in Logic and Formal Ontology</w:t>
      </w:r>
      <w:r w:rsidRPr="00A53C04">
        <w:rPr>
          <w:sz w:val="23"/>
          <w:szCs w:val="23"/>
        </w:rPr>
        <w:t xml:space="preserve">, Munich: </w:t>
      </w:r>
      <w:proofErr w:type="spellStart"/>
      <w:r w:rsidRPr="00A53C04">
        <w:rPr>
          <w:sz w:val="23"/>
          <w:szCs w:val="23"/>
        </w:rPr>
        <w:t>Philosophia</w:t>
      </w:r>
      <w:proofErr w:type="spellEnd"/>
      <w:r w:rsidRPr="00A53C04">
        <w:rPr>
          <w:sz w:val="23"/>
          <w:szCs w:val="23"/>
        </w:rPr>
        <w:t>, 1982, 15–109.</w:t>
      </w:r>
      <w:bookmarkEnd w:id="86"/>
    </w:p>
    <w:p w:rsidR="002F5B41" w:rsidRPr="00A21DC8"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7" w:name="_Ref309506180"/>
      <w:r w:rsidRPr="00A21DC8">
        <w:rPr>
          <w:sz w:val="23"/>
          <w:szCs w:val="23"/>
        </w:rPr>
        <w:t xml:space="preserve">Pierre </w:t>
      </w:r>
      <w:proofErr w:type="spellStart"/>
      <w:r w:rsidRPr="00A21DC8">
        <w:rPr>
          <w:sz w:val="23"/>
          <w:szCs w:val="23"/>
        </w:rPr>
        <w:t>Grenon</w:t>
      </w:r>
      <w:proofErr w:type="spellEnd"/>
      <w:r w:rsidRPr="00A21DC8">
        <w:rPr>
          <w:sz w:val="23"/>
          <w:szCs w:val="23"/>
        </w:rPr>
        <w:t>, Barry Smith and Louis Goldberg, “</w:t>
      </w:r>
      <w:hyperlink r:id="rId68" w:history="1">
        <w:r w:rsidRPr="00A21DC8">
          <w:rPr>
            <w:rStyle w:val="Hyperlink"/>
            <w:sz w:val="23"/>
            <w:szCs w:val="23"/>
          </w:rPr>
          <w:t>Biodynamic Ontology: Applying BFO in the Biomedical Domain</w:t>
        </w:r>
      </w:hyperlink>
      <w:r w:rsidRPr="00A21DC8">
        <w:rPr>
          <w:sz w:val="23"/>
          <w:szCs w:val="23"/>
        </w:rPr>
        <w:t xml:space="preserve">”, in D. M. </w:t>
      </w:r>
      <w:proofErr w:type="spellStart"/>
      <w:r w:rsidRPr="00A21DC8">
        <w:rPr>
          <w:sz w:val="23"/>
          <w:szCs w:val="23"/>
        </w:rPr>
        <w:t>Pisanelli</w:t>
      </w:r>
      <w:proofErr w:type="spellEnd"/>
      <w:r w:rsidRPr="00A21DC8">
        <w:rPr>
          <w:sz w:val="23"/>
          <w:szCs w:val="23"/>
        </w:rPr>
        <w:t xml:space="preserve"> (ed.), </w:t>
      </w:r>
      <w:r w:rsidRPr="00A21DC8">
        <w:rPr>
          <w:i/>
          <w:sz w:val="23"/>
          <w:szCs w:val="23"/>
        </w:rPr>
        <w:t>Ontologies in Medicine</w:t>
      </w:r>
      <w:r w:rsidRPr="00A21DC8">
        <w:rPr>
          <w:sz w:val="23"/>
          <w:szCs w:val="23"/>
        </w:rPr>
        <w:t xml:space="preserve">: </w:t>
      </w:r>
      <w:r w:rsidRPr="00A21DC8">
        <w:rPr>
          <w:i/>
          <w:sz w:val="23"/>
          <w:szCs w:val="23"/>
        </w:rPr>
        <w:t xml:space="preserve">Proceedings of the Workshop on Medical Ontologies, Rome October 2003 </w:t>
      </w:r>
      <w:r w:rsidRPr="00A21DC8">
        <w:rPr>
          <w:sz w:val="23"/>
          <w:szCs w:val="23"/>
        </w:rPr>
        <w:t>(</w:t>
      </w:r>
      <w:r w:rsidRPr="00A21DC8">
        <w:rPr>
          <w:i/>
          <w:sz w:val="23"/>
          <w:szCs w:val="23"/>
        </w:rPr>
        <w:t>Studies in Health and Technology Informatics</w:t>
      </w:r>
      <w:r w:rsidRPr="00A21DC8">
        <w:rPr>
          <w:sz w:val="23"/>
          <w:szCs w:val="23"/>
        </w:rPr>
        <w:t>, 102 (2004)), Amsterdam: IOS Press, 2004, 20–38.</w:t>
      </w:r>
      <w:bookmarkEnd w:id="87"/>
    </w:p>
    <w:p w:rsidR="002F5B41" w:rsidRPr="00480A86"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i/>
          <w:sz w:val="23"/>
          <w:szCs w:val="23"/>
        </w:rPr>
      </w:pPr>
      <w:bookmarkStart w:id="88" w:name="_Ref309155480"/>
      <w:r w:rsidRPr="00480A86">
        <w:rPr>
          <w:sz w:val="23"/>
          <w:szCs w:val="23"/>
        </w:rPr>
        <w:t xml:space="preserve">Fabian </w:t>
      </w:r>
      <w:proofErr w:type="spellStart"/>
      <w:r w:rsidRPr="00480A86">
        <w:rPr>
          <w:sz w:val="23"/>
          <w:szCs w:val="23"/>
        </w:rPr>
        <w:t>Neuhaus</w:t>
      </w:r>
      <w:proofErr w:type="spellEnd"/>
      <w:r w:rsidRPr="00480A86">
        <w:rPr>
          <w:sz w:val="23"/>
          <w:szCs w:val="23"/>
        </w:rPr>
        <w:t xml:space="preserve">, Pierre </w:t>
      </w:r>
      <w:proofErr w:type="spellStart"/>
      <w:r w:rsidRPr="00480A86">
        <w:rPr>
          <w:sz w:val="23"/>
          <w:szCs w:val="23"/>
        </w:rPr>
        <w:t>Grenon</w:t>
      </w:r>
      <w:proofErr w:type="spellEnd"/>
      <w:r w:rsidRPr="00480A86">
        <w:rPr>
          <w:sz w:val="23"/>
          <w:szCs w:val="23"/>
        </w:rPr>
        <w:t xml:space="preserve"> and Barry Smith, “</w:t>
      </w:r>
      <w:hyperlink r:id="rId69" w:history="1">
        <w:r w:rsidRPr="00480A86">
          <w:rPr>
            <w:rStyle w:val="Hyperlink"/>
            <w:sz w:val="23"/>
            <w:szCs w:val="23"/>
          </w:rPr>
          <w:t>A Formal Theory of Substances, Qualities, and Universals</w:t>
        </w:r>
      </w:hyperlink>
      <w:r w:rsidRPr="00480A86">
        <w:rPr>
          <w:sz w:val="23"/>
          <w:szCs w:val="23"/>
        </w:rPr>
        <w:t xml:space="preserve">”, </w:t>
      </w:r>
      <w:proofErr w:type="spellStart"/>
      <w:r w:rsidRPr="00480A86">
        <w:rPr>
          <w:sz w:val="23"/>
          <w:szCs w:val="23"/>
        </w:rPr>
        <w:t>Achille</w:t>
      </w:r>
      <w:proofErr w:type="spellEnd"/>
      <w:r w:rsidRPr="00480A86">
        <w:rPr>
          <w:sz w:val="23"/>
          <w:szCs w:val="23"/>
        </w:rPr>
        <w:t xml:space="preserve"> </w:t>
      </w:r>
      <w:proofErr w:type="spellStart"/>
      <w:r w:rsidRPr="00480A86">
        <w:rPr>
          <w:sz w:val="23"/>
          <w:szCs w:val="23"/>
        </w:rPr>
        <w:t>Varzi</w:t>
      </w:r>
      <w:proofErr w:type="spellEnd"/>
      <w:r w:rsidRPr="00480A86">
        <w:rPr>
          <w:sz w:val="23"/>
          <w:szCs w:val="23"/>
        </w:rPr>
        <w:t xml:space="preserve"> and Laure </w:t>
      </w:r>
      <w:proofErr w:type="spellStart"/>
      <w:r w:rsidRPr="00480A86">
        <w:rPr>
          <w:sz w:val="23"/>
          <w:szCs w:val="23"/>
        </w:rPr>
        <w:t>Vieu</w:t>
      </w:r>
      <w:proofErr w:type="spellEnd"/>
      <w:r w:rsidRPr="00480A86">
        <w:rPr>
          <w:sz w:val="23"/>
          <w:szCs w:val="23"/>
        </w:rPr>
        <w:t xml:space="preserve"> (eds.), </w:t>
      </w:r>
      <w:r w:rsidRPr="00480A86">
        <w:rPr>
          <w:i/>
          <w:sz w:val="23"/>
          <w:szCs w:val="23"/>
        </w:rPr>
        <w:t>Formal Ontology and Information Systems. Proceedings of the Third International Conference (FOIS 2004)</w:t>
      </w:r>
      <w:r w:rsidRPr="00480A86">
        <w:rPr>
          <w:sz w:val="23"/>
          <w:szCs w:val="23"/>
        </w:rPr>
        <w:t>, Amsterdam: IOS Press, 2004, 49–58</w:t>
      </w:r>
      <w:r w:rsidRPr="00480A86">
        <w:rPr>
          <w:i/>
          <w:sz w:val="23"/>
          <w:szCs w:val="23"/>
        </w:rPr>
        <w:t>.</w:t>
      </w:r>
      <w:bookmarkEnd w:id="88"/>
      <w:r w:rsidRPr="00480A86">
        <w:rPr>
          <w:i/>
          <w:sz w:val="23"/>
          <w:szCs w:val="23"/>
        </w:rPr>
        <w:t xml:space="preserve"> </w:t>
      </w:r>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89" w:name="_Ref309400008"/>
      <w:r w:rsidRPr="006C241A">
        <w:rPr>
          <w:sz w:val="23"/>
          <w:szCs w:val="23"/>
        </w:rPr>
        <w:t>Barry Smith, “</w:t>
      </w:r>
      <w:hyperlink r:id="rId70" w:history="1">
        <w:r w:rsidRPr="006C241A">
          <w:rPr>
            <w:rStyle w:val="Hyperlink"/>
            <w:sz w:val="23"/>
            <w:szCs w:val="23"/>
          </w:rPr>
          <w:t>The Logic of Biological Classification and the Foundations of Biomedical Ontology</w:t>
        </w:r>
      </w:hyperlink>
      <w:r w:rsidRPr="006C241A">
        <w:rPr>
          <w:sz w:val="23"/>
          <w:szCs w:val="23"/>
        </w:rPr>
        <w:t xml:space="preserve">”, in </w:t>
      </w:r>
      <w:proofErr w:type="spellStart"/>
      <w:r w:rsidRPr="006C241A">
        <w:rPr>
          <w:sz w:val="23"/>
          <w:szCs w:val="23"/>
        </w:rPr>
        <w:t>Petr</w:t>
      </w:r>
      <w:proofErr w:type="spellEnd"/>
      <w:r w:rsidRPr="006C241A">
        <w:rPr>
          <w:sz w:val="23"/>
          <w:szCs w:val="23"/>
        </w:rPr>
        <w:t xml:space="preserve"> </w:t>
      </w:r>
      <w:proofErr w:type="spellStart"/>
      <w:r w:rsidRPr="006C241A">
        <w:rPr>
          <w:sz w:val="23"/>
          <w:szCs w:val="23"/>
        </w:rPr>
        <w:t>Hájek</w:t>
      </w:r>
      <w:proofErr w:type="spellEnd"/>
      <w:r w:rsidRPr="006C241A">
        <w:rPr>
          <w:sz w:val="23"/>
          <w:szCs w:val="23"/>
        </w:rPr>
        <w:t xml:space="preserve">, Luis Valdés-Villanueva and Dag </w:t>
      </w:r>
      <w:proofErr w:type="spellStart"/>
      <w:r w:rsidRPr="006C241A">
        <w:rPr>
          <w:sz w:val="23"/>
          <w:szCs w:val="23"/>
        </w:rPr>
        <w:t>Westerståhl</w:t>
      </w:r>
      <w:proofErr w:type="spellEnd"/>
      <w:r w:rsidRPr="006C241A">
        <w:rPr>
          <w:sz w:val="23"/>
          <w:szCs w:val="23"/>
        </w:rPr>
        <w:t xml:space="preserve"> (ed.), </w:t>
      </w:r>
      <w:r w:rsidRPr="006C241A">
        <w:rPr>
          <w:i/>
          <w:sz w:val="23"/>
          <w:szCs w:val="23"/>
        </w:rPr>
        <w:t>Logic, Methodology and Philosophy of Science. Proceedings of the 12th International Conference</w:t>
      </w:r>
      <w:r w:rsidRPr="006C241A">
        <w:rPr>
          <w:sz w:val="23"/>
          <w:szCs w:val="23"/>
        </w:rPr>
        <w:t>, London: King’s College Publications, 2005, 505–520.</w:t>
      </w:r>
      <w:bookmarkEnd w:id="89"/>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6C241A">
        <w:rPr>
          <w:sz w:val="23"/>
          <w:szCs w:val="23"/>
        </w:rPr>
        <w:t>Barry Smith, “</w:t>
      </w:r>
      <w:hyperlink r:id="rId71" w:history="1">
        <w:r w:rsidRPr="006C241A">
          <w:rPr>
            <w:rStyle w:val="Hyperlink"/>
            <w:sz w:val="23"/>
            <w:szCs w:val="23"/>
          </w:rPr>
          <w:t xml:space="preserve">Against </w:t>
        </w:r>
        <w:proofErr w:type="spellStart"/>
        <w:r w:rsidRPr="006C241A">
          <w:rPr>
            <w:rStyle w:val="Hyperlink"/>
            <w:sz w:val="23"/>
            <w:szCs w:val="23"/>
          </w:rPr>
          <w:t>Fantology</w:t>
        </w:r>
        <w:proofErr w:type="spellEnd"/>
      </w:hyperlink>
      <w:r w:rsidRPr="006C241A">
        <w:rPr>
          <w:sz w:val="23"/>
          <w:szCs w:val="23"/>
        </w:rPr>
        <w:t xml:space="preserve">”, in Johann C. </w:t>
      </w:r>
      <w:proofErr w:type="spellStart"/>
      <w:r w:rsidRPr="006C241A">
        <w:rPr>
          <w:sz w:val="23"/>
          <w:szCs w:val="23"/>
        </w:rPr>
        <w:t>Marek</w:t>
      </w:r>
      <w:proofErr w:type="spellEnd"/>
      <w:r w:rsidRPr="006C241A">
        <w:rPr>
          <w:sz w:val="23"/>
          <w:szCs w:val="23"/>
        </w:rPr>
        <w:t xml:space="preserve"> and Maria E. </w:t>
      </w:r>
      <w:proofErr w:type="spellStart"/>
      <w:r w:rsidRPr="006C241A">
        <w:rPr>
          <w:sz w:val="23"/>
          <w:szCs w:val="23"/>
        </w:rPr>
        <w:t>Reicher</w:t>
      </w:r>
      <w:proofErr w:type="spellEnd"/>
      <w:r w:rsidRPr="006C241A">
        <w:rPr>
          <w:sz w:val="23"/>
          <w:szCs w:val="23"/>
        </w:rPr>
        <w:t xml:space="preserve"> (eds.), </w:t>
      </w:r>
      <w:r w:rsidRPr="006C241A">
        <w:rPr>
          <w:i/>
          <w:sz w:val="23"/>
          <w:szCs w:val="23"/>
        </w:rPr>
        <w:t>Experience and Analysis</w:t>
      </w:r>
      <w:r w:rsidRPr="006C241A">
        <w:rPr>
          <w:sz w:val="23"/>
          <w:szCs w:val="23"/>
        </w:rPr>
        <w:t>, Vienna: HPT&amp;ÖBV, 2005, 153–170.</w:t>
      </w:r>
    </w:p>
    <w:p w:rsidR="002F5B41" w:rsidRPr="006C241A" w:rsidRDefault="002F5B41" w:rsidP="006C241A">
      <w:pPr>
        <w:pStyle w:val="ListParagraph"/>
        <w:numPr>
          <w:ilvl w:val="0"/>
          <w:numId w:val="31"/>
        </w:numPr>
        <w:tabs>
          <w:tab w:val="left" w:pos="0"/>
          <w:tab w:val="left" w:pos="9360"/>
          <w:tab w:val="left" w:pos="11790"/>
        </w:tabs>
        <w:autoSpaceDE w:val="0"/>
        <w:autoSpaceDN w:val="0"/>
        <w:spacing w:before="200" w:line="240" w:lineRule="auto"/>
        <w:contextualSpacing w:val="0"/>
        <w:jc w:val="both"/>
        <w:rPr>
          <w:rFonts w:ascii="Times New Roman" w:hAnsi="Times New Roman"/>
          <w:iCs/>
          <w:sz w:val="23"/>
          <w:szCs w:val="23"/>
        </w:rPr>
      </w:pPr>
      <w:bookmarkStart w:id="90" w:name="_Ref309403689"/>
      <w:r w:rsidRPr="006C241A">
        <w:rPr>
          <w:rFonts w:ascii="Times New Roman" w:hAnsi="Times New Roman"/>
          <w:iCs/>
          <w:sz w:val="23"/>
          <w:szCs w:val="23"/>
        </w:rPr>
        <w:t xml:space="preserve">Barry Smith, </w:t>
      </w:r>
      <w:proofErr w:type="spellStart"/>
      <w:r w:rsidRPr="006C241A">
        <w:rPr>
          <w:rFonts w:ascii="Times New Roman" w:hAnsi="Times New Roman"/>
          <w:iCs/>
          <w:sz w:val="23"/>
          <w:szCs w:val="23"/>
        </w:rPr>
        <w:t>Waclaw</w:t>
      </w:r>
      <w:proofErr w:type="spellEnd"/>
      <w:r w:rsidRPr="006C241A">
        <w:rPr>
          <w:rFonts w:ascii="Times New Roman" w:hAnsi="Times New Roman"/>
          <w:iCs/>
          <w:sz w:val="23"/>
          <w:szCs w:val="23"/>
        </w:rPr>
        <w:t xml:space="preserve"> </w:t>
      </w:r>
      <w:proofErr w:type="spellStart"/>
      <w:r w:rsidRPr="006C241A">
        <w:rPr>
          <w:rFonts w:ascii="Times New Roman" w:hAnsi="Times New Roman"/>
          <w:iCs/>
          <w:sz w:val="23"/>
          <w:szCs w:val="23"/>
        </w:rPr>
        <w:t>Kusnierczyk</w:t>
      </w:r>
      <w:proofErr w:type="spellEnd"/>
      <w:r w:rsidRPr="006C241A">
        <w:rPr>
          <w:rFonts w:ascii="Times New Roman" w:hAnsi="Times New Roman"/>
          <w:iCs/>
          <w:sz w:val="23"/>
          <w:szCs w:val="23"/>
        </w:rPr>
        <w:t xml:space="preserve">, Daniel </w:t>
      </w:r>
      <w:proofErr w:type="spellStart"/>
      <w:r w:rsidRPr="006C241A">
        <w:rPr>
          <w:rFonts w:ascii="Times New Roman" w:hAnsi="Times New Roman"/>
          <w:iCs/>
          <w:sz w:val="23"/>
          <w:szCs w:val="23"/>
        </w:rPr>
        <w:t>Schober</w:t>
      </w:r>
      <w:proofErr w:type="spellEnd"/>
      <w:r w:rsidRPr="006C241A">
        <w:rPr>
          <w:rFonts w:ascii="Times New Roman" w:hAnsi="Times New Roman"/>
          <w:iCs/>
          <w:sz w:val="23"/>
          <w:szCs w:val="23"/>
        </w:rPr>
        <w:t xml:space="preserve">, Werner </w:t>
      </w:r>
      <w:proofErr w:type="spellStart"/>
      <w:r w:rsidRPr="006C241A">
        <w:rPr>
          <w:rFonts w:ascii="Times New Roman" w:hAnsi="Times New Roman"/>
          <w:iCs/>
          <w:sz w:val="23"/>
          <w:szCs w:val="23"/>
        </w:rPr>
        <w:t>Ceusters</w:t>
      </w:r>
      <w:proofErr w:type="spellEnd"/>
      <w:r w:rsidRPr="006C241A">
        <w:rPr>
          <w:rFonts w:ascii="Times New Roman" w:hAnsi="Times New Roman"/>
          <w:iCs/>
          <w:sz w:val="23"/>
          <w:szCs w:val="23"/>
        </w:rPr>
        <w:t>, “</w:t>
      </w:r>
      <w:hyperlink r:id="rId72" w:history="1">
        <w:r w:rsidRPr="006C241A">
          <w:rPr>
            <w:rStyle w:val="Hyperlink"/>
            <w:rFonts w:ascii="Times New Roman" w:hAnsi="Times New Roman"/>
            <w:iCs/>
            <w:sz w:val="23"/>
            <w:szCs w:val="23"/>
          </w:rPr>
          <w:t>Towards a Reference Terminology for Ontology Research and Development in the Biomedical Domain</w:t>
        </w:r>
      </w:hyperlink>
      <w:r w:rsidRPr="006C241A">
        <w:rPr>
          <w:rFonts w:ascii="Times New Roman" w:hAnsi="Times New Roman"/>
          <w:iCs/>
          <w:sz w:val="23"/>
          <w:szCs w:val="23"/>
        </w:rPr>
        <w:t xml:space="preserve">”, O. </w:t>
      </w:r>
      <w:proofErr w:type="spellStart"/>
      <w:r w:rsidRPr="006C241A">
        <w:rPr>
          <w:rFonts w:ascii="Times New Roman" w:hAnsi="Times New Roman"/>
          <w:iCs/>
          <w:sz w:val="23"/>
          <w:szCs w:val="23"/>
        </w:rPr>
        <w:t>Bodenreider</w:t>
      </w:r>
      <w:proofErr w:type="spellEnd"/>
      <w:r w:rsidRPr="006C241A">
        <w:rPr>
          <w:rFonts w:ascii="Times New Roman" w:hAnsi="Times New Roman"/>
          <w:iCs/>
          <w:sz w:val="23"/>
          <w:szCs w:val="23"/>
        </w:rPr>
        <w:t xml:space="preserve">, ed., </w:t>
      </w:r>
      <w:r w:rsidRPr="006C241A">
        <w:rPr>
          <w:rFonts w:ascii="Times New Roman" w:hAnsi="Times New Roman"/>
          <w:i/>
          <w:sz w:val="23"/>
          <w:szCs w:val="23"/>
        </w:rPr>
        <w:t>Proceedings of KR-MED</w:t>
      </w:r>
      <w:r w:rsidRPr="006C241A">
        <w:rPr>
          <w:rFonts w:ascii="Times New Roman" w:hAnsi="Times New Roman"/>
          <w:iCs/>
          <w:sz w:val="23"/>
          <w:szCs w:val="23"/>
        </w:rPr>
        <w:t xml:space="preserve">, 2006, 57-66. Also available online at: </w:t>
      </w:r>
      <w:hyperlink r:id="rId73" w:history="1">
        <w:r w:rsidRPr="006C241A">
          <w:rPr>
            <w:rStyle w:val="Hyperlink"/>
            <w:rFonts w:ascii="Times New Roman" w:hAnsi="Times New Roman"/>
            <w:iCs/>
            <w:sz w:val="23"/>
            <w:szCs w:val="23"/>
          </w:rPr>
          <w:t>http://ceur-ws.org/Vol-222</w:t>
        </w:r>
      </w:hyperlink>
      <w:r w:rsidRPr="006C241A">
        <w:rPr>
          <w:rFonts w:ascii="Times New Roman" w:hAnsi="Times New Roman"/>
          <w:iCs/>
          <w:sz w:val="23"/>
          <w:szCs w:val="23"/>
        </w:rPr>
        <w:t>.</w:t>
      </w:r>
      <w:bookmarkEnd w:id="90"/>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r w:rsidRPr="006C241A">
        <w:rPr>
          <w:sz w:val="23"/>
          <w:szCs w:val="23"/>
        </w:rPr>
        <w:t>Robert Arp and Barry Smith, “Function, Role, and Disposition in Basic Formal Ontology”, Proceedings of Bio-Ontologies Workshop (ISMB 2008), Toronto, 45-48.</w:t>
      </w:r>
      <w:r w:rsidR="00966F09" w:rsidRPr="006C241A">
        <w:rPr>
          <w:sz w:val="23"/>
          <w:szCs w:val="23"/>
        </w:rPr>
        <w:t xml:space="preserve"> </w:t>
      </w:r>
      <w:hyperlink r:id="rId74" w:history="1">
        <w:r w:rsidR="00966F09" w:rsidRPr="006C241A">
          <w:rPr>
            <w:rStyle w:val="Hyperlink"/>
            <w:sz w:val="23"/>
            <w:szCs w:val="23"/>
          </w:rPr>
          <w:t>Revised version</w:t>
        </w:r>
      </w:hyperlink>
      <w:r w:rsidR="00966F09" w:rsidRPr="006C241A">
        <w:rPr>
          <w:sz w:val="23"/>
          <w:szCs w:val="23"/>
        </w:rPr>
        <w:t>.</w:t>
      </w:r>
    </w:p>
    <w:p w:rsidR="002F5B41" w:rsidRPr="006C241A" w:rsidRDefault="002F5B41" w:rsidP="006C241A">
      <w:pPr>
        <w:pStyle w:val="Level1"/>
        <w:widowControl/>
        <w:numPr>
          <w:ilvl w:val="0"/>
          <w:numId w:val="31"/>
        </w:numPr>
        <w:tabs>
          <w:tab w:val="left" w:pos="0"/>
          <w:tab w:val="left" w:pos="720"/>
          <w:tab w:val="left" w:pos="2160"/>
          <w:tab w:val="left" w:pos="2880"/>
          <w:tab w:val="left" w:pos="3600"/>
          <w:tab w:val="left" w:pos="369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1" w:name="_Ref309560946"/>
      <w:r w:rsidRPr="006C241A">
        <w:rPr>
          <w:sz w:val="23"/>
          <w:szCs w:val="23"/>
        </w:rPr>
        <w:t xml:space="preserve">Richard H. </w:t>
      </w:r>
      <w:proofErr w:type="spellStart"/>
      <w:r w:rsidRPr="006C241A">
        <w:rPr>
          <w:sz w:val="23"/>
          <w:szCs w:val="23"/>
        </w:rPr>
        <w:t>Scheuermann</w:t>
      </w:r>
      <w:proofErr w:type="spellEnd"/>
      <w:r w:rsidRPr="006C241A">
        <w:rPr>
          <w:sz w:val="23"/>
          <w:szCs w:val="23"/>
        </w:rPr>
        <w:t xml:space="preserve">, Werner </w:t>
      </w:r>
      <w:proofErr w:type="spellStart"/>
      <w:r w:rsidRPr="006C241A">
        <w:rPr>
          <w:sz w:val="23"/>
          <w:szCs w:val="23"/>
        </w:rPr>
        <w:t>Ceusters</w:t>
      </w:r>
      <w:proofErr w:type="spellEnd"/>
      <w:r w:rsidRPr="006C241A">
        <w:rPr>
          <w:sz w:val="23"/>
          <w:szCs w:val="23"/>
        </w:rPr>
        <w:t>, and Barry Smith, “</w:t>
      </w:r>
      <w:hyperlink r:id="rId75" w:history="1">
        <w:r w:rsidRPr="006C241A">
          <w:rPr>
            <w:rStyle w:val="Hyperlink"/>
            <w:sz w:val="23"/>
            <w:szCs w:val="23"/>
          </w:rPr>
          <w:t>Toward an Ontological Treatment of Disease and Diagnosis</w:t>
        </w:r>
      </w:hyperlink>
      <w:r w:rsidRPr="006C241A">
        <w:rPr>
          <w:sz w:val="23"/>
          <w:szCs w:val="23"/>
        </w:rPr>
        <w:t xml:space="preserve">”, </w:t>
      </w:r>
      <w:r w:rsidRPr="006C241A">
        <w:rPr>
          <w:i/>
          <w:sz w:val="23"/>
          <w:szCs w:val="23"/>
        </w:rPr>
        <w:t>Proceedings of the 2009 AMIA Summit on Translational Bioinformatics</w:t>
      </w:r>
      <w:r w:rsidRPr="006C241A">
        <w:rPr>
          <w:sz w:val="23"/>
          <w:szCs w:val="23"/>
        </w:rPr>
        <w:t>, 2009, 116-120.</w:t>
      </w:r>
      <w:bookmarkEnd w:id="91"/>
    </w:p>
    <w:p w:rsidR="001025B4" w:rsidRPr="006C241A" w:rsidRDefault="002F5B41" w:rsidP="006C241A">
      <w:pPr>
        <w:pStyle w:val="Level1"/>
        <w:widowControl/>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2" w:name="_Ref309483154"/>
      <w:r w:rsidRPr="006C241A">
        <w:rPr>
          <w:sz w:val="23"/>
          <w:szCs w:val="23"/>
        </w:rPr>
        <w:t xml:space="preserve">Albert </w:t>
      </w:r>
      <w:proofErr w:type="spellStart"/>
      <w:r w:rsidRPr="006C241A">
        <w:rPr>
          <w:sz w:val="23"/>
          <w:szCs w:val="23"/>
        </w:rPr>
        <w:t>Goldfain</w:t>
      </w:r>
      <w:proofErr w:type="spellEnd"/>
      <w:r w:rsidRPr="006C241A">
        <w:rPr>
          <w:sz w:val="23"/>
          <w:szCs w:val="23"/>
        </w:rPr>
        <w:t>, Barry Smith and Lindsay G. Cowell, “</w:t>
      </w:r>
      <w:hyperlink r:id="rId76" w:history="1">
        <w:r w:rsidRPr="006C241A">
          <w:rPr>
            <w:rStyle w:val="Hyperlink"/>
            <w:sz w:val="23"/>
            <w:szCs w:val="23"/>
          </w:rPr>
          <w:t>Dispositions and the Infectious Disease Ontology</w:t>
        </w:r>
      </w:hyperlink>
      <w:r w:rsidRPr="006C241A">
        <w:rPr>
          <w:sz w:val="23"/>
          <w:szCs w:val="23"/>
        </w:rPr>
        <w:t xml:space="preserve">”, in Antony Galton and </w:t>
      </w:r>
      <w:proofErr w:type="spellStart"/>
      <w:r w:rsidRPr="006C241A">
        <w:rPr>
          <w:sz w:val="23"/>
          <w:szCs w:val="23"/>
        </w:rPr>
        <w:t>Riichiro</w:t>
      </w:r>
      <w:proofErr w:type="spellEnd"/>
      <w:r w:rsidRPr="006C241A">
        <w:rPr>
          <w:sz w:val="23"/>
          <w:szCs w:val="23"/>
        </w:rPr>
        <w:t xml:space="preserve"> </w:t>
      </w:r>
      <w:proofErr w:type="spellStart"/>
      <w:r w:rsidRPr="006C241A">
        <w:rPr>
          <w:sz w:val="23"/>
          <w:szCs w:val="23"/>
        </w:rPr>
        <w:t>Mizoguchi</w:t>
      </w:r>
      <w:proofErr w:type="spellEnd"/>
      <w:r w:rsidRPr="006C241A">
        <w:rPr>
          <w:sz w:val="23"/>
          <w:szCs w:val="23"/>
        </w:rPr>
        <w:t xml:space="preserve"> (eds.), </w:t>
      </w:r>
      <w:r w:rsidRPr="006C241A">
        <w:rPr>
          <w:i/>
          <w:sz w:val="23"/>
          <w:szCs w:val="23"/>
        </w:rPr>
        <w:t xml:space="preserve">Formal Ontology in Information Systems. Proceedings of the Sixth International Conference </w:t>
      </w:r>
      <w:r w:rsidRPr="006C241A">
        <w:rPr>
          <w:sz w:val="23"/>
          <w:szCs w:val="23"/>
        </w:rPr>
        <w:t>(FOIS 2010), Amsterdam: IOS Press, 2010, 400-413.</w:t>
      </w:r>
      <w:bookmarkEnd w:id="92"/>
    </w:p>
    <w:p w:rsidR="001F3E97" w:rsidRPr="00220A61" w:rsidRDefault="001F3E97" w:rsidP="006C241A">
      <w:pPr>
        <w:pStyle w:val="Level1"/>
        <w:numPr>
          <w:ilvl w:val="0"/>
          <w:numId w:val="31"/>
        </w:numPr>
        <w:tabs>
          <w:tab w:val="left" w:pos="0"/>
          <w:tab w:val="left" w:pos="720"/>
          <w:tab w:val="left" w:pos="2160"/>
          <w:tab w:val="left" w:pos="2880"/>
          <w:tab w:val="left" w:pos="3600"/>
          <w:tab w:val="left" w:pos="4320"/>
          <w:tab w:val="left" w:pos="5040"/>
          <w:tab w:val="left" w:pos="5760"/>
          <w:tab w:val="left" w:pos="6480"/>
          <w:tab w:val="left" w:pos="7200"/>
          <w:tab w:val="left" w:pos="8640"/>
          <w:tab w:val="left" w:pos="9360"/>
          <w:tab w:val="left" w:pos="11790"/>
        </w:tabs>
        <w:spacing w:before="200" w:after="200"/>
        <w:rPr>
          <w:sz w:val="23"/>
          <w:szCs w:val="23"/>
        </w:rPr>
      </w:pPr>
      <w:bookmarkStart w:id="93" w:name="_Ref309470250"/>
      <w:r w:rsidRPr="00220A61">
        <w:rPr>
          <w:sz w:val="23"/>
          <w:szCs w:val="23"/>
        </w:rPr>
        <w:t>Lars Vogt, “</w:t>
      </w:r>
      <w:proofErr w:type="spellStart"/>
      <w:r w:rsidR="009B6187">
        <w:fldChar w:fldCharType="begin"/>
      </w:r>
      <w:r w:rsidR="009B6187">
        <w:instrText xml:space="preserve"> HYPERLINK "http://www.biomedcentral.com/1471-2105/11/289" </w:instrText>
      </w:r>
      <w:r w:rsidR="009B6187">
        <w:fldChar w:fldCharType="separate"/>
      </w:r>
      <w:r w:rsidRPr="00220A61">
        <w:rPr>
          <w:rStyle w:val="Hyperlink"/>
          <w:sz w:val="23"/>
          <w:szCs w:val="23"/>
        </w:rPr>
        <w:t>Spatio</w:t>
      </w:r>
      <w:proofErr w:type="spellEnd"/>
      <w:r w:rsidRPr="00220A61">
        <w:rPr>
          <w:rStyle w:val="Hyperlink"/>
          <w:sz w:val="23"/>
          <w:szCs w:val="23"/>
        </w:rPr>
        <w:t>-structural granularity of biological material entities</w:t>
      </w:r>
      <w:r w:rsidR="009B6187">
        <w:rPr>
          <w:rStyle w:val="Hyperlink"/>
          <w:sz w:val="23"/>
          <w:szCs w:val="23"/>
        </w:rPr>
        <w:fldChar w:fldCharType="end"/>
      </w:r>
      <w:r w:rsidRPr="00220A61">
        <w:rPr>
          <w:sz w:val="23"/>
          <w:szCs w:val="23"/>
        </w:rPr>
        <w:t xml:space="preserve">”, </w:t>
      </w:r>
      <w:r w:rsidRPr="00220A61">
        <w:rPr>
          <w:i/>
          <w:sz w:val="23"/>
          <w:szCs w:val="23"/>
        </w:rPr>
        <w:t>BMC Bioinformatics</w:t>
      </w:r>
      <w:r w:rsidRPr="00220A61">
        <w:rPr>
          <w:sz w:val="23"/>
          <w:szCs w:val="23"/>
        </w:rPr>
        <w:t xml:space="preserve">, Vol.  11, </w:t>
      </w:r>
      <w:proofErr w:type="gramStart"/>
      <w:r w:rsidRPr="00220A61">
        <w:rPr>
          <w:sz w:val="23"/>
          <w:szCs w:val="23"/>
        </w:rPr>
        <w:t>Issue  1</w:t>
      </w:r>
      <w:proofErr w:type="gramEnd"/>
      <w:r w:rsidRPr="00220A61">
        <w:rPr>
          <w:sz w:val="23"/>
          <w:szCs w:val="23"/>
        </w:rPr>
        <w:t>, May 2010.</w:t>
      </w:r>
      <w:bookmarkEnd w:id="93"/>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4" w:name="_Ref309506188"/>
      <w:r w:rsidRPr="006C241A">
        <w:rPr>
          <w:rFonts w:ascii="Times New Roman" w:eastAsia="Times New Roman" w:hAnsi="Times New Roman"/>
          <w:color w:val="000000"/>
          <w:sz w:val="23"/>
          <w:szCs w:val="23"/>
        </w:rPr>
        <w:t xml:space="preserve">Pierre </w:t>
      </w:r>
      <w:proofErr w:type="spellStart"/>
      <w:r w:rsidRPr="006C241A">
        <w:rPr>
          <w:rFonts w:ascii="Times New Roman" w:eastAsia="Times New Roman" w:hAnsi="Times New Roman"/>
          <w:color w:val="000000"/>
          <w:sz w:val="23"/>
          <w:szCs w:val="23"/>
        </w:rPr>
        <w:t>Grenon</w:t>
      </w:r>
      <w:proofErr w:type="spellEnd"/>
      <w:r w:rsidRPr="006C241A">
        <w:rPr>
          <w:rFonts w:ascii="Times New Roman" w:eastAsia="Times New Roman" w:hAnsi="Times New Roman"/>
          <w:color w:val="000000"/>
          <w:sz w:val="23"/>
          <w:szCs w:val="23"/>
        </w:rPr>
        <w:t>: “</w:t>
      </w:r>
      <w:proofErr w:type="spellStart"/>
      <w:r w:rsidR="009B6187">
        <w:fldChar w:fldCharType="begin"/>
      </w:r>
      <w:r w:rsidR="009B6187">
        <w:instrText xml:space="preserve"> HYPERLINK "http://www.ifomis.org/Research/IFOMISReports/IFOMIS%20Report%2005_2003.pdf" </w:instrText>
      </w:r>
      <w:r w:rsidR="009B6187">
        <w:fldChar w:fldCharType="separate"/>
      </w:r>
      <w:r w:rsidRPr="006C241A">
        <w:rPr>
          <w:rStyle w:val="Hyperlink"/>
          <w:rFonts w:ascii="Times New Roman" w:eastAsia="Times New Roman" w:hAnsi="Times New Roman"/>
          <w:sz w:val="23"/>
          <w:szCs w:val="23"/>
        </w:rPr>
        <w:t>Spatio</w:t>
      </w:r>
      <w:proofErr w:type="spellEnd"/>
      <w:r w:rsidRPr="006C241A">
        <w:rPr>
          <w:rStyle w:val="Hyperlink"/>
          <w:rFonts w:ascii="Times New Roman" w:eastAsia="Times New Roman" w:hAnsi="Times New Roman"/>
          <w:sz w:val="23"/>
          <w:szCs w:val="23"/>
        </w:rPr>
        <w:t>-temporality in Basic Formal Ontology: SNAP and SPAN, Upper-Level Ontology, and Framework for Formalization</w:t>
      </w:r>
      <w:r w:rsidR="009B6187">
        <w:rPr>
          <w:rStyle w:val="Hyperlink"/>
          <w:rFonts w:ascii="Times New Roman" w:eastAsia="Times New Roman" w:hAnsi="Times New Roman"/>
          <w:sz w:val="23"/>
          <w:szCs w:val="23"/>
        </w:rPr>
        <w:fldChar w:fldCharType="end"/>
      </w:r>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4"/>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5" w:name="_Ref309506190"/>
      <w:r w:rsidRPr="006C241A">
        <w:rPr>
          <w:rFonts w:ascii="Times New Roman" w:eastAsia="Times New Roman" w:hAnsi="Times New Roman"/>
          <w:color w:val="000000"/>
          <w:sz w:val="23"/>
          <w:szCs w:val="23"/>
        </w:rPr>
        <w:t xml:space="preserve">Pierre </w:t>
      </w:r>
      <w:proofErr w:type="spellStart"/>
      <w:r w:rsidRPr="006C241A">
        <w:rPr>
          <w:rFonts w:ascii="Times New Roman" w:eastAsia="Times New Roman" w:hAnsi="Times New Roman"/>
          <w:color w:val="000000"/>
          <w:sz w:val="23"/>
          <w:szCs w:val="23"/>
        </w:rPr>
        <w:t>Grenon</w:t>
      </w:r>
      <w:proofErr w:type="spellEnd"/>
      <w:r w:rsidRPr="006C241A">
        <w:rPr>
          <w:rFonts w:ascii="Times New Roman" w:eastAsia="Times New Roman" w:hAnsi="Times New Roman"/>
          <w:color w:val="000000"/>
          <w:sz w:val="23"/>
          <w:szCs w:val="23"/>
        </w:rPr>
        <w:t>: “</w:t>
      </w:r>
      <w:hyperlink r:id="rId77" w:history="1">
        <w:r w:rsidRPr="006C241A">
          <w:rPr>
            <w:rStyle w:val="Hyperlink"/>
            <w:rFonts w:ascii="Times New Roman" w:eastAsia="Times New Roman" w:hAnsi="Times New Roman"/>
            <w:sz w:val="23"/>
            <w:szCs w:val="23"/>
          </w:rPr>
          <w:t>BFO in a Nutshell: A Bi-</w:t>
        </w:r>
        <w:proofErr w:type="spellStart"/>
        <w:r w:rsidRPr="006C241A">
          <w:rPr>
            <w:rStyle w:val="Hyperlink"/>
            <w:rFonts w:ascii="Times New Roman" w:eastAsia="Times New Roman" w:hAnsi="Times New Roman"/>
            <w:sz w:val="23"/>
            <w:szCs w:val="23"/>
          </w:rPr>
          <w:t>Categorial</w:t>
        </w:r>
        <w:proofErr w:type="spellEnd"/>
        <w:r w:rsidRPr="006C241A">
          <w:rPr>
            <w:rStyle w:val="Hyperlink"/>
            <w:rFonts w:ascii="Times New Roman" w:eastAsia="Times New Roman" w:hAnsi="Times New Roman"/>
            <w:sz w:val="23"/>
            <w:szCs w:val="23"/>
          </w:rPr>
          <w:t xml:space="preserve"> </w:t>
        </w:r>
        <w:proofErr w:type="spellStart"/>
        <w:r w:rsidRPr="006C241A">
          <w:rPr>
            <w:rStyle w:val="Hyperlink"/>
            <w:rFonts w:ascii="Times New Roman" w:eastAsia="Times New Roman" w:hAnsi="Times New Roman"/>
            <w:sz w:val="23"/>
            <w:szCs w:val="23"/>
          </w:rPr>
          <w:t>Axiomatization</w:t>
        </w:r>
        <w:proofErr w:type="spellEnd"/>
        <w:r w:rsidRPr="006C241A">
          <w:rPr>
            <w:rStyle w:val="Hyperlink"/>
            <w:rFonts w:ascii="Times New Roman" w:eastAsia="Times New Roman" w:hAnsi="Times New Roman"/>
            <w:sz w:val="23"/>
            <w:szCs w:val="23"/>
          </w:rPr>
          <w:t xml:space="preserve"> of BFO and Comparison with DOLCE</w:t>
        </w:r>
      </w:hyperlink>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5"/>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6" w:name="_Ref309506192"/>
      <w:r w:rsidRPr="006C241A">
        <w:rPr>
          <w:rFonts w:ascii="Times New Roman" w:eastAsia="Times New Roman" w:hAnsi="Times New Roman"/>
          <w:color w:val="000000"/>
          <w:sz w:val="23"/>
          <w:szCs w:val="23"/>
        </w:rPr>
        <w:t xml:space="preserve">Pierre </w:t>
      </w:r>
      <w:proofErr w:type="spellStart"/>
      <w:r w:rsidRPr="006C241A">
        <w:rPr>
          <w:rFonts w:ascii="Times New Roman" w:eastAsia="Times New Roman" w:hAnsi="Times New Roman"/>
          <w:color w:val="000000"/>
          <w:sz w:val="23"/>
          <w:szCs w:val="23"/>
        </w:rPr>
        <w:t>Grenon</w:t>
      </w:r>
      <w:proofErr w:type="spellEnd"/>
      <w:r w:rsidRPr="006C241A">
        <w:rPr>
          <w:rFonts w:ascii="Times New Roman" w:eastAsia="Times New Roman" w:hAnsi="Times New Roman"/>
          <w:color w:val="000000"/>
          <w:sz w:val="23"/>
          <w:szCs w:val="23"/>
        </w:rPr>
        <w:t>: “</w:t>
      </w:r>
      <w:hyperlink r:id="rId78" w:history="1">
        <w:r w:rsidRPr="006C241A">
          <w:rPr>
            <w:rStyle w:val="Hyperlink"/>
            <w:rFonts w:ascii="Times New Roman" w:eastAsia="Times New Roman" w:hAnsi="Times New Roman"/>
            <w:sz w:val="23"/>
            <w:szCs w:val="23"/>
          </w:rPr>
          <w:t>Nuts in BFO’s Nutshell: Revisions to the Bi-</w:t>
        </w:r>
        <w:proofErr w:type="spellStart"/>
        <w:r w:rsidRPr="006C241A">
          <w:rPr>
            <w:rStyle w:val="Hyperlink"/>
            <w:rFonts w:ascii="Times New Roman" w:eastAsia="Times New Roman" w:hAnsi="Times New Roman"/>
            <w:sz w:val="23"/>
            <w:szCs w:val="23"/>
          </w:rPr>
          <w:t>Categorial</w:t>
        </w:r>
        <w:proofErr w:type="spellEnd"/>
        <w:r w:rsidRPr="006C241A">
          <w:rPr>
            <w:rStyle w:val="Hyperlink"/>
            <w:rFonts w:ascii="Times New Roman" w:eastAsia="Times New Roman" w:hAnsi="Times New Roman"/>
            <w:sz w:val="23"/>
            <w:szCs w:val="23"/>
          </w:rPr>
          <w:t xml:space="preserve"> </w:t>
        </w:r>
        <w:proofErr w:type="spellStart"/>
        <w:r w:rsidRPr="006C241A">
          <w:rPr>
            <w:rStyle w:val="Hyperlink"/>
            <w:rFonts w:ascii="Times New Roman" w:eastAsia="Times New Roman" w:hAnsi="Times New Roman"/>
            <w:sz w:val="23"/>
            <w:szCs w:val="23"/>
          </w:rPr>
          <w:t>Axiomatization</w:t>
        </w:r>
        <w:proofErr w:type="spellEnd"/>
        <w:r w:rsidRPr="006C241A">
          <w:rPr>
            <w:rStyle w:val="Hyperlink"/>
            <w:rFonts w:ascii="Times New Roman" w:eastAsia="Times New Roman" w:hAnsi="Times New Roman"/>
            <w:sz w:val="23"/>
            <w:szCs w:val="23"/>
          </w:rPr>
          <w:t xml:space="preserve"> of BFO</w:t>
        </w:r>
      </w:hyperlink>
      <w:r w:rsidRPr="006C241A">
        <w:rPr>
          <w:rFonts w:ascii="Times New Roman" w:eastAsia="Times New Roman" w:hAnsi="Times New Roman"/>
          <w:color w:val="000000"/>
          <w:sz w:val="23"/>
          <w:szCs w:val="23"/>
        </w:rPr>
        <w:t>”</w:t>
      </w:r>
      <w:r w:rsidR="00084F5F" w:rsidRPr="006C241A">
        <w:rPr>
          <w:rFonts w:ascii="Times New Roman" w:eastAsia="Times New Roman" w:hAnsi="Times New Roman"/>
          <w:color w:val="000000"/>
          <w:sz w:val="23"/>
          <w:szCs w:val="23"/>
        </w:rPr>
        <w:t>, IFOMIS Technical Report, 2003.</w:t>
      </w:r>
      <w:bookmarkEnd w:id="96"/>
    </w:p>
    <w:p w:rsidR="007E6BF5" w:rsidRPr="006C241A" w:rsidRDefault="007E6BF5"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7" w:name="_Ref309506194"/>
      <w:r w:rsidRPr="006C241A">
        <w:rPr>
          <w:rFonts w:ascii="Times New Roman" w:eastAsia="Times New Roman" w:hAnsi="Times New Roman"/>
          <w:color w:val="000000"/>
          <w:sz w:val="23"/>
          <w:szCs w:val="23"/>
        </w:rPr>
        <w:lastRenderedPageBreak/>
        <w:t xml:space="preserve">Pierre </w:t>
      </w:r>
      <w:proofErr w:type="spellStart"/>
      <w:r w:rsidRPr="006C241A">
        <w:rPr>
          <w:rFonts w:ascii="Times New Roman" w:eastAsia="Times New Roman" w:hAnsi="Times New Roman"/>
          <w:color w:val="000000"/>
          <w:sz w:val="23"/>
          <w:szCs w:val="23"/>
        </w:rPr>
        <w:t>Grenon</w:t>
      </w:r>
      <w:proofErr w:type="spellEnd"/>
      <w:r w:rsidRPr="006C241A">
        <w:rPr>
          <w:rFonts w:ascii="Times New Roman" w:eastAsia="Times New Roman" w:hAnsi="Times New Roman"/>
          <w:color w:val="000000"/>
          <w:sz w:val="23"/>
          <w:szCs w:val="23"/>
        </w:rPr>
        <w:t xml:space="preserve">, “The Formal Ontology of </w:t>
      </w:r>
      <w:proofErr w:type="spellStart"/>
      <w:r w:rsidRPr="006C241A">
        <w:rPr>
          <w:rFonts w:ascii="Times New Roman" w:eastAsia="Times New Roman" w:hAnsi="Times New Roman"/>
          <w:color w:val="000000"/>
          <w:sz w:val="23"/>
          <w:szCs w:val="23"/>
        </w:rPr>
        <w:t>Spatio</w:t>
      </w:r>
      <w:proofErr w:type="spellEnd"/>
      <w:r w:rsidRPr="006C241A">
        <w:rPr>
          <w:rFonts w:ascii="Times New Roman" w:eastAsia="Times New Roman" w:hAnsi="Times New Roman"/>
          <w:color w:val="000000"/>
          <w:sz w:val="23"/>
          <w:szCs w:val="23"/>
        </w:rPr>
        <w:t xml:space="preserve">-Temporal Reality and its Formalization,” in </w:t>
      </w:r>
      <w:r w:rsidRPr="006C241A">
        <w:rPr>
          <w:rFonts w:ascii="Times New Roman" w:eastAsia="Times New Roman" w:hAnsi="Times New Roman"/>
          <w:i/>
          <w:color w:val="000000"/>
          <w:sz w:val="23"/>
          <w:szCs w:val="23"/>
        </w:rPr>
        <w:t xml:space="preserve">Foundations and Applications of </w:t>
      </w:r>
      <w:proofErr w:type="spellStart"/>
      <w:r w:rsidRPr="006C241A">
        <w:rPr>
          <w:rFonts w:ascii="Times New Roman" w:eastAsia="Times New Roman" w:hAnsi="Times New Roman"/>
          <w:i/>
          <w:color w:val="000000"/>
          <w:sz w:val="23"/>
          <w:szCs w:val="23"/>
        </w:rPr>
        <w:t>Spatio</w:t>
      </w:r>
      <w:proofErr w:type="spellEnd"/>
      <w:r w:rsidRPr="006C241A">
        <w:rPr>
          <w:rFonts w:ascii="Times New Roman" w:eastAsia="Times New Roman" w:hAnsi="Times New Roman"/>
          <w:i/>
          <w:color w:val="000000"/>
          <w:sz w:val="23"/>
          <w:szCs w:val="23"/>
        </w:rPr>
        <w:t>-Temporal Reasoning</w:t>
      </w:r>
      <w:r w:rsidRPr="006C241A">
        <w:rPr>
          <w:rFonts w:ascii="Times New Roman" w:eastAsia="Times New Roman" w:hAnsi="Times New Roman"/>
          <w:color w:val="000000"/>
          <w:sz w:val="23"/>
          <w:szCs w:val="23"/>
        </w:rPr>
        <w:t xml:space="preserve">, H. </w:t>
      </w:r>
      <w:proofErr w:type="spellStart"/>
      <w:r w:rsidRPr="006C241A">
        <w:rPr>
          <w:rFonts w:ascii="Times New Roman" w:eastAsia="Times New Roman" w:hAnsi="Times New Roman"/>
          <w:color w:val="000000"/>
          <w:sz w:val="23"/>
          <w:szCs w:val="23"/>
        </w:rPr>
        <w:t>Guesguen</w:t>
      </w:r>
      <w:proofErr w:type="spellEnd"/>
      <w:r w:rsidRPr="006C241A">
        <w:rPr>
          <w:rFonts w:ascii="Times New Roman" w:eastAsia="Times New Roman" w:hAnsi="Times New Roman"/>
          <w:color w:val="000000"/>
          <w:sz w:val="23"/>
          <w:szCs w:val="23"/>
        </w:rPr>
        <w:t xml:space="preserve">, D. </w:t>
      </w:r>
      <w:proofErr w:type="spellStart"/>
      <w:r w:rsidRPr="006C241A">
        <w:rPr>
          <w:rFonts w:ascii="Times New Roman" w:eastAsia="Times New Roman" w:hAnsi="Times New Roman"/>
          <w:color w:val="000000"/>
          <w:sz w:val="23"/>
          <w:szCs w:val="23"/>
        </w:rPr>
        <w:t>Mitra</w:t>
      </w:r>
      <w:proofErr w:type="spellEnd"/>
      <w:r w:rsidRPr="006C241A">
        <w:rPr>
          <w:rFonts w:ascii="Times New Roman" w:eastAsia="Times New Roman" w:hAnsi="Times New Roman"/>
          <w:color w:val="000000"/>
          <w:sz w:val="23"/>
          <w:szCs w:val="23"/>
        </w:rPr>
        <w:t xml:space="preserve">, and J. </w:t>
      </w:r>
      <w:proofErr w:type="spellStart"/>
      <w:r w:rsidRPr="006C241A">
        <w:rPr>
          <w:rFonts w:ascii="Times New Roman" w:eastAsia="Times New Roman" w:hAnsi="Times New Roman"/>
          <w:color w:val="000000"/>
          <w:sz w:val="23"/>
          <w:szCs w:val="23"/>
        </w:rPr>
        <w:t>Renz</w:t>
      </w:r>
      <w:proofErr w:type="spellEnd"/>
      <w:r w:rsidRPr="006C241A">
        <w:rPr>
          <w:rFonts w:ascii="Times New Roman" w:eastAsia="Times New Roman" w:hAnsi="Times New Roman"/>
          <w:color w:val="000000"/>
          <w:sz w:val="23"/>
          <w:szCs w:val="23"/>
        </w:rPr>
        <w:t xml:space="preserve"> (eds.), Amsterdam: AAAI Press, 2003, 27-34.</w:t>
      </w:r>
      <w:bookmarkEnd w:id="97"/>
      <w:r w:rsidRPr="006C241A">
        <w:rPr>
          <w:rFonts w:ascii="Times New Roman" w:eastAsia="Times New Roman" w:hAnsi="Times New Roman"/>
          <w:color w:val="000000"/>
          <w:sz w:val="23"/>
          <w:szCs w:val="23"/>
        </w:rPr>
        <w:t xml:space="preserve">   </w:t>
      </w:r>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98" w:name="_Ref309472482"/>
      <w:r w:rsidRPr="006C241A">
        <w:rPr>
          <w:rFonts w:ascii="Times New Roman" w:eastAsia="Times New Roman" w:hAnsi="Times New Roman"/>
          <w:color w:val="000000"/>
          <w:sz w:val="23"/>
          <w:szCs w:val="23"/>
        </w:rPr>
        <w:t>Maureen Donnelly, “On parts and holes: the spatial structure of the human body”</w:t>
      </w:r>
      <w:bookmarkEnd w:id="98"/>
    </w:p>
    <w:p w:rsidR="007A52A1" w:rsidRPr="006C241A" w:rsidRDefault="007A52A1" w:rsidP="006C241A">
      <w:pPr>
        <w:pStyle w:val="ListParagraph"/>
        <w:numPr>
          <w:ilvl w:val="0"/>
          <w:numId w:val="31"/>
        </w:numPr>
        <w:spacing w:before="200" w:line="240" w:lineRule="auto"/>
        <w:contextualSpacing w:val="0"/>
        <w:rPr>
          <w:rFonts w:ascii="Times New Roman" w:eastAsia="Times New Roman" w:hAnsi="Times New Roman"/>
          <w:color w:val="000000"/>
          <w:sz w:val="23"/>
          <w:szCs w:val="23"/>
        </w:rPr>
      </w:pPr>
      <w:bookmarkStart w:id="99" w:name="_Ref309472485"/>
      <w:r w:rsidRPr="006C241A">
        <w:rPr>
          <w:rFonts w:ascii="Times New Roman" w:eastAsia="Times New Roman" w:hAnsi="Times New Roman"/>
          <w:color w:val="000000"/>
          <w:sz w:val="23"/>
          <w:szCs w:val="23"/>
        </w:rPr>
        <w:t>Thomas Bittner, “</w:t>
      </w:r>
      <w:hyperlink r:id="rId79" w:history="1">
        <w:r w:rsidR="00ED0711" w:rsidRPr="006C241A">
          <w:rPr>
            <w:rStyle w:val="Hyperlink"/>
            <w:rFonts w:ascii="Times New Roman" w:eastAsia="Times New Roman" w:hAnsi="Times New Roman"/>
            <w:sz w:val="23"/>
            <w:szCs w:val="23"/>
          </w:rPr>
          <w:t>Axioms for Parthood and Containment Relations in Bio-Ontologies</w:t>
        </w:r>
      </w:hyperlink>
      <w:r w:rsidRPr="006C241A">
        <w:rPr>
          <w:rFonts w:ascii="Times New Roman" w:eastAsia="Times New Roman" w:hAnsi="Times New Roman"/>
          <w:color w:val="000000"/>
          <w:sz w:val="23"/>
          <w:szCs w:val="23"/>
        </w:rPr>
        <w:t>”, in Hahn, U. (ed.), Proceedings of the First International Workshop on Knowledge Representation in Medicine (KR-Med04), CEUR Workshop Proceedings, vol. 102, 4-11.</w:t>
      </w:r>
      <w:bookmarkEnd w:id="99"/>
    </w:p>
    <w:p w:rsidR="00ED0711" w:rsidRPr="006C241A" w:rsidRDefault="00ED071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0" w:name="_Ref309410042"/>
      <w:r w:rsidRPr="006C241A">
        <w:rPr>
          <w:rFonts w:ascii="Times New Roman" w:eastAsia="Times New Roman" w:hAnsi="Times New Roman"/>
          <w:color w:val="000000"/>
          <w:sz w:val="23"/>
          <w:szCs w:val="23"/>
        </w:rPr>
        <w:t>Thomas Bittner and Maureen Donnelly, “</w:t>
      </w:r>
      <w:hyperlink r:id="rId80" w:history="1">
        <w:r w:rsidRPr="006C241A">
          <w:rPr>
            <w:rStyle w:val="Hyperlink"/>
            <w:rFonts w:ascii="Times New Roman" w:eastAsia="Times New Roman" w:hAnsi="Times New Roman"/>
            <w:sz w:val="23"/>
            <w:szCs w:val="23"/>
          </w:rPr>
          <w:t>Logical Properties of Foundational Relations in Bio-</w:t>
        </w:r>
        <w:r w:rsidR="003955C6" w:rsidRPr="006C241A">
          <w:rPr>
            <w:rStyle w:val="Hyperlink"/>
            <w:rFonts w:ascii="Times New Roman" w:eastAsia="Times New Roman" w:hAnsi="Times New Roman"/>
            <w:sz w:val="23"/>
            <w:szCs w:val="23"/>
          </w:rPr>
          <w:t>O</w:t>
        </w:r>
        <w:r w:rsidRPr="006C241A">
          <w:rPr>
            <w:rStyle w:val="Hyperlink"/>
            <w:rFonts w:ascii="Times New Roman" w:eastAsia="Times New Roman" w:hAnsi="Times New Roman"/>
            <w:sz w:val="23"/>
            <w:szCs w:val="23"/>
          </w:rPr>
          <w:t>ntologies</w:t>
        </w:r>
      </w:hyperlink>
      <w:r w:rsidRPr="006C241A">
        <w:rPr>
          <w:rFonts w:ascii="Times New Roman" w:eastAsia="Times New Roman" w:hAnsi="Times New Roman"/>
          <w:color w:val="000000"/>
          <w:sz w:val="23"/>
          <w:szCs w:val="23"/>
        </w:rPr>
        <w:t xml:space="preserve">”, </w:t>
      </w:r>
      <w:r w:rsidRPr="006C241A">
        <w:rPr>
          <w:rFonts w:ascii="Times New Roman" w:eastAsia="Times New Roman" w:hAnsi="Times New Roman"/>
          <w:i/>
          <w:color w:val="000000"/>
          <w:sz w:val="23"/>
          <w:szCs w:val="23"/>
        </w:rPr>
        <w:t>Artificial Intelligence in Medicine</w:t>
      </w:r>
      <w:r w:rsidRPr="006C241A">
        <w:rPr>
          <w:rFonts w:ascii="Times New Roman" w:eastAsia="Times New Roman" w:hAnsi="Times New Roman"/>
          <w:color w:val="000000"/>
          <w:sz w:val="23"/>
          <w:szCs w:val="23"/>
        </w:rPr>
        <w:t>, 39 (2007), 197-216. ftp</w:t>
      </w:r>
      <w:bookmarkEnd w:id="100"/>
    </w:p>
    <w:p w:rsidR="00ED0711" w:rsidRPr="006C241A" w:rsidRDefault="003955C6"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1" w:name="_Ref309410045"/>
      <w:r w:rsidRPr="006C241A">
        <w:rPr>
          <w:rFonts w:ascii="Times New Roman" w:eastAsia="Times New Roman" w:hAnsi="Times New Roman"/>
          <w:color w:val="000000"/>
          <w:sz w:val="23"/>
          <w:szCs w:val="23"/>
        </w:rPr>
        <w:t xml:space="preserve">Maureen </w:t>
      </w:r>
      <w:r w:rsidR="00ED0711" w:rsidRPr="006C241A">
        <w:rPr>
          <w:rFonts w:ascii="Times New Roman" w:eastAsia="Times New Roman" w:hAnsi="Times New Roman"/>
          <w:color w:val="000000"/>
          <w:sz w:val="23"/>
          <w:szCs w:val="23"/>
        </w:rPr>
        <w:t>Donnelly,</w:t>
      </w:r>
      <w:r w:rsidRPr="006C241A">
        <w:rPr>
          <w:rFonts w:ascii="Times New Roman" w:eastAsia="Times New Roman" w:hAnsi="Times New Roman"/>
          <w:color w:val="000000"/>
          <w:sz w:val="23"/>
          <w:szCs w:val="23"/>
        </w:rPr>
        <w:t xml:space="preserve"> Thomas </w:t>
      </w:r>
      <w:r w:rsidR="00ED0711" w:rsidRPr="006C241A">
        <w:rPr>
          <w:rFonts w:ascii="Times New Roman" w:eastAsia="Times New Roman" w:hAnsi="Times New Roman"/>
          <w:color w:val="000000"/>
          <w:sz w:val="23"/>
          <w:szCs w:val="23"/>
        </w:rPr>
        <w:t>Bittner</w:t>
      </w:r>
      <w:r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color w:val="000000"/>
          <w:sz w:val="23"/>
          <w:szCs w:val="23"/>
        </w:rPr>
        <w:t xml:space="preserve">and </w:t>
      </w:r>
      <w:r w:rsidRPr="006C241A">
        <w:rPr>
          <w:rFonts w:ascii="Times New Roman" w:eastAsia="Times New Roman" w:hAnsi="Times New Roman"/>
          <w:color w:val="000000"/>
          <w:sz w:val="23"/>
          <w:szCs w:val="23"/>
        </w:rPr>
        <w:t xml:space="preserve">Cornelius </w:t>
      </w:r>
      <w:proofErr w:type="spellStart"/>
      <w:r w:rsidR="00ED0711" w:rsidRPr="006C241A">
        <w:rPr>
          <w:rFonts w:ascii="Times New Roman" w:eastAsia="Times New Roman" w:hAnsi="Times New Roman"/>
          <w:color w:val="000000"/>
          <w:sz w:val="23"/>
          <w:szCs w:val="23"/>
        </w:rPr>
        <w:t>Rosse</w:t>
      </w:r>
      <w:proofErr w:type="spellEnd"/>
      <w:r w:rsidRPr="006C241A">
        <w:rPr>
          <w:rFonts w:ascii="Times New Roman" w:eastAsia="Times New Roman" w:hAnsi="Times New Roman"/>
          <w:color w:val="000000"/>
          <w:sz w:val="23"/>
          <w:szCs w:val="23"/>
        </w:rPr>
        <w:t xml:space="preserve">, </w:t>
      </w:r>
      <w:r w:rsidR="000F748F" w:rsidRPr="006C241A">
        <w:rPr>
          <w:rFonts w:ascii="Times New Roman" w:eastAsia="Times New Roman" w:hAnsi="Times New Roman"/>
          <w:color w:val="000000"/>
          <w:sz w:val="23"/>
          <w:szCs w:val="23"/>
        </w:rPr>
        <w:t>“</w:t>
      </w:r>
      <w:hyperlink r:id="rId81" w:history="1">
        <w:r w:rsidR="00ED0711" w:rsidRPr="006C241A">
          <w:rPr>
            <w:rStyle w:val="Hyperlink"/>
            <w:rFonts w:ascii="Times New Roman" w:eastAsia="Times New Roman" w:hAnsi="Times New Roman"/>
            <w:sz w:val="23"/>
            <w:szCs w:val="23"/>
          </w:rPr>
          <w:t>A Formal Theory for Spatial Representation and Rea</w:t>
        </w:r>
        <w:r w:rsidR="000F748F" w:rsidRPr="006C241A">
          <w:rPr>
            <w:rStyle w:val="Hyperlink"/>
            <w:rFonts w:ascii="Times New Roman" w:eastAsia="Times New Roman" w:hAnsi="Times New Roman"/>
            <w:sz w:val="23"/>
            <w:szCs w:val="23"/>
          </w:rPr>
          <w:t>soning in Biomedical Ontologies</w:t>
        </w:r>
      </w:hyperlink>
      <w:r w:rsidR="000F748F" w:rsidRPr="006C241A">
        <w:rPr>
          <w:rFonts w:ascii="Times New Roman" w:eastAsia="Times New Roman" w:hAnsi="Times New Roman"/>
          <w:color w:val="000000"/>
          <w:sz w:val="23"/>
          <w:szCs w:val="23"/>
        </w:rPr>
        <w:t>,”</w:t>
      </w:r>
      <w:r w:rsidR="00ED0711"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i/>
          <w:color w:val="000000"/>
          <w:sz w:val="23"/>
          <w:szCs w:val="23"/>
        </w:rPr>
        <w:t>Artifici</w:t>
      </w:r>
      <w:r w:rsidRPr="006C241A">
        <w:rPr>
          <w:rFonts w:ascii="Times New Roman" w:eastAsia="Times New Roman" w:hAnsi="Times New Roman"/>
          <w:i/>
          <w:color w:val="000000"/>
          <w:sz w:val="23"/>
          <w:szCs w:val="23"/>
        </w:rPr>
        <w:t>al Intelligence in Medicine</w:t>
      </w:r>
      <w:r w:rsidR="000F748F"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36</w:t>
      </w:r>
      <w:r w:rsidR="00ED0711"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(2006)</w:t>
      </w:r>
      <w:r w:rsidR="00C04C8A" w:rsidRPr="006C241A">
        <w:rPr>
          <w:rFonts w:ascii="Times New Roman" w:eastAsia="Times New Roman" w:hAnsi="Times New Roman"/>
          <w:color w:val="000000"/>
          <w:sz w:val="23"/>
          <w:szCs w:val="23"/>
        </w:rPr>
        <w:t>, 1-27.</w:t>
      </w:r>
      <w:bookmarkEnd w:id="101"/>
    </w:p>
    <w:p w:rsidR="00ED0711" w:rsidRPr="006C241A" w:rsidRDefault="00C04C8A"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2" w:name="_Ref309472895"/>
      <w:r w:rsidRPr="006C241A">
        <w:rPr>
          <w:rFonts w:ascii="Times New Roman" w:eastAsia="Times New Roman" w:hAnsi="Times New Roman"/>
          <w:color w:val="000000"/>
          <w:sz w:val="23"/>
          <w:szCs w:val="23"/>
        </w:rPr>
        <w:t xml:space="preserve">Maureen </w:t>
      </w:r>
      <w:r w:rsidR="00ED0711" w:rsidRPr="006C241A">
        <w:rPr>
          <w:rFonts w:ascii="Times New Roman" w:eastAsia="Times New Roman" w:hAnsi="Times New Roman"/>
          <w:color w:val="000000"/>
          <w:sz w:val="23"/>
          <w:szCs w:val="23"/>
        </w:rPr>
        <w:t>Donnelly</w:t>
      </w:r>
      <w:r w:rsidRPr="006C241A">
        <w:rPr>
          <w:rFonts w:ascii="Times New Roman" w:eastAsia="Times New Roman" w:hAnsi="Times New Roman"/>
          <w:color w:val="000000"/>
          <w:sz w:val="23"/>
          <w:szCs w:val="23"/>
        </w:rPr>
        <w:t>,</w:t>
      </w:r>
      <w:r w:rsidR="00ED0711"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w:t>
      </w:r>
      <w:hyperlink r:id="rId82" w:history="1">
        <w:r w:rsidR="00ED0711" w:rsidRPr="006C241A">
          <w:rPr>
            <w:rStyle w:val="Hyperlink"/>
            <w:rFonts w:ascii="Times New Roman" w:eastAsia="Times New Roman" w:hAnsi="Times New Roman"/>
            <w:sz w:val="23"/>
            <w:szCs w:val="23"/>
          </w:rPr>
          <w:t>Rela</w:t>
        </w:r>
        <w:r w:rsidRPr="006C241A">
          <w:rPr>
            <w:rStyle w:val="Hyperlink"/>
            <w:rFonts w:ascii="Times New Roman" w:eastAsia="Times New Roman" w:hAnsi="Times New Roman"/>
            <w:sz w:val="23"/>
            <w:szCs w:val="23"/>
          </w:rPr>
          <w:t>tive Places</w:t>
        </w:r>
      </w:hyperlink>
      <w:r w:rsidRPr="006C241A">
        <w:rPr>
          <w:rFonts w:ascii="Times New Roman" w:eastAsia="Times New Roman" w:hAnsi="Times New Roman"/>
          <w:color w:val="000000"/>
          <w:sz w:val="23"/>
          <w:szCs w:val="23"/>
        </w:rPr>
        <w:t xml:space="preserve">”, </w:t>
      </w:r>
      <w:r w:rsidRPr="006C241A">
        <w:rPr>
          <w:rFonts w:ascii="Times New Roman" w:eastAsia="Times New Roman" w:hAnsi="Times New Roman"/>
          <w:i/>
          <w:color w:val="000000"/>
          <w:sz w:val="23"/>
          <w:szCs w:val="23"/>
        </w:rPr>
        <w:t>Applied Ontology</w:t>
      </w:r>
      <w:r w:rsidRPr="006C241A">
        <w:rPr>
          <w:rFonts w:ascii="Times New Roman" w:eastAsia="Times New Roman" w:hAnsi="Times New Roman"/>
          <w:color w:val="000000"/>
          <w:sz w:val="23"/>
          <w:szCs w:val="23"/>
        </w:rPr>
        <w:t>,</w:t>
      </w:r>
      <w:r w:rsidR="00ED0711" w:rsidRPr="006C241A">
        <w:rPr>
          <w:rFonts w:ascii="Times New Roman" w:eastAsia="Times New Roman" w:hAnsi="Times New Roman"/>
          <w:color w:val="000000"/>
          <w:sz w:val="23"/>
          <w:szCs w:val="23"/>
        </w:rPr>
        <w:t xml:space="preserve"> </w:t>
      </w:r>
      <w:r w:rsidRPr="006C241A">
        <w:rPr>
          <w:rFonts w:ascii="Times New Roman" w:eastAsia="Times New Roman" w:hAnsi="Times New Roman"/>
          <w:color w:val="000000"/>
          <w:sz w:val="23"/>
          <w:szCs w:val="23"/>
        </w:rPr>
        <w:t>1 (2005)</w:t>
      </w:r>
      <w:r w:rsidR="00ED0711" w:rsidRPr="006C241A">
        <w:rPr>
          <w:rFonts w:ascii="Times New Roman" w:eastAsia="Times New Roman" w:hAnsi="Times New Roman"/>
          <w:color w:val="000000"/>
          <w:sz w:val="23"/>
          <w:szCs w:val="23"/>
        </w:rPr>
        <w:t>, 55-75.  ftp</w:t>
      </w:r>
      <w:bookmarkEnd w:id="102"/>
    </w:p>
    <w:p w:rsidR="00ED0711" w:rsidRPr="006C241A" w:rsidRDefault="000F748F"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3" w:name="_Ref309410048"/>
      <w:r w:rsidRPr="006C241A">
        <w:rPr>
          <w:rFonts w:ascii="Times New Roman" w:eastAsia="Times New Roman" w:hAnsi="Times New Roman"/>
          <w:color w:val="000000"/>
          <w:sz w:val="23"/>
          <w:szCs w:val="23"/>
        </w:rPr>
        <w:t>Maureen Donnelly, “</w:t>
      </w:r>
      <w:hyperlink r:id="rId83" w:history="1">
        <w:r w:rsidR="00ED0711" w:rsidRPr="006C241A">
          <w:rPr>
            <w:rStyle w:val="Hyperlink"/>
            <w:rFonts w:ascii="Times New Roman" w:eastAsia="Times New Roman" w:hAnsi="Times New Roman"/>
            <w:sz w:val="23"/>
            <w:szCs w:val="23"/>
          </w:rPr>
          <w:t>A Formal Theory for Reasoning about Parthood</w:t>
        </w:r>
        <w:r w:rsidRPr="006C241A">
          <w:rPr>
            <w:rStyle w:val="Hyperlink"/>
            <w:rFonts w:ascii="Times New Roman" w:eastAsia="Times New Roman" w:hAnsi="Times New Roman"/>
            <w:sz w:val="23"/>
            <w:szCs w:val="23"/>
          </w:rPr>
          <w:t>, Connection, and Location</w:t>
        </w:r>
      </w:hyperlink>
      <w:r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i/>
          <w:color w:val="000000"/>
          <w:sz w:val="23"/>
          <w:szCs w:val="23"/>
        </w:rPr>
        <w:t>Artificial Intelligence</w:t>
      </w:r>
      <w:r w:rsidRPr="006C241A">
        <w:rPr>
          <w:rFonts w:ascii="Times New Roman" w:eastAsia="Times New Roman" w:hAnsi="Times New Roman"/>
          <w:color w:val="000000"/>
          <w:sz w:val="23"/>
          <w:szCs w:val="23"/>
        </w:rPr>
        <w:t xml:space="preserve">, </w:t>
      </w:r>
      <w:r w:rsidR="00ED0711" w:rsidRPr="006C241A">
        <w:rPr>
          <w:rFonts w:ascii="Times New Roman" w:eastAsia="Times New Roman" w:hAnsi="Times New Roman"/>
          <w:color w:val="000000"/>
          <w:sz w:val="23"/>
          <w:szCs w:val="23"/>
        </w:rPr>
        <w:t>160</w:t>
      </w:r>
      <w:r w:rsidRPr="006C241A">
        <w:rPr>
          <w:rFonts w:ascii="Times New Roman" w:eastAsia="Times New Roman" w:hAnsi="Times New Roman"/>
          <w:color w:val="000000"/>
          <w:sz w:val="23"/>
          <w:szCs w:val="23"/>
        </w:rPr>
        <w:t xml:space="preserve"> (2004), 145-172.</w:t>
      </w:r>
      <w:bookmarkEnd w:id="103"/>
    </w:p>
    <w:p w:rsidR="002F5B41" w:rsidRPr="006C241A" w:rsidRDefault="000F748F" w:rsidP="006C241A">
      <w:pPr>
        <w:numPr>
          <w:ilvl w:val="0"/>
          <w:numId w:val="31"/>
        </w:numPr>
        <w:shd w:val="clear" w:color="auto" w:fill="FFFFFF"/>
        <w:spacing w:before="200" w:line="240" w:lineRule="auto"/>
        <w:rPr>
          <w:rFonts w:ascii="Times New Roman" w:eastAsia="Times New Roman" w:hAnsi="Times New Roman"/>
          <w:color w:val="000000"/>
          <w:sz w:val="23"/>
          <w:szCs w:val="23"/>
        </w:rPr>
      </w:pPr>
      <w:r w:rsidRPr="006C241A">
        <w:rPr>
          <w:rFonts w:ascii="Times New Roman" w:eastAsia="Times New Roman" w:hAnsi="Times New Roman"/>
          <w:color w:val="000000"/>
          <w:sz w:val="23"/>
          <w:szCs w:val="23"/>
        </w:rPr>
        <w:t xml:space="preserve">Thomas </w:t>
      </w:r>
      <w:proofErr w:type="gramStart"/>
      <w:r w:rsidRPr="006C241A">
        <w:rPr>
          <w:rFonts w:ascii="Times New Roman" w:eastAsia="Times New Roman" w:hAnsi="Times New Roman"/>
          <w:color w:val="000000"/>
          <w:sz w:val="23"/>
          <w:szCs w:val="23"/>
        </w:rPr>
        <w:t>Bittner  and</w:t>
      </w:r>
      <w:proofErr w:type="gramEnd"/>
      <w:r w:rsidRPr="006C241A">
        <w:rPr>
          <w:rFonts w:ascii="Times New Roman" w:eastAsia="Times New Roman" w:hAnsi="Times New Roman"/>
          <w:color w:val="000000"/>
          <w:sz w:val="23"/>
          <w:szCs w:val="23"/>
        </w:rPr>
        <w:t xml:space="preserve"> Maureen Donnelly, “</w:t>
      </w:r>
      <w:hyperlink r:id="rId84" w:history="1">
        <w:r w:rsidRPr="006C241A">
          <w:rPr>
            <w:rStyle w:val="Hyperlink"/>
            <w:rFonts w:ascii="Times New Roman" w:eastAsia="Times New Roman" w:hAnsi="Times New Roman"/>
            <w:sz w:val="23"/>
            <w:szCs w:val="23"/>
          </w:rPr>
          <w:t>A temporal mereology for distinguishing between integral objects and portions of stuff</w:t>
        </w:r>
      </w:hyperlink>
      <w:r w:rsidRPr="006C241A">
        <w:rPr>
          <w:rFonts w:ascii="Times New Roman" w:eastAsia="Times New Roman" w:hAnsi="Times New Roman"/>
          <w:color w:val="000000"/>
          <w:sz w:val="23"/>
          <w:szCs w:val="23"/>
        </w:rPr>
        <w:t xml:space="preserve">,” in R. </w:t>
      </w:r>
      <w:proofErr w:type="spellStart"/>
      <w:r w:rsidRPr="006C241A">
        <w:rPr>
          <w:rFonts w:ascii="Times New Roman" w:eastAsia="Times New Roman" w:hAnsi="Times New Roman"/>
          <w:color w:val="000000"/>
          <w:sz w:val="23"/>
          <w:szCs w:val="23"/>
        </w:rPr>
        <w:t>Holte</w:t>
      </w:r>
      <w:proofErr w:type="spellEnd"/>
      <w:r w:rsidRPr="006C241A">
        <w:rPr>
          <w:rFonts w:ascii="Times New Roman" w:eastAsia="Times New Roman" w:hAnsi="Times New Roman"/>
          <w:color w:val="000000"/>
          <w:sz w:val="23"/>
          <w:szCs w:val="23"/>
        </w:rPr>
        <w:t xml:space="preserve"> and A. Howe (eds.), </w:t>
      </w:r>
      <w:r w:rsidRPr="006C241A">
        <w:rPr>
          <w:rFonts w:ascii="Times New Roman" w:eastAsia="Times New Roman" w:hAnsi="Times New Roman"/>
          <w:i/>
          <w:color w:val="000000"/>
          <w:sz w:val="23"/>
          <w:szCs w:val="23"/>
        </w:rPr>
        <w:t>Proceedings of the Twenty-Second AAAI Conference on Artificial Intelligence</w:t>
      </w:r>
      <w:r w:rsidRPr="006C241A">
        <w:rPr>
          <w:rFonts w:ascii="Times New Roman" w:eastAsia="Times New Roman" w:hAnsi="Times New Roman"/>
          <w:color w:val="000000"/>
          <w:sz w:val="23"/>
          <w:szCs w:val="23"/>
        </w:rPr>
        <w:t xml:space="preserve"> (AAAI-07), 287-292. </w:t>
      </w:r>
    </w:p>
    <w:p w:rsidR="002F5B41" w:rsidRPr="006C241A" w:rsidRDefault="000F748F" w:rsidP="006C241A">
      <w:pPr>
        <w:numPr>
          <w:ilvl w:val="0"/>
          <w:numId w:val="31"/>
        </w:numPr>
        <w:shd w:val="clear" w:color="auto" w:fill="FFFFFF"/>
        <w:spacing w:before="200" w:line="240" w:lineRule="auto"/>
        <w:rPr>
          <w:rFonts w:ascii="Times New Roman" w:eastAsia="Times New Roman" w:hAnsi="Times New Roman"/>
          <w:color w:val="000000"/>
          <w:sz w:val="23"/>
          <w:szCs w:val="23"/>
        </w:rPr>
      </w:pPr>
      <w:r w:rsidRPr="006C241A">
        <w:rPr>
          <w:rFonts w:ascii="Times New Roman" w:eastAsia="Times New Roman" w:hAnsi="Times New Roman"/>
          <w:color w:val="000000"/>
          <w:sz w:val="23"/>
          <w:szCs w:val="23"/>
        </w:rPr>
        <w:t xml:space="preserve">Maureen </w:t>
      </w:r>
      <w:r w:rsidRPr="006C241A">
        <w:rPr>
          <w:rFonts w:ascii="Times New Roman" w:hAnsi="Times New Roman"/>
          <w:sz w:val="23"/>
          <w:szCs w:val="23"/>
        </w:rPr>
        <w:t xml:space="preserve">Donnelly, “Containment Relations in Anatomical Ontologies” in </w:t>
      </w:r>
      <w:r w:rsidRPr="006C241A">
        <w:rPr>
          <w:rFonts w:ascii="Times New Roman" w:hAnsi="Times New Roman"/>
          <w:i/>
          <w:sz w:val="23"/>
          <w:szCs w:val="23"/>
        </w:rPr>
        <w:t xml:space="preserve">Proceedings of Annual Symposium of the American Medical Informatics Association </w:t>
      </w:r>
      <w:r w:rsidR="006C241A">
        <w:rPr>
          <w:rFonts w:ascii="Times New Roman" w:hAnsi="Times New Roman"/>
          <w:sz w:val="23"/>
          <w:szCs w:val="23"/>
        </w:rPr>
        <w:t>(AMIA), 2005, 206</w:t>
      </w:r>
      <w:r w:rsidRPr="006C241A">
        <w:rPr>
          <w:rFonts w:ascii="Times New Roman" w:hAnsi="Times New Roman"/>
          <w:sz w:val="23"/>
          <w:szCs w:val="23"/>
        </w:rPr>
        <w:t>-10.</w:t>
      </w:r>
    </w:p>
    <w:p w:rsidR="007A52A1" w:rsidRPr="004229FD" w:rsidRDefault="007A52A1"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4" w:name="_Ref309155319"/>
      <w:r w:rsidRPr="004229FD">
        <w:rPr>
          <w:rFonts w:ascii="Times New Roman" w:eastAsia="Times New Roman" w:hAnsi="Times New Roman"/>
          <w:color w:val="000000"/>
          <w:sz w:val="23"/>
          <w:szCs w:val="23"/>
        </w:rPr>
        <w:t>Ingvar Johansson, “</w:t>
      </w:r>
      <w:hyperlink r:id="rId85" w:history="1">
        <w:r w:rsidRPr="004229FD">
          <w:rPr>
            <w:rStyle w:val="Hyperlink"/>
            <w:rFonts w:ascii="Times New Roman" w:eastAsia="Times New Roman" w:hAnsi="Times New Roman"/>
            <w:sz w:val="23"/>
            <w:szCs w:val="23"/>
          </w:rPr>
          <w:t>Functions, Function Concepts, and Scales</w:t>
        </w:r>
      </w:hyperlink>
      <w:r w:rsidRPr="004229FD">
        <w:rPr>
          <w:rFonts w:ascii="Times New Roman" w:eastAsia="Times New Roman" w:hAnsi="Times New Roman"/>
          <w:color w:val="000000"/>
          <w:sz w:val="23"/>
          <w:szCs w:val="23"/>
        </w:rPr>
        <w:t xml:space="preserve">”, </w:t>
      </w:r>
      <w:proofErr w:type="gramStart"/>
      <w:r w:rsidRPr="004229FD">
        <w:rPr>
          <w:rFonts w:ascii="Times New Roman" w:eastAsia="Times New Roman" w:hAnsi="Times New Roman"/>
          <w:i/>
          <w:color w:val="000000"/>
          <w:sz w:val="23"/>
          <w:szCs w:val="23"/>
        </w:rPr>
        <w:t>The</w:t>
      </w:r>
      <w:proofErr w:type="gramEnd"/>
      <w:r w:rsidRPr="004229FD">
        <w:rPr>
          <w:rFonts w:ascii="Times New Roman" w:eastAsia="Times New Roman" w:hAnsi="Times New Roman"/>
          <w:i/>
          <w:color w:val="000000"/>
          <w:sz w:val="23"/>
          <w:szCs w:val="23"/>
        </w:rPr>
        <w:t xml:space="preserve"> Monist</w:t>
      </w:r>
      <w:r w:rsidRPr="004229FD">
        <w:rPr>
          <w:rFonts w:ascii="Times New Roman" w:eastAsia="Times New Roman" w:hAnsi="Times New Roman"/>
          <w:color w:val="000000"/>
          <w:sz w:val="23"/>
          <w:szCs w:val="23"/>
        </w:rPr>
        <w:t xml:space="preserve"> 87 (2004), 96-114.</w:t>
      </w:r>
      <w:bookmarkEnd w:id="104"/>
    </w:p>
    <w:p w:rsidR="008A0783" w:rsidRPr="001847BB" w:rsidRDefault="008A0783" w:rsidP="006C241A">
      <w:pPr>
        <w:numPr>
          <w:ilvl w:val="0"/>
          <w:numId w:val="31"/>
        </w:numPr>
        <w:shd w:val="clear" w:color="auto" w:fill="FFFFFF"/>
        <w:spacing w:before="200" w:line="240" w:lineRule="auto"/>
        <w:rPr>
          <w:rFonts w:ascii="Times New Roman" w:eastAsia="Times New Roman" w:hAnsi="Times New Roman"/>
          <w:color w:val="000000"/>
          <w:sz w:val="23"/>
          <w:szCs w:val="23"/>
        </w:rPr>
      </w:pPr>
      <w:bookmarkStart w:id="105" w:name="_Ref309153892"/>
      <w:r w:rsidRPr="001847BB">
        <w:rPr>
          <w:rFonts w:ascii="Times New Roman" w:eastAsia="Times New Roman" w:hAnsi="Times New Roman"/>
          <w:sz w:val="23"/>
          <w:szCs w:val="23"/>
        </w:rPr>
        <w:t xml:space="preserve">Cornelius </w:t>
      </w:r>
      <w:proofErr w:type="spellStart"/>
      <w:r w:rsidRPr="001847BB">
        <w:rPr>
          <w:rFonts w:ascii="Times New Roman" w:eastAsia="Times New Roman" w:hAnsi="Times New Roman"/>
          <w:sz w:val="23"/>
          <w:szCs w:val="23"/>
        </w:rPr>
        <w:t>Rosse</w:t>
      </w:r>
      <w:proofErr w:type="spellEnd"/>
      <w:r w:rsidRPr="001847BB">
        <w:rPr>
          <w:rFonts w:ascii="Times New Roman" w:eastAsia="Times New Roman" w:hAnsi="Times New Roman"/>
          <w:sz w:val="23"/>
          <w:szCs w:val="23"/>
        </w:rPr>
        <w:t xml:space="preserve"> and J. L. V. </w:t>
      </w:r>
      <w:proofErr w:type="spellStart"/>
      <w:r w:rsidRPr="001847BB">
        <w:rPr>
          <w:rFonts w:ascii="Times New Roman" w:eastAsia="Times New Roman" w:hAnsi="Times New Roman"/>
          <w:sz w:val="23"/>
          <w:szCs w:val="23"/>
        </w:rPr>
        <w:t>Mejino</w:t>
      </w:r>
      <w:proofErr w:type="spellEnd"/>
      <w:r w:rsidRPr="001847BB">
        <w:rPr>
          <w:rFonts w:ascii="Times New Roman" w:eastAsia="Times New Roman" w:hAnsi="Times New Roman"/>
          <w:sz w:val="23"/>
          <w:szCs w:val="23"/>
        </w:rPr>
        <w:t xml:space="preserve"> Jr.</w:t>
      </w:r>
      <w:r w:rsidR="00BD1AB0" w:rsidRPr="001847BB">
        <w:rPr>
          <w:rFonts w:ascii="Times New Roman" w:eastAsia="Times New Roman" w:hAnsi="Times New Roman"/>
          <w:sz w:val="23"/>
          <w:szCs w:val="23"/>
        </w:rPr>
        <w:t>,</w:t>
      </w:r>
      <w:r w:rsidRPr="001847BB">
        <w:rPr>
          <w:rFonts w:ascii="Times New Roman" w:eastAsia="Times New Roman" w:hAnsi="Times New Roman"/>
          <w:sz w:val="23"/>
          <w:szCs w:val="23"/>
        </w:rPr>
        <w:t xml:space="preserve"> “</w:t>
      </w:r>
      <w:hyperlink r:id="rId86" w:history="1">
        <w:r w:rsidRPr="001847BB">
          <w:rPr>
            <w:rStyle w:val="Hyperlink"/>
            <w:rFonts w:ascii="Times New Roman" w:eastAsia="Times New Roman" w:hAnsi="Times New Roman"/>
            <w:sz w:val="23"/>
            <w:szCs w:val="23"/>
          </w:rPr>
          <w:t>A reference ontology for biomedical informatics: the Foundational Model of Anatomy</w:t>
        </w:r>
      </w:hyperlink>
      <w:r w:rsidRPr="001847BB">
        <w:rPr>
          <w:rFonts w:ascii="Times New Roman" w:eastAsia="Times New Roman" w:hAnsi="Times New Roman"/>
          <w:sz w:val="23"/>
          <w:szCs w:val="23"/>
        </w:rPr>
        <w:t>”</w:t>
      </w:r>
      <w:proofErr w:type="gramStart"/>
      <w:r w:rsidRPr="001847BB">
        <w:rPr>
          <w:rFonts w:ascii="Times New Roman" w:eastAsia="Times New Roman" w:hAnsi="Times New Roman"/>
          <w:sz w:val="23"/>
          <w:szCs w:val="23"/>
        </w:rPr>
        <w:t xml:space="preserve">,  </w:t>
      </w:r>
      <w:r w:rsidRPr="001847BB">
        <w:rPr>
          <w:rFonts w:ascii="Times New Roman" w:eastAsia="Times New Roman" w:hAnsi="Times New Roman"/>
          <w:i/>
          <w:sz w:val="23"/>
          <w:szCs w:val="23"/>
        </w:rPr>
        <w:t>Journal</w:t>
      </w:r>
      <w:proofErr w:type="gramEnd"/>
      <w:r w:rsidRPr="001847BB">
        <w:rPr>
          <w:rFonts w:ascii="Times New Roman" w:eastAsia="Times New Roman" w:hAnsi="Times New Roman"/>
          <w:i/>
          <w:sz w:val="23"/>
          <w:szCs w:val="23"/>
        </w:rPr>
        <w:t xml:space="preserve"> of Biomedical Informatics</w:t>
      </w:r>
      <w:r w:rsidRPr="001847BB">
        <w:rPr>
          <w:rFonts w:ascii="Times New Roman" w:eastAsia="Times New Roman" w:hAnsi="Times New Roman"/>
          <w:sz w:val="23"/>
          <w:szCs w:val="23"/>
        </w:rPr>
        <w:t>, 36 (2003), 478-500.</w:t>
      </w:r>
      <w:bookmarkEnd w:id="105"/>
    </w:p>
    <w:p w:rsidR="008A0783" w:rsidRDefault="008A0783" w:rsidP="006C241A">
      <w:pPr>
        <w:numPr>
          <w:ilvl w:val="0"/>
          <w:numId w:val="31"/>
        </w:numPr>
        <w:shd w:val="clear" w:color="auto" w:fill="FFFFFF"/>
        <w:spacing w:before="200" w:line="240" w:lineRule="auto"/>
        <w:rPr>
          <w:rFonts w:ascii="Times New Roman" w:eastAsia="Times New Roman" w:hAnsi="Times New Roman"/>
          <w:sz w:val="23"/>
          <w:szCs w:val="23"/>
        </w:rPr>
      </w:pPr>
      <w:bookmarkStart w:id="106" w:name="_Ref309153893"/>
      <w:r w:rsidRPr="001847BB">
        <w:rPr>
          <w:rFonts w:ascii="Times New Roman" w:eastAsia="Times New Roman" w:hAnsi="Times New Roman"/>
          <w:sz w:val="23"/>
          <w:szCs w:val="23"/>
        </w:rPr>
        <w:t xml:space="preserve">Cornelius </w:t>
      </w:r>
      <w:proofErr w:type="spellStart"/>
      <w:r w:rsidRPr="001847BB">
        <w:rPr>
          <w:rFonts w:ascii="Times New Roman" w:eastAsia="Times New Roman" w:hAnsi="Times New Roman"/>
          <w:sz w:val="23"/>
          <w:szCs w:val="23"/>
        </w:rPr>
        <w:t>Rosse</w:t>
      </w:r>
      <w:proofErr w:type="spellEnd"/>
      <w:r w:rsidRPr="001847BB">
        <w:rPr>
          <w:rFonts w:ascii="Times New Roman" w:eastAsia="Times New Roman" w:hAnsi="Times New Roman"/>
          <w:sz w:val="23"/>
          <w:szCs w:val="23"/>
        </w:rPr>
        <w:t xml:space="preserve"> and J. L. V. </w:t>
      </w:r>
      <w:proofErr w:type="spellStart"/>
      <w:r w:rsidRPr="001847BB">
        <w:rPr>
          <w:rFonts w:ascii="Times New Roman" w:eastAsia="Times New Roman" w:hAnsi="Times New Roman"/>
          <w:sz w:val="23"/>
          <w:szCs w:val="23"/>
        </w:rPr>
        <w:t>Mejino</w:t>
      </w:r>
      <w:proofErr w:type="spellEnd"/>
      <w:r w:rsidRPr="001847BB">
        <w:rPr>
          <w:rFonts w:ascii="Times New Roman" w:eastAsia="Times New Roman" w:hAnsi="Times New Roman"/>
          <w:sz w:val="23"/>
          <w:szCs w:val="23"/>
        </w:rPr>
        <w:t xml:space="preserve"> Jr.</w:t>
      </w:r>
      <w:r w:rsidR="00BD1AB0" w:rsidRPr="001847BB">
        <w:rPr>
          <w:rFonts w:ascii="Times New Roman" w:eastAsia="Times New Roman" w:hAnsi="Times New Roman"/>
          <w:sz w:val="23"/>
          <w:szCs w:val="23"/>
        </w:rPr>
        <w:t>,</w:t>
      </w:r>
      <w:r w:rsidRPr="001847BB">
        <w:rPr>
          <w:rFonts w:ascii="Times New Roman" w:eastAsia="Times New Roman" w:hAnsi="Times New Roman"/>
          <w:sz w:val="23"/>
          <w:szCs w:val="23"/>
        </w:rPr>
        <w:t xml:space="preserve"> </w:t>
      </w:r>
      <w:r w:rsidR="00BD1AB0" w:rsidRPr="001847BB">
        <w:rPr>
          <w:rFonts w:ascii="Times New Roman" w:eastAsia="Times New Roman" w:hAnsi="Times New Roman"/>
          <w:sz w:val="23"/>
          <w:szCs w:val="23"/>
        </w:rPr>
        <w:t>“</w:t>
      </w:r>
      <w:hyperlink r:id="rId87" w:history="1">
        <w:r w:rsidRPr="001847BB">
          <w:rPr>
            <w:rStyle w:val="Hyperlink"/>
            <w:rFonts w:ascii="Times New Roman" w:eastAsia="Times New Roman" w:hAnsi="Times New Roman"/>
            <w:sz w:val="23"/>
            <w:szCs w:val="23"/>
          </w:rPr>
          <w:t>The Foundational Model of Anatomy Ontology</w:t>
        </w:r>
      </w:hyperlink>
      <w:r w:rsidR="00BD1AB0" w:rsidRPr="001847BB">
        <w:rPr>
          <w:rFonts w:ascii="Times New Roman" w:eastAsia="Times New Roman" w:hAnsi="Times New Roman"/>
          <w:sz w:val="23"/>
          <w:szCs w:val="23"/>
        </w:rPr>
        <w:t>”, i</w:t>
      </w:r>
      <w:r w:rsidRPr="001847BB">
        <w:rPr>
          <w:rFonts w:ascii="Times New Roman" w:eastAsia="Times New Roman" w:hAnsi="Times New Roman"/>
          <w:sz w:val="23"/>
          <w:szCs w:val="23"/>
        </w:rPr>
        <w:t xml:space="preserve">n A. Burger, D. Davidson, and R. </w:t>
      </w:r>
      <w:proofErr w:type="spellStart"/>
      <w:r w:rsidRPr="001847BB">
        <w:rPr>
          <w:rFonts w:ascii="Times New Roman" w:eastAsia="Times New Roman" w:hAnsi="Times New Roman"/>
          <w:sz w:val="23"/>
          <w:szCs w:val="23"/>
        </w:rPr>
        <w:t>Baldock</w:t>
      </w:r>
      <w:proofErr w:type="spellEnd"/>
      <w:r w:rsidRPr="001847BB">
        <w:rPr>
          <w:rFonts w:ascii="Times New Roman" w:eastAsia="Times New Roman" w:hAnsi="Times New Roman"/>
          <w:sz w:val="23"/>
          <w:szCs w:val="23"/>
        </w:rPr>
        <w:t xml:space="preserve">, </w:t>
      </w:r>
      <w:r w:rsidR="00BD1AB0" w:rsidRPr="001847BB">
        <w:rPr>
          <w:rFonts w:ascii="Times New Roman" w:eastAsia="Times New Roman" w:hAnsi="Times New Roman"/>
          <w:sz w:val="23"/>
          <w:szCs w:val="23"/>
        </w:rPr>
        <w:t>eds.</w:t>
      </w:r>
      <w:r w:rsidRPr="001847BB">
        <w:rPr>
          <w:rFonts w:ascii="Times New Roman" w:eastAsia="Times New Roman" w:hAnsi="Times New Roman"/>
          <w:sz w:val="23"/>
          <w:szCs w:val="23"/>
        </w:rPr>
        <w:t xml:space="preserve">, </w:t>
      </w:r>
      <w:r w:rsidRPr="001847BB">
        <w:rPr>
          <w:rFonts w:ascii="Times New Roman" w:eastAsia="Times New Roman" w:hAnsi="Times New Roman"/>
          <w:i/>
          <w:sz w:val="23"/>
          <w:szCs w:val="23"/>
        </w:rPr>
        <w:t>Anatomy Ontologies for Bioinformatics: Principles and Practice</w:t>
      </w:r>
      <w:r w:rsidR="00BD1AB0" w:rsidRPr="001847BB">
        <w:rPr>
          <w:rFonts w:ascii="Times New Roman" w:eastAsia="Times New Roman" w:hAnsi="Times New Roman"/>
          <w:sz w:val="23"/>
          <w:szCs w:val="23"/>
        </w:rPr>
        <w:t xml:space="preserve">, London: Springer, </w:t>
      </w:r>
      <w:r w:rsidR="00155F6C" w:rsidRPr="001847BB">
        <w:rPr>
          <w:rFonts w:ascii="Times New Roman" w:eastAsia="Times New Roman" w:hAnsi="Times New Roman"/>
          <w:sz w:val="23"/>
          <w:szCs w:val="23"/>
        </w:rPr>
        <w:t xml:space="preserve">2007, </w:t>
      </w:r>
      <w:r w:rsidR="00BD1AB0" w:rsidRPr="001847BB">
        <w:rPr>
          <w:rFonts w:ascii="Times New Roman" w:eastAsia="Times New Roman" w:hAnsi="Times New Roman"/>
          <w:sz w:val="23"/>
          <w:szCs w:val="23"/>
        </w:rPr>
        <w:t>59-117.</w:t>
      </w:r>
      <w:bookmarkEnd w:id="106"/>
    </w:p>
    <w:p w:rsidR="005D403D" w:rsidRDefault="005D403D"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07" w:name="_Ref309157074"/>
      <w:r w:rsidRPr="005D403D">
        <w:rPr>
          <w:rFonts w:ascii="Times New Roman" w:hAnsi="Times New Roman"/>
          <w:sz w:val="23"/>
          <w:szCs w:val="23"/>
        </w:rPr>
        <w:t xml:space="preserve">Bernard Harrison, </w:t>
      </w:r>
      <w:r w:rsidRPr="005D403D">
        <w:rPr>
          <w:rFonts w:ascii="Times New Roman" w:hAnsi="Times New Roman"/>
          <w:i/>
          <w:iCs/>
          <w:sz w:val="23"/>
          <w:szCs w:val="23"/>
        </w:rPr>
        <w:t>Form and Content</w:t>
      </w:r>
      <w:r w:rsidRPr="005D403D">
        <w:rPr>
          <w:rFonts w:ascii="Times New Roman" w:hAnsi="Times New Roman"/>
          <w:sz w:val="23"/>
          <w:szCs w:val="23"/>
        </w:rPr>
        <w:t>, Oxford: Blackwell</w:t>
      </w:r>
      <w:r w:rsidR="00155F6C" w:rsidRPr="005D403D">
        <w:rPr>
          <w:rFonts w:ascii="Times New Roman" w:hAnsi="Times New Roman"/>
          <w:sz w:val="23"/>
          <w:szCs w:val="23"/>
        </w:rPr>
        <w:t>, 1973</w:t>
      </w:r>
      <w:r w:rsidRPr="005D403D">
        <w:rPr>
          <w:rFonts w:ascii="Times New Roman" w:hAnsi="Times New Roman"/>
          <w:sz w:val="23"/>
          <w:szCs w:val="23"/>
        </w:rPr>
        <w:t>.</w:t>
      </w:r>
      <w:bookmarkEnd w:id="107"/>
    </w:p>
    <w:p w:rsidR="00B02AE7" w:rsidRDefault="00B02AE7"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08" w:name="_Ref309404666"/>
      <w:r>
        <w:rPr>
          <w:rFonts w:ascii="Times New Roman" w:hAnsi="Times New Roman"/>
          <w:sz w:val="23"/>
          <w:szCs w:val="23"/>
        </w:rPr>
        <w:t>Peter M.</w:t>
      </w:r>
      <w:r w:rsidRPr="00B02AE7">
        <w:rPr>
          <w:rFonts w:ascii="Times New Roman" w:hAnsi="Times New Roman"/>
          <w:sz w:val="23"/>
          <w:szCs w:val="23"/>
        </w:rPr>
        <w:t xml:space="preserve"> Simons, </w:t>
      </w:r>
      <w:r w:rsidRPr="00B02AE7">
        <w:rPr>
          <w:rFonts w:ascii="Times New Roman" w:hAnsi="Times New Roman"/>
          <w:i/>
          <w:sz w:val="23"/>
          <w:szCs w:val="23"/>
        </w:rPr>
        <w:t>Parts:</w:t>
      </w:r>
      <w:r>
        <w:rPr>
          <w:rFonts w:ascii="Times New Roman" w:hAnsi="Times New Roman"/>
          <w:i/>
          <w:sz w:val="23"/>
          <w:szCs w:val="23"/>
        </w:rPr>
        <w:t xml:space="preserve"> A S</w:t>
      </w:r>
      <w:r w:rsidRPr="00B02AE7">
        <w:rPr>
          <w:rFonts w:ascii="Times New Roman" w:hAnsi="Times New Roman"/>
          <w:i/>
          <w:sz w:val="23"/>
          <w:szCs w:val="23"/>
        </w:rPr>
        <w:t>tudy in</w:t>
      </w:r>
      <w:r>
        <w:rPr>
          <w:rFonts w:ascii="Times New Roman" w:hAnsi="Times New Roman"/>
          <w:i/>
          <w:sz w:val="23"/>
          <w:szCs w:val="23"/>
        </w:rPr>
        <w:t xml:space="preserve"> O</w:t>
      </w:r>
      <w:r w:rsidRPr="00B02AE7">
        <w:rPr>
          <w:rFonts w:ascii="Times New Roman" w:hAnsi="Times New Roman"/>
          <w:i/>
          <w:sz w:val="23"/>
          <w:szCs w:val="23"/>
        </w:rPr>
        <w:t>ntology</w:t>
      </w:r>
      <w:r>
        <w:rPr>
          <w:rFonts w:ascii="Times New Roman" w:hAnsi="Times New Roman"/>
          <w:sz w:val="23"/>
          <w:szCs w:val="23"/>
        </w:rPr>
        <w:t xml:space="preserve">, </w:t>
      </w:r>
      <w:r w:rsidRPr="00B02AE7">
        <w:rPr>
          <w:rFonts w:ascii="Times New Roman" w:hAnsi="Times New Roman"/>
          <w:sz w:val="23"/>
          <w:szCs w:val="23"/>
        </w:rPr>
        <w:t>Oxford</w:t>
      </w:r>
      <w:r>
        <w:rPr>
          <w:rFonts w:ascii="Times New Roman" w:hAnsi="Times New Roman"/>
          <w:sz w:val="23"/>
          <w:szCs w:val="23"/>
        </w:rPr>
        <w:t xml:space="preserve">: </w:t>
      </w:r>
      <w:r w:rsidRPr="00B02AE7">
        <w:rPr>
          <w:rFonts w:ascii="Times New Roman" w:hAnsi="Times New Roman"/>
          <w:sz w:val="23"/>
          <w:szCs w:val="23"/>
        </w:rPr>
        <w:t>Oxford Uni</w:t>
      </w:r>
      <w:r>
        <w:rPr>
          <w:rFonts w:ascii="Times New Roman" w:hAnsi="Times New Roman"/>
          <w:sz w:val="23"/>
          <w:szCs w:val="23"/>
        </w:rPr>
        <w:t>versity Press</w:t>
      </w:r>
      <w:r w:rsidR="00155F6C">
        <w:rPr>
          <w:rFonts w:ascii="Times New Roman" w:hAnsi="Times New Roman"/>
          <w:sz w:val="23"/>
          <w:szCs w:val="23"/>
        </w:rPr>
        <w:t>, 1987</w:t>
      </w:r>
      <w:r>
        <w:rPr>
          <w:rFonts w:ascii="Times New Roman" w:hAnsi="Times New Roman"/>
          <w:sz w:val="23"/>
          <w:szCs w:val="23"/>
        </w:rPr>
        <w:t>.</w:t>
      </w:r>
      <w:bookmarkEnd w:id="108"/>
    </w:p>
    <w:p w:rsidR="00155F6C" w:rsidRDefault="00155F6C"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09" w:name="_Ref309411634"/>
      <w:r>
        <w:rPr>
          <w:rFonts w:ascii="Times New Roman" w:hAnsi="Times New Roman"/>
          <w:sz w:val="23"/>
          <w:szCs w:val="23"/>
        </w:rPr>
        <w:t xml:space="preserve">Roman </w:t>
      </w:r>
      <w:proofErr w:type="spellStart"/>
      <w:r>
        <w:rPr>
          <w:rFonts w:ascii="Times New Roman" w:hAnsi="Times New Roman"/>
          <w:sz w:val="23"/>
          <w:szCs w:val="23"/>
        </w:rPr>
        <w:t>Ingarden</w:t>
      </w:r>
      <w:proofErr w:type="spellEnd"/>
      <w:r>
        <w:rPr>
          <w:rFonts w:ascii="Times New Roman" w:hAnsi="Times New Roman"/>
          <w:sz w:val="23"/>
          <w:szCs w:val="23"/>
        </w:rPr>
        <w:t xml:space="preserve">, </w:t>
      </w:r>
      <w:r>
        <w:rPr>
          <w:rFonts w:ascii="Times New Roman" w:hAnsi="Times New Roman"/>
          <w:i/>
          <w:sz w:val="23"/>
          <w:szCs w:val="23"/>
        </w:rPr>
        <w:t>Man and Value</w:t>
      </w:r>
      <w:r>
        <w:rPr>
          <w:rFonts w:ascii="Times New Roman" w:hAnsi="Times New Roman"/>
          <w:sz w:val="23"/>
          <w:szCs w:val="23"/>
        </w:rPr>
        <w:t xml:space="preserve">, Munich: </w:t>
      </w:r>
      <w:proofErr w:type="spellStart"/>
      <w:r>
        <w:rPr>
          <w:rFonts w:ascii="Times New Roman" w:hAnsi="Times New Roman"/>
          <w:sz w:val="23"/>
          <w:szCs w:val="23"/>
        </w:rPr>
        <w:t>Philosophica</w:t>
      </w:r>
      <w:proofErr w:type="spellEnd"/>
      <w:r>
        <w:rPr>
          <w:rFonts w:ascii="Times New Roman" w:hAnsi="Times New Roman"/>
          <w:sz w:val="23"/>
          <w:szCs w:val="23"/>
        </w:rPr>
        <w:t>, 1983.</w:t>
      </w:r>
      <w:bookmarkEnd w:id="109"/>
    </w:p>
    <w:p w:rsidR="00D14934" w:rsidRPr="00D14934" w:rsidRDefault="00D14934"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0" w:name="_Ref309471384"/>
      <w:r>
        <w:rPr>
          <w:rFonts w:ascii="Times New Roman" w:hAnsi="Times New Roman"/>
          <w:sz w:val="23"/>
          <w:szCs w:val="23"/>
        </w:rPr>
        <w:t>Roberto</w:t>
      </w:r>
      <w:r w:rsidRPr="00D14934">
        <w:rPr>
          <w:rFonts w:ascii="Times New Roman" w:hAnsi="Times New Roman"/>
          <w:sz w:val="23"/>
          <w:szCs w:val="23"/>
        </w:rPr>
        <w:t xml:space="preserve"> </w:t>
      </w:r>
      <w:proofErr w:type="spellStart"/>
      <w:r w:rsidRPr="00D14934">
        <w:rPr>
          <w:rFonts w:ascii="Times New Roman" w:hAnsi="Times New Roman"/>
          <w:sz w:val="23"/>
          <w:szCs w:val="23"/>
        </w:rPr>
        <w:t>Casati</w:t>
      </w:r>
      <w:proofErr w:type="spellEnd"/>
      <w:r>
        <w:rPr>
          <w:rFonts w:ascii="Times New Roman" w:hAnsi="Times New Roman"/>
          <w:sz w:val="23"/>
          <w:szCs w:val="23"/>
        </w:rPr>
        <w:t xml:space="preserve"> and </w:t>
      </w:r>
      <w:proofErr w:type="spellStart"/>
      <w:r>
        <w:rPr>
          <w:rFonts w:ascii="Times New Roman" w:hAnsi="Times New Roman"/>
          <w:sz w:val="23"/>
          <w:szCs w:val="23"/>
        </w:rPr>
        <w:t>Achille</w:t>
      </w:r>
      <w:proofErr w:type="spellEnd"/>
      <w:r>
        <w:rPr>
          <w:rFonts w:ascii="Times New Roman" w:hAnsi="Times New Roman"/>
          <w:sz w:val="23"/>
          <w:szCs w:val="23"/>
        </w:rPr>
        <w:t xml:space="preserve"> </w:t>
      </w:r>
      <w:proofErr w:type="spellStart"/>
      <w:r>
        <w:rPr>
          <w:rFonts w:ascii="Times New Roman" w:hAnsi="Times New Roman"/>
          <w:sz w:val="23"/>
          <w:szCs w:val="23"/>
        </w:rPr>
        <w:t>Varzi</w:t>
      </w:r>
      <w:proofErr w:type="spellEnd"/>
      <w:r>
        <w:rPr>
          <w:rFonts w:ascii="Times New Roman" w:hAnsi="Times New Roman"/>
          <w:sz w:val="23"/>
          <w:szCs w:val="23"/>
        </w:rPr>
        <w:t>,</w:t>
      </w:r>
      <w:r w:rsidRPr="00D14934">
        <w:rPr>
          <w:rFonts w:ascii="Times New Roman" w:hAnsi="Times New Roman"/>
          <w:sz w:val="23"/>
          <w:szCs w:val="23"/>
        </w:rPr>
        <w:t xml:space="preserve"> </w:t>
      </w:r>
      <w:r w:rsidRPr="00D14934">
        <w:rPr>
          <w:rFonts w:ascii="Times New Roman" w:hAnsi="Times New Roman"/>
          <w:i/>
          <w:sz w:val="23"/>
          <w:szCs w:val="23"/>
        </w:rPr>
        <w:t>Holes and Other Superficialities</w:t>
      </w:r>
      <w:r>
        <w:rPr>
          <w:rFonts w:ascii="Times New Roman" w:hAnsi="Times New Roman"/>
          <w:sz w:val="23"/>
          <w:szCs w:val="23"/>
        </w:rPr>
        <w:t>,</w:t>
      </w:r>
      <w:r w:rsidRPr="00D14934">
        <w:rPr>
          <w:rFonts w:ascii="Times New Roman" w:hAnsi="Times New Roman"/>
          <w:sz w:val="23"/>
          <w:szCs w:val="23"/>
        </w:rPr>
        <w:t xml:space="preserve"> Cambridge, MA: MIT Press, 1994.</w:t>
      </w:r>
      <w:bookmarkEnd w:id="110"/>
    </w:p>
    <w:p w:rsidR="00D14934" w:rsidRDefault="005A7B86"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1" w:name="_Ref309471947"/>
      <w:r>
        <w:rPr>
          <w:rFonts w:ascii="Times New Roman" w:hAnsi="Times New Roman"/>
          <w:sz w:val="23"/>
          <w:szCs w:val="23"/>
        </w:rPr>
        <w:t>Max J.</w:t>
      </w:r>
      <w:r w:rsidRPr="005A7B86">
        <w:rPr>
          <w:rFonts w:ascii="Times New Roman" w:hAnsi="Times New Roman"/>
          <w:sz w:val="23"/>
          <w:szCs w:val="23"/>
        </w:rPr>
        <w:t xml:space="preserve"> </w:t>
      </w:r>
      <w:proofErr w:type="spellStart"/>
      <w:r w:rsidRPr="005A7B86">
        <w:rPr>
          <w:rFonts w:ascii="Times New Roman" w:hAnsi="Times New Roman"/>
          <w:sz w:val="23"/>
          <w:szCs w:val="23"/>
        </w:rPr>
        <w:t>Egenhofer</w:t>
      </w:r>
      <w:proofErr w:type="spellEnd"/>
      <w:r>
        <w:rPr>
          <w:rFonts w:ascii="Times New Roman" w:hAnsi="Times New Roman"/>
          <w:sz w:val="23"/>
          <w:szCs w:val="23"/>
        </w:rPr>
        <w:t xml:space="preserve"> </w:t>
      </w:r>
      <w:r w:rsidRPr="005A7B86">
        <w:rPr>
          <w:rFonts w:ascii="Times New Roman" w:hAnsi="Times New Roman"/>
          <w:sz w:val="23"/>
          <w:szCs w:val="23"/>
        </w:rPr>
        <w:t xml:space="preserve">and </w:t>
      </w:r>
      <w:r>
        <w:rPr>
          <w:rFonts w:ascii="Times New Roman" w:hAnsi="Times New Roman"/>
          <w:sz w:val="23"/>
          <w:szCs w:val="23"/>
        </w:rPr>
        <w:t xml:space="preserve">David M. </w:t>
      </w:r>
      <w:r w:rsidRPr="005A7B86">
        <w:rPr>
          <w:rFonts w:ascii="Times New Roman" w:hAnsi="Times New Roman"/>
          <w:sz w:val="23"/>
          <w:szCs w:val="23"/>
        </w:rPr>
        <w:t>Mark</w:t>
      </w:r>
      <w:r>
        <w:rPr>
          <w:rFonts w:ascii="Times New Roman" w:hAnsi="Times New Roman"/>
          <w:sz w:val="23"/>
          <w:szCs w:val="23"/>
        </w:rPr>
        <w:t>,</w:t>
      </w:r>
      <w:r w:rsidRPr="005A7B86">
        <w:rPr>
          <w:rFonts w:ascii="Times New Roman" w:hAnsi="Times New Roman"/>
          <w:sz w:val="23"/>
          <w:szCs w:val="23"/>
        </w:rPr>
        <w:t xml:space="preserve"> </w:t>
      </w:r>
      <w:r>
        <w:rPr>
          <w:rFonts w:ascii="Times New Roman" w:hAnsi="Times New Roman"/>
          <w:sz w:val="23"/>
          <w:szCs w:val="23"/>
        </w:rPr>
        <w:t>“</w:t>
      </w:r>
      <w:hyperlink r:id="rId88" w:history="1">
        <w:r w:rsidRPr="005A7B86">
          <w:rPr>
            <w:rStyle w:val="Hyperlink"/>
            <w:rFonts w:ascii="Times New Roman" w:hAnsi="Times New Roman"/>
            <w:sz w:val="23"/>
            <w:szCs w:val="23"/>
          </w:rPr>
          <w:t>Naive Geography</w:t>
        </w:r>
      </w:hyperlink>
      <w:r>
        <w:rPr>
          <w:rFonts w:ascii="Times New Roman" w:hAnsi="Times New Roman"/>
          <w:sz w:val="23"/>
          <w:szCs w:val="23"/>
        </w:rPr>
        <w:t>”, i</w:t>
      </w:r>
      <w:r w:rsidRPr="005A7B86">
        <w:rPr>
          <w:rFonts w:ascii="Times New Roman" w:hAnsi="Times New Roman"/>
          <w:sz w:val="23"/>
          <w:szCs w:val="23"/>
        </w:rPr>
        <w:t xml:space="preserve">n </w:t>
      </w:r>
      <w:r>
        <w:rPr>
          <w:rFonts w:ascii="Times New Roman" w:hAnsi="Times New Roman"/>
          <w:sz w:val="23"/>
          <w:szCs w:val="23"/>
        </w:rPr>
        <w:t xml:space="preserve">A. U. </w:t>
      </w:r>
      <w:r w:rsidRPr="005A7B86">
        <w:rPr>
          <w:rFonts w:ascii="Times New Roman" w:hAnsi="Times New Roman"/>
          <w:sz w:val="23"/>
          <w:szCs w:val="23"/>
        </w:rPr>
        <w:t>Frank</w:t>
      </w:r>
      <w:r>
        <w:rPr>
          <w:rFonts w:ascii="Times New Roman" w:hAnsi="Times New Roman"/>
          <w:sz w:val="23"/>
          <w:szCs w:val="23"/>
        </w:rPr>
        <w:t xml:space="preserve"> </w:t>
      </w:r>
      <w:r w:rsidRPr="005A7B86">
        <w:rPr>
          <w:rFonts w:ascii="Times New Roman" w:hAnsi="Times New Roman"/>
          <w:sz w:val="23"/>
          <w:szCs w:val="23"/>
        </w:rPr>
        <w:t xml:space="preserve">and </w:t>
      </w:r>
      <w:r>
        <w:rPr>
          <w:rFonts w:ascii="Times New Roman" w:hAnsi="Times New Roman"/>
          <w:sz w:val="23"/>
          <w:szCs w:val="23"/>
        </w:rPr>
        <w:t xml:space="preserve">W. </w:t>
      </w:r>
      <w:r w:rsidRPr="005A7B86">
        <w:rPr>
          <w:rFonts w:ascii="Times New Roman" w:hAnsi="Times New Roman"/>
          <w:sz w:val="23"/>
          <w:szCs w:val="23"/>
        </w:rPr>
        <w:t xml:space="preserve">Kuhn, </w:t>
      </w:r>
      <w:r>
        <w:rPr>
          <w:rFonts w:ascii="Times New Roman" w:hAnsi="Times New Roman"/>
          <w:sz w:val="23"/>
          <w:szCs w:val="23"/>
        </w:rPr>
        <w:t>(eds.)</w:t>
      </w:r>
      <w:r w:rsidRPr="005A7B86">
        <w:rPr>
          <w:rFonts w:ascii="Times New Roman" w:hAnsi="Times New Roman"/>
          <w:sz w:val="23"/>
          <w:szCs w:val="23"/>
        </w:rPr>
        <w:t xml:space="preserve">, </w:t>
      </w:r>
      <w:r w:rsidRPr="005A7B86">
        <w:rPr>
          <w:rFonts w:ascii="Times New Roman" w:hAnsi="Times New Roman"/>
          <w:i/>
          <w:sz w:val="23"/>
          <w:szCs w:val="23"/>
        </w:rPr>
        <w:t>Spatial Information Theory: A Theoretical Basis for GIS</w:t>
      </w:r>
      <w:r>
        <w:rPr>
          <w:rFonts w:ascii="Times New Roman" w:hAnsi="Times New Roman"/>
          <w:sz w:val="23"/>
          <w:szCs w:val="23"/>
        </w:rPr>
        <w:t>, Berlin: Springer-</w:t>
      </w:r>
      <w:proofErr w:type="spellStart"/>
      <w:r>
        <w:rPr>
          <w:rFonts w:ascii="Times New Roman" w:hAnsi="Times New Roman"/>
          <w:sz w:val="23"/>
          <w:szCs w:val="23"/>
        </w:rPr>
        <w:t>Verlag</w:t>
      </w:r>
      <w:proofErr w:type="spellEnd"/>
      <w:r w:rsidRPr="005A7B86">
        <w:rPr>
          <w:rFonts w:ascii="Times New Roman" w:hAnsi="Times New Roman"/>
          <w:sz w:val="23"/>
          <w:szCs w:val="23"/>
        </w:rPr>
        <w:t xml:space="preserve"> </w:t>
      </w:r>
      <w:r>
        <w:rPr>
          <w:rFonts w:ascii="Times New Roman" w:hAnsi="Times New Roman"/>
          <w:sz w:val="23"/>
          <w:szCs w:val="23"/>
        </w:rPr>
        <w:t>(</w:t>
      </w:r>
      <w:r w:rsidRPr="005A7B86">
        <w:rPr>
          <w:rFonts w:ascii="Times New Roman" w:hAnsi="Times New Roman"/>
          <w:sz w:val="23"/>
          <w:szCs w:val="23"/>
        </w:rPr>
        <w:t>Lecture Notes in Computer Sciences No. 988</w:t>
      </w:r>
      <w:r>
        <w:rPr>
          <w:rFonts w:ascii="Times New Roman" w:hAnsi="Times New Roman"/>
          <w:sz w:val="23"/>
          <w:szCs w:val="23"/>
        </w:rPr>
        <w:t>)</w:t>
      </w:r>
      <w:r w:rsidRPr="005A7B86">
        <w:rPr>
          <w:rFonts w:ascii="Times New Roman" w:hAnsi="Times New Roman"/>
          <w:sz w:val="23"/>
          <w:szCs w:val="23"/>
        </w:rPr>
        <w:t xml:space="preserve">, </w:t>
      </w:r>
      <w:r>
        <w:rPr>
          <w:rFonts w:ascii="Times New Roman" w:hAnsi="Times New Roman"/>
          <w:sz w:val="23"/>
          <w:szCs w:val="23"/>
        </w:rPr>
        <w:t xml:space="preserve">1995, </w:t>
      </w:r>
      <w:r w:rsidRPr="005A7B86">
        <w:rPr>
          <w:rFonts w:ascii="Times New Roman" w:hAnsi="Times New Roman"/>
          <w:sz w:val="23"/>
          <w:szCs w:val="23"/>
        </w:rPr>
        <w:t>1-15.</w:t>
      </w:r>
      <w:bookmarkEnd w:id="111"/>
    </w:p>
    <w:p w:rsidR="006E32BD" w:rsidRDefault="006E32BD"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2" w:name="_Ref309473259"/>
      <w:r w:rsidRPr="006E32BD">
        <w:rPr>
          <w:rFonts w:ascii="Times New Roman" w:hAnsi="Times New Roman"/>
          <w:sz w:val="23"/>
          <w:szCs w:val="23"/>
        </w:rPr>
        <w:lastRenderedPageBreak/>
        <w:t xml:space="preserve">Bernard de Bono, Robert </w:t>
      </w:r>
      <w:proofErr w:type="spellStart"/>
      <w:r w:rsidRPr="006E32BD">
        <w:rPr>
          <w:rFonts w:ascii="Times New Roman" w:hAnsi="Times New Roman"/>
          <w:sz w:val="23"/>
          <w:szCs w:val="23"/>
        </w:rPr>
        <w:t>Hoehndorf</w:t>
      </w:r>
      <w:proofErr w:type="spellEnd"/>
      <w:r w:rsidRPr="006E32BD">
        <w:rPr>
          <w:rFonts w:ascii="Times New Roman" w:hAnsi="Times New Roman"/>
          <w:sz w:val="23"/>
          <w:szCs w:val="23"/>
        </w:rPr>
        <w:t xml:space="preserve">, </w:t>
      </w:r>
      <w:proofErr w:type="spellStart"/>
      <w:r w:rsidRPr="006E32BD">
        <w:rPr>
          <w:rFonts w:ascii="Times New Roman" w:hAnsi="Times New Roman"/>
          <w:sz w:val="23"/>
          <w:szCs w:val="23"/>
        </w:rPr>
        <w:t>Sarala</w:t>
      </w:r>
      <w:proofErr w:type="spellEnd"/>
      <w:r w:rsidRPr="006E32BD">
        <w:rPr>
          <w:rFonts w:ascii="Times New Roman" w:hAnsi="Times New Roman"/>
          <w:sz w:val="23"/>
          <w:szCs w:val="23"/>
        </w:rPr>
        <w:t xml:space="preserve"> </w:t>
      </w:r>
      <w:proofErr w:type="spellStart"/>
      <w:r w:rsidRPr="006E32BD">
        <w:rPr>
          <w:rFonts w:ascii="Times New Roman" w:hAnsi="Times New Roman"/>
          <w:sz w:val="23"/>
          <w:szCs w:val="23"/>
        </w:rPr>
        <w:t>Wimalaratne</w:t>
      </w:r>
      <w:proofErr w:type="spellEnd"/>
      <w:r w:rsidRPr="006E32BD">
        <w:rPr>
          <w:rFonts w:ascii="Times New Roman" w:hAnsi="Times New Roman"/>
          <w:sz w:val="23"/>
          <w:szCs w:val="23"/>
        </w:rPr>
        <w:t xml:space="preserve">, George </w:t>
      </w:r>
      <w:proofErr w:type="spellStart"/>
      <w:r w:rsidRPr="006E32BD">
        <w:rPr>
          <w:rFonts w:ascii="Times New Roman" w:hAnsi="Times New Roman"/>
          <w:sz w:val="23"/>
          <w:szCs w:val="23"/>
        </w:rPr>
        <w:t>Gkoutos</w:t>
      </w:r>
      <w:proofErr w:type="spellEnd"/>
      <w:r w:rsidRPr="006E32BD">
        <w:rPr>
          <w:rFonts w:ascii="Times New Roman" w:hAnsi="Times New Roman"/>
          <w:sz w:val="23"/>
          <w:szCs w:val="23"/>
        </w:rPr>
        <w:t xml:space="preserve">, and Pierre </w:t>
      </w:r>
      <w:proofErr w:type="spellStart"/>
      <w:r w:rsidRPr="006E32BD">
        <w:rPr>
          <w:rFonts w:ascii="Times New Roman" w:hAnsi="Times New Roman"/>
          <w:sz w:val="23"/>
          <w:szCs w:val="23"/>
        </w:rPr>
        <w:t>Grenon</w:t>
      </w:r>
      <w:proofErr w:type="spellEnd"/>
      <w:r w:rsidRPr="006E32BD">
        <w:rPr>
          <w:rFonts w:ascii="Times New Roman" w:hAnsi="Times New Roman"/>
          <w:sz w:val="23"/>
          <w:szCs w:val="23"/>
        </w:rPr>
        <w:t>, “</w:t>
      </w:r>
      <w:hyperlink r:id="rId89" w:history="1">
        <w:r w:rsidR="00A13ADA" w:rsidRPr="006E32BD">
          <w:rPr>
            <w:rStyle w:val="Hyperlink"/>
            <w:rFonts w:ascii="Times New Roman" w:hAnsi="Times New Roman"/>
            <w:sz w:val="23"/>
            <w:szCs w:val="23"/>
          </w:rPr>
          <w:t>The RICORDO approach to semantic</w:t>
        </w:r>
        <w:r w:rsidRPr="006E32BD">
          <w:rPr>
            <w:rStyle w:val="Hyperlink"/>
            <w:rFonts w:ascii="Times New Roman" w:hAnsi="Times New Roman"/>
            <w:sz w:val="23"/>
            <w:szCs w:val="23"/>
          </w:rPr>
          <w:t xml:space="preserve"> </w:t>
        </w:r>
        <w:r w:rsidR="00A13ADA" w:rsidRPr="006E32BD">
          <w:rPr>
            <w:rStyle w:val="Hyperlink"/>
            <w:rFonts w:ascii="Times New Roman" w:hAnsi="Times New Roman"/>
            <w:sz w:val="23"/>
            <w:szCs w:val="23"/>
          </w:rPr>
          <w:t>interoperability</w:t>
        </w:r>
        <w:r w:rsidRPr="006E32BD">
          <w:rPr>
            <w:rStyle w:val="Hyperlink"/>
            <w:rFonts w:ascii="Times New Roman" w:hAnsi="Times New Roman"/>
            <w:sz w:val="23"/>
            <w:szCs w:val="23"/>
          </w:rPr>
          <w:t xml:space="preserve"> for biomedical data and models: </w:t>
        </w:r>
        <w:r w:rsidR="00A13ADA" w:rsidRPr="006E32BD">
          <w:rPr>
            <w:rStyle w:val="Hyperlink"/>
            <w:rFonts w:ascii="Times New Roman" w:hAnsi="Times New Roman"/>
            <w:sz w:val="23"/>
            <w:szCs w:val="23"/>
          </w:rPr>
          <w:t>strategy, standards and solutions</w:t>
        </w:r>
      </w:hyperlink>
      <w:r>
        <w:rPr>
          <w:rFonts w:ascii="Times New Roman" w:hAnsi="Times New Roman"/>
          <w:sz w:val="23"/>
          <w:szCs w:val="23"/>
        </w:rPr>
        <w:t xml:space="preserve">”, </w:t>
      </w:r>
      <w:r w:rsidRPr="006E32BD">
        <w:rPr>
          <w:rFonts w:ascii="Times New Roman" w:hAnsi="Times New Roman"/>
          <w:i/>
          <w:sz w:val="23"/>
          <w:szCs w:val="23"/>
        </w:rPr>
        <w:t>BMC Research Notes</w:t>
      </w:r>
      <w:r w:rsidRPr="006E32BD">
        <w:rPr>
          <w:rFonts w:ascii="Times New Roman" w:hAnsi="Times New Roman"/>
          <w:sz w:val="23"/>
          <w:szCs w:val="23"/>
        </w:rPr>
        <w:t xml:space="preserve"> 2011, 4:313</w:t>
      </w:r>
      <w:r>
        <w:rPr>
          <w:rFonts w:ascii="Times New Roman" w:hAnsi="Times New Roman"/>
          <w:sz w:val="23"/>
          <w:szCs w:val="23"/>
        </w:rPr>
        <w:t>.</w:t>
      </w:r>
      <w:bookmarkEnd w:id="112"/>
    </w:p>
    <w:p w:rsidR="005830E2" w:rsidRDefault="005830E2"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3" w:name="_Ref309481613"/>
      <w:r w:rsidRPr="005830E2">
        <w:rPr>
          <w:rFonts w:ascii="Times New Roman" w:hAnsi="Times New Roman"/>
          <w:sz w:val="23"/>
          <w:szCs w:val="23"/>
        </w:rPr>
        <w:t xml:space="preserve">Kerry </w:t>
      </w:r>
      <w:proofErr w:type="spellStart"/>
      <w:r w:rsidRPr="005830E2">
        <w:rPr>
          <w:rFonts w:ascii="Times New Roman" w:hAnsi="Times New Roman"/>
          <w:sz w:val="23"/>
          <w:szCs w:val="23"/>
        </w:rPr>
        <w:t>Trentelman</w:t>
      </w:r>
      <w:proofErr w:type="spellEnd"/>
      <w:r w:rsidRPr="005830E2">
        <w:rPr>
          <w:rFonts w:ascii="Times New Roman" w:hAnsi="Times New Roman"/>
          <w:sz w:val="23"/>
          <w:szCs w:val="23"/>
        </w:rPr>
        <w:t>, Barry Smith, “</w:t>
      </w:r>
      <w:hyperlink r:id="rId90" w:anchor="page=77" w:history="1">
        <w:r w:rsidRPr="005830E2">
          <w:rPr>
            <w:rStyle w:val="Hyperlink"/>
            <w:rFonts w:ascii="Times New Roman" w:hAnsi="Times New Roman"/>
            <w:sz w:val="23"/>
            <w:szCs w:val="23"/>
          </w:rPr>
          <w:t xml:space="preserve">An </w:t>
        </w:r>
        <w:proofErr w:type="spellStart"/>
        <w:r w:rsidRPr="005830E2">
          <w:rPr>
            <w:rStyle w:val="Hyperlink"/>
            <w:rFonts w:ascii="Times New Roman" w:hAnsi="Times New Roman"/>
            <w:sz w:val="23"/>
            <w:szCs w:val="23"/>
          </w:rPr>
          <w:t>Axiomatisation</w:t>
        </w:r>
        <w:proofErr w:type="spellEnd"/>
        <w:r w:rsidRPr="005830E2">
          <w:rPr>
            <w:rStyle w:val="Hyperlink"/>
            <w:rFonts w:ascii="Times New Roman" w:hAnsi="Times New Roman"/>
            <w:sz w:val="23"/>
            <w:szCs w:val="23"/>
          </w:rPr>
          <w:t xml:space="preserve"> of Basic Formal Ontology with Projection Functions</w:t>
        </w:r>
      </w:hyperlink>
      <w:r w:rsidRPr="005830E2">
        <w:rPr>
          <w:rFonts w:ascii="Times New Roman" w:hAnsi="Times New Roman"/>
          <w:sz w:val="23"/>
          <w:szCs w:val="23"/>
        </w:rPr>
        <w:t xml:space="preserve">”, </w:t>
      </w:r>
      <w:r w:rsidRPr="005830E2">
        <w:rPr>
          <w:rFonts w:ascii="Times New Roman" w:hAnsi="Times New Roman"/>
          <w:i/>
          <w:sz w:val="23"/>
          <w:szCs w:val="23"/>
        </w:rPr>
        <w:t>Advances in Ontologies</w:t>
      </w:r>
      <w:r w:rsidRPr="005830E2">
        <w:rPr>
          <w:rFonts w:ascii="Times New Roman" w:hAnsi="Times New Roman"/>
          <w:sz w:val="23"/>
          <w:szCs w:val="23"/>
        </w:rPr>
        <w:t xml:space="preserve">, </w:t>
      </w:r>
      <w:r w:rsidRPr="005830E2">
        <w:rPr>
          <w:rFonts w:ascii="Times New Roman" w:hAnsi="Times New Roman"/>
          <w:i/>
          <w:sz w:val="23"/>
          <w:szCs w:val="23"/>
        </w:rPr>
        <w:t>Proceedings of the Sixth Australasian Ontology Workshop, Adelaide, 7 December 2010</w:t>
      </w:r>
      <w:r w:rsidRPr="005830E2">
        <w:rPr>
          <w:rFonts w:ascii="Times New Roman" w:hAnsi="Times New Roman"/>
          <w:sz w:val="23"/>
          <w:szCs w:val="23"/>
        </w:rPr>
        <w:t xml:space="preserve">, Kerry Taylor, Thomas Meyer and Mehmet </w:t>
      </w:r>
      <w:proofErr w:type="spellStart"/>
      <w:r w:rsidRPr="005830E2">
        <w:rPr>
          <w:rFonts w:ascii="Times New Roman" w:hAnsi="Times New Roman"/>
          <w:sz w:val="23"/>
          <w:szCs w:val="23"/>
        </w:rPr>
        <w:t>Orgun</w:t>
      </w:r>
      <w:proofErr w:type="spellEnd"/>
      <w:r w:rsidRPr="005830E2">
        <w:rPr>
          <w:rFonts w:ascii="Times New Roman" w:hAnsi="Times New Roman"/>
          <w:sz w:val="23"/>
          <w:szCs w:val="23"/>
        </w:rPr>
        <w:t xml:space="preserve"> (eds.), 2010, Sydney: ACS, 71-80.</w:t>
      </w:r>
      <w:bookmarkEnd w:id="113"/>
    </w:p>
    <w:p w:rsidR="0097354E" w:rsidRDefault="00107230"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4" w:name="_Ref309482413"/>
      <w:r w:rsidRPr="0097354E">
        <w:rPr>
          <w:rFonts w:ascii="Times New Roman" w:hAnsi="Times New Roman"/>
          <w:sz w:val="23"/>
          <w:szCs w:val="23"/>
        </w:rPr>
        <w:t xml:space="preserve">Roberto </w:t>
      </w:r>
      <w:proofErr w:type="spellStart"/>
      <w:r w:rsidRPr="0097354E">
        <w:rPr>
          <w:rFonts w:ascii="Times New Roman" w:hAnsi="Times New Roman"/>
          <w:sz w:val="23"/>
          <w:szCs w:val="23"/>
        </w:rPr>
        <w:t>Casati</w:t>
      </w:r>
      <w:proofErr w:type="spellEnd"/>
      <w:r w:rsidRPr="0097354E">
        <w:rPr>
          <w:rFonts w:ascii="Times New Roman" w:hAnsi="Times New Roman"/>
          <w:sz w:val="23"/>
          <w:szCs w:val="23"/>
        </w:rPr>
        <w:t xml:space="preserve"> and </w:t>
      </w:r>
      <w:proofErr w:type="spellStart"/>
      <w:r w:rsidRPr="0097354E">
        <w:rPr>
          <w:rFonts w:ascii="Times New Roman" w:hAnsi="Times New Roman"/>
          <w:sz w:val="23"/>
          <w:szCs w:val="23"/>
        </w:rPr>
        <w:t>Achille</w:t>
      </w:r>
      <w:proofErr w:type="spellEnd"/>
      <w:r w:rsidRPr="0097354E">
        <w:rPr>
          <w:rFonts w:ascii="Times New Roman" w:hAnsi="Times New Roman"/>
          <w:sz w:val="23"/>
          <w:szCs w:val="23"/>
        </w:rPr>
        <w:t xml:space="preserve"> C. </w:t>
      </w:r>
      <w:proofErr w:type="spellStart"/>
      <w:r w:rsidRPr="0097354E">
        <w:rPr>
          <w:rFonts w:ascii="Times New Roman" w:hAnsi="Times New Roman"/>
          <w:sz w:val="23"/>
          <w:szCs w:val="23"/>
        </w:rPr>
        <w:t>Varzi</w:t>
      </w:r>
      <w:proofErr w:type="spellEnd"/>
      <w:r w:rsidRPr="0097354E">
        <w:rPr>
          <w:rFonts w:ascii="Times New Roman" w:hAnsi="Times New Roman"/>
          <w:sz w:val="23"/>
          <w:szCs w:val="23"/>
        </w:rPr>
        <w:t>, “</w:t>
      </w:r>
      <w:hyperlink r:id="rId91" w:history="1">
        <w:r w:rsidRPr="0097354E">
          <w:rPr>
            <w:rStyle w:val="Hyperlink"/>
            <w:rFonts w:ascii="Times New Roman" w:hAnsi="Times New Roman"/>
            <w:sz w:val="23"/>
            <w:szCs w:val="23"/>
          </w:rPr>
          <w:t>Spatial Entities</w:t>
        </w:r>
      </w:hyperlink>
      <w:r w:rsidRPr="0097354E">
        <w:rPr>
          <w:rFonts w:ascii="Times New Roman" w:hAnsi="Times New Roman"/>
          <w:sz w:val="23"/>
          <w:szCs w:val="23"/>
        </w:rPr>
        <w:t xml:space="preserve">”, in: </w:t>
      </w:r>
      <w:proofErr w:type="spellStart"/>
      <w:r w:rsidRPr="0097354E">
        <w:rPr>
          <w:rFonts w:ascii="Times New Roman" w:hAnsi="Times New Roman"/>
          <w:sz w:val="23"/>
          <w:szCs w:val="23"/>
        </w:rPr>
        <w:t>Oliviero</w:t>
      </w:r>
      <w:proofErr w:type="spellEnd"/>
      <w:r w:rsidRPr="0097354E">
        <w:rPr>
          <w:rFonts w:ascii="Times New Roman" w:hAnsi="Times New Roman"/>
          <w:sz w:val="23"/>
          <w:szCs w:val="23"/>
        </w:rPr>
        <w:t xml:space="preserve"> Stock (ed.), </w:t>
      </w:r>
      <w:r w:rsidRPr="0097354E">
        <w:rPr>
          <w:rFonts w:ascii="Times New Roman" w:hAnsi="Times New Roman"/>
          <w:i/>
          <w:sz w:val="23"/>
          <w:szCs w:val="23"/>
        </w:rPr>
        <w:t>Spatial and Temporal Reasoning</w:t>
      </w:r>
      <w:r w:rsidRPr="0097354E">
        <w:rPr>
          <w:rFonts w:ascii="Times New Roman" w:hAnsi="Times New Roman"/>
          <w:sz w:val="23"/>
          <w:szCs w:val="23"/>
        </w:rPr>
        <w:t>, Dordrecht: Kluwer, 1997, pp. 73-96.</w:t>
      </w:r>
      <w:bookmarkEnd w:id="114"/>
    </w:p>
    <w:p w:rsidR="0097354E" w:rsidRP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5" w:name="_Ref309506826"/>
      <w:r w:rsidRPr="0097354E">
        <w:rPr>
          <w:rFonts w:ascii="Times New Roman" w:hAnsi="Times New Roman"/>
          <w:sz w:val="23"/>
          <w:szCs w:val="23"/>
        </w:rPr>
        <w:t xml:space="preserve">Antony Galton and </w:t>
      </w:r>
      <w:proofErr w:type="spellStart"/>
      <w:r w:rsidRPr="0097354E">
        <w:rPr>
          <w:rFonts w:ascii="Times New Roman" w:hAnsi="Times New Roman"/>
          <w:sz w:val="23"/>
          <w:szCs w:val="23"/>
        </w:rPr>
        <w:t>Riichiro</w:t>
      </w:r>
      <w:proofErr w:type="spellEnd"/>
      <w:r w:rsidRPr="0097354E">
        <w:rPr>
          <w:rFonts w:ascii="Times New Roman" w:hAnsi="Times New Roman"/>
          <w:sz w:val="23"/>
          <w:szCs w:val="23"/>
        </w:rPr>
        <w:t xml:space="preserve"> </w:t>
      </w:r>
      <w:proofErr w:type="spellStart"/>
      <w:r w:rsidRPr="0097354E">
        <w:rPr>
          <w:rFonts w:ascii="Times New Roman" w:hAnsi="Times New Roman"/>
          <w:sz w:val="23"/>
          <w:szCs w:val="23"/>
        </w:rPr>
        <w:t>Mizoguchi</w:t>
      </w:r>
      <w:proofErr w:type="spellEnd"/>
      <w:r w:rsidRPr="0097354E">
        <w:rPr>
          <w:rFonts w:ascii="Times New Roman" w:hAnsi="Times New Roman"/>
          <w:sz w:val="23"/>
          <w:szCs w:val="23"/>
        </w:rPr>
        <w:t xml:space="preserve">, “The water falls but the waterfall does not fall: New perspectives on objects, processes and events”, </w:t>
      </w:r>
      <w:r w:rsidRPr="0097354E">
        <w:rPr>
          <w:rFonts w:ascii="Times New Roman" w:hAnsi="Times New Roman"/>
          <w:i/>
          <w:sz w:val="23"/>
          <w:szCs w:val="23"/>
        </w:rPr>
        <w:t>Applied Ontology</w:t>
      </w:r>
      <w:r w:rsidRPr="0097354E">
        <w:rPr>
          <w:rFonts w:ascii="Times New Roman" w:hAnsi="Times New Roman"/>
          <w:sz w:val="23"/>
          <w:szCs w:val="23"/>
        </w:rPr>
        <w:t>, 4 (2), 2009, 71-107.</w:t>
      </w:r>
      <w:bookmarkEnd w:id="115"/>
    </w:p>
    <w:p w:rsid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6" w:name="_Ref309506844"/>
      <w:r>
        <w:rPr>
          <w:rFonts w:ascii="Times New Roman" w:hAnsi="Times New Roman"/>
          <w:sz w:val="23"/>
          <w:szCs w:val="23"/>
        </w:rPr>
        <w:t xml:space="preserve">F. </w:t>
      </w:r>
      <w:proofErr w:type="spellStart"/>
      <w:r>
        <w:rPr>
          <w:rFonts w:ascii="Times New Roman" w:hAnsi="Times New Roman"/>
          <w:sz w:val="23"/>
          <w:szCs w:val="23"/>
        </w:rPr>
        <w:t>Dretske</w:t>
      </w:r>
      <w:proofErr w:type="spellEnd"/>
      <w:r>
        <w:rPr>
          <w:rFonts w:ascii="Times New Roman" w:hAnsi="Times New Roman"/>
          <w:sz w:val="23"/>
          <w:szCs w:val="23"/>
        </w:rPr>
        <w:t>,</w:t>
      </w:r>
      <w:r w:rsidRPr="0097354E">
        <w:rPr>
          <w:rFonts w:ascii="Times New Roman" w:hAnsi="Times New Roman"/>
          <w:sz w:val="23"/>
          <w:szCs w:val="23"/>
        </w:rPr>
        <w:t xml:space="preserve"> </w:t>
      </w:r>
      <w:r>
        <w:rPr>
          <w:rFonts w:ascii="Times New Roman" w:hAnsi="Times New Roman"/>
          <w:sz w:val="23"/>
          <w:szCs w:val="23"/>
        </w:rPr>
        <w:t>“</w:t>
      </w:r>
      <w:r w:rsidRPr="0097354E">
        <w:rPr>
          <w:rFonts w:ascii="Times New Roman" w:hAnsi="Times New Roman"/>
          <w:sz w:val="23"/>
          <w:szCs w:val="23"/>
        </w:rPr>
        <w:t>Can events move?</w:t>
      </w:r>
      <w:proofErr w:type="gramStart"/>
      <w:r>
        <w:rPr>
          <w:rFonts w:ascii="Times New Roman" w:hAnsi="Times New Roman"/>
          <w:sz w:val="23"/>
          <w:szCs w:val="23"/>
        </w:rPr>
        <w:t>”,</w:t>
      </w:r>
      <w:proofErr w:type="gramEnd"/>
      <w:r w:rsidRPr="0097354E">
        <w:rPr>
          <w:rFonts w:ascii="Times New Roman" w:hAnsi="Times New Roman"/>
          <w:sz w:val="23"/>
          <w:szCs w:val="23"/>
        </w:rPr>
        <w:t xml:space="preserve"> </w:t>
      </w:r>
      <w:r w:rsidRPr="0097354E">
        <w:rPr>
          <w:rFonts w:ascii="Times New Roman" w:hAnsi="Times New Roman"/>
          <w:i/>
          <w:sz w:val="23"/>
          <w:szCs w:val="23"/>
        </w:rPr>
        <w:t>Mind</w:t>
      </w:r>
      <w:r w:rsidRPr="0097354E">
        <w:rPr>
          <w:rFonts w:ascii="Times New Roman" w:hAnsi="Times New Roman"/>
          <w:sz w:val="23"/>
          <w:szCs w:val="23"/>
        </w:rPr>
        <w:t>, 76:479–92, 1967.</w:t>
      </w:r>
      <w:bookmarkEnd w:id="116"/>
      <w:r w:rsidRPr="0097354E">
        <w:rPr>
          <w:rFonts w:ascii="Times New Roman" w:hAnsi="Times New Roman"/>
          <w:sz w:val="23"/>
          <w:szCs w:val="23"/>
        </w:rPr>
        <w:t xml:space="preserve"> </w:t>
      </w:r>
    </w:p>
    <w:p w:rsid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7" w:name="_Ref309506845"/>
      <w:r>
        <w:rPr>
          <w:rFonts w:ascii="Times New Roman" w:hAnsi="Times New Roman"/>
          <w:sz w:val="23"/>
          <w:szCs w:val="23"/>
        </w:rPr>
        <w:t>D. H. Mellor,</w:t>
      </w:r>
      <w:r w:rsidRPr="0097354E">
        <w:rPr>
          <w:rFonts w:ascii="Times New Roman" w:hAnsi="Times New Roman"/>
          <w:sz w:val="23"/>
          <w:szCs w:val="23"/>
        </w:rPr>
        <w:t xml:space="preserve"> </w:t>
      </w:r>
      <w:r w:rsidRPr="0097354E">
        <w:rPr>
          <w:rFonts w:ascii="Times New Roman" w:hAnsi="Times New Roman"/>
          <w:i/>
          <w:sz w:val="23"/>
          <w:szCs w:val="23"/>
        </w:rPr>
        <w:t>Real Time</w:t>
      </w:r>
      <w:r>
        <w:rPr>
          <w:rFonts w:ascii="Times New Roman" w:hAnsi="Times New Roman"/>
          <w:sz w:val="23"/>
          <w:szCs w:val="23"/>
        </w:rPr>
        <w:t>,</w:t>
      </w:r>
      <w:r w:rsidRPr="0097354E">
        <w:rPr>
          <w:rFonts w:ascii="Times New Roman" w:hAnsi="Times New Roman"/>
          <w:sz w:val="23"/>
          <w:szCs w:val="23"/>
        </w:rPr>
        <w:t xml:space="preserve"> Cambridge</w:t>
      </w:r>
      <w:r>
        <w:rPr>
          <w:rFonts w:ascii="Times New Roman" w:hAnsi="Times New Roman"/>
          <w:sz w:val="23"/>
          <w:szCs w:val="23"/>
        </w:rPr>
        <w:t>: Cambridge</w:t>
      </w:r>
      <w:r w:rsidRPr="0097354E">
        <w:rPr>
          <w:rFonts w:ascii="Times New Roman" w:hAnsi="Times New Roman"/>
          <w:sz w:val="23"/>
          <w:szCs w:val="23"/>
        </w:rPr>
        <w:t xml:space="preserve"> University Press, 1981.</w:t>
      </w:r>
      <w:bookmarkEnd w:id="117"/>
    </w:p>
    <w:p w:rsid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8" w:name="_Ref309506846"/>
      <w:r>
        <w:rPr>
          <w:rFonts w:ascii="Times New Roman" w:hAnsi="Times New Roman"/>
          <w:sz w:val="23"/>
          <w:szCs w:val="23"/>
        </w:rPr>
        <w:t>P. M. S. Hacker, “</w:t>
      </w:r>
      <w:r w:rsidRPr="0097354E">
        <w:rPr>
          <w:rFonts w:ascii="Times New Roman" w:hAnsi="Times New Roman"/>
          <w:sz w:val="23"/>
          <w:szCs w:val="23"/>
        </w:rPr>
        <w:t>Event</w:t>
      </w:r>
      <w:r>
        <w:rPr>
          <w:rFonts w:ascii="Times New Roman" w:hAnsi="Times New Roman"/>
          <w:sz w:val="23"/>
          <w:szCs w:val="23"/>
        </w:rPr>
        <w:t>s and objects in space and time”,</w:t>
      </w:r>
      <w:r w:rsidRPr="0097354E">
        <w:rPr>
          <w:rFonts w:ascii="Times New Roman" w:hAnsi="Times New Roman"/>
          <w:sz w:val="23"/>
          <w:szCs w:val="23"/>
        </w:rPr>
        <w:t xml:space="preserve"> </w:t>
      </w:r>
      <w:r w:rsidRPr="0097354E">
        <w:rPr>
          <w:rFonts w:ascii="Times New Roman" w:hAnsi="Times New Roman"/>
          <w:i/>
          <w:sz w:val="23"/>
          <w:szCs w:val="23"/>
        </w:rPr>
        <w:t>Mind</w:t>
      </w:r>
      <w:r w:rsidRPr="0097354E">
        <w:rPr>
          <w:rFonts w:ascii="Times New Roman" w:hAnsi="Times New Roman"/>
          <w:sz w:val="23"/>
          <w:szCs w:val="23"/>
        </w:rPr>
        <w:t>, 91:1–19, 1982.</w:t>
      </w:r>
      <w:bookmarkEnd w:id="118"/>
    </w:p>
    <w:p w:rsidR="0097354E" w:rsidRDefault="0097354E"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19" w:name="_Ref309506847"/>
      <w:r w:rsidRPr="0097354E">
        <w:rPr>
          <w:rFonts w:ascii="Times New Roman" w:hAnsi="Times New Roman"/>
          <w:sz w:val="23"/>
          <w:szCs w:val="23"/>
        </w:rPr>
        <w:t xml:space="preserve">W. Charlton. </w:t>
      </w:r>
      <w:r w:rsidRPr="0097354E">
        <w:rPr>
          <w:rFonts w:ascii="Times New Roman" w:hAnsi="Times New Roman"/>
          <w:i/>
          <w:sz w:val="23"/>
          <w:szCs w:val="23"/>
        </w:rPr>
        <w:t>Aristotle’s Physics</w:t>
      </w:r>
      <w:r w:rsidRPr="0097354E">
        <w:rPr>
          <w:rFonts w:ascii="Times New Roman" w:hAnsi="Times New Roman"/>
          <w:sz w:val="23"/>
          <w:szCs w:val="23"/>
        </w:rPr>
        <w:t>, Books I and II, translated with Introduction and Notes.</w:t>
      </w:r>
      <w:bookmarkEnd w:id="119"/>
    </w:p>
    <w:p w:rsidR="00A21DC8" w:rsidRDefault="00A21DC8" w:rsidP="006C241A">
      <w:pPr>
        <w:pStyle w:val="ListParagraph"/>
        <w:numPr>
          <w:ilvl w:val="0"/>
          <w:numId w:val="31"/>
        </w:numPr>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line="240" w:lineRule="auto"/>
        <w:contextualSpacing w:val="0"/>
        <w:jc w:val="both"/>
        <w:rPr>
          <w:rFonts w:ascii="Times New Roman" w:hAnsi="Times New Roman"/>
          <w:sz w:val="23"/>
          <w:szCs w:val="23"/>
        </w:rPr>
      </w:pPr>
      <w:bookmarkStart w:id="120" w:name="_Ref309543858"/>
      <w:r w:rsidRPr="00A21DC8">
        <w:rPr>
          <w:rStyle w:val="QuickFormat4"/>
          <w:rFonts w:ascii="Times New Roman" w:hAnsi="Times New Roman"/>
          <w:sz w:val="23"/>
          <w:szCs w:val="23"/>
        </w:rPr>
        <w:t xml:space="preserve">Barry Smith, </w:t>
      </w:r>
      <w:r w:rsidRPr="00A21DC8">
        <w:rPr>
          <w:rFonts w:ascii="Times New Roman" w:hAnsi="Times New Roman"/>
          <w:sz w:val="23"/>
          <w:szCs w:val="23"/>
        </w:rPr>
        <w:t>“</w:t>
      </w:r>
      <w:hyperlink r:id="rId92" w:history="1">
        <w:r w:rsidRPr="00A21DC8">
          <w:rPr>
            <w:rStyle w:val="Hyperlink"/>
            <w:rFonts w:ascii="Times New Roman" w:hAnsi="Times New Roman"/>
            <w:sz w:val="23"/>
            <w:szCs w:val="23"/>
          </w:rPr>
          <w:t>Husserl, Language and the Ontology of the Act</w:t>
        </w:r>
      </w:hyperlink>
      <w:r w:rsidRPr="00A21DC8">
        <w:rPr>
          <w:rFonts w:ascii="Times New Roman" w:hAnsi="Times New Roman"/>
          <w:sz w:val="23"/>
          <w:szCs w:val="23"/>
        </w:rPr>
        <w:t xml:space="preserve">”, in D. </w:t>
      </w:r>
      <w:proofErr w:type="spellStart"/>
      <w:r w:rsidRPr="00A21DC8">
        <w:rPr>
          <w:rFonts w:ascii="Times New Roman" w:hAnsi="Times New Roman"/>
          <w:sz w:val="23"/>
          <w:szCs w:val="23"/>
        </w:rPr>
        <w:t>Buzzetti</w:t>
      </w:r>
      <w:proofErr w:type="spellEnd"/>
      <w:r w:rsidRPr="00A21DC8">
        <w:rPr>
          <w:rFonts w:ascii="Times New Roman" w:hAnsi="Times New Roman"/>
          <w:sz w:val="23"/>
          <w:szCs w:val="23"/>
        </w:rPr>
        <w:t xml:space="preserve"> and M. </w:t>
      </w:r>
      <w:proofErr w:type="spellStart"/>
      <w:r w:rsidRPr="00A21DC8">
        <w:rPr>
          <w:rFonts w:ascii="Times New Roman" w:hAnsi="Times New Roman"/>
          <w:sz w:val="23"/>
          <w:szCs w:val="23"/>
        </w:rPr>
        <w:t>Ferriani</w:t>
      </w:r>
      <w:proofErr w:type="spellEnd"/>
      <w:r w:rsidRPr="00A21DC8">
        <w:rPr>
          <w:rFonts w:ascii="Times New Roman" w:hAnsi="Times New Roman"/>
          <w:sz w:val="23"/>
          <w:szCs w:val="23"/>
        </w:rPr>
        <w:t xml:space="preserve"> (eds.), </w:t>
      </w:r>
      <w:r w:rsidRPr="00A21DC8">
        <w:rPr>
          <w:rFonts w:ascii="Times New Roman" w:hAnsi="Times New Roman"/>
          <w:i/>
          <w:iCs/>
          <w:sz w:val="23"/>
          <w:szCs w:val="23"/>
        </w:rPr>
        <w:t>Speculative Grammar, Universal Grammar, and Philosophical Analysis of Language</w:t>
      </w:r>
      <w:r w:rsidRPr="00A21DC8">
        <w:rPr>
          <w:rFonts w:ascii="Times New Roman" w:hAnsi="Times New Roman"/>
          <w:sz w:val="23"/>
          <w:szCs w:val="23"/>
        </w:rPr>
        <w:t xml:space="preserve">, Amsterdam: John </w:t>
      </w:r>
      <w:proofErr w:type="spellStart"/>
      <w:r w:rsidRPr="00A21DC8">
        <w:rPr>
          <w:rFonts w:ascii="Times New Roman" w:hAnsi="Times New Roman"/>
          <w:sz w:val="23"/>
          <w:szCs w:val="23"/>
        </w:rPr>
        <w:t>Benjamins</w:t>
      </w:r>
      <w:proofErr w:type="spellEnd"/>
      <w:r w:rsidRPr="00A21DC8">
        <w:rPr>
          <w:rFonts w:ascii="Times New Roman" w:hAnsi="Times New Roman"/>
          <w:sz w:val="23"/>
          <w:szCs w:val="23"/>
        </w:rPr>
        <w:t>, 1987, 205–227.</w:t>
      </w:r>
      <w:bookmarkEnd w:id="120"/>
    </w:p>
    <w:p w:rsidR="00A21DC8" w:rsidRPr="006C241A" w:rsidRDefault="00EC71F1" w:rsidP="006C241A">
      <w:pPr>
        <w:pStyle w:val="ListParagraph"/>
        <w:numPr>
          <w:ilvl w:val="0"/>
          <w:numId w:val="31"/>
        </w:numPr>
        <w:spacing w:before="200" w:line="240" w:lineRule="auto"/>
        <w:contextualSpacing w:val="0"/>
        <w:rPr>
          <w:rFonts w:ascii="Times New Roman" w:hAnsi="Times New Roman"/>
          <w:sz w:val="23"/>
          <w:szCs w:val="23"/>
        </w:rPr>
      </w:pPr>
      <w:bookmarkStart w:id="121" w:name="_Ref309543859"/>
      <w:r w:rsidRPr="00EC71F1">
        <w:rPr>
          <w:rFonts w:ascii="Times New Roman" w:hAnsi="Times New Roman"/>
          <w:sz w:val="23"/>
          <w:szCs w:val="23"/>
        </w:rPr>
        <w:t>Kevin Mulligan, “</w:t>
      </w:r>
      <w:hyperlink r:id="rId93" w:history="1">
        <w:r w:rsidRPr="00EC71F1">
          <w:rPr>
            <w:rStyle w:val="Hyperlink"/>
            <w:rFonts w:ascii="Times New Roman" w:hAnsi="Times New Roman"/>
            <w:sz w:val="23"/>
            <w:szCs w:val="23"/>
          </w:rPr>
          <w:t>Promising and Other Social Acts</w:t>
        </w:r>
      </w:hyperlink>
      <w:r w:rsidRPr="00EC71F1">
        <w:rPr>
          <w:rFonts w:ascii="Times New Roman" w:hAnsi="Times New Roman"/>
          <w:sz w:val="23"/>
          <w:szCs w:val="23"/>
        </w:rPr>
        <w:t xml:space="preserve">”, in K. Mulligan (ed.), </w:t>
      </w:r>
      <w:r w:rsidRPr="00EC71F1">
        <w:rPr>
          <w:rFonts w:ascii="Times New Roman" w:hAnsi="Times New Roman"/>
          <w:i/>
          <w:iCs/>
          <w:sz w:val="23"/>
          <w:szCs w:val="23"/>
        </w:rPr>
        <w:t xml:space="preserve">Speech Act and </w:t>
      </w:r>
      <w:proofErr w:type="spellStart"/>
      <w:r w:rsidRPr="00EC71F1">
        <w:rPr>
          <w:rFonts w:ascii="Times New Roman" w:hAnsi="Times New Roman"/>
          <w:i/>
          <w:iCs/>
          <w:sz w:val="23"/>
          <w:szCs w:val="23"/>
        </w:rPr>
        <w:t>Sachverhalt</w:t>
      </w:r>
      <w:proofErr w:type="spellEnd"/>
      <w:r w:rsidRPr="00EC71F1">
        <w:rPr>
          <w:rFonts w:ascii="Times New Roman" w:hAnsi="Times New Roman"/>
          <w:i/>
          <w:iCs/>
          <w:sz w:val="23"/>
          <w:szCs w:val="23"/>
        </w:rPr>
        <w:t xml:space="preserve">: </w:t>
      </w:r>
      <w:proofErr w:type="spellStart"/>
      <w:r w:rsidRPr="00EC71F1">
        <w:rPr>
          <w:rFonts w:ascii="Times New Roman" w:hAnsi="Times New Roman"/>
          <w:i/>
          <w:iCs/>
          <w:sz w:val="23"/>
          <w:szCs w:val="23"/>
        </w:rPr>
        <w:t>Reinach</w:t>
      </w:r>
      <w:proofErr w:type="spellEnd"/>
      <w:r w:rsidRPr="00EC71F1">
        <w:rPr>
          <w:rFonts w:ascii="Times New Roman" w:hAnsi="Times New Roman"/>
          <w:i/>
          <w:iCs/>
          <w:sz w:val="23"/>
          <w:szCs w:val="23"/>
        </w:rPr>
        <w:t xml:space="preserve"> and the Foundations of Realist Phenomenology</w:t>
      </w:r>
      <w:r w:rsidRPr="00EC71F1">
        <w:rPr>
          <w:rFonts w:ascii="Times New Roman" w:hAnsi="Times New Roman"/>
          <w:sz w:val="23"/>
          <w:szCs w:val="23"/>
        </w:rPr>
        <w:t xml:space="preserve">, Dordrecht/Boston/Lancaster: </w:t>
      </w:r>
      <w:proofErr w:type="spellStart"/>
      <w:r w:rsidRPr="00EC71F1">
        <w:rPr>
          <w:rFonts w:ascii="Times New Roman" w:hAnsi="Times New Roman"/>
          <w:sz w:val="23"/>
          <w:szCs w:val="23"/>
        </w:rPr>
        <w:t>Nijhoff</w:t>
      </w:r>
      <w:proofErr w:type="spellEnd"/>
      <w:r w:rsidRPr="00EC71F1">
        <w:rPr>
          <w:rFonts w:ascii="Times New Roman" w:hAnsi="Times New Roman"/>
          <w:sz w:val="23"/>
          <w:szCs w:val="23"/>
        </w:rPr>
        <w:t>, 1987, 1–27.</w:t>
      </w:r>
      <w:bookmarkEnd w:id="121"/>
    </w:p>
    <w:sectPr w:rsidR="00A21DC8" w:rsidRPr="006C241A" w:rsidSect="00C5140F">
      <w:headerReference w:type="even" r:id="rId94"/>
      <w:headerReference w:type="default" r:id="rId95"/>
      <w:footerReference w:type="default" r:id="rId96"/>
      <w:headerReference w:type="first" r:id="rId97"/>
      <w:footerReference w:type="first" r:id="rId9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834" w:rsidRDefault="004F4834" w:rsidP="00E32204">
      <w:pPr>
        <w:spacing w:after="0" w:line="240" w:lineRule="auto"/>
      </w:pPr>
      <w:r>
        <w:separator/>
      </w:r>
    </w:p>
  </w:endnote>
  <w:endnote w:type="continuationSeparator" w:id="0">
    <w:p w:rsidR="004F4834" w:rsidRDefault="004F4834" w:rsidP="00E3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pitch w:val="default"/>
  </w:font>
  <w:font w:name="Times New Roman Italic">
    <w:altName w:val="MV Boli"/>
    <w:panose1 w:val="02020503050405090304"/>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3D4164">
    <w:pPr>
      <w:pStyle w:val="Footer"/>
      <w:jc w:val="center"/>
    </w:pPr>
  </w:p>
  <w:p w:rsidR="003D4164" w:rsidRDefault="003D41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3D4164">
    <w:pPr>
      <w:pStyle w:val="Footer"/>
      <w:jc w:val="center"/>
    </w:pPr>
  </w:p>
  <w:p w:rsidR="003D4164" w:rsidRDefault="003D416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3055259"/>
      <w:docPartObj>
        <w:docPartGallery w:val="Page Numbers (Bottom of Page)"/>
        <w:docPartUnique/>
      </w:docPartObj>
    </w:sdtPr>
    <w:sdtEndPr/>
    <w:sdtContent>
      <w:p w:rsidR="003D4164" w:rsidRPr="00C5140F" w:rsidRDefault="003D4164" w:rsidP="00C5140F">
        <w:pPr>
          <w:pStyle w:val="Footer"/>
          <w:jc w:val="center"/>
          <w:rPr>
            <w:sz w:val="18"/>
            <w:szCs w:val="18"/>
          </w:rPr>
        </w:pPr>
      </w:p>
      <w:p w:rsidR="003D4164" w:rsidRPr="00C5140F" w:rsidRDefault="003D4164" w:rsidP="00C5140F">
        <w:pPr>
          <w:pStyle w:val="Footer"/>
          <w:jc w:val="center"/>
          <w:rPr>
            <w:sz w:val="18"/>
            <w:szCs w:val="18"/>
          </w:rPr>
        </w:pPr>
        <w:r>
          <w:rPr>
            <w:noProof/>
            <w:sz w:val="18"/>
            <w:szCs w:val="18"/>
          </w:rPr>
          <mc:AlternateContent>
            <mc:Choice Requires="wps">
              <w:drawing>
                <wp:anchor distT="0" distB="0" distL="114300" distR="114300" simplePos="0" relativeHeight="251662336" behindDoc="0" locked="0" layoutInCell="1" allowOverlap="1" wp14:anchorId="1861BE2F" wp14:editId="78C9C333">
                  <wp:simplePos x="0" y="0"/>
                  <wp:positionH relativeFrom="column">
                    <wp:posOffset>628015</wp:posOffset>
                  </wp:positionH>
                  <wp:positionV relativeFrom="paragraph">
                    <wp:posOffset>73660</wp:posOffset>
                  </wp:positionV>
                  <wp:extent cx="4587875" cy="0"/>
                  <wp:effectExtent l="8890" t="6985" r="13335" b="12065"/>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type id="_x0000_t32" coordsize="21600,21600" o:spt="32" o:oned="t" path="m,l21600,21600e" filled="f">
                  <v:path arrowok="t" fillok="f" o:connecttype="none"/>
                  <o:lock v:ext="edit" shapetype="t"/>
                </v:shapetype>
                <v:shape id="AutoShape 4" o:spid="_x0000_s1026" type="#_x0000_t32" style="position:absolute;margin-left:49.45pt;margin-top:5.8pt;width:361.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XP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"/>
              </w:pict>
            </mc:Fallback>
          </mc:AlternateContent>
        </w:r>
      </w:p>
      <w:p w:rsidR="003D4164" w:rsidRPr="00C5140F" w:rsidRDefault="003D4164" w:rsidP="0064627E">
        <w:pPr>
          <w:pStyle w:val="Footer"/>
          <w:jc w:val="center"/>
          <w:rPr>
            <w:sz w:val="18"/>
            <w:szCs w:val="18"/>
          </w:rPr>
        </w:pPr>
        <w:r w:rsidRPr="00C5140F">
          <w:rPr>
            <w:sz w:val="18"/>
            <w:szCs w:val="18"/>
          </w:rPr>
          <w:t>BFO 2.</w:t>
        </w:r>
        <w:r>
          <w:rPr>
            <w:sz w:val="18"/>
            <w:szCs w:val="18"/>
          </w:rPr>
          <w:t>0</w:t>
        </w:r>
        <w:r w:rsidRPr="0064627E">
          <w:rPr>
            <w:sz w:val="18"/>
            <w:szCs w:val="18"/>
          </w:rPr>
          <w:t xml:space="preserve"> </w:t>
        </w:r>
        <w:r>
          <w:rPr>
            <w:sz w:val="18"/>
            <w:szCs w:val="18"/>
          </w:rPr>
          <w:t>Draft Document</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55261"/>
      <w:docPartObj>
        <w:docPartGallery w:val="Page Numbers (Bottom of Page)"/>
        <w:docPartUnique/>
      </w:docPartObj>
    </w:sdtPr>
    <w:sdtEndPr/>
    <w:sdtContent>
      <w:p w:rsidR="003D4164" w:rsidRDefault="003D4164" w:rsidP="00DB06DC">
        <w:pPr>
          <w:pStyle w:val="Footer"/>
          <w:jc w:val="center"/>
        </w:pPr>
        <w:r>
          <w:rPr>
            <w:noProof/>
          </w:rPr>
          <mc:AlternateContent>
            <mc:Choice Requires="wps">
              <w:drawing>
                <wp:anchor distT="0" distB="0" distL="114300" distR="114300" simplePos="0" relativeHeight="251658240" behindDoc="0" locked="0" layoutInCell="1" allowOverlap="1" wp14:anchorId="6F526938" wp14:editId="479B868C">
                  <wp:simplePos x="0" y="0"/>
                  <wp:positionH relativeFrom="column">
                    <wp:posOffset>-134620</wp:posOffset>
                  </wp:positionH>
                  <wp:positionV relativeFrom="paragraph">
                    <wp:posOffset>-8789670</wp:posOffset>
                  </wp:positionV>
                  <wp:extent cx="4213860" cy="0"/>
                  <wp:effectExtent l="8255" t="11430" r="6985" b="7620"/>
                  <wp:wrapNone/>
                  <wp:docPr id="1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38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type id="_x0000_t32" coordsize="21600,21600" o:spt="32" o:oned="t" path="m,l21600,21600e" filled="f">
                  <v:path arrowok="t" fillok="f" o:connecttype="none"/>
                  <o:lock v:ext="edit" shapetype="t"/>
                </v:shapetype>
                <v:shape id="AutoShape 1" o:spid="_x0000_s1026" type="#_x0000_t32" style="position:absolute;margin-left:-10.6pt;margin-top:-692.1pt;width:331.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"/>
              </w:pict>
            </mc:Fallback>
          </mc:AlternateContent>
        </w:r>
      </w:p>
      <w:p w:rsidR="003D4164" w:rsidRDefault="003D4164" w:rsidP="00DB06DC">
        <w:pPr>
          <w:pStyle w:val="Footer"/>
          <w:jc w:val="center"/>
        </w:pPr>
        <w:r>
          <w:rPr>
            <w:noProof/>
          </w:rPr>
          <mc:AlternateContent>
            <mc:Choice Requires="wps">
              <w:drawing>
                <wp:anchor distT="0" distB="0" distL="114300" distR="114300" simplePos="0" relativeHeight="251659264" behindDoc="0" locked="0" layoutInCell="1" allowOverlap="1" wp14:anchorId="348596C8" wp14:editId="03F63C0B">
                  <wp:simplePos x="0" y="0"/>
                  <wp:positionH relativeFrom="column">
                    <wp:posOffset>628015</wp:posOffset>
                  </wp:positionH>
                  <wp:positionV relativeFrom="paragraph">
                    <wp:posOffset>73660</wp:posOffset>
                  </wp:positionV>
                  <wp:extent cx="4587875" cy="0"/>
                  <wp:effectExtent l="8890" t="6985" r="13335" b="1206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 id="AutoShape 2" o:spid="_x0000_s1026" type="#_x0000_t32" style="position:absolute;margin-left:49.45pt;margin-top:5.8pt;width:36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DCHw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"/>
              </w:pict>
            </mc:Fallback>
          </mc:AlternateContent>
        </w:r>
      </w:p>
      <w:p w:rsidR="003D4164" w:rsidRDefault="003D4164" w:rsidP="00DB06DC">
        <w:pPr>
          <w:pStyle w:val="Footer"/>
          <w:jc w:val="center"/>
        </w:pPr>
        <w:r>
          <w:t>Two-Day Meeting on BFO 2.0, Thu Nov 10 – Fri Nov 11, 2011 (EST)</w:t>
        </w:r>
      </w:p>
      <w:p w:rsidR="003D4164" w:rsidRDefault="003D4164" w:rsidP="00DB06DC">
        <w:pPr>
          <w:pStyle w:val="Footer"/>
          <w:jc w:val="center"/>
        </w:pPr>
        <w:r>
          <w:t>Center of Excellence in Bioinformatics and Life Sciences, Buffalo, US</w:t>
        </w:r>
      </w:p>
    </w:sdtContent>
  </w:sdt>
  <w:p w:rsidR="003D4164" w:rsidRDefault="003D41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834" w:rsidRPr="00A53C04" w:rsidRDefault="004F4834" w:rsidP="00A53C04">
      <w:pPr>
        <w:pStyle w:val="Footer"/>
      </w:pPr>
    </w:p>
  </w:footnote>
  <w:footnote w:type="continuationSeparator" w:id="0">
    <w:p w:rsidR="004F4834" w:rsidRDefault="004F4834" w:rsidP="00E32204">
      <w:pPr>
        <w:spacing w:after="0" w:line="240" w:lineRule="auto"/>
      </w:pPr>
    </w:p>
  </w:footnote>
  <w:footnote w:type="continuationNotice" w:id="1">
    <w:p w:rsidR="004F4834" w:rsidRDefault="004F483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4F48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3" o:spid="_x0000_s2066" type="#_x0000_t136" style="position:absolute;margin-left:0;margin-top:0;width:412.4pt;height:247.45pt;rotation:315;z-index:-251650048;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4F48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4" o:spid="_x0000_s2067" type="#_x0000_t136" style="position:absolute;margin-left:0;margin-top:0;width:412.4pt;height:247.45pt;rotation:315;z-index:-251648000;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4F4834">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2" o:spid="_x0000_s2065" type="#_x0000_t136" style="position:absolute;left:0;text-align:left;margin-left:0;margin-top:0;width:412.4pt;height:247.45pt;rotation:315;z-index:-251652096;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p w:rsidR="003D4164" w:rsidRDefault="003D416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4F483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6" o:spid="_x0000_s2069" type="#_x0000_t136" style="position:absolute;margin-left:0;margin-top:0;width:412.4pt;height:247.45pt;rotation:315;z-index:-251643904;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4F4834">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7" o:spid="_x0000_s2070" type="#_x0000_t136" style="position:absolute;left:0;text-align:left;margin-left:0;margin-top:0;width:412.4pt;height:247.45pt;rotation:315;z-index:-251641856;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sdt>
      <w:sdtPr>
        <w:id w:val="13055254"/>
        <w:docPartObj>
          <w:docPartGallery w:val="Page Numbers (Top of Page)"/>
          <w:docPartUnique/>
        </w:docPartObj>
      </w:sdtPr>
      <w:sdtEndPr/>
      <w:sdtContent>
        <w:r w:rsidR="003D4164">
          <w:fldChar w:fldCharType="begin"/>
        </w:r>
        <w:r w:rsidR="003D4164">
          <w:instrText xml:space="preserve"> PAGE   \* MERGEFORMAT </w:instrText>
        </w:r>
        <w:r w:rsidR="003D4164">
          <w:fldChar w:fldCharType="separate"/>
        </w:r>
        <w:r w:rsidR="004E2754">
          <w:rPr>
            <w:noProof/>
          </w:rPr>
          <w:t>16</w:t>
        </w:r>
        <w:r w:rsidR="003D4164">
          <w:rPr>
            <w:noProof/>
          </w:rPr>
          <w:fldChar w:fldCharType="end"/>
        </w:r>
      </w:sdtContent>
    </w:sdt>
  </w:p>
  <w:p w:rsidR="003D4164" w:rsidRDefault="003D416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164" w:rsidRDefault="004F4834">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86695" o:spid="_x0000_s2068" type="#_x0000_t136" style="position:absolute;left:0;text-align:left;margin-left:0;margin-top:0;width:412.4pt;height:247.45pt;rotation:315;z-index:-251645952;mso-position-horizontal:center;mso-position-horizontal-relative:margin;mso-position-vertical:center;mso-position-vertical-relative:margin" o:allowincell="f" fillcolor="#f2f2f2 [3052]" stroked="f">
          <v:fill opacity=".5"/>
          <v:textpath style="font-family:&quot;Calibri&quot;;font-size:1pt" string="DRAFT"/>
          <w10:wrap anchorx="margin" anchory="margin"/>
        </v:shape>
      </w:pict>
    </w:r>
    <w:r w:rsidR="003D4164">
      <w:fldChar w:fldCharType="begin"/>
    </w:r>
    <w:r w:rsidR="003D4164">
      <w:instrText xml:space="preserve"> PAGE   \* MERGEFORMAT </w:instrText>
    </w:r>
    <w:r w:rsidR="003D4164">
      <w:fldChar w:fldCharType="separate"/>
    </w:r>
    <w:r w:rsidR="003D4164">
      <w:rPr>
        <w:noProof/>
      </w:rPr>
      <w:t>1</w:t>
    </w:r>
    <w:r w:rsidR="003D4164">
      <w:rPr>
        <w:noProof/>
      </w:rPr>
      <w:fldChar w:fldCharType="end"/>
    </w:r>
  </w:p>
  <w:p w:rsidR="003D4164" w:rsidRDefault="003D41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44"/>
        </w:tabs>
        <w:ind w:left="544" w:firstLine="0"/>
      </w:pPr>
      <w:rPr>
        <w:rFonts w:hint="default"/>
        <w:color w:val="000000"/>
        <w:position w:val="0"/>
        <w:sz w:val="24"/>
      </w:rPr>
    </w:lvl>
    <w:lvl w:ilvl="1">
      <w:start w:val="1"/>
      <w:numFmt w:val="lowerLetter"/>
      <w:lvlText w:val="%2."/>
      <w:lvlJc w:val="left"/>
      <w:pPr>
        <w:tabs>
          <w:tab w:val="num" w:pos="360"/>
        </w:tabs>
        <w:ind w:left="360" w:firstLine="1980"/>
      </w:pPr>
      <w:rPr>
        <w:rFonts w:hint="default"/>
        <w:color w:val="000000"/>
        <w:position w:val="0"/>
      </w:rPr>
    </w:lvl>
    <w:lvl w:ilvl="2">
      <w:start w:val="1"/>
      <w:numFmt w:val="lowerRoman"/>
      <w:lvlText w:val="%3."/>
      <w:lvlJc w:val="left"/>
      <w:pPr>
        <w:tabs>
          <w:tab w:val="num" w:pos="340"/>
        </w:tabs>
        <w:ind w:left="340" w:firstLine="2720"/>
      </w:pPr>
      <w:rPr>
        <w:rFonts w:hint="default"/>
        <w:color w:val="000000"/>
        <w:position w:val="0"/>
      </w:rPr>
    </w:lvl>
    <w:lvl w:ilvl="3">
      <w:start w:val="1"/>
      <w:numFmt w:val="decimal"/>
      <w:isLgl/>
      <w:lvlText w:val="%4."/>
      <w:lvlJc w:val="left"/>
      <w:pPr>
        <w:tabs>
          <w:tab w:val="num" w:pos="360"/>
        </w:tabs>
        <w:ind w:left="360" w:firstLine="3420"/>
      </w:pPr>
      <w:rPr>
        <w:rFonts w:hint="default"/>
        <w:color w:val="000000"/>
        <w:position w:val="0"/>
      </w:rPr>
    </w:lvl>
    <w:lvl w:ilvl="4">
      <w:start w:val="1"/>
      <w:numFmt w:val="lowerLetter"/>
      <w:lvlText w:val="%5."/>
      <w:lvlJc w:val="left"/>
      <w:pPr>
        <w:tabs>
          <w:tab w:val="num" w:pos="360"/>
        </w:tabs>
        <w:ind w:left="360" w:firstLine="4140"/>
      </w:pPr>
      <w:rPr>
        <w:rFonts w:hint="default"/>
        <w:color w:val="000000"/>
        <w:position w:val="0"/>
      </w:rPr>
    </w:lvl>
    <w:lvl w:ilvl="5">
      <w:start w:val="1"/>
      <w:numFmt w:val="lowerRoman"/>
      <w:lvlText w:val="%6."/>
      <w:lvlJc w:val="left"/>
      <w:pPr>
        <w:tabs>
          <w:tab w:val="num" w:pos="340"/>
        </w:tabs>
        <w:ind w:left="340" w:firstLine="4880"/>
      </w:pPr>
      <w:rPr>
        <w:rFonts w:hint="default"/>
        <w:color w:val="000000"/>
        <w:position w:val="0"/>
      </w:rPr>
    </w:lvl>
    <w:lvl w:ilvl="6">
      <w:start w:val="1"/>
      <w:numFmt w:val="decimal"/>
      <w:isLgl/>
      <w:lvlText w:val="%7."/>
      <w:lvlJc w:val="left"/>
      <w:pPr>
        <w:tabs>
          <w:tab w:val="num" w:pos="360"/>
        </w:tabs>
        <w:ind w:left="360" w:firstLine="5580"/>
      </w:pPr>
      <w:rPr>
        <w:rFonts w:hint="default"/>
        <w:color w:val="000000"/>
        <w:position w:val="0"/>
      </w:rPr>
    </w:lvl>
    <w:lvl w:ilvl="7">
      <w:start w:val="1"/>
      <w:numFmt w:val="lowerLetter"/>
      <w:lvlText w:val="%8."/>
      <w:lvlJc w:val="left"/>
      <w:pPr>
        <w:tabs>
          <w:tab w:val="num" w:pos="360"/>
        </w:tabs>
        <w:ind w:left="360" w:firstLine="6300"/>
      </w:pPr>
      <w:rPr>
        <w:rFonts w:hint="default"/>
        <w:color w:val="000000"/>
        <w:position w:val="0"/>
      </w:rPr>
    </w:lvl>
    <w:lvl w:ilvl="8">
      <w:start w:val="1"/>
      <w:numFmt w:val="lowerRoman"/>
      <w:lvlText w:val="%9."/>
      <w:lvlJc w:val="left"/>
      <w:pPr>
        <w:tabs>
          <w:tab w:val="num" w:pos="340"/>
        </w:tabs>
        <w:ind w:left="340" w:firstLine="7040"/>
      </w:pPr>
      <w:rPr>
        <w:rFonts w:hint="default"/>
        <w:color w:val="000000"/>
        <w:position w:val="0"/>
      </w:rPr>
    </w:lvl>
  </w:abstractNum>
  <w:abstractNum w:abstractNumId="1">
    <w:nsid w:val="00000004"/>
    <w:multiLevelType w:val="multilevel"/>
    <w:tmpl w:val="894EE876"/>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2">
    <w:nsid w:val="00000006"/>
    <w:multiLevelType w:val="multilevel"/>
    <w:tmpl w:val="894EE878"/>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3">
    <w:nsid w:val="00000007"/>
    <w:multiLevelType w:val="multilevel"/>
    <w:tmpl w:val="894EE879"/>
    <w:lvl w:ilvl="0">
      <w:start w:val="1"/>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rPr>
    </w:lvl>
  </w:abstractNum>
  <w:abstractNum w:abstractNumId="4">
    <w:nsid w:val="00000008"/>
    <w:multiLevelType w:val="multilevel"/>
    <w:tmpl w:val="894EE87A"/>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5">
    <w:nsid w:val="00000009"/>
    <w:multiLevelType w:val="multilevel"/>
    <w:tmpl w:val="894EE87B"/>
    <w:lvl w:ilvl="0">
      <w:numFmt w:val="bullet"/>
      <w:lvlText w:val="•"/>
      <w:lvlJc w:val="left"/>
      <w:pPr>
        <w:tabs>
          <w:tab w:val="num" w:pos="360"/>
        </w:tabs>
        <w:ind w:left="360" w:firstLine="0"/>
      </w:pPr>
      <w:rPr>
        <w:rFonts w:ascii="Lucida Grande" w:eastAsia="ヒラギノ角ゴ Pro W3" w:hAnsi="Symbol" w:hint="default"/>
        <w:color w:val="000000"/>
        <w:position w:val="0"/>
      </w:rPr>
    </w:lvl>
    <w:lvl w:ilvl="1">
      <w:start w:val="1"/>
      <w:numFmt w:val="bullet"/>
      <w:lvlText w:val="o"/>
      <w:lvlJc w:val="left"/>
      <w:pPr>
        <w:tabs>
          <w:tab w:val="num" w:pos="360"/>
        </w:tabs>
        <w:ind w:left="360" w:firstLine="1260"/>
      </w:pPr>
      <w:rPr>
        <w:rFonts w:ascii="Courier New" w:eastAsia="ヒラギノ角ゴ Pro W3" w:hAnsi="Courier New" w:hint="default"/>
        <w:color w:val="000000"/>
        <w:position w:val="0"/>
      </w:rPr>
    </w:lvl>
    <w:lvl w:ilvl="2">
      <w:start w:val="1"/>
      <w:numFmt w:val="bullet"/>
      <w:lvlText w:val=""/>
      <w:lvlJc w:val="left"/>
      <w:pPr>
        <w:tabs>
          <w:tab w:val="num" w:pos="360"/>
        </w:tabs>
        <w:ind w:left="360" w:firstLine="1980"/>
      </w:pPr>
      <w:rPr>
        <w:rFonts w:ascii="Wingdings" w:eastAsia="ヒラギノ角ゴ Pro W3" w:hAnsi="Wingdings" w:hint="default"/>
        <w:color w:val="000000"/>
        <w:position w:val="0"/>
      </w:rPr>
    </w:lvl>
    <w:lvl w:ilvl="3">
      <w:start w:val="1"/>
      <w:numFmt w:val="bullet"/>
      <w:lvlText w:val="•"/>
      <w:lvlJc w:val="left"/>
      <w:pPr>
        <w:tabs>
          <w:tab w:val="num" w:pos="360"/>
        </w:tabs>
        <w:ind w:left="360" w:firstLine="2700"/>
      </w:pPr>
      <w:rPr>
        <w:rFonts w:ascii="Lucida Grande" w:eastAsia="ヒラギノ角ゴ Pro W3" w:hAnsi="Symbol" w:hint="default"/>
        <w:color w:val="000000"/>
        <w:position w:val="0"/>
      </w:rPr>
    </w:lvl>
    <w:lvl w:ilvl="4">
      <w:start w:val="1"/>
      <w:numFmt w:val="bullet"/>
      <w:lvlText w:val="o"/>
      <w:lvlJc w:val="left"/>
      <w:pPr>
        <w:tabs>
          <w:tab w:val="num" w:pos="360"/>
        </w:tabs>
        <w:ind w:left="360" w:firstLine="3420"/>
      </w:pPr>
      <w:rPr>
        <w:rFonts w:ascii="Courier New" w:eastAsia="ヒラギノ角ゴ Pro W3" w:hAnsi="Courier New" w:hint="default"/>
        <w:color w:val="000000"/>
        <w:position w:val="0"/>
      </w:rPr>
    </w:lvl>
    <w:lvl w:ilvl="5">
      <w:start w:val="1"/>
      <w:numFmt w:val="bullet"/>
      <w:lvlText w:val=""/>
      <w:lvlJc w:val="left"/>
      <w:pPr>
        <w:tabs>
          <w:tab w:val="num" w:pos="360"/>
        </w:tabs>
        <w:ind w:left="360" w:firstLine="4140"/>
      </w:pPr>
      <w:rPr>
        <w:rFonts w:ascii="Wingdings" w:eastAsia="ヒラギノ角ゴ Pro W3" w:hAnsi="Wingdings" w:hint="default"/>
        <w:color w:val="000000"/>
        <w:position w:val="0"/>
      </w:rPr>
    </w:lvl>
    <w:lvl w:ilvl="6">
      <w:start w:val="1"/>
      <w:numFmt w:val="bullet"/>
      <w:lvlText w:val="•"/>
      <w:lvlJc w:val="left"/>
      <w:pPr>
        <w:tabs>
          <w:tab w:val="num" w:pos="360"/>
        </w:tabs>
        <w:ind w:left="360" w:firstLine="4860"/>
      </w:pPr>
      <w:rPr>
        <w:rFonts w:ascii="Lucida Grande" w:eastAsia="ヒラギノ角ゴ Pro W3" w:hAnsi="Symbol" w:hint="default"/>
        <w:color w:val="000000"/>
        <w:position w:val="0"/>
      </w:rPr>
    </w:lvl>
    <w:lvl w:ilvl="7">
      <w:start w:val="1"/>
      <w:numFmt w:val="bullet"/>
      <w:lvlText w:val="o"/>
      <w:lvlJc w:val="left"/>
      <w:pPr>
        <w:tabs>
          <w:tab w:val="num" w:pos="360"/>
        </w:tabs>
        <w:ind w:left="360" w:firstLine="5580"/>
      </w:pPr>
      <w:rPr>
        <w:rFonts w:ascii="Courier New" w:eastAsia="ヒラギノ角ゴ Pro W3" w:hAnsi="Courier New" w:hint="default"/>
        <w:color w:val="000000"/>
        <w:position w:val="0"/>
      </w:rPr>
    </w:lvl>
    <w:lvl w:ilvl="8">
      <w:start w:val="1"/>
      <w:numFmt w:val="bullet"/>
      <w:lvlText w:val=""/>
      <w:lvlJc w:val="left"/>
      <w:pPr>
        <w:tabs>
          <w:tab w:val="num" w:pos="360"/>
        </w:tabs>
        <w:ind w:left="360" w:firstLine="6300"/>
      </w:pPr>
      <w:rPr>
        <w:rFonts w:ascii="Wingdings" w:eastAsia="ヒラギノ角ゴ Pro W3" w:hAnsi="Wingdings" w:hint="default"/>
        <w:color w:val="000000"/>
        <w:position w:val="0"/>
      </w:rPr>
    </w:lvl>
  </w:abstractNum>
  <w:abstractNum w:abstractNumId="6">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rPr>
    </w:lvl>
    <w:lvl w:ilvl="1">
      <w:start w:val="1"/>
      <w:numFmt w:val="lowerLetter"/>
      <w:lvlText w:val="%2."/>
      <w:lvlJc w:val="left"/>
      <w:pPr>
        <w:tabs>
          <w:tab w:val="num" w:pos="360"/>
        </w:tabs>
        <w:ind w:left="360" w:firstLine="900"/>
      </w:pPr>
      <w:rPr>
        <w:rFonts w:hint="default"/>
        <w:color w:val="000000"/>
        <w:position w:val="0"/>
      </w:rPr>
    </w:lvl>
    <w:lvl w:ilvl="2">
      <w:start w:val="1"/>
      <w:numFmt w:val="lowerRoman"/>
      <w:lvlText w:val="%3."/>
      <w:lvlJc w:val="left"/>
      <w:pPr>
        <w:tabs>
          <w:tab w:val="num" w:pos="340"/>
        </w:tabs>
        <w:ind w:left="340" w:firstLine="1640"/>
      </w:pPr>
      <w:rPr>
        <w:rFonts w:hint="default"/>
        <w:color w:val="000000"/>
        <w:position w:val="0"/>
      </w:rPr>
    </w:lvl>
    <w:lvl w:ilvl="3">
      <w:start w:val="1"/>
      <w:numFmt w:val="decimal"/>
      <w:isLgl/>
      <w:lvlText w:val="%4."/>
      <w:lvlJc w:val="left"/>
      <w:pPr>
        <w:tabs>
          <w:tab w:val="num" w:pos="360"/>
        </w:tabs>
        <w:ind w:left="360" w:firstLine="2340"/>
      </w:pPr>
      <w:rPr>
        <w:rFonts w:hint="default"/>
        <w:color w:val="000000"/>
        <w:position w:val="0"/>
      </w:rPr>
    </w:lvl>
    <w:lvl w:ilvl="4">
      <w:start w:val="1"/>
      <w:numFmt w:val="lowerLetter"/>
      <w:lvlText w:val="%5."/>
      <w:lvlJc w:val="left"/>
      <w:pPr>
        <w:tabs>
          <w:tab w:val="num" w:pos="360"/>
        </w:tabs>
        <w:ind w:left="360" w:firstLine="3060"/>
      </w:pPr>
      <w:rPr>
        <w:rFonts w:hint="default"/>
        <w:color w:val="000000"/>
        <w:position w:val="0"/>
      </w:rPr>
    </w:lvl>
    <w:lvl w:ilvl="5">
      <w:start w:val="1"/>
      <w:numFmt w:val="lowerRoman"/>
      <w:lvlText w:val="%6."/>
      <w:lvlJc w:val="left"/>
      <w:pPr>
        <w:tabs>
          <w:tab w:val="num" w:pos="340"/>
        </w:tabs>
        <w:ind w:left="340" w:firstLine="3800"/>
      </w:pPr>
      <w:rPr>
        <w:rFonts w:hint="default"/>
        <w:color w:val="000000"/>
        <w:position w:val="0"/>
      </w:rPr>
    </w:lvl>
    <w:lvl w:ilvl="6">
      <w:start w:val="1"/>
      <w:numFmt w:val="decimal"/>
      <w:isLgl/>
      <w:lvlText w:val="%7."/>
      <w:lvlJc w:val="left"/>
      <w:pPr>
        <w:tabs>
          <w:tab w:val="num" w:pos="360"/>
        </w:tabs>
        <w:ind w:left="360" w:firstLine="4500"/>
      </w:pPr>
      <w:rPr>
        <w:rFonts w:hint="default"/>
        <w:color w:val="000000"/>
        <w:position w:val="0"/>
      </w:rPr>
    </w:lvl>
    <w:lvl w:ilvl="7">
      <w:start w:val="1"/>
      <w:numFmt w:val="lowerLetter"/>
      <w:lvlText w:val="%8."/>
      <w:lvlJc w:val="left"/>
      <w:pPr>
        <w:tabs>
          <w:tab w:val="num" w:pos="360"/>
        </w:tabs>
        <w:ind w:left="360" w:firstLine="5220"/>
      </w:pPr>
      <w:rPr>
        <w:rFonts w:hint="default"/>
        <w:color w:val="000000"/>
        <w:position w:val="0"/>
      </w:rPr>
    </w:lvl>
    <w:lvl w:ilvl="8">
      <w:start w:val="1"/>
      <w:numFmt w:val="lowerRoman"/>
      <w:lvlText w:val="%9."/>
      <w:lvlJc w:val="left"/>
      <w:pPr>
        <w:tabs>
          <w:tab w:val="num" w:pos="340"/>
        </w:tabs>
        <w:ind w:left="340" w:firstLine="5960"/>
      </w:pPr>
      <w:rPr>
        <w:rFonts w:hint="default"/>
        <w:color w:val="000000"/>
        <w:position w:val="0"/>
      </w:rPr>
    </w:lvl>
  </w:abstractNum>
  <w:abstractNum w:abstractNumId="7">
    <w:nsid w:val="080546CE"/>
    <w:multiLevelType w:val="hybridMultilevel"/>
    <w:tmpl w:val="356C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8F7BF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9400FDC"/>
    <w:multiLevelType w:val="multilevel"/>
    <w:tmpl w:val="551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7A1A68"/>
    <w:multiLevelType w:val="hybridMultilevel"/>
    <w:tmpl w:val="76622526"/>
    <w:lvl w:ilvl="0" w:tplc="2C06348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A97D8D"/>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BBA0D25"/>
    <w:multiLevelType w:val="hybridMultilevel"/>
    <w:tmpl w:val="E8C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F72839"/>
    <w:multiLevelType w:val="hybridMultilevel"/>
    <w:tmpl w:val="1224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C21F0C"/>
    <w:multiLevelType w:val="hybridMultilevel"/>
    <w:tmpl w:val="4236679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1B7C26"/>
    <w:multiLevelType w:val="hybridMultilevel"/>
    <w:tmpl w:val="82C8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BB5776"/>
    <w:multiLevelType w:val="hybridMultilevel"/>
    <w:tmpl w:val="13E0B880"/>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3D46AA3"/>
    <w:multiLevelType w:val="hybridMultilevel"/>
    <w:tmpl w:val="ADE84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E157E6"/>
    <w:multiLevelType w:val="hybridMultilevel"/>
    <w:tmpl w:val="AE105012"/>
    <w:lvl w:ilvl="0" w:tplc="E23A4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382844"/>
    <w:multiLevelType w:val="hybridMultilevel"/>
    <w:tmpl w:val="CBAA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C54711"/>
    <w:multiLevelType w:val="hybridMultilevel"/>
    <w:tmpl w:val="471EA590"/>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E65C69"/>
    <w:multiLevelType w:val="hybridMultilevel"/>
    <w:tmpl w:val="692C5188"/>
    <w:lvl w:ilvl="0" w:tplc="0C3A6F6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D47AD4"/>
    <w:multiLevelType w:val="multilevel"/>
    <w:tmpl w:val="D70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2914DBD"/>
    <w:multiLevelType w:val="hybridMultilevel"/>
    <w:tmpl w:val="2022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AB33D2"/>
    <w:multiLevelType w:val="hybridMultilevel"/>
    <w:tmpl w:val="5D74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041D4F"/>
    <w:multiLevelType w:val="hybridMultilevel"/>
    <w:tmpl w:val="2FF0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B04F0F"/>
    <w:multiLevelType w:val="hybridMultilevel"/>
    <w:tmpl w:val="C456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16B13E9"/>
    <w:multiLevelType w:val="hybridMultilevel"/>
    <w:tmpl w:val="EB72F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940358"/>
    <w:multiLevelType w:val="hybridMultilevel"/>
    <w:tmpl w:val="750CC70E"/>
    <w:lvl w:ilvl="0" w:tplc="E8CA12BE">
      <w:start w:val="1"/>
      <w:numFmt w:val="decimal"/>
      <w:lvlText w:val="%1."/>
      <w:lvlJc w:val="left"/>
      <w:pPr>
        <w:ind w:left="720" w:hanging="360"/>
      </w:pPr>
      <w:rPr>
        <w:rFonts w:ascii="Times New Roman" w:hAnsi="Times New Roman" w:cs="Times New Roman" w:hint="default"/>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AE7E3A"/>
    <w:multiLevelType w:val="hybridMultilevel"/>
    <w:tmpl w:val="8202F9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9A78AD"/>
    <w:multiLevelType w:val="hybridMultilevel"/>
    <w:tmpl w:val="750CC70E"/>
    <w:lvl w:ilvl="0" w:tplc="E8CA12BE">
      <w:start w:val="1"/>
      <w:numFmt w:val="decimal"/>
      <w:lvlText w:val="%1."/>
      <w:lvlJc w:val="left"/>
      <w:pPr>
        <w:ind w:left="720" w:hanging="360"/>
      </w:pPr>
      <w:rPr>
        <w:rFonts w:ascii="Times New Roman" w:hAnsi="Times New Roman" w:cs="Times New Roman" w:hint="default"/>
        <w:i w:val="0"/>
        <w:color w:val="auto"/>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C23EBF"/>
    <w:multiLevelType w:val="hybridMultilevel"/>
    <w:tmpl w:val="D856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4D1662"/>
    <w:multiLevelType w:val="hybridMultilevel"/>
    <w:tmpl w:val="D84A11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47554759"/>
    <w:multiLevelType w:val="hybridMultilevel"/>
    <w:tmpl w:val="BD1ED4BA"/>
    <w:lvl w:ilvl="0" w:tplc="3F8C35C2">
      <w:numFmt w:val="bullet"/>
      <w:lvlText w:val="•"/>
      <w:lvlJc w:val="left"/>
      <w:pPr>
        <w:ind w:left="765" w:hanging="405"/>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E157F4"/>
    <w:multiLevelType w:val="hybridMultilevel"/>
    <w:tmpl w:val="015C7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B72509"/>
    <w:multiLevelType w:val="hybridMultilevel"/>
    <w:tmpl w:val="F2A40A1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D6B3C2B"/>
    <w:multiLevelType w:val="hybridMultilevel"/>
    <w:tmpl w:val="13E0B880"/>
    <w:lvl w:ilvl="0" w:tplc="BE1CD79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4F4E36FD"/>
    <w:multiLevelType w:val="hybridMultilevel"/>
    <w:tmpl w:val="A3023450"/>
    <w:lvl w:ilvl="0" w:tplc="4A1EC2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482F54"/>
    <w:multiLevelType w:val="hybridMultilevel"/>
    <w:tmpl w:val="C38E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802527"/>
    <w:multiLevelType w:val="hybridMultilevel"/>
    <w:tmpl w:val="163094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3C16BB4"/>
    <w:multiLevelType w:val="hybridMultilevel"/>
    <w:tmpl w:val="69CC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8A6DF8"/>
    <w:multiLevelType w:val="hybridMultilevel"/>
    <w:tmpl w:val="0A2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B7729DB"/>
    <w:multiLevelType w:val="hybridMultilevel"/>
    <w:tmpl w:val="B1D81946"/>
    <w:lvl w:ilvl="0" w:tplc="930A9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B366E4"/>
    <w:multiLevelType w:val="hybridMultilevel"/>
    <w:tmpl w:val="E120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F83F0B"/>
    <w:multiLevelType w:val="hybridMultilevel"/>
    <w:tmpl w:val="95A08486"/>
    <w:lvl w:ilvl="0" w:tplc="42E22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F30AE8"/>
    <w:multiLevelType w:val="multilevel"/>
    <w:tmpl w:val="4052E12E"/>
    <w:lvl w:ilvl="0">
      <w:start w:val="2"/>
      <w:numFmt w:val="decimal"/>
      <w:lvlText w:val="%1"/>
      <w:lvlJc w:val="left"/>
      <w:pPr>
        <w:ind w:left="675" w:hanging="675"/>
      </w:pPr>
      <w:rPr>
        <w:rFonts w:hint="default"/>
      </w:rPr>
    </w:lvl>
    <w:lvl w:ilvl="1">
      <w:start w:val="2"/>
      <w:numFmt w:val="decimal"/>
      <w:lvlText w:val="%1.%2"/>
      <w:lvlJc w:val="left"/>
      <w:pPr>
        <w:ind w:left="675" w:hanging="67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7C35590B"/>
    <w:multiLevelType w:val="hybridMultilevel"/>
    <w:tmpl w:val="792A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FF0118"/>
    <w:multiLevelType w:val="hybridMultilevel"/>
    <w:tmpl w:val="23D4C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F217C20"/>
    <w:multiLevelType w:val="hybridMultilevel"/>
    <w:tmpl w:val="4A9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14"/>
  </w:num>
  <w:num w:numId="4">
    <w:abstractNumId w:val="18"/>
  </w:num>
  <w:num w:numId="5">
    <w:abstractNumId w:val="44"/>
  </w:num>
  <w:num w:numId="6">
    <w:abstractNumId w:val="11"/>
  </w:num>
  <w:num w:numId="7">
    <w:abstractNumId w:val="8"/>
  </w:num>
  <w:num w:numId="8">
    <w:abstractNumId w:val="0"/>
  </w:num>
  <w:num w:numId="9">
    <w:abstractNumId w:val="1"/>
  </w:num>
  <w:num w:numId="10">
    <w:abstractNumId w:val="2"/>
  </w:num>
  <w:num w:numId="11">
    <w:abstractNumId w:val="45"/>
  </w:num>
  <w:num w:numId="12">
    <w:abstractNumId w:val="3"/>
  </w:num>
  <w:num w:numId="13">
    <w:abstractNumId w:val="4"/>
  </w:num>
  <w:num w:numId="14">
    <w:abstractNumId w:val="5"/>
  </w:num>
  <w:num w:numId="15">
    <w:abstractNumId w:val="6"/>
  </w:num>
  <w:num w:numId="16">
    <w:abstractNumId w:val="24"/>
  </w:num>
  <w:num w:numId="17">
    <w:abstractNumId w:val="23"/>
  </w:num>
  <w:num w:numId="18">
    <w:abstractNumId w:val="48"/>
  </w:num>
  <w:num w:numId="19">
    <w:abstractNumId w:val="19"/>
  </w:num>
  <w:num w:numId="20">
    <w:abstractNumId w:val="38"/>
  </w:num>
  <w:num w:numId="21">
    <w:abstractNumId w:val="26"/>
  </w:num>
  <w:num w:numId="22">
    <w:abstractNumId w:val="31"/>
  </w:num>
  <w:num w:numId="23">
    <w:abstractNumId w:val="47"/>
  </w:num>
  <w:num w:numId="24">
    <w:abstractNumId w:val="32"/>
  </w:num>
  <w:num w:numId="25">
    <w:abstractNumId w:val="36"/>
  </w:num>
  <w:num w:numId="26">
    <w:abstractNumId w:val="20"/>
  </w:num>
  <w:num w:numId="27">
    <w:abstractNumId w:val="37"/>
  </w:num>
  <w:num w:numId="28">
    <w:abstractNumId w:val="17"/>
  </w:num>
  <w:num w:numId="29">
    <w:abstractNumId w:val="21"/>
  </w:num>
  <w:num w:numId="30">
    <w:abstractNumId w:val="22"/>
  </w:num>
  <w:num w:numId="31">
    <w:abstractNumId w:val="28"/>
  </w:num>
  <w:num w:numId="32">
    <w:abstractNumId w:val="9"/>
  </w:num>
  <w:num w:numId="33">
    <w:abstractNumId w:val="46"/>
  </w:num>
  <w:num w:numId="34">
    <w:abstractNumId w:val="13"/>
  </w:num>
  <w:num w:numId="35">
    <w:abstractNumId w:val="34"/>
  </w:num>
  <w:num w:numId="36">
    <w:abstractNumId w:val="40"/>
  </w:num>
  <w:num w:numId="37">
    <w:abstractNumId w:val="39"/>
  </w:num>
  <w:num w:numId="38">
    <w:abstractNumId w:val="35"/>
  </w:num>
  <w:num w:numId="39">
    <w:abstractNumId w:val="16"/>
  </w:num>
  <w:num w:numId="40">
    <w:abstractNumId w:val="15"/>
  </w:num>
  <w:num w:numId="41">
    <w:abstractNumId w:val="43"/>
  </w:num>
  <w:num w:numId="42">
    <w:abstractNumId w:val="27"/>
  </w:num>
  <w:num w:numId="43">
    <w:abstractNumId w:val="42"/>
  </w:num>
  <w:num w:numId="44">
    <w:abstractNumId w:val="30"/>
  </w:num>
  <w:num w:numId="45">
    <w:abstractNumId w:val="7"/>
  </w:num>
  <w:num w:numId="46">
    <w:abstractNumId w:val="25"/>
  </w:num>
  <w:num w:numId="47">
    <w:abstractNumId w:val="12"/>
  </w:num>
  <w:num w:numId="48">
    <w:abstractNumId w:val="4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25C"/>
    <w:rsid w:val="00021485"/>
    <w:rsid w:val="000431A7"/>
    <w:rsid w:val="00047E4F"/>
    <w:rsid w:val="000526E2"/>
    <w:rsid w:val="00053D6C"/>
    <w:rsid w:val="00054134"/>
    <w:rsid w:val="000609FD"/>
    <w:rsid w:val="00084F5F"/>
    <w:rsid w:val="0009722D"/>
    <w:rsid w:val="000A224E"/>
    <w:rsid w:val="000A4E97"/>
    <w:rsid w:val="000A6579"/>
    <w:rsid w:val="000B04F9"/>
    <w:rsid w:val="000B34A1"/>
    <w:rsid w:val="000D03AC"/>
    <w:rsid w:val="000D245E"/>
    <w:rsid w:val="000D48A6"/>
    <w:rsid w:val="000D73E4"/>
    <w:rsid w:val="000E3638"/>
    <w:rsid w:val="000E7197"/>
    <w:rsid w:val="000F2585"/>
    <w:rsid w:val="000F748F"/>
    <w:rsid w:val="0010113F"/>
    <w:rsid w:val="001025B4"/>
    <w:rsid w:val="00105CC7"/>
    <w:rsid w:val="00107230"/>
    <w:rsid w:val="001257D8"/>
    <w:rsid w:val="00135288"/>
    <w:rsid w:val="00140DC7"/>
    <w:rsid w:val="00141642"/>
    <w:rsid w:val="00141DC6"/>
    <w:rsid w:val="00144077"/>
    <w:rsid w:val="00144239"/>
    <w:rsid w:val="00155F6C"/>
    <w:rsid w:val="001659B6"/>
    <w:rsid w:val="00170E26"/>
    <w:rsid w:val="001847BB"/>
    <w:rsid w:val="00196925"/>
    <w:rsid w:val="001B0E9B"/>
    <w:rsid w:val="001B23FB"/>
    <w:rsid w:val="001C26E8"/>
    <w:rsid w:val="001C6256"/>
    <w:rsid w:val="001F05A7"/>
    <w:rsid w:val="001F273B"/>
    <w:rsid w:val="001F3E97"/>
    <w:rsid w:val="0020142B"/>
    <w:rsid w:val="00203208"/>
    <w:rsid w:val="00215638"/>
    <w:rsid w:val="002166B8"/>
    <w:rsid w:val="00220A61"/>
    <w:rsid w:val="00222C8B"/>
    <w:rsid w:val="0022473F"/>
    <w:rsid w:val="002267C9"/>
    <w:rsid w:val="00237C49"/>
    <w:rsid w:val="0025628C"/>
    <w:rsid w:val="00263062"/>
    <w:rsid w:val="0026465C"/>
    <w:rsid w:val="00267063"/>
    <w:rsid w:val="00272E21"/>
    <w:rsid w:val="002C3555"/>
    <w:rsid w:val="002C3B8F"/>
    <w:rsid w:val="002D173F"/>
    <w:rsid w:val="002D2329"/>
    <w:rsid w:val="002D378A"/>
    <w:rsid w:val="002D7954"/>
    <w:rsid w:val="002E1247"/>
    <w:rsid w:val="002E41B8"/>
    <w:rsid w:val="002E5BE8"/>
    <w:rsid w:val="002F5B41"/>
    <w:rsid w:val="002F61CF"/>
    <w:rsid w:val="003047AF"/>
    <w:rsid w:val="00317582"/>
    <w:rsid w:val="003267E4"/>
    <w:rsid w:val="00326AF2"/>
    <w:rsid w:val="00342733"/>
    <w:rsid w:val="00346BC6"/>
    <w:rsid w:val="00347922"/>
    <w:rsid w:val="00357D9F"/>
    <w:rsid w:val="00363DCA"/>
    <w:rsid w:val="00365F37"/>
    <w:rsid w:val="00367B48"/>
    <w:rsid w:val="003955C6"/>
    <w:rsid w:val="003A5905"/>
    <w:rsid w:val="003B3493"/>
    <w:rsid w:val="003C2BD9"/>
    <w:rsid w:val="003D22CE"/>
    <w:rsid w:val="003D3E62"/>
    <w:rsid w:val="003D4164"/>
    <w:rsid w:val="003D7096"/>
    <w:rsid w:val="003E0C5C"/>
    <w:rsid w:val="003F15E6"/>
    <w:rsid w:val="003F2C33"/>
    <w:rsid w:val="00421FD9"/>
    <w:rsid w:val="004229FD"/>
    <w:rsid w:val="00427A56"/>
    <w:rsid w:val="00427F21"/>
    <w:rsid w:val="00430199"/>
    <w:rsid w:val="004359D1"/>
    <w:rsid w:val="004558A1"/>
    <w:rsid w:val="004619F8"/>
    <w:rsid w:val="00461DF4"/>
    <w:rsid w:val="00465C17"/>
    <w:rsid w:val="00471185"/>
    <w:rsid w:val="0047696E"/>
    <w:rsid w:val="00480161"/>
    <w:rsid w:val="00480A86"/>
    <w:rsid w:val="0048287D"/>
    <w:rsid w:val="00493504"/>
    <w:rsid w:val="004938EE"/>
    <w:rsid w:val="00494B7A"/>
    <w:rsid w:val="0049759E"/>
    <w:rsid w:val="004A05A1"/>
    <w:rsid w:val="004A1E4C"/>
    <w:rsid w:val="004A345F"/>
    <w:rsid w:val="004B5C97"/>
    <w:rsid w:val="004D0A34"/>
    <w:rsid w:val="004D62F0"/>
    <w:rsid w:val="004E2754"/>
    <w:rsid w:val="004F296C"/>
    <w:rsid w:val="004F4834"/>
    <w:rsid w:val="004F7B87"/>
    <w:rsid w:val="00502323"/>
    <w:rsid w:val="0050778E"/>
    <w:rsid w:val="00510B36"/>
    <w:rsid w:val="00512D23"/>
    <w:rsid w:val="00526D82"/>
    <w:rsid w:val="005304A1"/>
    <w:rsid w:val="00541102"/>
    <w:rsid w:val="00554D73"/>
    <w:rsid w:val="005643F6"/>
    <w:rsid w:val="00575087"/>
    <w:rsid w:val="00582486"/>
    <w:rsid w:val="005830E2"/>
    <w:rsid w:val="00584615"/>
    <w:rsid w:val="00587B67"/>
    <w:rsid w:val="00591380"/>
    <w:rsid w:val="0059191A"/>
    <w:rsid w:val="00592B4B"/>
    <w:rsid w:val="00597CDC"/>
    <w:rsid w:val="005A1042"/>
    <w:rsid w:val="005A7B86"/>
    <w:rsid w:val="005B0184"/>
    <w:rsid w:val="005B13BA"/>
    <w:rsid w:val="005B17EE"/>
    <w:rsid w:val="005B3D14"/>
    <w:rsid w:val="005D1353"/>
    <w:rsid w:val="005D2CB1"/>
    <w:rsid w:val="005D403D"/>
    <w:rsid w:val="005D7735"/>
    <w:rsid w:val="005E63C4"/>
    <w:rsid w:val="006006B7"/>
    <w:rsid w:val="00601C8D"/>
    <w:rsid w:val="00603FE2"/>
    <w:rsid w:val="006063A4"/>
    <w:rsid w:val="006107BB"/>
    <w:rsid w:val="00612B09"/>
    <w:rsid w:val="006157C3"/>
    <w:rsid w:val="006201FE"/>
    <w:rsid w:val="00620663"/>
    <w:rsid w:val="00621220"/>
    <w:rsid w:val="00624F91"/>
    <w:rsid w:val="006329D0"/>
    <w:rsid w:val="006355CF"/>
    <w:rsid w:val="00636D6F"/>
    <w:rsid w:val="00640FA6"/>
    <w:rsid w:val="0064627E"/>
    <w:rsid w:val="00650699"/>
    <w:rsid w:val="00654558"/>
    <w:rsid w:val="00665794"/>
    <w:rsid w:val="00673703"/>
    <w:rsid w:val="00682E34"/>
    <w:rsid w:val="006A5F19"/>
    <w:rsid w:val="006B1DF6"/>
    <w:rsid w:val="006B2D78"/>
    <w:rsid w:val="006C0032"/>
    <w:rsid w:val="006C241A"/>
    <w:rsid w:val="006C65D3"/>
    <w:rsid w:val="006E1723"/>
    <w:rsid w:val="006E32BD"/>
    <w:rsid w:val="006F4220"/>
    <w:rsid w:val="006F7BF4"/>
    <w:rsid w:val="00720014"/>
    <w:rsid w:val="00724F2B"/>
    <w:rsid w:val="0072557C"/>
    <w:rsid w:val="007366FE"/>
    <w:rsid w:val="0074238B"/>
    <w:rsid w:val="0074428C"/>
    <w:rsid w:val="00751FC1"/>
    <w:rsid w:val="00753582"/>
    <w:rsid w:val="00753D43"/>
    <w:rsid w:val="00755698"/>
    <w:rsid w:val="00755C05"/>
    <w:rsid w:val="00760BFA"/>
    <w:rsid w:val="00760F91"/>
    <w:rsid w:val="007655EF"/>
    <w:rsid w:val="00766B2F"/>
    <w:rsid w:val="00781014"/>
    <w:rsid w:val="00786C5B"/>
    <w:rsid w:val="00790830"/>
    <w:rsid w:val="0079125C"/>
    <w:rsid w:val="00793FF3"/>
    <w:rsid w:val="00796561"/>
    <w:rsid w:val="007A52A1"/>
    <w:rsid w:val="007A7C8C"/>
    <w:rsid w:val="007B2430"/>
    <w:rsid w:val="007C60C4"/>
    <w:rsid w:val="007E2B9F"/>
    <w:rsid w:val="007E2C9E"/>
    <w:rsid w:val="007E4A6D"/>
    <w:rsid w:val="007E6BF5"/>
    <w:rsid w:val="007F518D"/>
    <w:rsid w:val="00816442"/>
    <w:rsid w:val="00827405"/>
    <w:rsid w:val="00831CE2"/>
    <w:rsid w:val="008369F7"/>
    <w:rsid w:val="0084777F"/>
    <w:rsid w:val="00851FF1"/>
    <w:rsid w:val="00855C9A"/>
    <w:rsid w:val="00860FD4"/>
    <w:rsid w:val="00861F97"/>
    <w:rsid w:val="00862564"/>
    <w:rsid w:val="00864E66"/>
    <w:rsid w:val="00870A6A"/>
    <w:rsid w:val="0087214C"/>
    <w:rsid w:val="0087523F"/>
    <w:rsid w:val="008775B9"/>
    <w:rsid w:val="00895979"/>
    <w:rsid w:val="008A0567"/>
    <w:rsid w:val="008A0783"/>
    <w:rsid w:val="008A5BDC"/>
    <w:rsid w:val="008A6C9D"/>
    <w:rsid w:val="008A75B4"/>
    <w:rsid w:val="008D5425"/>
    <w:rsid w:val="008F283C"/>
    <w:rsid w:val="008F3F43"/>
    <w:rsid w:val="008F78EA"/>
    <w:rsid w:val="00902AA7"/>
    <w:rsid w:val="00906DD1"/>
    <w:rsid w:val="00913359"/>
    <w:rsid w:val="009153DE"/>
    <w:rsid w:val="0091677C"/>
    <w:rsid w:val="00921592"/>
    <w:rsid w:val="00923ED0"/>
    <w:rsid w:val="00932AB1"/>
    <w:rsid w:val="009331CA"/>
    <w:rsid w:val="00943EF8"/>
    <w:rsid w:val="00966F09"/>
    <w:rsid w:val="009716D2"/>
    <w:rsid w:val="0097354E"/>
    <w:rsid w:val="00975273"/>
    <w:rsid w:val="00976003"/>
    <w:rsid w:val="009877E2"/>
    <w:rsid w:val="009909C4"/>
    <w:rsid w:val="0099651A"/>
    <w:rsid w:val="009A0705"/>
    <w:rsid w:val="009A661F"/>
    <w:rsid w:val="009B6187"/>
    <w:rsid w:val="009D555C"/>
    <w:rsid w:val="009E0109"/>
    <w:rsid w:val="009F41D8"/>
    <w:rsid w:val="009F7F33"/>
    <w:rsid w:val="00A03D91"/>
    <w:rsid w:val="00A1283B"/>
    <w:rsid w:val="00A13ADA"/>
    <w:rsid w:val="00A21DC8"/>
    <w:rsid w:val="00A242D2"/>
    <w:rsid w:val="00A2607B"/>
    <w:rsid w:val="00A31705"/>
    <w:rsid w:val="00A42E8D"/>
    <w:rsid w:val="00A525E0"/>
    <w:rsid w:val="00A53C04"/>
    <w:rsid w:val="00A608AD"/>
    <w:rsid w:val="00A60C85"/>
    <w:rsid w:val="00A6405D"/>
    <w:rsid w:val="00A850EB"/>
    <w:rsid w:val="00AA337C"/>
    <w:rsid w:val="00AB12A7"/>
    <w:rsid w:val="00AB4C6A"/>
    <w:rsid w:val="00AC2AB7"/>
    <w:rsid w:val="00AC523E"/>
    <w:rsid w:val="00AD4F8F"/>
    <w:rsid w:val="00AD530B"/>
    <w:rsid w:val="00AF70CB"/>
    <w:rsid w:val="00B02AE7"/>
    <w:rsid w:val="00B055FE"/>
    <w:rsid w:val="00B1301F"/>
    <w:rsid w:val="00B1604E"/>
    <w:rsid w:val="00B42EC9"/>
    <w:rsid w:val="00B528BE"/>
    <w:rsid w:val="00B54835"/>
    <w:rsid w:val="00B56564"/>
    <w:rsid w:val="00B57B3C"/>
    <w:rsid w:val="00B63001"/>
    <w:rsid w:val="00B734E8"/>
    <w:rsid w:val="00B73534"/>
    <w:rsid w:val="00B73A37"/>
    <w:rsid w:val="00B80EFC"/>
    <w:rsid w:val="00B860B6"/>
    <w:rsid w:val="00B90DDE"/>
    <w:rsid w:val="00B91DBF"/>
    <w:rsid w:val="00B93545"/>
    <w:rsid w:val="00B968D9"/>
    <w:rsid w:val="00BA661D"/>
    <w:rsid w:val="00BC2548"/>
    <w:rsid w:val="00BC5FBB"/>
    <w:rsid w:val="00BD0DFB"/>
    <w:rsid w:val="00BD1AB0"/>
    <w:rsid w:val="00BD5684"/>
    <w:rsid w:val="00BF7D53"/>
    <w:rsid w:val="00C01BBA"/>
    <w:rsid w:val="00C04C8A"/>
    <w:rsid w:val="00C12B2C"/>
    <w:rsid w:val="00C16900"/>
    <w:rsid w:val="00C172C1"/>
    <w:rsid w:val="00C1730F"/>
    <w:rsid w:val="00C30099"/>
    <w:rsid w:val="00C34FC5"/>
    <w:rsid w:val="00C42EAE"/>
    <w:rsid w:val="00C5140F"/>
    <w:rsid w:val="00C70C3F"/>
    <w:rsid w:val="00C71968"/>
    <w:rsid w:val="00C7495C"/>
    <w:rsid w:val="00C759F5"/>
    <w:rsid w:val="00C75C35"/>
    <w:rsid w:val="00C801DA"/>
    <w:rsid w:val="00CA0038"/>
    <w:rsid w:val="00CA7294"/>
    <w:rsid w:val="00CB07DE"/>
    <w:rsid w:val="00CB2DD1"/>
    <w:rsid w:val="00CC1A69"/>
    <w:rsid w:val="00CD7D2D"/>
    <w:rsid w:val="00CE14BD"/>
    <w:rsid w:val="00CE6B56"/>
    <w:rsid w:val="00CF1FBF"/>
    <w:rsid w:val="00CF2840"/>
    <w:rsid w:val="00D028FB"/>
    <w:rsid w:val="00D137BC"/>
    <w:rsid w:val="00D14934"/>
    <w:rsid w:val="00D27F6E"/>
    <w:rsid w:val="00D33586"/>
    <w:rsid w:val="00D37C38"/>
    <w:rsid w:val="00D40259"/>
    <w:rsid w:val="00D47F07"/>
    <w:rsid w:val="00D524A7"/>
    <w:rsid w:val="00D5334E"/>
    <w:rsid w:val="00D574C8"/>
    <w:rsid w:val="00D60C53"/>
    <w:rsid w:val="00D61998"/>
    <w:rsid w:val="00D657C8"/>
    <w:rsid w:val="00D70EFD"/>
    <w:rsid w:val="00D75EC6"/>
    <w:rsid w:val="00D76C61"/>
    <w:rsid w:val="00D82F29"/>
    <w:rsid w:val="00D83096"/>
    <w:rsid w:val="00D84823"/>
    <w:rsid w:val="00D850FE"/>
    <w:rsid w:val="00D860BE"/>
    <w:rsid w:val="00D871F1"/>
    <w:rsid w:val="00D91B4B"/>
    <w:rsid w:val="00D95DB0"/>
    <w:rsid w:val="00DA3A75"/>
    <w:rsid w:val="00DB06DC"/>
    <w:rsid w:val="00DB33F3"/>
    <w:rsid w:val="00DC022E"/>
    <w:rsid w:val="00DD3805"/>
    <w:rsid w:val="00DD6E98"/>
    <w:rsid w:val="00DD7822"/>
    <w:rsid w:val="00DE38B8"/>
    <w:rsid w:val="00DE4C9D"/>
    <w:rsid w:val="00DE6862"/>
    <w:rsid w:val="00E01EF1"/>
    <w:rsid w:val="00E13067"/>
    <w:rsid w:val="00E2775F"/>
    <w:rsid w:val="00E32204"/>
    <w:rsid w:val="00E44217"/>
    <w:rsid w:val="00E45547"/>
    <w:rsid w:val="00E539F1"/>
    <w:rsid w:val="00E571F9"/>
    <w:rsid w:val="00E64623"/>
    <w:rsid w:val="00E64DA4"/>
    <w:rsid w:val="00E662B0"/>
    <w:rsid w:val="00E672F8"/>
    <w:rsid w:val="00E71419"/>
    <w:rsid w:val="00E75EB0"/>
    <w:rsid w:val="00E944CF"/>
    <w:rsid w:val="00EA1B8B"/>
    <w:rsid w:val="00EA53E5"/>
    <w:rsid w:val="00EB1652"/>
    <w:rsid w:val="00EB1F87"/>
    <w:rsid w:val="00EC71F1"/>
    <w:rsid w:val="00ED0711"/>
    <w:rsid w:val="00ED073F"/>
    <w:rsid w:val="00EE3C64"/>
    <w:rsid w:val="00EF447C"/>
    <w:rsid w:val="00F00EBF"/>
    <w:rsid w:val="00F14FE4"/>
    <w:rsid w:val="00F26ECE"/>
    <w:rsid w:val="00F3525B"/>
    <w:rsid w:val="00F40B9B"/>
    <w:rsid w:val="00F52A07"/>
    <w:rsid w:val="00F604ED"/>
    <w:rsid w:val="00F73580"/>
    <w:rsid w:val="00F86988"/>
    <w:rsid w:val="00F9182E"/>
    <w:rsid w:val="00F93648"/>
    <w:rsid w:val="00FB129B"/>
    <w:rsid w:val="00FB2EB2"/>
    <w:rsid w:val="00FB555B"/>
    <w:rsid w:val="00FC2C64"/>
    <w:rsid w:val="00FD474C"/>
    <w:rsid w:val="00FF233C"/>
    <w:rsid w:val="00FF57F7"/>
    <w:rsid w:val="00FF69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215638"/>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215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FF69AE"/>
    <w:pPr>
      <w:spacing w:after="100"/>
    </w:p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mirrorIndents/>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 w:type="paragraph" w:styleId="Quote">
    <w:name w:val="Quote"/>
    <w:link w:val="QuoteChar"/>
    <w:uiPriority w:val="99"/>
    <w:qFormat/>
    <w:rsid w:val="002F5B41"/>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99"/>
    <w:rsid w:val="002F5B41"/>
    <w:rPr>
      <w:rFonts w:ascii="Times New Roman" w:eastAsia="Times New Roman" w:hAnsi="Times New Roman" w:cs="Times New Roman"/>
      <w:sz w:val="20"/>
      <w:szCs w:val="20"/>
    </w:rPr>
  </w:style>
  <w:style w:type="paragraph" w:customStyle="1" w:styleId="Level1">
    <w:name w:val="Level 1"/>
    <w:rsid w:val="002F5B41"/>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2F5B41"/>
    <w:pPr>
      <w:autoSpaceDE w:val="0"/>
      <w:autoSpaceDN w:val="0"/>
      <w:adjustRightInd w:val="0"/>
      <w:spacing w:after="220" w:line="240" w:lineRule="auto"/>
    </w:pPr>
    <w:rPr>
      <w:rFonts w:ascii="Times New Roman" w:eastAsia="Times New Roman" w:hAnsi="Times New Roman"/>
      <w:sz w:val="24"/>
      <w:szCs w:val="24"/>
    </w:rPr>
  </w:style>
  <w:style w:type="character" w:customStyle="1" w:styleId="QuickFormat4">
    <w:name w:val="QuickFormat4"/>
    <w:rsid w:val="002F5B41"/>
    <w:rPr>
      <w:sz w:val="20"/>
      <w:szCs w:val="20"/>
    </w:rPr>
  </w:style>
  <w:style w:type="paragraph" w:customStyle="1" w:styleId="authors">
    <w:name w:val="authors"/>
    <w:basedOn w:val="Normal"/>
    <w:rsid w:val="001F3E97"/>
    <w:pPr>
      <w:spacing w:before="100" w:beforeAutospacing="1" w:after="100" w:afterAutospacing="1" w:line="240" w:lineRule="auto"/>
    </w:pPr>
    <w:rPr>
      <w:rFonts w:ascii="Times New Roman" w:eastAsia="Times New Roman" w:hAnsi="Times New Roman"/>
      <w:sz w:val="24"/>
      <w:szCs w:val="24"/>
    </w:rPr>
  </w:style>
  <w:style w:type="character" w:customStyle="1" w:styleId="style16">
    <w:name w:val="style_16"/>
    <w:basedOn w:val="DefaultParagraphFont"/>
    <w:rsid w:val="000F748F"/>
  </w:style>
  <w:style w:type="character" w:styleId="FootnoteReference">
    <w:name w:val="footnote reference"/>
    <w:uiPriority w:val="99"/>
    <w:rsid w:val="00786C5B"/>
  </w:style>
  <w:style w:type="paragraph" w:styleId="FootnoteText">
    <w:name w:val="footnote text"/>
    <w:basedOn w:val="Normal"/>
    <w:link w:val="FootnoteTextChar"/>
    <w:semiHidden/>
    <w:unhideWhenUsed/>
    <w:rsid w:val="00141642"/>
    <w:pPr>
      <w:spacing w:after="0" w:line="240" w:lineRule="auto"/>
    </w:pPr>
    <w:rPr>
      <w:sz w:val="20"/>
      <w:szCs w:val="20"/>
    </w:rPr>
  </w:style>
  <w:style w:type="character" w:customStyle="1" w:styleId="FootnoteTextChar">
    <w:name w:val="Footnote Text Char"/>
    <w:basedOn w:val="DefaultParagraphFont"/>
    <w:link w:val="FootnoteText"/>
    <w:semiHidden/>
    <w:rsid w:val="00141642"/>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25C"/>
    <w:rPr>
      <w:rFonts w:ascii="Calibri" w:eastAsia="Calibri" w:hAnsi="Calibri" w:cs="Times New Roman"/>
    </w:rPr>
  </w:style>
  <w:style w:type="paragraph" w:styleId="Heading1">
    <w:name w:val="heading 1"/>
    <w:basedOn w:val="Normal"/>
    <w:next w:val="Normal"/>
    <w:link w:val="Heading1Char"/>
    <w:uiPriority w:val="9"/>
    <w:qFormat/>
    <w:rsid w:val="00215638"/>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65F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5F3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04E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077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9">
    <w:name w:val="heading 9"/>
    <w:basedOn w:val="Normal"/>
    <w:next w:val="Normal"/>
    <w:link w:val="Heading9Char"/>
    <w:uiPriority w:val="9"/>
    <w:semiHidden/>
    <w:unhideWhenUsed/>
    <w:qFormat/>
    <w:rsid w:val="0050778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5C"/>
    <w:pPr>
      <w:ind w:left="720"/>
      <w:contextualSpacing/>
    </w:pPr>
  </w:style>
  <w:style w:type="table" w:styleId="TableGrid">
    <w:name w:val="Table Grid"/>
    <w:basedOn w:val="TableNormal"/>
    <w:uiPriority w:val="59"/>
    <w:rsid w:val="00933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DC022E"/>
  </w:style>
  <w:style w:type="paragraph" w:customStyle="1" w:styleId="ColorfulList-Accent11">
    <w:name w:val="Colorful List - Accent 11"/>
    <w:basedOn w:val="Normal"/>
    <w:uiPriority w:val="34"/>
    <w:qFormat/>
    <w:rsid w:val="009D555C"/>
    <w:pPr>
      <w:spacing w:after="0" w:line="240" w:lineRule="auto"/>
      <w:ind w:left="720"/>
      <w:contextualSpacing/>
    </w:pPr>
    <w:rPr>
      <w:rFonts w:ascii="Times New Roman" w:eastAsia="Times New Roman" w:hAnsi="Times New Roman"/>
      <w:sz w:val="24"/>
      <w:szCs w:val="24"/>
    </w:rPr>
  </w:style>
  <w:style w:type="character" w:styleId="Emphasis">
    <w:name w:val="Emphasis"/>
    <w:basedOn w:val="DefaultParagraphFont"/>
    <w:uiPriority w:val="20"/>
    <w:qFormat/>
    <w:rsid w:val="002166B8"/>
    <w:rPr>
      <w:i/>
      <w:iCs/>
    </w:rPr>
  </w:style>
  <w:style w:type="character" w:customStyle="1" w:styleId="apple-converted-space">
    <w:name w:val="apple-converted-space"/>
    <w:basedOn w:val="DefaultParagraphFont"/>
    <w:rsid w:val="002166B8"/>
  </w:style>
  <w:style w:type="character" w:styleId="Strong">
    <w:name w:val="Strong"/>
    <w:basedOn w:val="DefaultParagraphFont"/>
    <w:uiPriority w:val="22"/>
    <w:qFormat/>
    <w:rsid w:val="002166B8"/>
    <w:rPr>
      <w:b/>
      <w:bCs/>
    </w:rPr>
  </w:style>
  <w:style w:type="character" w:styleId="Hyperlink">
    <w:name w:val="Hyperlink"/>
    <w:basedOn w:val="DefaultParagraphFont"/>
    <w:uiPriority w:val="99"/>
    <w:unhideWhenUsed/>
    <w:rsid w:val="004F296C"/>
    <w:rPr>
      <w:color w:val="0000FF"/>
      <w:u w:val="single"/>
    </w:rPr>
  </w:style>
  <w:style w:type="paragraph" w:styleId="BalloonText">
    <w:name w:val="Balloon Text"/>
    <w:basedOn w:val="Normal"/>
    <w:link w:val="BalloonTextChar"/>
    <w:uiPriority w:val="99"/>
    <w:semiHidden/>
    <w:unhideWhenUsed/>
    <w:rsid w:val="004F2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6C"/>
    <w:rPr>
      <w:rFonts w:ascii="Tahoma" w:eastAsia="Calibri" w:hAnsi="Tahoma" w:cs="Tahoma"/>
      <w:sz w:val="16"/>
      <w:szCs w:val="16"/>
    </w:rPr>
  </w:style>
  <w:style w:type="character" w:customStyle="1" w:styleId="Heading1Char">
    <w:name w:val="Heading 1 Char"/>
    <w:basedOn w:val="DefaultParagraphFont"/>
    <w:link w:val="Heading1"/>
    <w:uiPriority w:val="9"/>
    <w:rsid w:val="002156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65F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5F3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604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0778E"/>
    <w:rPr>
      <w:rFonts w:asciiTheme="majorHAnsi" w:eastAsiaTheme="majorEastAsia" w:hAnsiTheme="majorHAnsi" w:cstheme="majorBidi"/>
      <w:color w:val="243F60" w:themeColor="accent1" w:themeShade="7F"/>
    </w:rPr>
  </w:style>
  <w:style w:type="character" w:customStyle="1" w:styleId="Heading9Char">
    <w:name w:val="Heading 9 Char"/>
    <w:basedOn w:val="DefaultParagraphFont"/>
    <w:link w:val="Heading9"/>
    <w:uiPriority w:val="9"/>
    <w:semiHidden/>
    <w:rsid w:val="0050778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DE6862"/>
    <w:pPr>
      <w:spacing w:before="100" w:beforeAutospacing="1" w:after="100" w:afterAutospacing="1" w:line="240" w:lineRule="auto"/>
    </w:pPr>
    <w:rPr>
      <w:rFonts w:ascii="Times New Roman" w:eastAsiaTheme="minorEastAsia" w:hAnsi="Times New Roman"/>
      <w:sz w:val="24"/>
      <w:szCs w:val="24"/>
    </w:rPr>
  </w:style>
  <w:style w:type="character" w:customStyle="1" w:styleId="il">
    <w:name w:val="il"/>
    <w:basedOn w:val="DefaultParagraphFont"/>
    <w:rsid w:val="00612B09"/>
  </w:style>
  <w:style w:type="character" w:customStyle="1" w:styleId="EndnoteReference1">
    <w:name w:val="Endnote Reference1"/>
    <w:autoRedefine/>
    <w:rsid w:val="00E32204"/>
    <w:rPr>
      <w:color w:val="000000"/>
      <w:vertAlign w:val="superscript"/>
    </w:rPr>
  </w:style>
  <w:style w:type="paragraph" w:customStyle="1" w:styleId="EndnoteText1">
    <w:name w:val="Endnote Text1"/>
    <w:rsid w:val="00E32204"/>
    <w:pPr>
      <w:spacing w:after="0" w:line="240" w:lineRule="exact"/>
    </w:pPr>
    <w:rPr>
      <w:rFonts w:ascii="Times" w:eastAsia="ヒラギノ角ゴ Pro W3" w:hAnsi="Times" w:cs="Times New Roman"/>
      <w:color w:val="000000"/>
      <w:sz w:val="20"/>
      <w:szCs w:val="20"/>
    </w:rPr>
  </w:style>
  <w:style w:type="paragraph" w:customStyle="1" w:styleId="ParaNoInd">
    <w:name w:val="ParaNoInd"/>
    <w:rsid w:val="00760F91"/>
    <w:pPr>
      <w:spacing w:after="0" w:line="240" w:lineRule="exact"/>
      <w:jc w:val="both"/>
    </w:pPr>
    <w:rPr>
      <w:rFonts w:ascii="Times New Roman" w:eastAsia="ヒラギノ角ゴ Pro W3" w:hAnsi="Times New Roman" w:cs="Times New Roman"/>
      <w:color w:val="000000"/>
      <w:sz w:val="20"/>
      <w:szCs w:val="20"/>
    </w:rPr>
  </w:style>
  <w:style w:type="paragraph" w:customStyle="1" w:styleId="RefText">
    <w:name w:val="Ref Text"/>
    <w:rsid w:val="00760F91"/>
    <w:pPr>
      <w:spacing w:after="0" w:line="220" w:lineRule="exact"/>
      <w:ind w:left="227" w:hanging="227"/>
      <w:jc w:val="both"/>
    </w:pPr>
    <w:rPr>
      <w:rFonts w:ascii="Times New Roman" w:eastAsia="ヒラギノ角ゴ Pro W3" w:hAnsi="Times New Roman" w:cs="Times New Roman"/>
      <w:color w:val="000000"/>
      <w:sz w:val="18"/>
      <w:szCs w:val="20"/>
    </w:rPr>
  </w:style>
  <w:style w:type="character" w:customStyle="1" w:styleId="Strong1">
    <w:name w:val="Strong1"/>
    <w:rsid w:val="00760F91"/>
    <w:rPr>
      <w:rFonts w:ascii="Times New Roman Bold" w:eastAsia="ヒラギノ角ゴ Pro W3" w:hAnsi="Times New Roman Bold"/>
      <w:b w:val="0"/>
      <w:i w:val="0"/>
      <w:color w:val="000000"/>
    </w:rPr>
  </w:style>
  <w:style w:type="paragraph" w:styleId="Header">
    <w:name w:val="header"/>
    <w:basedOn w:val="Normal"/>
    <w:link w:val="HeaderChar"/>
    <w:uiPriority w:val="99"/>
    <w:unhideWhenUsed/>
    <w:rsid w:val="00F00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EBF"/>
    <w:rPr>
      <w:rFonts w:ascii="Calibri" w:eastAsia="Calibri" w:hAnsi="Calibri" w:cs="Times New Roman"/>
    </w:rPr>
  </w:style>
  <w:style w:type="paragraph" w:styleId="Footer">
    <w:name w:val="footer"/>
    <w:basedOn w:val="Normal"/>
    <w:link w:val="FooterChar"/>
    <w:unhideWhenUsed/>
    <w:rsid w:val="00F00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EBF"/>
    <w:rPr>
      <w:rFonts w:ascii="Calibri" w:eastAsia="Calibri" w:hAnsi="Calibri" w:cs="Times New Roman"/>
    </w:rPr>
  </w:style>
  <w:style w:type="paragraph" w:styleId="Caption">
    <w:name w:val="caption"/>
    <w:basedOn w:val="Normal"/>
    <w:next w:val="Normal"/>
    <w:uiPriority w:val="35"/>
    <w:unhideWhenUsed/>
    <w:qFormat/>
    <w:rsid w:val="00A6405D"/>
    <w:pPr>
      <w:spacing w:line="240" w:lineRule="auto"/>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8D5425"/>
    <w:rPr>
      <w:color w:val="800080" w:themeColor="followedHyperlink"/>
      <w:u w:val="single"/>
    </w:rPr>
  </w:style>
  <w:style w:type="character" w:styleId="CommentReference">
    <w:name w:val="annotation reference"/>
    <w:basedOn w:val="DefaultParagraphFont"/>
    <w:uiPriority w:val="99"/>
    <w:semiHidden/>
    <w:unhideWhenUsed/>
    <w:rsid w:val="00E571F9"/>
    <w:rPr>
      <w:sz w:val="16"/>
      <w:szCs w:val="16"/>
    </w:rPr>
  </w:style>
  <w:style w:type="paragraph" w:styleId="CommentText">
    <w:name w:val="annotation text"/>
    <w:basedOn w:val="Normal"/>
    <w:link w:val="CommentTextChar"/>
    <w:uiPriority w:val="99"/>
    <w:semiHidden/>
    <w:unhideWhenUsed/>
    <w:rsid w:val="00E571F9"/>
    <w:pPr>
      <w:spacing w:line="240" w:lineRule="auto"/>
    </w:pPr>
    <w:rPr>
      <w:sz w:val="20"/>
      <w:szCs w:val="20"/>
    </w:rPr>
  </w:style>
  <w:style w:type="character" w:customStyle="1" w:styleId="CommentTextChar">
    <w:name w:val="Comment Text Char"/>
    <w:basedOn w:val="DefaultParagraphFont"/>
    <w:link w:val="CommentText"/>
    <w:uiPriority w:val="99"/>
    <w:semiHidden/>
    <w:rsid w:val="00E571F9"/>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571F9"/>
    <w:rPr>
      <w:b/>
      <w:bCs/>
    </w:rPr>
  </w:style>
  <w:style w:type="character" w:customStyle="1" w:styleId="CommentSubjectChar">
    <w:name w:val="Comment Subject Char"/>
    <w:basedOn w:val="CommentTextChar"/>
    <w:link w:val="CommentSubject"/>
    <w:uiPriority w:val="99"/>
    <w:semiHidden/>
    <w:rsid w:val="00E571F9"/>
    <w:rPr>
      <w:rFonts w:ascii="Calibri" w:eastAsia="Calibri" w:hAnsi="Calibri" w:cs="Times New Roman"/>
      <w:b/>
      <w:bCs/>
      <w:sz w:val="20"/>
      <w:szCs w:val="20"/>
    </w:rPr>
  </w:style>
  <w:style w:type="paragraph" w:styleId="NoSpacing">
    <w:name w:val="No Spacing"/>
    <w:link w:val="NoSpacingChar"/>
    <w:uiPriority w:val="1"/>
    <w:qFormat/>
    <w:rsid w:val="00215638"/>
    <w:pPr>
      <w:spacing w:after="0" w:line="240" w:lineRule="auto"/>
    </w:pPr>
    <w:rPr>
      <w:rFonts w:eastAsiaTheme="minorEastAsia"/>
      <w:lang w:val="pt-BR"/>
    </w:rPr>
  </w:style>
  <w:style w:type="character" w:customStyle="1" w:styleId="NoSpacingChar">
    <w:name w:val="No Spacing Char"/>
    <w:basedOn w:val="DefaultParagraphFont"/>
    <w:link w:val="NoSpacing"/>
    <w:uiPriority w:val="1"/>
    <w:rsid w:val="00215638"/>
    <w:rPr>
      <w:rFonts w:eastAsiaTheme="minorEastAsia"/>
      <w:lang w:val="pt-BR"/>
    </w:rPr>
  </w:style>
  <w:style w:type="paragraph" w:styleId="TOC1">
    <w:name w:val="toc 1"/>
    <w:basedOn w:val="Normal"/>
    <w:next w:val="Normal"/>
    <w:autoRedefine/>
    <w:uiPriority w:val="39"/>
    <w:unhideWhenUsed/>
    <w:rsid w:val="00FF69AE"/>
    <w:pPr>
      <w:spacing w:after="100"/>
    </w:pPr>
  </w:style>
  <w:style w:type="paragraph" w:styleId="TOC2">
    <w:name w:val="toc 2"/>
    <w:basedOn w:val="Normal"/>
    <w:next w:val="Normal"/>
    <w:autoRedefine/>
    <w:uiPriority w:val="39"/>
    <w:unhideWhenUsed/>
    <w:rsid w:val="00FF69AE"/>
    <w:pPr>
      <w:spacing w:after="100"/>
      <w:ind w:left="220"/>
    </w:pPr>
  </w:style>
  <w:style w:type="paragraph" w:styleId="TOC3">
    <w:name w:val="toc 3"/>
    <w:basedOn w:val="Normal"/>
    <w:next w:val="Normal"/>
    <w:autoRedefine/>
    <w:uiPriority w:val="39"/>
    <w:unhideWhenUsed/>
    <w:rsid w:val="00C5140F"/>
    <w:pPr>
      <w:tabs>
        <w:tab w:val="right" w:leader="dot" w:pos="8828"/>
      </w:tabs>
      <w:spacing w:after="0" w:line="240" w:lineRule="auto"/>
      <w:ind w:left="284"/>
      <w:mirrorIndents/>
    </w:pPr>
  </w:style>
  <w:style w:type="paragraph" w:styleId="TOC4">
    <w:name w:val="toc 4"/>
    <w:basedOn w:val="Normal"/>
    <w:next w:val="Normal"/>
    <w:autoRedefine/>
    <w:uiPriority w:val="39"/>
    <w:unhideWhenUsed/>
    <w:rsid w:val="00DB06DC"/>
    <w:pPr>
      <w:tabs>
        <w:tab w:val="left" w:pos="1276"/>
        <w:tab w:val="right" w:leader="dot" w:pos="8828"/>
      </w:tabs>
      <w:spacing w:after="0" w:line="240" w:lineRule="auto"/>
      <w:ind w:left="660"/>
    </w:pPr>
  </w:style>
  <w:style w:type="paragraph" w:styleId="TOC5">
    <w:name w:val="toc 5"/>
    <w:basedOn w:val="Normal"/>
    <w:next w:val="Normal"/>
    <w:autoRedefine/>
    <w:uiPriority w:val="39"/>
    <w:unhideWhenUsed/>
    <w:rsid w:val="00471185"/>
    <w:pPr>
      <w:spacing w:after="100"/>
      <w:ind w:left="880"/>
    </w:pPr>
  </w:style>
  <w:style w:type="paragraph" w:styleId="Quote">
    <w:name w:val="Quote"/>
    <w:link w:val="QuoteChar"/>
    <w:uiPriority w:val="99"/>
    <w:qFormat/>
    <w:rsid w:val="002F5B41"/>
    <w:pPr>
      <w:widowControl w:val="0"/>
      <w:adjustRightInd w:val="0"/>
      <w:spacing w:after="0" w:line="240" w:lineRule="auto"/>
    </w:pPr>
    <w:rPr>
      <w:rFonts w:ascii="Times New Roman" w:eastAsia="Times New Roman" w:hAnsi="Times New Roman" w:cs="Times New Roman"/>
      <w:sz w:val="20"/>
      <w:szCs w:val="20"/>
    </w:rPr>
  </w:style>
  <w:style w:type="character" w:customStyle="1" w:styleId="QuoteChar">
    <w:name w:val="Quote Char"/>
    <w:basedOn w:val="DefaultParagraphFont"/>
    <w:link w:val="Quote"/>
    <w:uiPriority w:val="99"/>
    <w:rsid w:val="002F5B41"/>
    <w:rPr>
      <w:rFonts w:ascii="Times New Roman" w:eastAsia="Times New Roman" w:hAnsi="Times New Roman" w:cs="Times New Roman"/>
      <w:sz w:val="20"/>
      <w:szCs w:val="20"/>
    </w:rPr>
  </w:style>
  <w:style w:type="paragraph" w:customStyle="1" w:styleId="Level1">
    <w:name w:val="Level 1"/>
    <w:rsid w:val="002F5B41"/>
    <w:pPr>
      <w:widowControl w:val="0"/>
      <w:adjustRightInd w:val="0"/>
      <w:spacing w:after="0" w:line="240" w:lineRule="auto"/>
      <w:jc w:val="both"/>
    </w:pPr>
    <w:rPr>
      <w:rFonts w:ascii="Times New Roman" w:eastAsia="Times New Roman" w:hAnsi="Times New Roman" w:cs="Times New Roman"/>
      <w:sz w:val="24"/>
      <w:szCs w:val="24"/>
    </w:rPr>
  </w:style>
  <w:style w:type="paragraph" w:customStyle="1" w:styleId="author">
    <w:name w:val="author"/>
    <w:basedOn w:val="Normal"/>
    <w:next w:val="Normal"/>
    <w:uiPriority w:val="99"/>
    <w:rsid w:val="002F5B41"/>
    <w:pPr>
      <w:autoSpaceDE w:val="0"/>
      <w:autoSpaceDN w:val="0"/>
      <w:adjustRightInd w:val="0"/>
      <w:spacing w:after="220" w:line="240" w:lineRule="auto"/>
    </w:pPr>
    <w:rPr>
      <w:rFonts w:ascii="Times New Roman" w:eastAsia="Times New Roman" w:hAnsi="Times New Roman"/>
      <w:sz w:val="24"/>
      <w:szCs w:val="24"/>
    </w:rPr>
  </w:style>
  <w:style w:type="character" w:customStyle="1" w:styleId="QuickFormat4">
    <w:name w:val="QuickFormat4"/>
    <w:rsid w:val="002F5B41"/>
    <w:rPr>
      <w:sz w:val="20"/>
      <w:szCs w:val="20"/>
    </w:rPr>
  </w:style>
  <w:style w:type="paragraph" w:customStyle="1" w:styleId="authors">
    <w:name w:val="authors"/>
    <w:basedOn w:val="Normal"/>
    <w:rsid w:val="001F3E97"/>
    <w:pPr>
      <w:spacing w:before="100" w:beforeAutospacing="1" w:after="100" w:afterAutospacing="1" w:line="240" w:lineRule="auto"/>
    </w:pPr>
    <w:rPr>
      <w:rFonts w:ascii="Times New Roman" w:eastAsia="Times New Roman" w:hAnsi="Times New Roman"/>
      <w:sz w:val="24"/>
      <w:szCs w:val="24"/>
    </w:rPr>
  </w:style>
  <w:style w:type="character" w:customStyle="1" w:styleId="style16">
    <w:name w:val="style_16"/>
    <w:basedOn w:val="DefaultParagraphFont"/>
    <w:rsid w:val="000F748F"/>
  </w:style>
  <w:style w:type="character" w:styleId="FootnoteReference">
    <w:name w:val="footnote reference"/>
    <w:uiPriority w:val="99"/>
    <w:rsid w:val="00786C5B"/>
  </w:style>
  <w:style w:type="paragraph" w:styleId="FootnoteText">
    <w:name w:val="footnote text"/>
    <w:basedOn w:val="Normal"/>
    <w:link w:val="FootnoteTextChar"/>
    <w:semiHidden/>
    <w:unhideWhenUsed/>
    <w:rsid w:val="00141642"/>
    <w:pPr>
      <w:spacing w:after="0" w:line="240" w:lineRule="auto"/>
    </w:pPr>
    <w:rPr>
      <w:sz w:val="20"/>
      <w:szCs w:val="20"/>
    </w:rPr>
  </w:style>
  <w:style w:type="character" w:customStyle="1" w:styleId="FootnoteTextChar">
    <w:name w:val="Footnote Text Char"/>
    <w:basedOn w:val="DefaultParagraphFont"/>
    <w:link w:val="FootnoteText"/>
    <w:semiHidden/>
    <w:rsid w:val="00141642"/>
    <w:rPr>
      <w:rFonts w:ascii="Calibri" w:eastAsia="Calibri"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6514">
      <w:bodyDiv w:val="1"/>
      <w:marLeft w:val="0"/>
      <w:marRight w:val="0"/>
      <w:marTop w:val="0"/>
      <w:marBottom w:val="0"/>
      <w:divBdr>
        <w:top w:val="none" w:sz="0" w:space="0" w:color="auto"/>
        <w:left w:val="none" w:sz="0" w:space="0" w:color="auto"/>
        <w:bottom w:val="none" w:sz="0" w:space="0" w:color="auto"/>
        <w:right w:val="none" w:sz="0" w:space="0" w:color="auto"/>
      </w:divBdr>
    </w:div>
    <w:div w:id="492840008">
      <w:bodyDiv w:val="1"/>
      <w:marLeft w:val="0"/>
      <w:marRight w:val="0"/>
      <w:marTop w:val="0"/>
      <w:marBottom w:val="0"/>
      <w:divBdr>
        <w:top w:val="none" w:sz="0" w:space="0" w:color="auto"/>
        <w:left w:val="none" w:sz="0" w:space="0" w:color="auto"/>
        <w:bottom w:val="none" w:sz="0" w:space="0" w:color="auto"/>
        <w:right w:val="none" w:sz="0" w:space="0" w:color="auto"/>
      </w:divBdr>
    </w:div>
    <w:div w:id="502546650">
      <w:bodyDiv w:val="1"/>
      <w:marLeft w:val="0"/>
      <w:marRight w:val="0"/>
      <w:marTop w:val="0"/>
      <w:marBottom w:val="0"/>
      <w:divBdr>
        <w:top w:val="none" w:sz="0" w:space="0" w:color="auto"/>
        <w:left w:val="none" w:sz="0" w:space="0" w:color="auto"/>
        <w:bottom w:val="none" w:sz="0" w:space="0" w:color="auto"/>
        <w:right w:val="none" w:sz="0" w:space="0" w:color="auto"/>
      </w:divBdr>
    </w:div>
    <w:div w:id="523205397">
      <w:bodyDiv w:val="1"/>
      <w:marLeft w:val="0"/>
      <w:marRight w:val="0"/>
      <w:marTop w:val="0"/>
      <w:marBottom w:val="0"/>
      <w:divBdr>
        <w:top w:val="none" w:sz="0" w:space="0" w:color="auto"/>
        <w:left w:val="none" w:sz="0" w:space="0" w:color="auto"/>
        <w:bottom w:val="none" w:sz="0" w:space="0" w:color="auto"/>
        <w:right w:val="none" w:sz="0" w:space="0" w:color="auto"/>
      </w:divBdr>
    </w:div>
    <w:div w:id="543832991">
      <w:bodyDiv w:val="1"/>
      <w:marLeft w:val="0"/>
      <w:marRight w:val="0"/>
      <w:marTop w:val="0"/>
      <w:marBottom w:val="0"/>
      <w:divBdr>
        <w:top w:val="none" w:sz="0" w:space="0" w:color="auto"/>
        <w:left w:val="none" w:sz="0" w:space="0" w:color="auto"/>
        <w:bottom w:val="none" w:sz="0" w:space="0" w:color="auto"/>
        <w:right w:val="none" w:sz="0" w:space="0" w:color="auto"/>
      </w:divBdr>
    </w:div>
    <w:div w:id="601648990">
      <w:bodyDiv w:val="1"/>
      <w:marLeft w:val="0"/>
      <w:marRight w:val="0"/>
      <w:marTop w:val="0"/>
      <w:marBottom w:val="0"/>
      <w:divBdr>
        <w:top w:val="none" w:sz="0" w:space="0" w:color="auto"/>
        <w:left w:val="none" w:sz="0" w:space="0" w:color="auto"/>
        <w:bottom w:val="none" w:sz="0" w:space="0" w:color="auto"/>
        <w:right w:val="none" w:sz="0" w:space="0" w:color="auto"/>
      </w:divBdr>
    </w:div>
    <w:div w:id="811094341">
      <w:bodyDiv w:val="1"/>
      <w:marLeft w:val="0"/>
      <w:marRight w:val="0"/>
      <w:marTop w:val="0"/>
      <w:marBottom w:val="0"/>
      <w:divBdr>
        <w:top w:val="none" w:sz="0" w:space="0" w:color="auto"/>
        <w:left w:val="none" w:sz="0" w:space="0" w:color="auto"/>
        <w:bottom w:val="none" w:sz="0" w:space="0" w:color="auto"/>
        <w:right w:val="none" w:sz="0" w:space="0" w:color="auto"/>
      </w:divBdr>
      <w:divsChild>
        <w:div w:id="1850755582">
          <w:marLeft w:val="0"/>
          <w:marRight w:val="0"/>
          <w:marTop w:val="0"/>
          <w:marBottom w:val="0"/>
          <w:divBdr>
            <w:top w:val="none" w:sz="0" w:space="0" w:color="auto"/>
            <w:left w:val="none" w:sz="0" w:space="0" w:color="auto"/>
            <w:bottom w:val="none" w:sz="0" w:space="0" w:color="auto"/>
            <w:right w:val="none" w:sz="0" w:space="0" w:color="auto"/>
          </w:divBdr>
        </w:div>
      </w:divsChild>
    </w:div>
    <w:div w:id="863178441">
      <w:bodyDiv w:val="1"/>
      <w:marLeft w:val="0"/>
      <w:marRight w:val="0"/>
      <w:marTop w:val="0"/>
      <w:marBottom w:val="0"/>
      <w:divBdr>
        <w:top w:val="none" w:sz="0" w:space="0" w:color="auto"/>
        <w:left w:val="none" w:sz="0" w:space="0" w:color="auto"/>
        <w:bottom w:val="none" w:sz="0" w:space="0" w:color="auto"/>
        <w:right w:val="none" w:sz="0" w:space="0" w:color="auto"/>
      </w:divBdr>
    </w:div>
    <w:div w:id="883100092">
      <w:bodyDiv w:val="1"/>
      <w:marLeft w:val="0"/>
      <w:marRight w:val="0"/>
      <w:marTop w:val="0"/>
      <w:marBottom w:val="0"/>
      <w:divBdr>
        <w:top w:val="none" w:sz="0" w:space="0" w:color="auto"/>
        <w:left w:val="none" w:sz="0" w:space="0" w:color="auto"/>
        <w:bottom w:val="none" w:sz="0" w:space="0" w:color="auto"/>
        <w:right w:val="none" w:sz="0" w:space="0" w:color="auto"/>
      </w:divBdr>
    </w:div>
    <w:div w:id="1177381283">
      <w:bodyDiv w:val="1"/>
      <w:marLeft w:val="0"/>
      <w:marRight w:val="0"/>
      <w:marTop w:val="0"/>
      <w:marBottom w:val="0"/>
      <w:divBdr>
        <w:top w:val="none" w:sz="0" w:space="0" w:color="auto"/>
        <w:left w:val="none" w:sz="0" w:space="0" w:color="auto"/>
        <w:bottom w:val="none" w:sz="0" w:space="0" w:color="auto"/>
        <w:right w:val="none" w:sz="0" w:space="0" w:color="auto"/>
      </w:divBdr>
    </w:div>
    <w:div w:id="1635942079">
      <w:bodyDiv w:val="1"/>
      <w:marLeft w:val="0"/>
      <w:marRight w:val="0"/>
      <w:marTop w:val="0"/>
      <w:marBottom w:val="0"/>
      <w:divBdr>
        <w:top w:val="none" w:sz="0" w:space="0" w:color="auto"/>
        <w:left w:val="none" w:sz="0" w:space="0" w:color="auto"/>
        <w:bottom w:val="none" w:sz="0" w:space="0" w:color="auto"/>
        <w:right w:val="none" w:sz="0" w:space="0" w:color="auto"/>
      </w:divBdr>
      <w:divsChild>
        <w:div w:id="1046642035">
          <w:marLeft w:val="0"/>
          <w:marRight w:val="0"/>
          <w:marTop w:val="0"/>
          <w:marBottom w:val="0"/>
          <w:divBdr>
            <w:top w:val="none" w:sz="0" w:space="0" w:color="auto"/>
            <w:left w:val="none" w:sz="0" w:space="0" w:color="auto"/>
            <w:bottom w:val="none" w:sz="0" w:space="0" w:color="auto"/>
            <w:right w:val="none" w:sz="0" w:space="0" w:color="auto"/>
          </w:divBdr>
        </w:div>
      </w:divsChild>
    </w:div>
    <w:div w:id="1765764760">
      <w:bodyDiv w:val="1"/>
      <w:marLeft w:val="0"/>
      <w:marRight w:val="0"/>
      <w:marTop w:val="0"/>
      <w:marBottom w:val="0"/>
      <w:divBdr>
        <w:top w:val="none" w:sz="0" w:space="0" w:color="auto"/>
        <w:left w:val="none" w:sz="0" w:space="0" w:color="auto"/>
        <w:bottom w:val="none" w:sz="0" w:space="0" w:color="auto"/>
        <w:right w:val="none" w:sz="0" w:space="0" w:color="auto"/>
      </w:divBdr>
    </w:div>
    <w:div w:id="1958756456">
      <w:bodyDiv w:val="1"/>
      <w:marLeft w:val="0"/>
      <w:marRight w:val="0"/>
      <w:marTop w:val="0"/>
      <w:marBottom w:val="0"/>
      <w:divBdr>
        <w:top w:val="none" w:sz="0" w:space="0" w:color="auto"/>
        <w:left w:val="none" w:sz="0" w:space="0" w:color="auto"/>
        <w:bottom w:val="none" w:sz="0" w:space="0" w:color="auto"/>
        <w:right w:val="none" w:sz="0" w:space="0" w:color="auto"/>
      </w:divBdr>
    </w:div>
    <w:div w:id="200593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fme.biostr.washington.edu:8080/FME/menu.jsp?id=15&amp;ec=0#15" TargetMode="External"/><Relationship Id="rId21" Type="http://schemas.openxmlformats.org/officeDocument/2006/relationships/hyperlink" Target="http://fme.biostr.washington.edu:8080/FME/menu.jsp?id=9&amp;ec=0#9" TargetMode="External"/><Relationship Id="rId42" Type="http://schemas.openxmlformats.org/officeDocument/2006/relationships/hyperlink" Target="http://ontology.buffalo.edu/bfo/rates.docx" TargetMode="External"/><Relationship Id="rId47" Type="http://schemas.openxmlformats.org/officeDocument/2006/relationships/hyperlink" Target="http://ontology.buffalo.edu/smith/articles/acta.pdf" TargetMode="External"/><Relationship Id="rId63" Type="http://schemas.openxmlformats.org/officeDocument/2006/relationships/hyperlink" Target="http://www.biomedcentral.com/1471-2105/9/S5/S2" TargetMode="External"/><Relationship Id="rId68" Type="http://schemas.openxmlformats.org/officeDocument/2006/relationships/hyperlink" Target="http://ontology.buffalo.edu/medo/biodynamic.pdf" TargetMode="External"/><Relationship Id="rId84" Type="http://schemas.openxmlformats.org/officeDocument/2006/relationships/hyperlink" Target="http://www.acsu.buffalo.edu/~bittner3/BittnerQR2007.pdf" TargetMode="External"/><Relationship Id="rId89" Type="http://schemas.openxmlformats.org/officeDocument/2006/relationships/hyperlink" Target="http://www.biomedcentral.com/1756-0500/4/313" TargetMode="External"/><Relationship Id="rId16" Type="http://schemas.openxmlformats.org/officeDocument/2006/relationships/image" Target="media/image1.jpeg"/><Relationship Id="rId11" Type="http://schemas.openxmlformats.org/officeDocument/2006/relationships/header" Target="header2.xml"/><Relationship Id="rId32" Type="http://schemas.openxmlformats.org/officeDocument/2006/relationships/hyperlink" Target="http://www.flickr.com/photos/tonyshi/4385628183/" TargetMode="External"/><Relationship Id="rId37" Type="http://schemas.openxmlformats.org/officeDocument/2006/relationships/hyperlink" Target="http://code.google.com/p/ogms/" TargetMode="External"/><Relationship Id="rId53" Type="http://schemas.openxmlformats.org/officeDocument/2006/relationships/hyperlink" Target="http://ontology.buffalo.edu/smith/articles/smith_varzi_fiat.pdf" TargetMode="External"/><Relationship Id="rId58" Type="http://schemas.openxmlformats.org/officeDocument/2006/relationships/hyperlink" Target="http://ontology.buffalo.edu/smith/articles/embryontology.htm" TargetMode="External"/><Relationship Id="rId74" Type="http://schemas.openxmlformats.org/officeDocument/2006/relationships/hyperlink" Target="http://ontology.buffalo.edu/smith/articles/realizables.pdf" TargetMode="External"/><Relationship Id="rId79" Type="http://schemas.openxmlformats.org/officeDocument/2006/relationships/hyperlink" Target="http://www.acsu.buffalo.edu/~bittner3/BittnerKRmed.pdf" TargetMode="External"/><Relationship Id="rId5" Type="http://schemas.microsoft.com/office/2007/relationships/stylesWithEffects" Target="stylesWithEffects.xml"/><Relationship Id="rId90" Type="http://schemas.openxmlformats.org/officeDocument/2006/relationships/hyperlink" Target="http://krr.meraka.org.za/~aow2010/AOW2010-preproceedings.pdf" TargetMode="External"/><Relationship Id="rId95" Type="http://schemas.openxmlformats.org/officeDocument/2006/relationships/header" Target="header5.xml"/><Relationship Id="rId22" Type="http://schemas.openxmlformats.org/officeDocument/2006/relationships/image" Target="media/image3.gif"/><Relationship Id="rId27" Type="http://schemas.openxmlformats.org/officeDocument/2006/relationships/hyperlink" Target="http://fme.biostr.washington.edu:8080/FME/menu.jsp?id=16&amp;ec=0#16" TargetMode="External"/><Relationship Id="rId43" Type="http://schemas.openxmlformats.org/officeDocument/2006/relationships/image" Target="media/image10.png"/><Relationship Id="rId48" Type="http://schemas.openxmlformats.org/officeDocument/2006/relationships/hyperlink" Target="http://ontology.buffalo.edu/smith/articles/relact.html" TargetMode="External"/><Relationship Id="rId64" Type="http://schemas.openxmlformats.org/officeDocument/2006/relationships/hyperlink" Target="http://www.acsu.buffalo.edu/~bittner3/Publications_files/Bittner-NA-2006-28.pdf" TargetMode="External"/><Relationship Id="rId69" Type="http://schemas.openxmlformats.org/officeDocument/2006/relationships/hyperlink" Target="http://ontology.buffalo.edu/bfo/SQU.pdf" TargetMode="External"/><Relationship Id="rId80" Type="http://schemas.openxmlformats.org/officeDocument/2006/relationships/hyperlink" Target="http://dx.doi.org/10.1016/j.artmed.2006.12.005" TargetMode="External"/><Relationship Id="rId85" Type="http://schemas.openxmlformats.org/officeDocument/2006/relationships/hyperlink" Target="http://hem.passagen.se/ijohansson/function1.pdf"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www.webstuffscan.com/wp-content/uploads/2007/01/mount%20everest%20from%20space.jpg" TargetMode="External"/><Relationship Id="rId25" Type="http://schemas.openxmlformats.org/officeDocument/2006/relationships/image" Target="media/image4.gif"/><Relationship Id="rId33" Type="http://schemas.openxmlformats.org/officeDocument/2006/relationships/image" Target="media/image6.jpeg"/><Relationship Id="rId38" Type="http://schemas.openxmlformats.org/officeDocument/2006/relationships/hyperlink" Target="http://obi-ontology.org/page/Main_Page" TargetMode="External"/><Relationship Id="rId46" Type="http://schemas.openxmlformats.org/officeDocument/2006/relationships/hyperlink" Target="http://ontology.buffalo.edu/smith/articles/fffo.htm" TargetMode="External"/><Relationship Id="rId59" Type="http://schemas.openxmlformats.org/officeDocument/2006/relationships/hyperlink" Target="http://ontology.buffalo.edu/smith/articles/SNAP_SPAN.pdf" TargetMode="External"/><Relationship Id="rId67" Type="http://schemas.openxmlformats.org/officeDocument/2006/relationships/hyperlink" Target="http://ontology.buffalo.edu/smith/book/P&amp;M/pieces.pdf" TargetMode="External"/><Relationship Id="rId20" Type="http://schemas.openxmlformats.org/officeDocument/2006/relationships/hyperlink" Target="http://scienceblogs.com/evolvingthoughts/2007/08/what_is_an_individual.php" TargetMode="External"/><Relationship Id="rId41" Type="http://schemas.openxmlformats.org/officeDocument/2006/relationships/hyperlink" Target="http://www.acsu.buffalo.edu/~ag33/vso.html" TargetMode="External"/><Relationship Id="rId54" Type="http://schemas.openxmlformats.org/officeDocument/2006/relationships/hyperlink" Target="http://ontology.buffalo.edu/smith/articles/fiat.htm" TargetMode="External"/><Relationship Id="rId62" Type="http://schemas.openxmlformats.org/officeDocument/2006/relationships/hyperlink" Target="http://www.ncbi.nlm.nih.gov/pmc/articles/PMC1175958" TargetMode="External"/><Relationship Id="rId70" Type="http://schemas.openxmlformats.org/officeDocument/2006/relationships/hyperlink" Target="http://ontology.buffalo.edu/bio/logic_of_classes.pdf" TargetMode="External"/><Relationship Id="rId75" Type="http://schemas.openxmlformats.org/officeDocument/2006/relationships/hyperlink" Target="http://ontology.buffalo.edu/medo/Disease_and_Diagnosis.pdf" TargetMode="External"/><Relationship Id="rId83" Type="http://schemas.openxmlformats.org/officeDocument/2006/relationships/hyperlink" Target="http://web.me.com/tbittner1/DonnellyProfessional/Publications_files/LayeredMereologyAIJ.pdf" TargetMode="External"/><Relationship Id="rId88" Type="http://schemas.openxmlformats.org/officeDocument/2006/relationships/hyperlink" Target="http://www.ncgia.buffalo.edu/i21/ng/ng.html" TargetMode="External"/><Relationship Id="rId91" Type="http://schemas.openxmlformats.org/officeDocument/2006/relationships/hyperlink" Target="http://hal.archives-ouvertes.fr/docs/00/05/32/72/PDF/ijn_00000096_00.pdf" TargetMode="External"/><Relationship Id="rId9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code.google.com/p/information-artifact-ontology/" TargetMode="External"/><Relationship Id="rId23" Type="http://schemas.openxmlformats.org/officeDocument/2006/relationships/hyperlink" Target="http://fme.biostr.washington.edu:8080/FME/menu.jsp?id=11&amp;ec=0#11" TargetMode="External"/><Relationship Id="rId28" Type="http://schemas.openxmlformats.org/officeDocument/2006/relationships/image" Target="media/image5.gif"/><Relationship Id="rId36" Type="http://schemas.openxmlformats.org/officeDocument/2006/relationships/image" Target="media/image8.wmf"/><Relationship Id="rId49" Type="http://schemas.openxmlformats.org/officeDocument/2006/relationships/hyperlink" Target="http://ontology.buffalo.edu/smith/articles/Mereotopology1.pdf" TargetMode="External"/><Relationship Id="rId57" Type="http://schemas.openxmlformats.org/officeDocument/2006/relationships/hyperlink" Target="http://ontology.buffalo.edu/smith/articles/Mountains.htm" TargetMode="External"/><Relationship Id="rId10" Type="http://schemas.openxmlformats.org/officeDocument/2006/relationships/header" Target="header1.xml"/><Relationship Id="rId31" Type="http://schemas.openxmlformats.org/officeDocument/2006/relationships/hyperlink" Target="http://fme.biostr.washington.edu:8080/FME/menu.jsp?id=25&amp;ec=1#25" TargetMode="External"/><Relationship Id="rId44" Type="http://schemas.openxmlformats.org/officeDocument/2006/relationships/hyperlink" Target="http://en.wikipedia.org/wiki/Cardiac_cycle" TargetMode="External"/><Relationship Id="rId52" Type="http://schemas.openxmlformats.org/officeDocument/2006/relationships/hyperlink" Target="http://ontology.buffalo.edu/smith/articles/niches.pdf" TargetMode="External"/><Relationship Id="rId60" Type="http://schemas.openxmlformats.org/officeDocument/2006/relationships/hyperlink" Target="http://ontology.buffalo.edu/smith/articles/cornucopia.pdf" TargetMode="External"/><Relationship Id="rId65" Type="http://schemas.openxmlformats.org/officeDocument/2006/relationships/hyperlink" Target="http://iospress.metapress.com/content/1551884412214u67/fulltext.pdf" TargetMode="External"/><Relationship Id="rId73" Type="http://schemas.openxmlformats.org/officeDocument/2006/relationships/hyperlink" Target="http://ceur-ws.org/Vol-222" TargetMode="External"/><Relationship Id="rId78" Type="http://schemas.openxmlformats.org/officeDocument/2006/relationships/hyperlink" Target="http://www.ifomis.org/Research/IFOMISReports/IFOMIS%20Report%2007_2003.pdf" TargetMode="External"/><Relationship Id="rId81" Type="http://schemas.openxmlformats.org/officeDocument/2006/relationships/hyperlink" Target="http://www.acsu.buffalo.edu/~bittner3/DonnellyAIMed05.pdf" TargetMode="External"/><Relationship Id="rId86" Type="http://schemas.openxmlformats.org/officeDocument/2006/relationships/hyperlink" Target="http://sigpubs.biostr.washington.edu/archive/00000135/" TargetMode="External"/><Relationship Id="rId94" Type="http://schemas.openxmlformats.org/officeDocument/2006/relationships/header" Target="header4.xml"/><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9" Type="http://schemas.openxmlformats.org/officeDocument/2006/relationships/hyperlink" Target="http://berkeleybop.org/obo/OGMS:0000087" TargetMode="External"/><Relationship Id="rId34" Type="http://schemas.openxmlformats.org/officeDocument/2006/relationships/hyperlink" Target="http://ontology.buffalo.edu/smith/varia/controlledairspace/glos_aclass.jpg" TargetMode="External"/><Relationship Id="rId50" Type="http://schemas.openxmlformats.org/officeDocument/2006/relationships/hyperlink" Target="http://ontology.buffalo.edu/smith/articles/Mereotopology.pdf" TargetMode="External"/><Relationship Id="rId55" Type="http://schemas.openxmlformats.org/officeDocument/2006/relationships/hyperlink" Target="http://ontology.buffalo.edu/smith/articles/Surrounding_space.pdf" TargetMode="External"/><Relationship Id="rId76" Type="http://schemas.openxmlformats.org/officeDocument/2006/relationships/hyperlink" Target="http://ontology.buffalo.edu/ido/Dispositions_and_IDO.pdf" TargetMode="External"/><Relationship Id="rId97" Type="http://schemas.openxmlformats.org/officeDocument/2006/relationships/header" Target="header6.xml"/><Relationship Id="rId7" Type="http://schemas.openxmlformats.org/officeDocument/2006/relationships/webSettings" Target="webSettings.xml"/><Relationship Id="rId71" Type="http://schemas.openxmlformats.org/officeDocument/2006/relationships/hyperlink" Target="http://ontology.buffalo.edu/bfo/Against_Fantology.pdf" TargetMode="External"/><Relationship Id="rId92" Type="http://schemas.openxmlformats.org/officeDocument/2006/relationships/hyperlink" Target="http://ontology.buffalo.edu/smith/articles/hloa.html" TargetMode="External"/><Relationship Id="rId2" Type="http://schemas.openxmlformats.org/officeDocument/2006/relationships/customXml" Target="../customXml/item2.xml"/><Relationship Id="rId29" Type="http://schemas.openxmlformats.org/officeDocument/2006/relationships/hyperlink" Target="http://fme.biostr.washington.edu:8080/FME/menu.jsp?id=23&amp;ec=1#23" TargetMode="External"/><Relationship Id="rId24" Type="http://schemas.openxmlformats.org/officeDocument/2006/relationships/hyperlink" Target="http://fme.biostr.washington.edu:8080/FME/menu.jsp?id=14&amp;ec=1#14" TargetMode="External"/><Relationship Id="rId40" Type="http://schemas.openxmlformats.org/officeDocument/2006/relationships/image" Target="media/image9.png"/><Relationship Id="rId45" Type="http://schemas.openxmlformats.org/officeDocument/2006/relationships/hyperlink" Target="http://ontology.buffalo.edu/smith/articles/lfm.htm" TargetMode="External"/><Relationship Id="rId66" Type="http://schemas.openxmlformats.org/officeDocument/2006/relationships/hyperlink" Target="http://www.ncbi.nlm.nih.gov/pmc/articles/PMC3104413/" TargetMode="External"/><Relationship Id="rId87" Type="http://schemas.openxmlformats.org/officeDocument/2006/relationships/hyperlink" Target="http://sigpubs.biostr.washington.edu/archive/00000204/http:/sigpubs.biostr.washington.edu/archive/00000204/" TargetMode="External"/><Relationship Id="rId61" Type="http://schemas.openxmlformats.org/officeDocument/2006/relationships/hyperlink" Target="http://genomebiology.com/2005/6/5/R46" TargetMode="External"/><Relationship Id="rId82" Type="http://schemas.openxmlformats.org/officeDocument/2006/relationships/hyperlink" Target="http://web.me.com/tbittner1/DonnellyProfessional/Publications_files/RelPlApOnFin.pdf" TargetMode="External"/><Relationship Id="rId19" Type="http://schemas.openxmlformats.org/officeDocument/2006/relationships/hyperlink" Target="http://php.med.unsw.edu.au/cellbiology/index.php?title=File:Cell_adhesion_summary.png" TargetMode="External"/><Relationship Id="rId14" Type="http://schemas.openxmlformats.org/officeDocument/2006/relationships/footer" Target="footer2.xml"/><Relationship Id="rId30" Type="http://schemas.openxmlformats.org/officeDocument/2006/relationships/hyperlink" Target="http://fme.biostr.washington.edu:8080/FME/menu.jsp?id=24&amp;ec=1#24" TargetMode="External"/><Relationship Id="rId35" Type="http://schemas.openxmlformats.org/officeDocument/2006/relationships/image" Target="media/image7.wmf"/><Relationship Id="rId56" Type="http://schemas.openxmlformats.org/officeDocument/2006/relationships/hyperlink" Target="http://ontology.buffalo.edu/smith/articles/truthandreference.pdf" TargetMode="External"/><Relationship Id="rId77" Type="http://schemas.openxmlformats.org/officeDocument/2006/relationships/hyperlink" Target="http://www.ifomis.org/Research/IFOMISReports/IFOMIS%20Report%2006_2003.pdf" TargetMode="External"/><Relationship Id="rId100"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ontology.buffalo.edu/smith/articles/greensboro.html" TargetMode="External"/><Relationship Id="rId72" Type="http://schemas.openxmlformats.org/officeDocument/2006/relationships/hyperlink" Target="http://ontology.buffalo.edu/bfo/Terminology_for_Ontologies.pdf" TargetMode="External"/><Relationship Id="rId93" Type="http://schemas.openxmlformats.org/officeDocument/2006/relationships/hyperlink" Target="http://www.philosophie.ch/preprints/79_Promising_And_Other_Social_Acts.pdf" TargetMode="External"/><Relationship Id="rId9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2011-11-15T00:00:00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92127-49D8-40BC-B2BA-3FA735D0D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55</Pages>
  <Words>15151</Words>
  <Characters>86366</Characters>
  <Application>Microsoft Office Word</Application>
  <DocSecurity>0</DocSecurity>
  <Lines>719</Lines>
  <Paragraphs>202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Basic Formal Ontology 2.0</vt:lpstr>
      <vt:lpstr>BFO 2.0 Reference</vt:lpstr>
    </vt:vector>
  </TitlesOfParts>
  <Company>SUNY Campus Agreement</Company>
  <LinksUpToDate>false</LinksUpToDate>
  <CharactersWithSpaces>101315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Formal Ontology 2.0</dc:title>
  <dc:subject>DRAFT DOCUMENT</dc:subject>
  <dc:creator>Corresponding author: Barry Smith</dc:creator>
  <cp:lastModifiedBy>phismith</cp:lastModifiedBy>
  <cp:revision>3</cp:revision>
  <cp:lastPrinted>2011-11-20T04:04:00Z</cp:lastPrinted>
  <dcterms:created xsi:type="dcterms:W3CDTF">2011-11-21T13:47:00Z</dcterms:created>
  <dcterms:modified xsi:type="dcterms:W3CDTF">2011-11-21T13:48:00Z</dcterms:modified>
</cp:coreProperties>
</file>