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Default Extension="gif" ContentType="image/gif"/>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5F37" w:rsidRDefault="003D22CE" w:rsidP="0079125C">
      <w:pPr>
        <w:spacing w:beforeLines="1" w:before="2" w:afterLines="1" w:after="2"/>
        <w:rPr>
          <w:rFonts w:ascii="Times New Roman" w:hAnsi="Times New Roman"/>
          <w:b/>
          <w:sz w:val="40"/>
          <w:szCs w:val="23"/>
        </w:rPr>
      </w:pPr>
      <w:r w:rsidRPr="003D22CE">
        <w:rPr>
          <w:rFonts w:ascii="Times New Roman" w:hAnsi="Times New Roman"/>
          <w:b/>
          <w:sz w:val="40"/>
          <w:szCs w:val="23"/>
        </w:rPr>
        <w:t xml:space="preserve">BFO 2.0 Reference </w:t>
      </w:r>
    </w:p>
    <w:p w:rsidR="000B04F9" w:rsidRDefault="000B04F9" w:rsidP="0079125C">
      <w:pPr>
        <w:spacing w:beforeLines="1" w:before="2" w:afterLines="1" w:after="2"/>
        <w:rPr>
          <w:rFonts w:ascii="Times New Roman" w:hAnsi="Times New Roman"/>
          <w:b/>
          <w:sz w:val="40"/>
          <w:szCs w:val="23"/>
        </w:rPr>
      </w:pPr>
      <w:r>
        <w:rPr>
          <w:rFonts w:ascii="Times New Roman" w:hAnsi="Times New Roman"/>
          <w:b/>
          <w:sz w:val="40"/>
          <w:szCs w:val="23"/>
        </w:rPr>
        <w:t>Draft</w:t>
      </w:r>
    </w:p>
    <w:p w:rsidR="000B04F9" w:rsidRPr="00587B67" w:rsidRDefault="00170E26" w:rsidP="0079125C">
      <w:pPr>
        <w:spacing w:beforeLines="1" w:before="2" w:afterLines="1" w:after="2"/>
        <w:rPr>
          <w:rFonts w:ascii="Times New Roman" w:hAnsi="Times New Roman"/>
          <w:b/>
          <w:szCs w:val="23"/>
        </w:rPr>
      </w:pPr>
      <w:r>
        <w:rPr>
          <w:rFonts w:ascii="Times New Roman" w:hAnsi="Times New Roman"/>
          <w:b/>
          <w:szCs w:val="23"/>
        </w:rPr>
        <w:t>11/7</w:t>
      </w:r>
      <w:r w:rsidR="00E01EF1" w:rsidRPr="00587B67">
        <w:rPr>
          <w:rFonts w:ascii="Times New Roman" w:hAnsi="Times New Roman"/>
          <w:b/>
          <w:szCs w:val="23"/>
        </w:rPr>
        <w:t>/2011</w:t>
      </w:r>
    </w:p>
    <w:p w:rsidR="00587B67" w:rsidRDefault="00587B67" w:rsidP="000B04F9">
      <w:pPr>
        <w:spacing w:beforeLines="1" w:before="2" w:afterLines="1" w:after="2"/>
        <w:rPr>
          <w:rFonts w:ascii="Times New Roman" w:hAnsi="Times New Roman"/>
          <w:sz w:val="23"/>
          <w:szCs w:val="23"/>
        </w:rPr>
      </w:pPr>
    </w:p>
    <w:p w:rsidR="000B04F9" w:rsidRPr="000B04F9" w:rsidRDefault="000B04F9" w:rsidP="000B04F9">
      <w:pPr>
        <w:spacing w:beforeLines="1" w:before="2" w:afterLines="1" w:after="2"/>
        <w:rPr>
          <w:rFonts w:ascii="Times New Roman" w:hAnsi="Times New Roman"/>
          <w:sz w:val="23"/>
          <w:szCs w:val="23"/>
        </w:rPr>
      </w:pPr>
      <w:r w:rsidRPr="000B04F9">
        <w:rPr>
          <w:rFonts w:ascii="Times New Roman" w:hAnsi="Times New Roman"/>
          <w:sz w:val="23"/>
          <w:szCs w:val="23"/>
        </w:rPr>
        <w:t xml:space="preserve">In what follows we document the conditions which must be satisfied by entities in reality if they are properly to be categorized as instantiating the different </w:t>
      </w:r>
      <w:r w:rsidR="00F00EBF">
        <w:rPr>
          <w:rFonts w:ascii="Times New Roman" w:hAnsi="Times New Roman"/>
          <w:sz w:val="23"/>
          <w:szCs w:val="23"/>
        </w:rPr>
        <w:t xml:space="preserve">universals recognized by </w:t>
      </w:r>
      <w:r w:rsidRPr="000B04F9">
        <w:rPr>
          <w:rFonts w:ascii="Times New Roman" w:hAnsi="Times New Roman"/>
          <w:sz w:val="23"/>
          <w:szCs w:val="23"/>
        </w:rPr>
        <w:t xml:space="preserve">Basic Formal Ontology. </w:t>
      </w:r>
      <w:r w:rsidR="00F00EBF">
        <w:rPr>
          <w:rFonts w:ascii="Times New Roman" w:hAnsi="Times New Roman"/>
          <w:sz w:val="23"/>
          <w:szCs w:val="23"/>
        </w:rPr>
        <w:t xml:space="preserve">Thus it is a guide for those using BFO as </w:t>
      </w:r>
      <w:proofErr w:type="gramStart"/>
      <w:r w:rsidR="00F00EBF">
        <w:rPr>
          <w:rFonts w:ascii="Times New Roman" w:hAnsi="Times New Roman"/>
          <w:sz w:val="23"/>
          <w:szCs w:val="23"/>
        </w:rPr>
        <w:t>an upper</w:t>
      </w:r>
      <w:proofErr w:type="gramEnd"/>
      <w:r w:rsidR="00F00EBF">
        <w:rPr>
          <w:rFonts w:ascii="Times New Roman" w:hAnsi="Times New Roman"/>
          <w:sz w:val="23"/>
          <w:szCs w:val="23"/>
        </w:rPr>
        <w:t xml:space="preserve">-level ontology to support the creation of domain ontologies containing domain-level terms referring to particulars of different sorts in reality. </w:t>
      </w:r>
      <w:r w:rsidRPr="000B04F9">
        <w:rPr>
          <w:rFonts w:ascii="Times New Roman" w:hAnsi="Times New Roman"/>
          <w:sz w:val="23"/>
          <w:szCs w:val="23"/>
        </w:rPr>
        <w:t xml:space="preserve">To specify these conditions we will utilize </w:t>
      </w:r>
      <w:proofErr w:type="gramStart"/>
      <w:r w:rsidRPr="000B04F9">
        <w:rPr>
          <w:rFonts w:ascii="Times New Roman" w:hAnsi="Times New Roman"/>
          <w:sz w:val="23"/>
          <w:szCs w:val="23"/>
        </w:rPr>
        <w:t>a semi</w:t>
      </w:r>
      <w:proofErr w:type="gramEnd"/>
      <w:r w:rsidRPr="000B04F9">
        <w:rPr>
          <w:rFonts w:ascii="Times New Roman" w:hAnsi="Times New Roman"/>
          <w:sz w:val="23"/>
          <w:szCs w:val="23"/>
        </w:rPr>
        <w:t xml:space="preserve">-formalized English that </w:t>
      </w:r>
      <w:r w:rsidR="00B56564">
        <w:rPr>
          <w:rFonts w:ascii="Times New Roman" w:hAnsi="Times New Roman"/>
          <w:sz w:val="23"/>
          <w:szCs w:val="23"/>
        </w:rPr>
        <w:t xml:space="preserve">has approximately </w:t>
      </w:r>
      <w:r w:rsidRPr="000B04F9">
        <w:rPr>
          <w:rFonts w:ascii="Times New Roman" w:hAnsi="Times New Roman"/>
          <w:sz w:val="23"/>
          <w:szCs w:val="23"/>
        </w:rPr>
        <w:t>the expressivity of first-order logic</w:t>
      </w:r>
      <w:r w:rsidR="00F00EBF">
        <w:rPr>
          <w:rFonts w:ascii="Times New Roman" w:hAnsi="Times New Roman"/>
          <w:sz w:val="23"/>
          <w:szCs w:val="23"/>
        </w:rPr>
        <w:t xml:space="preserve"> (FOL)</w:t>
      </w:r>
      <w:r w:rsidR="00B56564">
        <w:rPr>
          <w:rFonts w:ascii="Times New Roman" w:hAnsi="Times New Roman"/>
          <w:sz w:val="23"/>
          <w:szCs w:val="23"/>
        </w:rPr>
        <w:t xml:space="preserve"> with identity</w:t>
      </w:r>
      <w:r w:rsidRPr="000B04F9">
        <w:rPr>
          <w:rFonts w:ascii="Times New Roman" w:hAnsi="Times New Roman"/>
          <w:sz w:val="23"/>
          <w:szCs w:val="23"/>
        </w:rPr>
        <w:t xml:space="preserve">. </w:t>
      </w:r>
      <w:r w:rsidR="00F00EBF">
        <w:rPr>
          <w:rFonts w:ascii="Times New Roman" w:hAnsi="Times New Roman"/>
          <w:sz w:val="23"/>
          <w:szCs w:val="23"/>
        </w:rPr>
        <w:t xml:space="preserve">In a future document we will provide a </w:t>
      </w:r>
      <w:proofErr w:type="gramStart"/>
      <w:r w:rsidR="00F00EBF">
        <w:rPr>
          <w:rFonts w:ascii="Times New Roman" w:hAnsi="Times New Roman"/>
          <w:sz w:val="23"/>
          <w:szCs w:val="23"/>
        </w:rPr>
        <w:t>formalized</w:t>
      </w:r>
      <w:proofErr w:type="gramEnd"/>
      <w:r w:rsidR="00F00EBF">
        <w:rPr>
          <w:rFonts w:ascii="Times New Roman" w:hAnsi="Times New Roman"/>
          <w:sz w:val="23"/>
          <w:szCs w:val="23"/>
        </w:rPr>
        <w:t xml:space="preserve"> treatment of these specifications using </w:t>
      </w:r>
      <w:r w:rsidR="00B56564">
        <w:rPr>
          <w:rFonts w:ascii="Times New Roman" w:hAnsi="Times New Roman"/>
          <w:sz w:val="23"/>
          <w:szCs w:val="23"/>
        </w:rPr>
        <w:t>FOL</w:t>
      </w:r>
      <w:r w:rsidR="00C75C35">
        <w:rPr>
          <w:rFonts w:ascii="Times New Roman" w:hAnsi="Times New Roman"/>
          <w:sz w:val="23"/>
          <w:szCs w:val="23"/>
        </w:rPr>
        <w:t xml:space="preserve">; we anticipate </w:t>
      </w:r>
      <w:r w:rsidR="00B56564">
        <w:rPr>
          <w:rFonts w:ascii="Times New Roman" w:hAnsi="Times New Roman"/>
          <w:sz w:val="23"/>
          <w:szCs w:val="23"/>
        </w:rPr>
        <w:t xml:space="preserve">also a </w:t>
      </w:r>
      <w:r w:rsidR="00C75C35">
        <w:rPr>
          <w:rFonts w:ascii="Times New Roman" w:hAnsi="Times New Roman"/>
          <w:sz w:val="23"/>
          <w:szCs w:val="23"/>
        </w:rPr>
        <w:t xml:space="preserve">treatment </w:t>
      </w:r>
      <w:r w:rsidR="00B56564">
        <w:rPr>
          <w:rFonts w:ascii="Times New Roman" w:hAnsi="Times New Roman"/>
          <w:sz w:val="23"/>
          <w:szCs w:val="23"/>
        </w:rPr>
        <w:t>using</w:t>
      </w:r>
      <w:r w:rsidR="00C75C35">
        <w:rPr>
          <w:rFonts w:ascii="Times New Roman" w:hAnsi="Times New Roman"/>
          <w:sz w:val="23"/>
          <w:szCs w:val="23"/>
        </w:rPr>
        <w:t xml:space="preserve"> some version of</w:t>
      </w:r>
      <w:r w:rsidR="00B56564">
        <w:rPr>
          <w:rFonts w:ascii="Times New Roman" w:hAnsi="Times New Roman"/>
          <w:sz w:val="23"/>
          <w:szCs w:val="23"/>
        </w:rPr>
        <w:t xml:space="preserve"> </w:t>
      </w:r>
      <w:r>
        <w:rPr>
          <w:rFonts w:ascii="Times New Roman" w:hAnsi="Times New Roman"/>
          <w:sz w:val="23"/>
          <w:szCs w:val="23"/>
        </w:rPr>
        <w:t>OWL.</w:t>
      </w:r>
      <w:r w:rsidR="00F00EBF">
        <w:rPr>
          <w:rFonts w:ascii="Times New Roman" w:hAnsi="Times New Roman"/>
          <w:sz w:val="23"/>
          <w:szCs w:val="23"/>
        </w:rPr>
        <w:t xml:space="preserve"> </w:t>
      </w:r>
    </w:p>
    <w:p w:rsidR="0079125C" w:rsidRPr="001C6256" w:rsidRDefault="00365F37" w:rsidP="00365F37">
      <w:pPr>
        <w:pStyle w:val="Heading1"/>
        <w:rPr>
          <w:highlight w:val="lightGray"/>
          <w:vertAlign w:val="subscript"/>
        </w:rPr>
      </w:pPr>
      <w:r w:rsidRPr="001C6256">
        <w:rPr>
          <w:highlight w:val="lightGray"/>
        </w:rPr>
        <w:t xml:space="preserve">1. </w:t>
      </w:r>
      <w:r w:rsidR="0079125C" w:rsidRPr="001C6256">
        <w:rPr>
          <w:highlight w:val="lightGray"/>
        </w:rPr>
        <w:t xml:space="preserve">Entity </w:t>
      </w:r>
      <w:r w:rsidR="001C6256" w:rsidRPr="001C6256">
        <w:rPr>
          <w:highlight w:val="lightGray"/>
        </w:rPr>
        <w:t>[ITEMS IN GREY ARE NOT TO BE DISCUSSED AT THE MEETING]</w:t>
      </w:r>
    </w:p>
    <w:p w:rsidR="001F273B" w:rsidRPr="001C6256" w:rsidRDefault="00F00EBF" w:rsidP="0079125C">
      <w:pPr>
        <w:spacing w:beforeLines="1" w:before="2" w:afterLines="1" w:after="2"/>
        <w:rPr>
          <w:rFonts w:ascii="Times New Roman" w:hAnsi="Times New Roman"/>
          <w:sz w:val="23"/>
          <w:szCs w:val="23"/>
          <w:highlight w:val="lightGray"/>
        </w:rPr>
      </w:pPr>
      <w:r w:rsidRPr="001C6256">
        <w:rPr>
          <w:rFonts w:ascii="Times New Roman" w:hAnsi="Times New Roman"/>
          <w:sz w:val="23"/>
          <w:szCs w:val="23"/>
          <w:highlight w:val="lightGray"/>
        </w:rPr>
        <w:t>Elucidation:</w:t>
      </w:r>
      <w:r w:rsidR="001F273B" w:rsidRPr="001C6256">
        <w:rPr>
          <w:rFonts w:ascii="Times New Roman" w:hAnsi="Times New Roman"/>
          <w:sz w:val="23"/>
          <w:szCs w:val="23"/>
          <w:highlight w:val="lightGray"/>
        </w:rPr>
        <w:t xml:space="preserve"> Anything that exists.</w:t>
      </w:r>
    </w:p>
    <w:p w:rsidR="0079125C" w:rsidRPr="001C6256" w:rsidRDefault="001F273B" w:rsidP="0079125C">
      <w:pPr>
        <w:spacing w:beforeLines="1" w:before="2" w:afterLines="1" w:after="2"/>
        <w:rPr>
          <w:rFonts w:ascii="Times New Roman" w:hAnsi="Times New Roman"/>
          <w:sz w:val="23"/>
          <w:szCs w:val="23"/>
          <w:highlight w:val="lightGray"/>
        </w:rPr>
      </w:pPr>
      <w:r w:rsidRPr="001C6256">
        <w:rPr>
          <w:rFonts w:ascii="Times New Roman" w:hAnsi="Times New Roman"/>
          <w:sz w:val="23"/>
          <w:szCs w:val="23"/>
          <w:highlight w:val="lightGray"/>
        </w:rPr>
        <w:t xml:space="preserve">Entities may be either </w:t>
      </w:r>
      <w:r w:rsidR="005D7735" w:rsidRPr="001C6256">
        <w:rPr>
          <w:rFonts w:ascii="Times New Roman" w:hAnsi="Times New Roman"/>
          <w:sz w:val="23"/>
          <w:szCs w:val="23"/>
          <w:highlight w:val="lightGray"/>
        </w:rPr>
        <w:t xml:space="preserve">particular (on the narrower reading) or also </w:t>
      </w:r>
      <w:r w:rsidR="0079125C" w:rsidRPr="001C6256">
        <w:rPr>
          <w:rFonts w:ascii="Times New Roman" w:hAnsi="Times New Roman"/>
          <w:sz w:val="23"/>
          <w:szCs w:val="23"/>
          <w:highlight w:val="lightGray"/>
        </w:rPr>
        <w:t xml:space="preserve">universal </w:t>
      </w:r>
      <w:r w:rsidR="005D7735" w:rsidRPr="001C6256">
        <w:rPr>
          <w:rFonts w:ascii="Times New Roman" w:hAnsi="Times New Roman"/>
          <w:sz w:val="23"/>
          <w:szCs w:val="23"/>
          <w:highlight w:val="lightGray"/>
        </w:rPr>
        <w:t>(on the broader reading)</w:t>
      </w:r>
      <w:r w:rsidRPr="001C6256">
        <w:rPr>
          <w:rFonts w:ascii="Times New Roman" w:hAnsi="Times New Roman"/>
          <w:sz w:val="23"/>
          <w:szCs w:val="23"/>
          <w:highlight w:val="lightGray"/>
        </w:rPr>
        <w:t>.</w:t>
      </w:r>
    </w:p>
    <w:p w:rsidR="001F273B" w:rsidRPr="001C6256" w:rsidRDefault="005D7735" w:rsidP="0079125C">
      <w:pPr>
        <w:spacing w:beforeLines="1" w:before="2" w:afterLines="1" w:after="2"/>
        <w:rPr>
          <w:rFonts w:ascii="Times New Roman" w:hAnsi="Times New Roman"/>
          <w:sz w:val="23"/>
          <w:szCs w:val="23"/>
          <w:highlight w:val="lightGray"/>
        </w:rPr>
      </w:pPr>
      <w:r w:rsidRPr="001C6256">
        <w:rPr>
          <w:rFonts w:ascii="Times New Roman" w:hAnsi="Times New Roman"/>
          <w:sz w:val="23"/>
          <w:szCs w:val="23"/>
          <w:highlight w:val="lightGray"/>
        </w:rPr>
        <w:t>In this document we concentrate exclusively on particulars. That is, t</w:t>
      </w:r>
      <w:r w:rsidR="001F273B" w:rsidRPr="001C6256">
        <w:rPr>
          <w:rFonts w:ascii="Times New Roman" w:hAnsi="Times New Roman"/>
          <w:sz w:val="23"/>
          <w:szCs w:val="23"/>
          <w:highlight w:val="lightGray"/>
        </w:rPr>
        <w:t xml:space="preserve">he categories </w:t>
      </w:r>
      <w:r w:rsidRPr="001C6256">
        <w:rPr>
          <w:rFonts w:ascii="Times New Roman" w:hAnsi="Times New Roman"/>
          <w:sz w:val="23"/>
          <w:szCs w:val="23"/>
          <w:highlight w:val="lightGray"/>
        </w:rPr>
        <w:t xml:space="preserve">discussed below </w:t>
      </w:r>
      <w:r w:rsidR="001F273B" w:rsidRPr="001C6256">
        <w:rPr>
          <w:rFonts w:ascii="Times New Roman" w:hAnsi="Times New Roman"/>
          <w:sz w:val="23"/>
          <w:szCs w:val="23"/>
          <w:highlight w:val="lightGray"/>
        </w:rPr>
        <w:t xml:space="preserve">are in every case </w:t>
      </w:r>
      <w:proofErr w:type="gramStart"/>
      <w:r w:rsidRPr="001C6256">
        <w:rPr>
          <w:rFonts w:ascii="Times New Roman" w:hAnsi="Times New Roman"/>
          <w:sz w:val="23"/>
          <w:szCs w:val="23"/>
          <w:highlight w:val="lightGray"/>
        </w:rPr>
        <w:t>categories</w:t>
      </w:r>
      <w:proofErr w:type="gramEnd"/>
      <w:r w:rsidRPr="001C6256">
        <w:rPr>
          <w:rFonts w:ascii="Times New Roman" w:hAnsi="Times New Roman"/>
          <w:sz w:val="23"/>
          <w:szCs w:val="23"/>
          <w:highlight w:val="lightGray"/>
        </w:rPr>
        <w:t xml:space="preserve"> of particulars (their</w:t>
      </w:r>
      <w:r w:rsidR="001F273B" w:rsidRPr="001C6256">
        <w:rPr>
          <w:rFonts w:ascii="Times New Roman" w:hAnsi="Times New Roman"/>
          <w:sz w:val="23"/>
          <w:szCs w:val="23"/>
          <w:highlight w:val="lightGray"/>
        </w:rPr>
        <w:t xml:space="preserve"> extensions are sets of particulars</w:t>
      </w:r>
      <w:r w:rsidR="001F273B" w:rsidRPr="001C6256">
        <w:rPr>
          <w:rFonts w:ascii="Times New Roman" w:hAnsi="Times New Roman"/>
          <w:i/>
          <w:sz w:val="23"/>
          <w:szCs w:val="23"/>
          <w:highlight w:val="lightGray"/>
        </w:rPr>
        <w:t xml:space="preserve"> </w:t>
      </w:r>
      <w:r w:rsidR="001F273B" w:rsidRPr="001C6256">
        <w:rPr>
          <w:rFonts w:ascii="Times New Roman" w:hAnsi="Times New Roman"/>
          <w:sz w:val="23"/>
          <w:szCs w:val="23"/>
          <w:highlight w:val="lightGray"/>
        </w:rPr>
        <w:t xml:space="preserve">in reality). </w:t>
      </w:r>
      <w:r w:rsidRPr="001C6256">
        <w:rPr>
          <w:rFonts w:ascii="Times New Roman" w:hAnsi="Times New Roman"/>
          <w:sz w:val="23"/>
          <w:szCs w:val="23"/>
          <w:highlight w:val="lightGray"/>
        </w:rPr>
        <w:t xml:space="preserve">When BFO is supplemented by the Information Artifact Ontology the wider reading is needed, because universals can be included among the targets of the </w:t>
      </w:r>
      <w:r w:rsidRPr="001C6256">
        <w:rPr>
          <w:rFonts w:ascii="Times New Roman" w:hAnsi="Times New Roman"/>
          <w:b/>
          <w:sz w:val="23"/>
          <w:szCs w:val="23"/>
          <w:highlight w:val="lightGray"/>
        </w:rPr>
        <w:t xml:space="preserve">about </w:t>
      </w:r>
      <w:r w:rsidRPr="001C6256">
        <w:rPr>
          <w:rFonts w:ascii="Times New Roman" w:hAnsi="Times New Roman"/>
          <w:sz w:val="23"/>
          <w:szCs w:val="23"/>
          <w:highlight w:val="lightGray"/>
        </w:rPr>
        <w:t xml:space="preserve">relation. </w:t>
      </w:r>
    </w:p>
    <w:p w:rsidR="005D7735" w:rsidRPr="001C6256" w:rsidRDefault="005D7735" w:rsidP="0079125C">
      <w:pPr>
        <w:spacing w:beforeLines="1" w:before="2" w:afterLines="1" w:after="2"/>
        <w:rPr>
          <w:rFonts w:ascii="Times New Roman" w:hAnsi="Times New Roman"/>
          <w:b/>
          <w:sz w:val="23"/>
          <w:szCs w:val="23"/>
          <w:highlight w:val="lightGray"/>
        </w:rPr>
      </w:pPr>
    </w:p>
    <w:p w:rsidR="005D7735" w:rsidRPr="001C6256" w:rsidRDefault="005D7735" w:rsidP="0079125C">
      <w:pPr>
        <w:spacing w:beforeLines="1" w:before="2" w:afterLines="1" w:after="2"/>
        <w:rPr>
          <w:rFonts w:ascii="Times New Roman" w:hAnsi="Times New Roman"/>
          <w:sz w:val="23"/>
          <w:szCs w:val="23"/>
          <w:highlight w:val="lightGray"/>
        </w:rPr>
      </w:pPr>
      <w:r w:rsidRPr="001C6256">
        <w:rPr>
          <w:rFonts w:ascii="Times New Roman" w:hAnsi="Times New Roman"/>
          <w:sz w:val="23"/>
          <w:szCs w:val="23"/>
          <w:highlight w:val="lightGray"/>
        </w:rPr>
        <w:t xml:space="preserve">How does </w:t>
      </w:r>
      <w:proofErr w:type="spellStart"/>
      <w:r w:rsidRPr="001C6256">
        <w:rPr>
          <w:rFonts w:ascii="Times New Roman" w:hAnsi="Times New Roman"/>
          <w:sz w:val="23"/>
          <w:szCs w:val="23"/>
          <w:highlight w:val="lightGray"/>
        </w:rPr>
        <w:t>BFO</w:t>
      </w:r>
      <w:proofErr w:type="gramStart"/>
      <w:r w:rsidRPr="001C6256">
        <w:rPr>
          <w:rFonts w:ascii="Times New Roman" w:hAnsi="Times New Roman"/>
          <w:sz w:val="23"/>
          <w:szCs w:val="23"/>
          <w:highlight w:val="lightGray"/>
        </w:rPr>
        <w:t>:Entity</w:t>
      </w:r>
      <w:proofErr w:type="spellEnd"/>
      <w:proofErr w:type="gramEnd"/>
      <w:r w:rsidRPr="001C6256">
        <w:rPr>
          <w:rFonts w:ascii="Times New Roman" w:hAnsi="Times New Roman"/>
          <w:sz w:val="23"/>
          <w:szCs w:val="23"/>
          <w:highlight w:val="lightGray"/>
        </w:rPr>
        <w:t xml:space="preserve"> differ from </w:t>
      </w:r>
      <w:proofErr w:type="spellStart"/>
      <w:r w:rsidRPr="001C6256">
        <w:rPr>
          <w:rFonts w:ascii="Times New Roman" w:hAnsi="Times New Roman"/>
          <w:sz w:val="23"/>
          <w:szCs w:val="23"/>
          <w:highlight w:val="lightGray"/>
        </w:rPr>
        <w:t>owl:Thing</w:t>
      </w:r>
      <w:proofErr w:type="spellEnd"/>
      <w:r w:rsidRPr="001C6256">
        <w:rPr>
          <w:rFonts w:ascii="Times New Roman" w:hAnsi="Times New Roman"/>
          <w:sz w:val="23"/>
          <w:szCs w:val="23"/>
          <w:highlight w:val="lightGray"/>
        </w:rPr>
        <w:t xml:space="preserve">? </w:t>
      </w:r>
      <w:r w:rsidR="00347922" w:rsidRPr="001C6256">
        <w:rPr>
          <w:rFonts w:ascii="Times New Roman" w:hAnsi="Times New Roman"/>
          <w:sz w:val="23"/>
          <w:szCs w:val="23"/>
          <w:highlight w:val="lightGray"/>
        </w:rPr>
        <w:t xml:space="preserve">The latter </w:t>
      </w:r>
      <w:r w:rsidRPr="001C6256">
        <w:rPr>
          <w:rFonts w:ascii="Times New Roman" w:hAnsi="Times New Roman"/>
          <w:sz w:val="23"/>
          <w:szCs w:val="23"/>
          <w:highlight w:val="lightGray"/>
        </w:rPr>
        <w:t xml:space="preserve">is defined as an extensional class such that all particulars in </w:t>
      </w:r>
      <w:proofErr w:type="gramStart"/>
      <w:r w:rsidRPr="001C6256">
        <w:rPr>
          <w:rFonts w:ascii="Times New Roman" w:hAnsi="Times New Roman"/>
          <w:sz w:val="23"/>
          <w:szCs w:val="23"/>
          <w:highlight w:val="lightGray"/>
        </w:rPr>
        <w:t>an ontology</w:t>
      </w:r>
      <w:proofErr w:type="gramEnd"/>
      <w:r w:rsidRPr="001C6256">
        <w:rPr>
          <w:rFonts w:ascii="Times New Roman" w:hAnsi="Times New Roman"/>
          <w:sz w:val="23"/>
          <w:szCs w:val="23"/>
          <w:highlight w:val="lightGray"/>
        </w:rPr>
        <w:t xml:space="preserve"> fall under this class.  Since it is </w:t>
      </w:r>
      <w:r w:rsidR="00347922" w:rsidRPr="001C6256">
        <w:rPr>
          <w:rFonts w:ascii="Times New Roman" w:hAnsi="Times New Roman"/>
          <w:sz w:val="23"/>
          <w:szCs w:val="23"/>
          <w:highlight w:val="lightGray"/>
        </w:rPr>
        <w:t xml:space="preserve">defined </w:t>
      </w:r>
      <w:r w:rsidRPr="001C6256">
        <w:rPr>
          <w:rFonts w:ascii="Times New Roman" w:hAnsi="Times New Roman"/>
          <w:sz w:val="23"/>
          <w:szCs w:val="23"/>
          <w:highlight w:val="lightGray"/>
        </w:rPr>
        <w:t xml:space="preserve">in the </w:t>
      </w:r>
      <w:r w:rsidR="00347922" w:rsidRPr="001C6256">
        <w:rPr>
          <w:rFonts w:ascii="Times New Roman" w:hAnsi="Times New Roman"/>
          <w:sz w:val="23"/>
          <w:szCs w:val="23"/>
          <w:highlight w:val="lightGray"/>
        </w:rPr>
        <w:t xml:space="preserve">OWL </w:t>
      </w:r>
      <w:r w:rsidRPr="001C6256">
        <w:rPr>
          <w:rFonts w:ascii="Times New Roman" w:hAnsi="Times New Roman"/>
          <w:sz w:val="23"/>
          <w:szCs w:val="23"/>
          <w:highlight w:val="lightGray"/>
        </w:rPr>
        <w:t xml:space="preserve">language itself, that means that any particular in any OWL ontology is an </w:t>
      </w:r>
      <w:proofErr w:type="spellStart"/>
      <w:r w:rsidRPr="001C6256">
        <w:rPr>
          <w:rFonts w:ascii="Times New Roman" w:hAnsi="Times New Roman"/>
          <w:sz w:val="23"/>
          <w:szCs w:val="23"/>
          <w:highlight w:val="lightGray"/>
        </w:rPr>
        <w:t>owl</w:t>
      </w:r>
      <w:proofErr w:type="gramStart"/>
      <w:r w:rsidRPr="001C6256">
        <w:rPr>
          <w:rFonts w:ascii="Times New Roman" w:hAnsi="Times New Roman"/>
          <w:sz w:val="23"/>
          <w:szCs w:val="23"/>
          <w:highlight w:val="lightGray"/>
        </w:rPr>
        <w:t>:Thing</w:t>
      </w:r>
      <w:proofErr w:type="spellEnd"/>
      <w:proofErr w:type="gramEnd"/>
      <w:r w:rsidRPr="001C6256">
        <w:rPr>
          <w:rFonts w:ascii="Times New Roman" w:hAnsi="Times New Roman"/>
          <w:sz w:val="23"/>
          <w:szCs w:val="23"/>
          <w:highlight w:val="lightGray"/>
        </w:rPr>
        <w:t xml:space="preserve">.  So if there is an ontology of fairies written in OWL, describing the difference between red fairies and blue fairies, </w:t>
      </w:r>
      <w:r w:rsidR="00347922" w:rsidRPr="001C6256">
        <w:rPr>
          <w:rFonts w:ascii="Times New Roman" w:hAnsi="Times New Roman"/>
          <w:sz w:val="23"/>
          <w:szCs w:val="23"/>
          <w:highlight w:val="lightGray"/>
        </w:rPr>
        <w:t xml:space="preserve">then fairies will be included as members of the class </w:t>
      </w:r>
      <w:proofErr w:type="spellStart"/>
      <w:r w:rsidRPr="001C6256">
        <w:rPr>
          <w:rFonts w:ascii="Times New Roman" w:hAnsi="Times New Roman"/>
          <w:sz w:val="23"/>
          <w:szCs w:val="23"/>
          <w:highlight w:val="lightGray"/>
        </w:rPr>
        <w:t>owl</w:t>
      </w:r>
      <w:proofErr w:type="gramStart"/>
      <w:r w:rsidRPr="001C6256">
        <w:rPr>
          <w:rFonts w:ascii="Times New Roman" w:hAnsi="Times New Roman"/>
          <w:sz w:val="23"/>
          <w:szCs w:val="23"/>
          <w:highlight w:val="lightGray"/>
        </w:rPr>
        <w:t>:Thing</w:t>
      </w:r>
      <w:proofErr w:type="spellEnd"/>
      <w:proofErr w:type="gramEnd"/>
      <w:r w:rsidRPr="001C6256">
        <w:rPr>
          <w:rFonts w:ascii="Times New Roman" w:hAnsi="Times New Roman"/>
          <w:sz w:val="23"/>
          <w:szCs w:val="23"/>
          <w:highlight w:val="lightGray"/>
        </w:rPr>
        <w:t>.  </w:t>
      </w:r>
      <w:proofErr w:type="spellStart"/>
      <w:r w:rsidR="00347922" w:rsidRPr="001C6256">
        <w:rPr>
          <w:rFonts w:ascii="Times New Roman" w:hAnsi="Times New Roman"/>
          <w:sz w:val="23"/>
          <w:szCs w:val="23"/>
          <w:highlight w:val="lightGray"/>
        </w:rPr>
        <w:t>BFO</w:t>
      </w:r>
      <w:proofErr w:type="gramStart"/>
      <w:r w:rsidR="00347922" w:rsidRPr="001C6256">
        <w:rPr>
          <w:rFonts w:ascii="Times New Roman" w:hAnsi="Times New Roman"/>
          <w:sz w:val="23"/>
          <w:szCs w:val="23"/>
          <w:highlight w:val="lightGray"/>
        </w:rPr>
        <w:t>:entities</w:t>
      </w:r>
      <w:proofErr w:type="spellEnd"/>
      <w:proofErr w:type="gramEnd"/>
      <w:r w:rsidRPr="001C6256">
        <w:rPr>
          <w:rFonts w:ascii="Times New Roman" w:hAnsi="Times New Roman"/>
          <w:sz w:val="23"/>
          <w:szCs w:val="23"/>
          <w:highlight w:val="lightGray"/>
        </w:rPr>
        <w:t xml:space="preserve">, by contrast, </w:t>
      </w:r>
      <w:r w:rsidR="00347922" w:rsidRPr="001C6256">
        <w:rPr>
          <w:rFonts w:ascii="Times New Roman" w:hAnsi="Times New Roman"/>
          <w:sz w:val="23"/>
          <w:szCs w:val="23"/>
          <w:highlight w:val="lightGray"/>
        </w:rPr>
        <w:t xml:space="preserve">are restricted to what exists; </w:t>
      </w:r>
      <w:r w:rsidRPr="001C6256">
        <w:rPr>
          <w:rFonts w:ascii="Times New Roman" w:hAnsi="Times New Roman"/>
          <w:sz w:val="23"/>
          <w:szCs w:val="23"/>
          <w:highlight w:val="lightGray"/>
        </w:rPr>
        <w:t xml:space="preserve">only those putative particulars that are in fact Entities are allowed </w:t>
      </w:r>
      <w:r w:rsidR="00347922" w:rsidRPr="001C6256">
        <w:rPr>
          <w:rFonts w:ascii="Times New Roman" w:hAnsi="Times New Roman"/>
          <w:sz w:val="23"/>
          <w:szCs w:val="23"/>
          <w:highlight w:val="lightGray"/>
        </w:rPr>
        <w:t xml:space="preserve">to be represented </w:t>
      </w:r>
      <w:r w:rsidRPr="001C6256">
        <w:rPr>
          <w:rFonts w:ascii="Times New Roman" w:hAnsi="Times New Roman"/>
          <w:sz w:val="23"/>
          <w:szCs w:val="23"/>
          <w:highlight w:val="lightGray"/>
        </w:rPr>
        <w:t>within a BFO</w:t>
      </w:r>
      <w:r w:rsidR="00347922" w:rsidRPr="001C6256">
        <w:rPr>
          <w:rFonts w:ascii="Times New Roman" w:hAnsi="Times New Roman"/>
          <w:sz w:val="23"/>
          <w:szCs w:val="23"/>
          <w:highlight w:val="lightGray"/>
        </w:rPr>
        <w:t>-conformant</w:t>
      </w:r>
      <w:r w:rsidRPr="001C6256">
        <w:rPr>
          <w:rFonts w:ascii="Times New Roman" w:hAnsi="Times New Roman"/>
          <w:sz w:val="23"/>
          <w:szCs w:val="23"/>
          <w:highlight w:val="lightGray"/>
        </w:rPr>
        <w:t xml:space="preserve"> ontology</w:t>
      </w:r>
      <w:r w:rsidR="00347922" w:rsidRPr="001C6256">
        <w:rPr>
          <w:rFonts w:ascii="Times New Roman" w:hAnsi="Times New Roman"/>
          <w:sz w:val="23"/>
          <w:szCs w:val="23"/>
          <w:highlight w:val="lightGray"/>
        </w:rPr>
        <w:t xml:space="preserve">. Thus </w:t>
      </w:r>
      <w:r w:rsidRPr="001C6256">
        <w:rPr>
          <w:rFonts w:ascii="Times New Roman" w:hAnsi="Times New Roman"/>
          <w:sz w:val="23"/>
          <w:szCs w:val="23"/>
          <w:highlight w:val="lightGray"/>
        </w:rPr>
        <w:t xml:space="preserve">the direction of </w:t>
      </w:r>
      <w:r w:rsidR="00347922" w:rsidRPr="001C6256">
        <w:rPr>
          <w:rFonts w:ascii="Times New Roman" w:hAnsi="Times New Roman"/>
          <w:sz w:val="23"/>
          <w:szCs w:val="23"/>
          <w:highlight w:val="lightGray"/>
        </w:rPr>
        <w:t xml:space="preserve">fit between ontology and reality is </w:t>
      </w:r>
      <w:r w:rsidRPr="001C6256">
        <w:rPr>
          <w:rFonts w:ascii="Times New Roman" w:hAnsi="Times New Roman"/>
          <w:sz w:val="23"/>
          <w:szCs w:val="23"/>
          <w:highlight w:val="lightGray"/>
        </w:rPr>
        <w:t xml:space="preserve">reversed with regard to </w:t>
      </w:r>
      <w:proofErr w:type="spellStart"/>
      <w:r w:rsidRPr="001C6256">
        <w:rPr>
          <w:rFonts w:ascii="Times New Roman" w:hAnsi="Times New Roman"/>
          <w:sz w:val="23"/>
          <w:szCs w:val="23"/>
          <w:highlight w:val="lightGray"/>
        </w:rPr>
        <w:t>owl</w:t>
      </w:r>
      <w:proofErr w:type="gramStart"/>
      <w:r w:rsidRPr="001C6256">
        <w:rPr>
          <w:rFonts w:ascii="Times New Roman" w:hAnsi="Times New Roman"/>
          <w:sz w:val="23"/>
          <w:szCs w:val="23"/>
          <w:highlight w:val="lightGray"/>
        </w:rPr>
        <w:t>:Thing</w:t>
      </w:r>
      <w:proofErr w:type="spellEnd"/>
      <w:proofErr w:type="gramEnd"/>
      <w:r w:rsidRPr="001C6256">
        <w:rPr>
          <w:rFonts w:ascii="Times New Roman" w:hAnsi="Times New Roman"/>
          <w:sz w:val="23"/>
          <w:szCs w:val="23"/>
          <w:highlight w:val="lightGray"/>
        </w:rPr>
        <w:t xml:space="preserve"> and </w:t>
      </w:r>
      <w:proofErr w:type="spellStart"/>
      <w:r w:rsidR="00347922" w:rsidRPr="001C6256">
        <w:rPr>
          <w:rFonts w:ascii="Times New Roman" w:hAnsi="Times New Roman"/>
          <w:sz w:val="23"/>
          <w:szCs w:val="23"/>
          <w:highlight w:val="lightGray"/>
        </w:rPr>
        <w:t>BFO:</w:t>
      </w:r>
      <w:r w:rsidRPr="001C6256">
        <w:rPr>
          <w:rFonts w:ascii="Times New Roman" w:hAnsi="Times New Roman"/>
          <w:sz w:val="23"/>
          <w:szCs w:val="23"/>
          <w:highlight w:val="lightGray"/>
        </w:rPr>
        <w:t>Entity</w:t>
      </w:r>
      <w:proofErr w:type="spellEnd"/>
      <w:r w:rsidRPr="001C6256">
        <w:rPr>
          <w:rFonts w:ascii="Times New Roman" w:hAnsi="Times New Roman"/>
          <w:sz w:val="23"/>
          <w:szCs w:val="23"/>
          <w:highlight w:val="lightGray"/>
        </w:rPr>
        <w:t xml:space="preserve">.  Something is an </w:t>
      </w:r>
      <w:proofErr w:type="spellStart"/>
      <w:r w:rsidRPr="001C6256">
        <w:rPr>
          <w:rFonts w:ascii="Times New Roman" w:hAnsi="Times New Roman"/>
          <w:sz w:val="23"/>
          <w:szCs w:val="23"/>
          <w:highlight w:val="lightGray"/>
        </w:rPr>
        <w:t>owl</w:t>
      </w:r>
      <w:proofErr w:type="gramStart"/>
      <w:r w:rsidRPr="001C6256">
        <w:rPr>
          <w:rFonts w:ascii="Times New Roman" w:hAnsi="Times New Roman"/>
          <w:sz w:val="23"/>
          <w:szCs w:val="23"/>
          <w:highlight w:val="lightGray"/>
        </w:rPr>
        <w:t>:Thing</w:t>
      </w:r>
      <w:proofErr w:type="spellEnd"/>
      <w:proofErr w:type="gramEnd"/>
      <w:r w:rsidRPr="001C6256">
        <w:rPr>
          <w:rFonts w:ascii="Times New Roman" w:hAnsi="Times New Roman"/>
          <w:sz w:val="23"/>
          <w:szCs w:val="23"/>
          <w:highlight w:val="lightGray"/>
        </w:rPr>
        <w:t xml:space="preserve"> just because it is defined as a particular in </w:t>
      </w:r>
      <w:r w:rsidR="00347922" w:rsidRPr="001C6256">
        <w:rPr>
          <w:rFonts w:ascii="Times New Roman" w:hAnsi="Times New Roman"/>
          <w:sz w:val="23"/>
          <w:szCs w:val="23"/>
          <w:highlight w:val="lightGray"/>
        </w:rPr>
        <w:t xml:space="preserve">an </w:t>
      </w:r>
      <w:r w:rsidRPr="001C6256">
        <w:rPr>
          <w:rFonts w:ascii="Times New Roman" w:hAnsi="Times New Roman"/>
          <w:sz w:val="23"/>
          <w:szCs w:val="23"/>
          <w:highlight w:val="lightGray"/>
        </w:rPr>
        <w:t>OWL</w:t>
      </w:r>
      <w:r w:rsidR="00347922" w:rsidRPr="001C6256">
        <w:rPr>
          <w:rFonts w:ascii="Times New Roman" w:hAnsi="Times New Roman"/>
          <w:sz w:val="23"/>
          <w:szCs w:val="23"/>
          <w:highlight w:val="lightGray"/>
        </w:rPr>
        <w:t xml:space="preserve"> ontology; </w:t>
      </w:r>
      <w:r w:rsidRPr="001C6256">
        <w:rPr>
          <w:rFonts w:ascii="Times New Roman" w:hAnsi="Times New Roman"/>
          <w:sz w:val="23"/>
          <w:szCs w:val="23"/>
          <w:highlight w:val="lightGray"/>
        </w:rPr>
        <w:t>something is a</w:t>
      </w:r>
      <w:r w:rsidR="00347922" w:rsidRPr="001C6256">
        <w:rPr>
          <w:rFonts w:ascii="Times New Roman" w:hAnsi="Times New Roman"/>
          <w:sz w:val="23"/>
          <w:szCs w:val="23"/>
          <w:highlight w:val="lightGray"/>
        </w:rPr>
        <w:t>n Entity in BFO only if we have good reasons to believe that it is part of the furniture of reality</w:t>
      </w:r>
      <w:r w:rsidRPr="001C6256">
        <w:rPr>
          <w:rFonts w:ascii="Times New Roman" w:hAnsi="Times New Roman"/>
          <w:sz w:val="23"/>
          <w:szCs w:val="23"/>
          <w:highlight w:val="lightGray"/>
        </w:rPr>
        <w:t>.</w:t>
      </w:r>
      <w:r w:rsidR="00502323" w:rsidRPr="001C6256">
        <w:rPr>
          <w:rFonts w:ascii="Times New Roman" w:hAnsi="Times New Roman"/>
          <w:sz w:val="23"/>
          <w:szCs w:val="23"/>
          <w:highlight w:val="lightGray"/>
        </w:rPr>
        <w:t xml:space="preserve"> </w:t>
      </w:r>
      <w:proofErr w:type="gramStart"/>
      <w:r w:rsidR="00502323" w:rsidRPr="001C6256">
        <w:rPr>
          <w:rFonts w:ascii="Times New Roman" w:hAnsi="Times New Roman"/>
          <w:sz w:val="23"/>
          <w:szCs w:val="23"/>
          <w:highlight w:val="lightGray"/>
        </w:rPr>
        <w:t>Best efforts to achieve veracity is</w:t>
      </w:r>
      <w:proofErr w:type="gramEnd"/>
      <w:r w:rsidR="00502323" w:rsidRPr="001C6256">
        <w:rPr>
          <w:rFonts w:ascii="Times New Roman" w:hAnsi="Times New Roman"/>
          <w:sz w:val="23"/>
          <w:szCs w:val="23"/>
          <w:highlight w:val="lightGray"/>
        </w:rPr>
        <w:t xml:space="preserve"> a condition of conformance.</w:t>
      </w:r>
    </w:p>
    <w:p w:rsidR="005D7735" w:rsidRPr="001C6256" w:rsidRDefault="005D7735" w:rsidP="0079125C">
      <w:pPr>
        <w:spacing w:beforeLines="1" w:before="2" w:afterLines="1" w:after="2"/>
        <w:rPr>
          <w:rFonts w:ascii="Times New Roman" w:hAnsi="Times New Roman"/>
          <w:sz w:val="23"/>
          <w:szCs w:val="23"/>
          <w:highlight w:val="lightGray"/>
        </w:rPr>
      </w:pPr>
    </w:p>
    <w:p w:rsidR="00D860BE" w:rsidRPr="009331CA" w:rsidRDefault="00347922" w:rsidP="0079125C">
      <w:pPr>
        <w:spacing w:beforeLines="1" w:before="2" w:afterLines="1" w:after="2"/>
        <w:rPr>
          <w:rFonts w:ascii="Times New Roman" w:hAnsi="Times New Roman"/>
          <w:sz w:val="23"/>
          <w:szCs w:val="23"/>
        </w:rPr>
      </w:pPr>
      <w:r w:rsidRPr="001C6256">
        <w:rPr>
          <w:rFonts w:ascii="Times New Roman" w:hAnsi="Times New Roman"/>
          <w:sz w:val="23"/>
          <w:szCs w:val="23"/>
          <w:highlight w:val="lightGray"/>
        </w:rPr>
        <w:t>T</w:t>
      </w:r>
      <w:r w:rsidR="00D860BE" w:rsidRPr="001C6256">
        <w:rPr>
          <w:rFonts w:ascii="Times New Roman" w:hAnsi="Times New Roman"/>
          <w:sz w:val="23"/>
          <w:szCs w:val="23"/>
          <w:highlight w:val="lightGray"/>
        </w:rPr>
        <w:t>o avoid attributive classes that conflict with the BFO ontology we need to insist that all attributive classes are sub-classes of classes lower down than entity</w:t>
      </w:r>
    </w:p>
    <w:p w:rsidR="00140DC7" w:rsidRPr="009331CA" w:rsidRDefault="00140DC7" w:rsidP="0079125C">
      <w:pPr>
        <w:spacing w:beforeLines="1" w:before="2" w:afterLines="1" w:after="2"/>
        <w:rPr>
          <w:rFonts w:ascii="Times New Roman" w:hAnsi="Times New Roman"/>
          <w:i/>
          <w:sz w:val="23"/>
          <w:szCs w:val="23"/>
        </w:rPr>
      </w:pPr>
    </w:p>
    <w:p w:rsidR="00144077" w:rsidRPr="009331CA" w:rsidRDefault="00144077" w:rsidP="001F273B">
      <w:pPr>
        <w:pStyle w:val="Heading2"/>
      </w:pPr>
      <w:r w:rsidRPr="00365F37">
        <w:t xml:space="preserve">Relations of </w:t>
      </w:r>
      <w:proofErr w:type="spellStart"/>
      <w:r w:rsidRPr="00365F37">
        <w:t>parthood</w:t>
      </w:r>
      <w:proofErr w:type="spellEnd"/>
    </w:p>
    <w:p w:rsidR="00144077" w:rsidRPr="009331CA" w:rsidRDefault="00144077" w:rsidP="00144077">
      <w:pPr>
        <w:spacing w:beforeLines="1" w:before="2" w:afterLines="1" w:after="2"/>
        <w:rPr>
          <w:rFonts w:ascii="Times New Roman" w:hAnsi="Times New Roman"/>
          <w:i/>
          <w:sz w:val="23"/>
          <w:szCs w:val="23"/>
        </w:rPr>
      </w:pPr>
      <w:proofErr w:type="gramStart"/>
      <w:r w:rsidRPr="009331CA">
        <w:rPr>
          <w:rFonts w:ascii="Times New Roman" w:hAnsi="Times New Roman"/>
          <w:i/>
          <w:sz w:val="23"/>
          <w:szCs w:val="23"/>
        </w:rPr>
        <w:t>a</w:t>
      </w:r>
      <w:proofErr w:type="gramEnd"/>
      <w:r w:rsidRPr="009331CA">
        <w:rPr>
          <w:rFonts w:ascii="Times New Roman" w:hAnsi="Times New Roman"/>
          <w:i/>
          <w:sz w:val="23"/>
          <w:szCs w:val="23"/>
        </w:rPr>
        <w:t xml:space="preserve"> </w:t>
      </w:r>
      <w:proofErr w:type="spellStart"/>
      <w:r w:rsidRPr="009331CA">
        <w:rPr>
          <w:rFonts w:ascii="Times New Roman" w:hAnsi="Times New Roman"/>
          <w:b/>
          <w:sz w:val="23"/>
          <w:szCs w:val="23"/>
        </w:rPr>
        <w:t>part_of</w:t>
      </w:r>
      <w:proofErr w:type="spellEnd"/>
      <w:r w:rsidRPr="009331CA">
        <w:rPr>
          <w:rFonts w:ascii="Times New Roman" w:hAnsi="Times New Roman"/>
          <w:sz w:val="23"/>
          <w:szCs w:val="23"/>
        </w:rPr>
        <w:t xml:space="preserve"> </w:t>
      </w:r>
      <w:r w:rsidRPr="009331CA">
        <w:rPr>
          <w:rFonts w:ascii="Times New Roman" w:hAnsi="Times New Roman"/>
          <w:i/>
          <w:sz w:val="23"/>
          <w:szCs w:val="23"/>
        </w:rPr>
        <w:t>b</w:t>
      </w:r>
    </w:p>
    <w:p w:rsidR="00144077" w:rsidRPr="009331CA" w:rsidRDefault="00144077" w:rsidP="00144077">
      <w:pPr>
        <w:spacing w:beforeLines="1" w:before="2" w:afterLines="1" w:after="2"/>
        <w:rPr>
          <w:rFonts w:ascii="Times New Roman" w:hAnsi="Times New Roman"/>
          <w:i/>
          <w:sz w:val="23"/>
          <w:szCs w:val="23"/>
        </w:rPr>
      </w:pPr>
      <w:proofErr w:type="gramStart"/>
      <w:r w:rsidRPr="009331CA">
        <w:rPr>
          <w:rFonts w:ascii="Times New Roman" w:hAnsi="Times New Roman"/>
          <w:i/>
          <w:sz w:val="23"/>
          <w:szCs w:val="23"/>
        </w:rPr>
        <w:t>a</w:t>
      </w:r>
      <w:proofErr w:type="gramEnd"/>
      <w:r w:rsidRPr="009331CA">
        <w:rPr>
          <w:rFonts w:ascii="Times New Roman" w:hAnsi="Times New Roman"/>
          <w:i/>
          <w:sz w:val="23"/>
          <w:szCs w:val="23"/>
        </w:rPr>
        <w:t xml:space="preserve"> </w:t>
      </w:r>
      <w:proofErr w:type="spellStart"/>
      <w:r w:rsidRPr="009331CA">
        <w:rPr>
          <w:rFonts w:ascii="Times New Roman" w:hAnsi="Times New Roman"/>
          <w:b/>
          <w:sz w:val="23"/>
          <w:szCs w:val="23"/>
        </w:rPr>
        <w:t>part_of</w:t>
      </w:r>
      <w:proofErr w:type="spellEnd"/>
      <w:r w:rsidRPr="009331CA">
        <w:rPr>
          <w:rFonts w:ascii="Times New Roman" w:hAnsi="Times New Roman"/>
          <w:sz w:val="23"/>
          <w:szCs w:val="23"/>
        </w:rPr>
        <w:t xml:space="preserve"> </w:t>
      </w:r>
      <w:r w:rsidRPr="009331CA">
        <w:rPr>
          <w:rFonts w:ascii="Times New Roman" w:hAnsi="Times New Roman"/>
          <w:i/>
          <w:sz w:val="23"/>
          <w:szCs w:val="23"/>
        </w:rPr>
        <w:t xml:space="preserve">b </w:t>
      </w:r>
      <w:r w:rsidRPr="009331CA">
        <w:rPr>
          <w:rFonts w:ascii="Times New Roman" w:hAnsi="Times New Roman"/>
          <w:sz w:val="23"/>
          <w:szCs w:val="23"/>
        </w:rPr>
        <w:t xml:space="preserve">at </w:t>
      </w:r>
      <w:r w:rsidRPr="009331CA">
        <w:rPr>
          <w:rFonts w:ascii="Times New Roman" w:hAnsi="Times New Roman"/>
          <w:i/>
          <w:sz w:val="23"/>
          <w:szCs w:val="23"/>
        </w:rPr>
        <w:t>t</w:t>
      </w:r>
    </w:p>
    <w:p w:rsidR="00144077" w:rsidRPr="009331CA" w:rsidRDefault="00144077" w:rsidP="00144077">
      <w:pPr>
        <w:spacing w:beforeLines="1" w:before="2" w:afterLines="1" w:after="2"/>
        <w:rPr>
          <w:rFonts w:ascii="Times New Roman" w:hAnsi="Times New Roman"/>
          <w:sz w:val="23"/>
          <w:szCs w:val="23"/>
        </w:rPr>
      </w:pPr>
      <w:proofErr w:type="gramStart"/>
      <w:r w:rsidRPr="009331CA">
        <w:rPr>
          <w:rFonts w:ascii="Times New Roman" w:hAnsi="Times New Roman"/>
          <w:sz w:val="23"/>
          <w:szCs w:val="23"/>
        </w:rPr>
        <w:t>defined</w:t>
      </w:r>
      <w:proofErr w:type="gramEnd"/>
      <w:r w:rsidRPr="009331CA">
        <w:rPr>
          <w:rFonts w:ascii="Times New Roman" w:hAnsi="Times New Roman"/>
          <w:sz w:val="23"/>
          <w:szCs w:val="23"/>
        </w:rPr>
        <w:t xml:space="preserve"> in terms of part-of: </w:t>
      </w:r>
    </w:p>
    <w:p w:rsidR="00144077" w:rsidRPr="00541102" w:rsidRDefault="00144077" w:rsidP="00144077">
      <w:pPr>
        <w:spacing w:beforeLines="1" w:before="2" w:afterLines="1" w:after="2"/>
        <w:ind w:firstLine="720"/>
        <w:rPr>
          <w:rFonts w:ascii="Times New Roman" w:hAnsi="Times New Roman"/>
          <w:b/>
          <w:i/>
          <w:sz w:val="23"/>
          <w:szCs w:val="23"/>
        </w:rPr>
      </w:pPr>
      <w:proofErr w:type="gramStart"/>
      <w:r w:rsidRPr="001F273B">
        <w:rPr>
          <w:rFonts w:ascii="Times New Roman" w:hAnsi="Times New Roman"/>
          <w:i/>
          <w:sz w:val="23"/>
        </w:rPr>
        <w:lastRenderedPageBreak/>
        <w:t>a</w:t>
      </w:r>
      <w:proofErr w:type="gramEnd"/>
      <w:r w:rsidRPr="009331CA">
        <w:rPr>
          <w:rFonts w:ascii="Times New Roman" w:hAnsi="Times New Roman"/>
          <w:b/>
          <w:i/>
          <w:sz w:val="23"/>
          <w:szCs w:val="23"/>
        </w:rPr>
        <w:t xml:space="preserve"> </w:t>
      </w:r>
      <w:proofErr w:type="spellStart"/>
      <w:r w:rsidRPr="009331CA">
        <w:rPr>
          <w:rFonts w:ascii="Times New Roman" w:hAnsi="Times New Roman"/>
          <w:b/>
          <w:sz w:val="23"/>
          <w:szCs w:val="23"/>
        </w:rPr>
        <w:t>has_part</w:t>
      </w:r>
      <w:proofErr w:type="spellEnd"/>
      <w:r w:rsidRPr="009331CA">
        <w:rPr>
          <w:rFonts w:ascii="Times New Roman" w:hAnsi="Times New Roman"/>
          <w:b/>
          <w:sz w:val="23"/>
          <w:szCs w:val="23"/>
        </w:rPr>
        <w:t xml:space="preserve"> </w:t>
      </w:r>
      <w:r w:rsidRPr="009331CA">
        <w:rPr>
          <w:rFonts w:ascii="Times New Roman" w:hAnsi="Times New Roman"/>
          <w:i/>
          <w:sz w:val="23"/>
          <w:szCs w:val="23"/>
        </w:rPr>
        <w:t>b</w:t>
      </w:r>
      <w:r w:rsidR="00541102">
        <w:rPr>
          <w:rFonts w:ascii="Times New Roman" w:hAnsi="Times New Roman"/>
          <w:i/>
          <w:sz w:val="23"/>
          <w:szCs w:val="23"/>
        </w:rPr>
        <w:t xml:space="preserve"> </w:t>
      </w:r>
      <w:r w:rsidR="00541102">
        <w:rPr>
          <w:rFonts w:ascii="Times New Roman" w:hAnsi="Times New Roman"/>
          <w:sz w:val="23"/>
          <w:szCs w:val="23"/>
        </w:rPr>
        <w:t xml:space="preserve">=Def. </w:t>
      </w:r>
      <w:r w:rsidR="00541102">
        <w:rPr>
          <w:rFonts w:ascii="Times New Roman" w:hAnsi="Times New Roman"/>
          <w:i/>
          <w:sz w:val="23"/>
          <w:szCs w:val="23"/>
        </w:rPr>
        <w:t xml:space="preserve">b </w:t>
      </w:r>
      <w:proofErr w:type="spellStart"/>
      <w:r w:rsidR="00541102">
        <w:rPr>
          <w:rFonts w:ascii="Times New Roman" w:hAnsi="Times New Roman"/>
          <w:b/>
          <w:sz w:val="23"/>
          <w:szCs w:val="23"/>
        </w:rPr>
        <w:t>part_of</w:t>
      </w:r>
      <w:proofErr w:type="spellEnd"/>
      <w:r w:rsidR="00541102">
        <w:rPr>
          <w:rFonts w:ascii="Times New Roman" w:hAnsi="Times New Roman"/>
          <w:b/>
          <w:sz w:val="23"/>
          <w:szCs w:val="23"/>
        </w:rPr>
        <w:t xml:space="preserve"> </w:t>
      </w:r>
      <w:r w:rsidR="00541102" w:rsidRPr="00541102">
        <w:rPr>
          <w:rFonts w:ascii="Times New Roman" w:hAnsi="Times New Roman"/>
          <w:i/>
          <w:sz w:val="23"/>
          <w:szCs w:val="23"/>
        </w:rPr>
        <w:t>a</w:t>
      </w:r>
    </w:p>
    <w:p w:rsidR="00144077" w:rsidRPr="00365F37" w:rsidRDefault="00144077" w:rsidP="00365F37">
      <w:pPr>
        <w:spacing w:beforeLines="1" w:before="2" w:afterLines="1" w:after="2"/>
        <w:ind w:firstLine="720"/>
        <w:rPr>
          <w:rFonts w:ascii="Times New Roman" w:hAnsi="Times New Roman"/>
          <w:b/>
          <w:sz w:val="23"/>
          <w:szCs w:val="23"/>
        </w:rPr>
      </w:pPr>
      <w:proofErr w:type="gramStart"/>
      <w:r w:rsidRPr="009331CA">
        <w:rPr>
          <w:rFonts w:ascii="Times New Roman" w:hAnsi="Times New Roman"/>
          <w:i/>
          <w:sz w:val="23"/>
          <w:szCs w:val="23"/>
        </w:rPr>
        <w:t>a</w:t>
      </w:r>
      <w:proofErr w:type="gramEnd"/>
      <w:r w:rsidRPr="009331CA">
        <w:rPr>
          <w:rFonts w:ascii="Times New Roman" w:hAnsi="Times New Roman"/>
          <w:b/>
          <w:i/>
          <w:sz w:val="23"/>
          <w:szCs w:val="23"/>
        </w:rPr>
        <w:t xml:space="preserve"> </w:t>
      </w:r>
      <w:proofErr w:type="spellStart"/>
      <w:r w:rsidRPr="009331CA">
        <w:rPr>
          <w:rFonts w:ascii="Times New Roman" w:hAnsi="Times New Roman"/>
          <w:b/>
          <w:sz w:val="23"/>
          <w:szCs w:val="23"/>
        </w:rPr>
        <w:t>has_part</w:t>
      </w:r>
      <w:proofErr w:type="spellEnd"/>
      <w:r w:rsidRPr="009331CA">
        <w:rPr>
          <w:rFonts w:ascii="Times New Roman" w:hAnsi="Times New Roman"/>
          <w:b/>
          <w:sz w:val="23"/>
          <w:szCs w:val="23"/>
        </w:rPr>
        <w:t xml:space="preserve"> </w:t>
      </w:r>
      <w:r w:rsidRPr="009331CA">
        <w:rPr>
          <w:rFonts w:ascii="Times New Roman" w:hAnsi="Times New Roman"/>
          <w:i/>
          <w:sz w:val="23"/>
          <w:szCs w:val="23"/>
        </w:rPr>
        <w:t>b</w:t>
      </w:r>
      <w:r w:rsidRPr="009331CA">
        <w:rPr>
          <w:rFonts w:ascii="Times New Roman" w:hAnsi="Times New Roman"/>
          <w:b/>
          <w:i/>
          <w:sz w:val="23"/>
          <w:szCs w:val="23"/>
        </w:rPr>
        <w:t xml:space="preserve"> </w:t>
      </w:r>
      <w:r w:rsidRPr="009331CA">
        <w:rPr>
          <w:rFonts w:ascii="Times New Roman" w:hAnsi="Times New Roman"/>
          <w:b/>
          <w:sz w:val="23"/>
          <w:szCs w:val="23"/>
        </w:rPr>
        <w:t>at</w:t>
      </w:r>
      <w:r w:rsidRPr="009331CA">
        <w:rPr>
          <w:rFonts w:ascii="Times New Roman" w:hAnsi="Times New Roman"/>
          <w:sz w:val="23"/>
          <w:szCs w:val="23"/>
        </w:rPr>
        <w:t xml:space="preserve"> </w:t>
      </w:r>
      <w:r w:rsidRPr="009331CA">
        <w:rPr>
          <w:rFonts w:ascii="Times New Roman" w:hAnsi="Times New Roman"/>
          <w:i/>
          <w:sz w:val="23"/>
          <w:szCs w:val="23"/>
        </w:rPr>
        <w:t>t</w:t>
      </w:r>
      <w:r w:rsidR="00541102">
        <w:rPr>
          <w:rFonts w:ascii="Times New Roman" w:hAnsi="Times New Roman"/>
          <w:i/>
          <w:sz w:val="23"/>
          <w:szCs w:val="23"/>
        </w:rPr>
        <w:t xml:space="preserve"> </w:t>
      </w:r>
      <w:r w:rsidR="00541102">
        <w:rPr>
          <w:rFonts w:ascii="Times New Roman" w:hAnsi="Times New Roman"/>
          <w:sz w:val="23"/>
          <w:szCs w:val="23"/>
        </w:rPr>
        <w:t xml:space="preserve">=Def. </w:t>
      </w:r>
      <w:r w:rsidR="00541102">
        <w:rPr>
          <w:rFonts w:ascii="Times New Roman" w:hAnsi="Times New Roman"/>
          <w:i/>
          <w:sz w:val="23"/>
          <w:szCs w:val="23"/>
        </w:rPr>
        <w:t xml:space="preserve">b </w:t>
      </w:r>
      <w:proofErr w:type="spellStart"/>
      <w:r w:rsidR="00541102">
        <w:rPr>
          <w:rFonts w:ascii="Times New Roman" w:hAnsi="Times New Roman"/>
          <w:b/>
          <w:sz w:val="23"/>
          <w:szCs w:val="23"/>
        </w:rPr>
        <w:t>part_of</w:t>
      </w:r>
      <w:proofErr w:type="spellEnd"/>
      <w:r w:rsidR="00541102">
        <w:rPr>
          <w:rFonts w:ascii="Times New Roman" w:hAnsi="Times New Roman"/>
          <w:b/>
          <w:sz w:val="23"/>
          <w:szCs w:val="23"/>
        </w:rPr>
        <w:t xml:space="preserve"> </w:t>
      </w:r>
      <w:r w:rsidR="00541102" w:rsidRPr="00541102">
        <w:rPr>
          <w:rFonts w:ascii="Times New Roman" w:hAnsi="Times New Roman"/>
          <w:i/>
          <w:sz w:val="23"/>
          <w:szCs w:val="23"/>
        </w:rPr>
        <w:t>a</w:t>
      </w:r>
      <w:r w:rsidR="00541102">
        <w:rPr>
          <w:rFonts w:ascii="Times New Roman" w:hAnsi="Times New Roman"/>
          <w:i/>
          <w:sz w:val="23"/>
          <w:szCs w:val="23"/>
        </w:rPr>
        <w:t xml:space="preserve"> </w:t>
      </w:r>
      <w:r w:rsidR="00541102" w:rsidRPr="00541102">
        <w:rPr>
          <w:rFonts w:ascii="Times New Roman" w:hAnsi="Times New Roman"/>
          <w:b/>
          <w:sz w:val="23"/>
          <w:szCs w:val="23"/>
        </w:rPr>
        <w:t>at</w:t>
      </w:r>
      <w:r w:rsidR="00541102">
        <w:rPr>
          <w:rFonts w:ascii="Times New Roman" w:hAnsi="Times New Roman"/>
          <w:b/>
          <w:i/>
          <w:sz w:val="23"/>
          <w:szCs w:val="23"/>
        </w:rPr>
        <w:t xml:space="preserve"> </w:t>
      </w:r>
      <w:r w:rsidR="00541102" w:rsidRPr="00541102">
        <w:rPr>
          <w:rFonts w:ascii="Times New Roman" w:hAnsi="Times New Roman"/>
          <w:i/>
          <w:sz w:val="23"/>
          <w:szCs w:val="23"/>
        </w:rPr>
        <w:t>t</w:t>
      </w:r>
    </w:p>
    <w:p w:rsidR="00140DC7" w:rsidRDefault="00365F37" w:rsidP="00365F37">
      <w:pPr>
        <w:pStyle w:val="Heading1"/>
      </w:pPr>
      <w:r>
        <w:t xml:space="preserve">2. </w:t>
      </w:r>
      <w:r w:rsidR="00140DC7" w:rsidRPr="009331CA">
        <w:t>Continuant</w:t>
      </w:r>
    </w:p>
    <w:p w:rsidR="009D555C" w:rsidRDefault="009D555C" w:rsidP="00541102">
      <w:pPr>
        <w:spacing w:beforeLines="1" w:before="2" w:afterLines="1" w:after="2"/>
        <w:rPr>
          <w:rFonts w:ascii="Times New Roman" w:hAnsi="Times New Roman"/>
          <w:sz w:val="23"/>
          <w:szCs w:val="23"/>
        </w:rPr>
      </w:pPr>
      <w:r>
        <w:rPr>
          <w:rFonts w:ascii="Times New Roman" w:hAnsi="Times New Roman"/>
          <w:sz w:val="23"/>
          <w:szCs w:val="23"/>
        </w:rPr>
        <w:t xml:space="preserve">Elucidation: </w:t>
      </w:r>
      <w:r w:rsidRPr="009D555C">
        <w:rPr>
          <w:rFonts w:ascii="Times New Roman" w:hAnsi="Times New Roman"/>
          <w:sz w:val="23"/>
          <w:szCs w:val="23"/>
        </w:rPr>
        <w:t>A</w:t>
      </w:r>
      <w:r>
        <w:rPr>
          <w:rFonts w:ascii="Times New Roman" w:hAnsi="Times New Roman"/>
          <w:i/>
          <w:sz w:val="23"/>
          <w:szCs w:val="23"/>
        </w:rPr>
        <w:t xml:space="preserve"> continuant </w:t>
      </w:r>
      <w:r w:rsidRPr="009D555C">
        <w:rPr>
          <w:rFonts w:ascii="Times New Roman" w:hAnsi="Times New Roman"/>
          <w:sz w:val="23"/>
          <w:szCs w:val="23"/>
        </w:rPr>
        <w:t>is</w:t>
      </w:r>
      <w:r>
        <w:rPr>
          <w:rFonts w:ascii="Times New Roman" w:hAnsi="Times New Roman"/>
          <w:sz w:val="23"/>
          <w:szCs w:val="23"/>
        </w:rPr>
        <w:t xml:space="preserve"> </w:t>
      </w:r>
      <w:r w:rsidRPr="009D555C">
        <w:rPr>
          <w:rFonts w:ascii="Times New Roman" w:hAnsi="Times New Roman"/>
          <w:sz w:val="23"/>
          <w:szCs w:val="23"/>
        </w:rPr>
        <w:t>an entity that</w:t>
      </w:r>
      <w:r>
        <w:rPr>
          <w:rFonts w:ascii="Times New Roman" w:hAnsi="Times New Roman"/>
          <w:i/>
          <w:sz w:val="23"/>
          <w:szCs w:val="23"/>
        </w:rPr>
        <w:t xml:space="preserve"> </w:t>
      </w:r>
      <w:r w:rsidRPr="009D555C">
        <w:rPr>
          <w:rFonts w:ascii="Times New Roman" w:hAnsi="Times New Roman"/>
          <w:sz w:val="23"/>
          <w:szCs w:val="23"/>
        </w:rPr>
        <w:t xml:space="preserve">persists, endures, or continues to exist through time while maintaining its </w:t>
      </w:r>
      <w:r>
        <w:rPr>
          <w:rFonts w:ascii="Times New Roman" w:hAnsi="Times New Roman"/>
          <w:sz w:val="23"/>
          <w:szCs w:val="23"/>
        </w:rPr>
        <w:t xml:space="preserve">identity. </w:t>
      </w:r>
    </w:p>
    <w:p w:rsidR="005D2CB1" w:rsidRPr="00541102" w:rsidRDefault="005D2CB1" w:rsidP="00541102">
      <w:pPr>
        <w:spacing w:beforeLines="1" w:before="2" w:afterLines="1" w:after="2"/>
        <w:rPr>
          <w:rFonts w:ascii="Times New Roman" w:hAnsi="Times New Roman"/>
          <w:sz w:val="23"/>
          <w:szCs w:val="23"/>
        </w:rPr>
      </w:pPr>
    </w:p>
    <w:p w:rsidR="009D555C" w:rsidRPr="001F273B" w:rsidRDefault="009D555C" w:rsidP="009D555C">
      <w:pPr>
        <w:rPr>
          <w:rFonts w:ascii="Times New Roman" w:hAnsi="Times New Roman"/>
          <w:sz w:val="23"/>
        </w:rPr>
      </w:pPr>
      <w:r w:rsidRPr="001F273B">
        <w:rPr>
          <w:rFonts w:ascii="Times New Roman" w:hAnsi="Times New Roman"/>
          <w:sz w:val="23"/>
        </w:rPr>
        <w:t>We provide elucidations (rather than definitions) for those terms which are primitives, in the sense that there is no way of defining them in a non-circular fashion.</w:t>
      </w:r>
    </w:p>
    <w:p w:rsidR="005D2CB1" w:rsidRPr="005D2CB1" w:rsidRDefault="005D2CB1" w:rsidP="009D555C">
      <w:pPr>
        <w:spacing w:beforeLines="1" w:before="2" w:afterLines="1" w:after="2"/>
        <w:rPr>
          <w:rFonts w:ascii="Times New Roman" w:hAnsi="Times New Roman"/>
          <w:sz w:val="20"/>
          <w:szCs w:val="20"/>
        </w:rPr>
      </w:pPr>
      <w:r>
        <w:rPr>
          <w:rFonts w:ascii="Times New Roman" w:hAnsi="Times New Roman"/>
          <w:sz w:val="23"/>
          <w:szCs w:val="23"/>
        </w:rPr>
        <w:t xml:space="preserve">Note: Continuants may persist for very short periods of time (as for example </w:t>
      </w:r>
      <w:r w:rsidRPr="009331CA">
        <w:rPr>
          <w:rFonts w:ascii="Times New Roman" w:hAnsi="Times New Roman"/>
          <w:sz w:val="23"/>
          <w:szCs w:val="23"/>
        </w:rPr>
        <w:t>in the ca</w:t>
      </w:r>
      <w:r>
        <w:rPr>
          <w:rFonts w:ascii="Times New Roman" w:hAnsi="Times New Roman"/>
          <w:sz w:val="23"/>
          <w:szCs w:val="23"/>
        </w:rPr>
        <w:t>se of a highly unstable isotope; even here, however,</w:t>
      </w:r>
      <w:r w:rsidRPr="009331CA">
        <w:rPr>
          <w:rFonts w:ascii="Times New Roman" w:hAnsi="Times New Roman"/>
          <w:sz w:val="23"/>
          <w:szCs w:val="23"/>
        </w:rPr>
        <w:t xml:space="preserve"> an atom of </w:t>
      </w:r>
      <w:r>
        <w:rPr>
          <w:rFonts w:ascii="Times New Roman" w:hAnsi="Times New Roman"/>
          <w:sz w:val="23"/>
          <w:szCs w:val="23"/>
        </w:rPr>
        <w:t xml:space="preserve">the given sort </w:t>
      </w:r>
      <w:r w:rsidRPr="009331CA">
        <w:rPr>
          <w:rFonts w:ascii="Times New Roman" w:hAnsi="Times New Roman"/>
          <w:sz w:val="23"/>
          <w:szCs w:val="23"/>
        </w:rPr>
        <w:t xml:space="preserve">might </w:t>
      </w:r>
      <w:r>
        <w:rPr>
          <w:rFonts w:ascii="Times New Roman" w:hAnsi="Times New Roman"/>
          <w:sz w:val="23"/>
          <w:szCs w:val="23"/>
        </w:rPr>
        <w:t xml:space="preserve">persist for </w:t>
      </w:r>
      <w:r w:rsidRPr="009331CA">
        <w:rPr>
          <w:rFonts w:ascii="Times New Roman" w:hAnsi="Times New Roman"/>
          <w:sz w:val="23"/>
          <w:szCs w:val="23"/>
        </w:rPr>
        <w:t>much longer than its momentary half-life</w:t>
      </w:r>
      <w:r>
        <w:rPr>
          <w:rFonts w:ascii="Times New Roman" w:hAnsi="Times New Roman"/>
          <w:sz w:val="23"/>
          <w:szCs w:val="23"/>
        </w:rPr>
        <w:t>)</w:t>
      </w:r>
      <w:r w:rsidRPr="009331CA">
        <w:rPr>
          <w:rFonts w:ascii="Times New Roman" w:hAnsi="Times New Roman"/>
          <w:sz w:val="23"/>
          <w:szCs w:val="23"/>
        </w:rPr>
        <w:t>.</w:t>
      </w:r>
    </w:p>
    <w:p w:rsidR="005D2CB1" w:rsidRDefault="005D2CB1" w:rsidP="009D555C">
      <w:pPr>
        <w:spacing w:beforeLines="1" w:before="2" w:afterLines="1" w:after="2"/>
        <w:rPr>
          <w:rFonts w:ascii="Times New Roman" w:hAnsi="Times New Roman"/>
          <w:sz w:val="23"/>
          <w:szCs w:val="23"/>
        </w:rPr>
      </w:pPr>
    </w:p>
    <w:p w:rsidR="009D555C" w:rsidRPr="009D555C" w:rsidRDefault="009D555C" w:rsidP="009D555C">
      <w:pPr>
        <w:spacing w:beforeLines="1" w:before="2" w:afterLines="1" w:after="2"/>
        <w:rPr>
          <w:rFonts w:ascii="Times New Roman" w:hAnsi="Times New Roman"/>
          <w:sz w:val="23"/>
          <w:szCs w:val="23"/>
        </w:rPr>
      </w:pPr>
      <w:r>
        <w:rPr>
          <w:rFonts w:ascii="Times New Roman" w:hAnsi="Times New Roman"/>
          <w:sz w:val="23"/>
          <w:szCs w:val="23"/>
        </w:rPr>
        <w:t xml:space="preserve">Axiom: if </w:t>
      </w:r>
      <w:proofErr w:type="gramStart"/>
      <w:r>
        <w:rPr>
          <w:rFonts w:ascii="Times New Roman" w:hAnsi="Times New Roman"/>
          <w:i/>
          <w:sz w:val="23"/>
          <w:szCs w:val="23"/>
        </w:rPr>
        <w:t xml:space="preserve">a </w:t>
      </w:r>
      <w:r>
        <w:rPr>
          <w:rFonts w:ascii="Times New Roman" w:hAnsi="Times New Roman"/>
          <w:sz w:val="23"/>
          <w:szCs w:val="23"/>
        </w:rPr>
        <w:t>is</w:t>
      </w:r>
      <w:proofErr w:type="gramEnd"/>
      <w:r>
        <w:rPr>
          <w:rFonts w:ascii="Times New Roman" w:hAnsi="Times New Roman"/>
          <w:sz w:val="23"/>
          <w:szCs w:val="23"/>
        </w:rPr>
        <w:t xml:space="preserve"> a continuant and </w:t>
      </w:r>
      <w:r>
        <w:rPr>
          <w:rFonts w:ascii="Times New Roman" w:hAnsi="Times New Roman"/>
          <w:i/>
          <w:sz w:val="23"/>
          <w:szCs w:val="23"/>
        </w:rPr>
        <w:t xml:space="preserve">b </w:t>
      </w:r>
      <w:r>
        <w:rPr>
          <w:rFonts w:ascii="Times New Roman" w:hAnsi="Times New Roman"/>
          <w:sz w:val="23"/>
          <w:szCs w:val="23"/>
        </w:rPr>
        <w:t xml:space="preserve">is part of </w:t>
      </w:r>
      <w:r>
        <w:rPr>
          <w:rFonts w:ascii="Times New Roman" w:hAnsi="Times New Roman"/>
          <w:i/>
          <w:sz w:val="23"/>
          <w:szCs w:val="23"/>
        </w:rPr>
        <w:t xml:space="preserve">a </w:t>
      </w:r>
      <w:r>
        <w:rPr>
          <w:rFonts w:ascii="Times New Roman" w:hAnsi="Times New Roman"/>
          <w:sz w:val="23"/>
          <w:szCs w:val="23"/>
        </w:rPr>
        <w:t xml:space="preserve">then </w:t>
      </w:r>
      <w:r>
        <w:rPr>
          <w:rFonts w:ascii="Times New Roman" w:hAnsi="Times New Roman"/>
          <w:i/>
          <w:sz w:val="23"/>
          <w:szCs w:val="23"/>
        </w:rPr>
        <w:t xml:space="preserve">b </w:t>
      </w:r>
      <w:r>
        <w:rPr>
          <w:rFonts w:ascii="Times New Roman" w:hAnsi="Times New Roman"/>
          <w:sz w:val="23"/>
          <w:szCs w:val="23"/>
        </w:rPr>
        <w:t xml:space="preserve">is a continuant (continuants have no temporal parts). </w:t>
      </w:r>
    </w:p>
    <w:p w:rsidR="00144077" w:rsidRPr="009331CA" w:rsidRDefault="00144077" w:rsidP="0079125C">
      <w:pPr>
        <w:spacing w:beforeLines="1" w:before="2" w:afterLines="1" w:after="2"/>
        <w:rPr>
          <w:rFonts w:ascii="Times New Roman" w:hAnsi="Times New Roman"/>
          <w:i/>
          <w:sz w:val="23"/>
          <w:szCs w:val="23"/>
        </w:rPr>
      </w:pPr>
    </w:p>
    <w:p w:rsidR="00144077" w:rsidRPr="009331CA" w:rsidRDefault="00144077" w:rsidP="001F273B">
      <w:pPr>
        <w:pStyle w:val="Heading2"/>
      </w:pPr>
      <w:r w:rsidRPr="009331CA">
        <w:t>Relation of specific dependence</w:t>
      </w:r>
    </w:p>
    <w:p w:rsidR="00365F37" w:rsidRDefault="00365F37" w:rsidP="00144077">
      <w:pPr>
        <w:spacing w:beforeLines="1" w:before="2" w:afterLines="1" w:after="2"/>
        <w:rPr>
          <w:rFonts w:ascii="Times New Roman" w:hAnsi="Times New Roman"/>
          <w:i/>
          <w:sz w:val="23"/>
          <w:szCs w:val="23"/>
        </w:rPr>
      </w:pPr>
    </w:p>
    <w:p w:rsidR="007E2B9F" w:rsidRDefault="00170E26" w:rsidP="00144077">
      <w:pPr>
        <w:spacing w:beforeLines="1" w:before="2" w:afterLines="1" w:after="2"/>
        <w:rPr>
          <w:rFonts w:ascii="Times New Roman" w:hAnsi="Times New Roman"/>
          <w:b/>
          <w:sz w:val="23"/>
          <w:szCs w:val="23"/>
        </w:rPr>
      </w:pPr>
      <w:r>
        <w:rPr>
          <w:rFonts w:ascii="Times New Roman" w:hAnsi="Times New Roman"/>
          <w:sz w:val="23"/>
          <w:szCs w:val="23"/>
        </w:rPr>
        <w:t xml:space="preserve">Elucidation: To say that </w:t>
      </w:r>
      <w:r w:rsidR="00144077" w:rsidRPr="009331CA">
        <w:rPr>
          <w:rFonts w:ascii="Times New Roman" w:hAnsi="Times New Roman"/>
          <w:i/>
          <w:sz w:val="23"/>
          <w:szCs w:val="23"/>
        </w:rPr>
        <w:t xml:space="preserve">a </w:t>
      </w:r>
      <w:r w:rsidR="00144077" w:rsidRPr="009331CA">
        <w:rPr>
          <w:rFonts w:ascii="Times New Roman" w:hAnsi="Times New Roman"/>
          <w:b/>
          <w:sz w:val="23"/>
          <w:szCs w:val="23"/>
        </w:rPr>
        <w:t>s</w:t>
      </w:r>
      <w:r w:rsidR="00144077" w:rsidRPr="009331CA">
        <w:rPr>
          <w:rFonts w:ascii="Times New Roman" w:hAnsi="Times New Roman"/>
          <w:sz w:val="23"/>
          <w:szCs w:val="23"/>
        </w:rPr>
        <w:t>-</w:t>
      </w:r>
      <w:r w:rsidR="00144077" w:rsidRPr="009331CA">
        <w:rPr>
          <w:rFonts w:ascii="Times New Roman" w:hAnsi="Times New Roman"/>
          <w:b/>
          <w:sz w:val="23"/>
          <w:szCs w:val="23"/>
        </w:rPr>
        <w:t>depends on</w:t>
      </w:r>
      <w:r w:rsidR="00144077" w:rsidRPr="009331CA">
        <w:rPr>
          <w:rFonts w:ascii="Times New Roman" w:hAnsi="Times New Roman"/>
          <w:sz w:val="23"/>
          <w:szCs w:val="23"/>
        </w:rPr>
        <w:t xml:space="preserve"> </w:t>
      </w:r>
      <w:r w:rsidR="00144077" w:rsidRPr="009331CA">
        <w:rPr>
          <w:rFonts w:ascii="Times New Roman" w:hAnsi="Times New Roman"/>
          <w:i/>
          <w:sz w:val="23"/>
          <w:szCs w:val="23"/>
        </w:rPr>
        <w:t xml:space="preserve">b </w:t>
      </w:r>
      <w:r>
        <w:rPr>
          <w:rFonts w:ascii="Times New Roman" w:hAnsi="Times New Roman"/>
          <w:b/>
          <w:sz w:val="23"/>
          <w:szCs w:val="23"/>
        </w:rPr>
        <w:t xml:space="preserve">is to say that </w:t>
      </w:r>
    </w:p>
    <w:p w:rsidR="007E2B9F" w:rsidRDefault="00144077" w:rsidP="007E2B9F">
      <w:pPr>
        <w:spacing w:beforeLines="1" w:before="2" w:afterLines="1" w:after="2"/>
        <w:ind w:firstLine="720"/>
        <w:rPr>
          <w:rFonts w:ascii="Times New Roman" w:hAnsi="Times New Roman"/>
          <w:sz w:val="23"/>
          <w:szCs w:val="23"/>
        </w:rPr>
      </w:pPr>
      <w:proofErr w:type="spellStart"/>
      <w:proofErr w:type="gramStart"/>
      <w:r w:rsidRPr="009331CA">
        <w:rPr>
          <w:rFonts w:ascii="Times New Roman" w:hAnsi="Times New Roman"/>
          <w:i/>
          <w:sz w:val="23"/>
          <w:szCs w:val="23"/>
        </w:rPr>
        <w:t>a</w:t>
      </w:r>
      <w:proofErr w:type="spellEnd"/>
      <w:proofErr w:type="gramEnd"/>
      <w:r w:rsidRPr="009331CA">
        <w:rPr>
          <w:rFonts w:ascii="Times New Roman" w:hAnsi="Times New Roman"/>
          <w:i/>
          <w:sz w:val="23"/>
          <w:szCs w:val="23"/>
        </w:rPr>
        <w:t xml:space="preserve"> </w:t>
      </w:r>
      <w:r w:rsidRPr="009331CA">
        <w:rPr>
          <w:rFonts w:ascii="Times New Roman" w:hAnsi="Times New Roman"/>
          <w:sz w:val="23"/>
          <w:szCs w:val="23"/>
        </w:rPr>
        <w:t xml:space="preserve">exists </w:t>
      </w:r>
    </w:p>
    <w:p w:rsidR="007E2B9F" w:rsidRDefault="007E2B9F" w:rsidP="007E2B9F">
      <w:pPr>
        <w:spacing w:beforeLines="1" w:before="2" w:afterLines="1" w:after="2"/>
        <w:ind w:firstLine="720"/>
        <w:rPr>
          <w:rFonts w:ascii="Times New Roman" w:hAnsi="Times New Roman"/>
          <w:sz w:val="23"/>
          <w:szCs w:val="23"/>
        </w:rPr>
      </w:pPr>
      <w:r>
        <w:rPr>
          <w:rFonts w:ascii="Times New Roman" w:hAnsi="Times New Roman"/>
          <w:sz w:val="23"/>
          <w:szCs w:val="23"/>
        </w:rPr>
        <w:t xml:space="preserve">&amp; </w:t>
      </w:r>
      <w:r>
        <w:rPr>
          <w:rFonts w:ascii="Times New Roman" w:hAnsi="Times New Roman"/>
          <w:i/>
          <w:sz w:val="23"/>
          <w:szCs w:val="23"/>
        </w:rPr>
        <w:t xml:space="preserve">a </w:t>
      </w:r>
      <w:r w:rsidR="00170E26">
        <w:rPr>
          <w:rFonts w:ascii="Times New Roman" w:hAnsi="Times New Roman"/>
          <w:sz w:val="23"/>
          <w:szCs w:val="23"/>
        </w:rPr>
        <w:t xml:space="preserve">is necessarily such that, </w:t>
      </w:r>
      <w:r w:rsidR="00144077" w:rsidRPr="009331CA">
        <w:rPr>
          <w:rFonts w:ascii="Times New Roman" w:hAnsi="Times New Roman"/>
          <w:sz w:val="23"/>
          <w:szCs w:val="23"/>
        </w:rPr>
        <w:t xml:space="preserve">if </w:t>
      </w:r>
      <w:r w:rsidR="00170E26">
        <w:rPr>
          <w:rFonts w:ascii="Times New Roman" w:hAnsi="Times New Roman"/>
          <w:sz w:val="23"/>
          <w:szCs w:val="23"/>
        </w:rPr>
        <w:t xml:space="preserve">it </w:t>
      </w:r>
      <w:r w:rsidR="00144077" w:rsidRPr="009331CA">
        <w:rPr>
          <w:rFonts w:ascii="Times New Roman" w:hAnsi="Times New Roman"/>
          <w:sz w:val="23"/>
          <w:szCs w:val="23"/>
        </w:rPr>
        <w:t xml:space="preserve">exists </w:t>
      </w:r>
      <w:r w:rsidR="00144077" w:rsidRPr="009331CA">
        <w:rPr>
          <w:rFonts w:ascii="Times New Roman" w:hAnsi="Times New Roman"/>
          <w:b/>
          <w:sz w:val="23"/>
          <w:szCs w:val="23"/>
        </w:rPr>
        <w:t>at</w:t>
      </w:r>
      <w:r w:rsidR="00144077" w:rsidRPr="009331CA">
        <w:rPr>
          <w:rFonts w:ascii="Times New Roman" w:hAnsi="Times New Roman"/>
          <w:b/>
          <w:i/>
          <w:sz w:val="23"/>
          <w:szCs w:val="23"/>
        </w:rPr>
        <w:t xml:space="preserve"> </w:t>
      </w:r>
      <w:r w:rsidR="00144077" w:rsidRPr="009331CA">
        <w:rPr>
          <w:rFonts w:ascii="Times New Roman" w:hAnsi="Times New Roman"/>
          <w:i/>
          <w:sz w:val="23"/>
          <w:szCs w:val="23"/>
        </w:rPr>
        <w:t xml:space="preserve">t </w:t>
      </w:r>
      <w:r w:rsidR="00144077" w:rsidRPr="009331CA">
        <w:rPr>
          <w:rFonts w:ascii="Times New Roman" w:hAnsi="Times New Roman"/>
          <w:sz w:val="23"/>
          <w:szCs w:val="23"/>
        </w:rPr>
        <w:t xml:space="preserve">then </w:t>
      </w:r>
      <w:r w:rsidR="00144077" w:rsidRPr="009331CA">
        <w:rPr>
          <w:rFonts w:ascii="Times New Roman" w:hAnsi="Times New Roman"/>
          <w:i/>
          <w:sz w:val="23"/>
          <w:szCs w:val="23"/>
        </w:rPr>
        <w:t xml:space="preserve">b </w:t>
      </w:r>
      <w:r w:rsidR="00144077" w:rsidRPr="009331CA">
        <w:rPr>
          <w:rFonts w:ascii="Times New Roman" w:hAnsi="Times New Roman"/>
          <w:sz w:val="23"/>
          <w:szCs w:val="23"/>
        </w:rPr>
        <w:t xml:space="preserve">exists </w:t>
      </w:r>
      <w:r w:rsidR="00144077" w:rsidRPr="009331CA">
        <w:rPr>
          <w:rFonts w:ascii="Times New Roman" w:hAnsi="Times New Roman"/>
          <w:b/>
          <w:sz w:val="23"/>
          <w:szCs w:val="23"/>
        </w:rPr>
        <w:t xml:space="preserve">at </w:t>
      </w:r>
      <w:r w:rsidR="00144077" w:rsidRPr="009331CA">
        <w:rPr>
          <w:rFonts w:ascii="Times New Roman" w:hAnsi="Times New Roman"/>
          <w:i/>
          <w:sz w:val="23"/>
          <w:szCs w:val="23"/>
        </w:rPr>
        <w:t>t</w:t>
      </w:r>
      <w:r w:rsidR="00170E26">
        <w:rPr>
          <w:rFonts w:ascii="Times New Roman" w:hAnsi="Times New Roman"/>
          <w:sz w:val="23"/>
          <w:szCs w:val="23"/>
        </w:rPr>
        <w:t xml:space="preserve"> also</w:t>
      </w:r>
    </w:p>
    <w:p w:rsidR="007E2B9F" w:rsidRDefault="007E2B9F" w:rsidP="007E2B9F">
      <w:pPr>
        <w:spacing w:beforeLines="1" w:before="2" w:afterLines="1" w:after="2"/>
        <w:ind w:firstLine="720"/>
        <w:rPr>
          <w:rFonts w:ascii="Times New Roman" w:hAnsi="Times New Roman"/>
          <w:sz w:val="23"/>
          <w:szCs w:val="23"/>
        </w:rPr>
      </w:pPr>
      <w:r>
        <w:rPr>
          <w:rFonts w:ascii="Times New Roman" w:hAnsi="Times New Roman"/>
          <w:sz w:val="23"/>
          <w:szCs w:val="23"/>
        </w:rPr>
        <w:t xml:space="preserve">&amp; </w:t>
      </w:r>
      <w:proofErr w:type="gramStart"/>
      <w:r>
        <w:rPr>
          <w:rFonts w:ascii="Times New Roman" w:hAnsi="Times New Roman"/>
          <w:i/>
          <w:sz w:val="23"/>
          <w:szCs w:val="23"/>
        </w:rPr>
        <w:t xml:space="preserve">a </w:t>
      </w:r>
      <w:r>
        <w:rPr>
          <w:rFonts w:ascii="Times New Roman" w:hAnsi="Times New Roman"/>
          <w:sz w:val="23"/>
          <w:szCs w:val="23"/>
        </w:rPr>
        <w:t>and</w:t>
      </w:r>
      <w:proofErr w:type="gramEnd"/>
      <w:r>
        <w:rPr>
          <w:rFonts w:ascii="Times New Roman" w:hAnsi="Times New Roman"/>
          <w:sz w:val="23"/>
          <w:szCs w:val="23"/>
        </w:rPr>
        <w:t xml:space="preserve"> </w:t>
      </w:r>
      <w:r>
        <w:rPr>
          <w:rFonts w:ascii="Times New Roman" w:hAnsi="Times New Roman"/>
          <w:i/>
          <w:sz w:val="23"/>
          <w:szCs w:val="23"/>
        </w:rPr>
        <w:t xml:space="preserve">b </w:t>
      </w:r>
      <w:r>
        <w:rPr>
          <w:rFonts w:ascii="Times New Roman" w:hAnsi="Times New Roman"/>
          <w:sz w:val="23"/>
          <w:szCs w:val="23"/>
        </w:rPr>
        <w:t xml:space="preserve">share no common parts. </w:t>
      </w:r>
      <w:r w:rsidR="00170E26">
        <w:rPr>
          <w:rFonts w:ascii="Times New Roman" w:hAnsi="Times New Roman"/>
          <w:sz w:val="23"/>
          <w:szCs w:val="23"/>
        </w:rPr>
        <w:t xml:space="preserve"> </w:t>
      </w:r>
    </w:p>
    <w:p w:rsidR="007E2B9F" w:rsidRDefault="007E2B9F" w:rsidP="007E2B9F">
      <w:pPr>
        <w:spacing w:beforeLines="1" w:before="2" w:afterLines="1" w:after="2"/>
        <w:rPr>
          <w:rFonts w:ascii="Times New Roman" w:hAnsi="Times New Roman"/>
          <w:sz w:val="23"/>
          <w:szCs w:val="23"/>
        </w:rPr>
      </w:pPr>
      <w:r>
        <w:rPr>
          <w:rFonts w:ascii="Times New Roman" w:hAnsi="Times New Roman"/>
          <w:sz w:val="23"/>
          <w:szCs w:val="23"/>
        </w:rPr>
        <w:t xml:space="preserve">In particular, an entity does not </w:t>
      </w:r>
      <w:r w:rsidRPr="007E2B9F">
        <w:rPr>
          <w:rFonts w:ascii="Times New Roman" w:hAnsi="Times New Roman"/>
          <w:b/>
          <w:sz w:val="23"/>
          <w:szCs w:val="23"/>
        </w:rPr>
        <w:t>s-depend</w:t>
      </w:r>
      <w:r>
        <w:rPr>
          <w:rFonts w:ascii="Times New Roman" w:hAnsi="Times New Roman"/>
          <w:sz w:val="23"/>
          <w:szCs w:val="23"/>
        </w:rPr>
        <w:t xml:space="preserve"> on any of its parts.</w:t>
      </w:r>
    </w:p>
    <w:p w:rsidR="00144077" w:rsidRPr="00170E26" w:rsidRDefault="007E2B9F" w:rsidP="007E2B9F">
      <w:pPr>
        <w:spacing w:beforeLines="1" w:before="2" w:afterLines="1" w:after="2"/>
        <w:rPr>
          <w:rFonts w:ascii="Times New Roman" w:hAnsi="Times New Roman"/>
          <w:sz w:val="23"/>
          <w:szCs w:val="23"/>
        </w:rPr>
      </w:pPr>
      <w:r>
        <w:rPr>
          <w:rFonts w:ascii="Times New Roman" w:hAnsi="Times New Roman"/>
          <w:sz w:val="23"/>
          <w:szCs w:val="23"/>
        </w:rPr>
        <w:t xml:space="preserve">If </w:t>
      </w:r>
      <w:proofErr w:type="gramStart"/>
      <w:r w:rsidRPr="009331CA">
        <w:rPr>
          <w:rFonts w:ascii="Times New Roman" w:hAnsi="Times New Roman"/>
          <w:i/>
          <w:sz w:val="23"/>
          <w:szCs w:val="23"/>
        </w:rPr>
        <w:t>a</w:t>
      </w:r>
      <w:proofErr w:type="gramEnd"/>
      <w:r w:rsidRPr="009331CA">
        <w:rPr>
          <w:rFonts w:ascii="Times New Roman" w:hAnsi="Times New Roman"/>
          <w:i/>
          <w:sz w:val="23"/>
          <w:szCs w:val="23"/>
        </w:rPr>
        <w:t xml:space="preserve"> </w:t>
      </w:r>
      <w:r w:rsidRPr="009331CA">
        <w:rPr>
          <w:rFonts w:ascii="Times New Roman" w:hAnsi="Times New Roman"/>
          <w:b/>
          <w:sz w:val="23"/>
          <w:szCs w:val="23"/>
        </w:rPr>
        <w:t>s</w:t>
      </w:r>
      <w:r w:rsidRPr="009331CA">
        <w:rPr>
          <w:rFonts w:ascii="Times New Roman" w:hAnsi="Times New Roman"/>
          <w:sz w:val="23"/>
          <w:szCs w:val="23"/>
        </w:rPr>
        <w:t>-</w:t>
      </w:r>
      <w:r w:rsidRPr="009331CA">
        <w:rPr>
          <w:rFonts w:ascii="Times New Roman" w:hAnsi="Times New Roman"/>
          <w:b/>
          <w:sz w:val="23"/>
          <w:szCs w:val="23"/>
        </w:rPr>
        <w:t>depends on</w:t>
      </w:r>
      <w:r w:rsidRPr="009331CA">
        <w:rPr>
          <w:rFonts w:ascii="Times New Roman" w:hAnsi="Times New Roman"/>
          <w:sz w:val="23"/>
          <w:szCs w:val="23"/>
        </w:rPr>
        <w:t xml:space="preserve"> </w:t>
      </w:r>
      <w:r w:rsidRPr="009331CA">
        <w:rPr>
          <w:rFonts w:ascii="Times New Roman" w:hAnsi="Times New Roman"/>
          <w:i/>
          <w:sz w:val="23"/>
          <w:szCs w:val="23"/>
        </w:rPr>
        <w:t>b</w:t>
      </w:r>
      <w:r>
        <w:rPr>
          <w:rFonts w:ascii="Times New Roman" w:hAnsi="Times New Roman"/>
          <w:i/>
          <w:sz w:val="23"/>
          <w:szCs w:val="23"/>
        </w:rPr>
        <w:t xml:space="preserve"> </w:t>
      </w:r>
      <w:r>
        <w:rPr>
          <w:rFonts w:ascii="Times New Roman" w:hAnsi="Times New Roman"/>
          <w:sz w:val="23"/>
          <w:szCs w:val="23"/>
        </w:rPr>
        <w:t>then</w:t>
      </w:r>
      <w:r w:rsidR="00170E26">
        <w:rPr>
          <w:rFonts w:ascii="Times New Roman" w:hAnsi="Times New Roman"/>
          <w:sz w:val="23"/>
          <w:szCs w:val="23"/>
        </w:rPr>
        <w:t xml:space="preserve"> </w:t>
      </w:r>
      <w:r w:rsidR="00170E26">
        <w:rPr>
          <w:rFonts w:ascii="Times New Roman" w:hAnsi="Times New Roman"/>
          <w:i/>
          <w:sz w:val="23"/>
          <w:szCs w:val="23"/>
        </w:rPr>
        <w:t xml:space="preserve">a </w:t>
      </w:r>
      <w:r w:rsidR="00170E26">
        <w:rPr>
          <w:rFonts w:ascii="Times New Roman" w:hAnsi="Times New Roman"/>
          <w:sz w:val="23"/>
          <w:szCs w:val="23"/>
        </w:rPr>
        <w:t xml:space="preserve">necessitates the existence of </w:t>
      </w:r>
      <w:r w:rsidR="00170E26">
        <w:rPr>
          <w:rFonts w:ascii="Times New Roman" w:hAnsi="Times New Roman"/>
          <w:i/>
          <w:sz w:val="23"/>
          <w:szCs w:val="23"/>
        </w:rPr>
        <w:t>b</w:t>
      </w:r>
      <w:r w:rsidRPr="007E2B9F">
        <w:rPr>
          <w:rFonts w:ascii="Times New Roman" w:hAnsi="Times New Roman"/>
          <w:sz w:val="23"/>
          <w:szCs w:val="23"/>
        </w:rPr>
        <w:t xml:space="preserve">; </w:t>
      </w:r>
      <w:r w:rsidR="00170E26">
        <w:rPr>
          <w:rFonts w:ascii="Times New Roman" w:hAnsi="Times New Roman"/>
          <w:sz w:val="23"/>
          <w:szCs w:val="23"/>
        </w:rPr>
        <w:t xml:space="preserve">is tied of its nature to </w:t>
      </w:r>
      <w:r w:rsidR="00170E26">
        <w:rPr>
          <w:rFonts w:ascii="Times New Roman" w:hAnsi="Times New Roman"/>
          <w:i/>
          <w:sz w:val="23"/>
          <w:szCs w:val="23"/>
        </w:rPr>
        <w:t>b.</w:t>
      </w:r>
      <w:r w:rsidR="00170E26">
        <w:t xml:space="preserve"> </w:t>
      </w:r>
      <w:r w:rsidR="00144077" w:rsidRPr="009331CA">
        <w:rPr>
          <w:rFonts w:ascii="Times New Roman" w:hAnsi="Times New Roman"/>
          <w:sz w:val="23"/>
          <w:szCs w:val="23"/>
        </w:rPr>
        <w:t xml:space="preserve"> </w:t>
      </w:r>
      <w:r w:rsidR="00170E26">
        <w:rPr>
          <w:rFonts w:ascii="Times New Roman" w:hAnsi="Times New Roman"/>
          <w:sz w:val="23"/>
          <w:szCs w:val="23"/>
        </w:rPr>
        <w:t xml:space="preserve">If </w:t>
      </w:r>
      <w:proofErr w:type="gramStart"/>
      <w:r w:rsidR="00170E26">
        <w:rPr>
          <w:rFonts w:ascii="Times New Roman" w:hAnsi="Times New Roman"/>
          <w:i/>
          <w:sz w:val="23"/>
          <w:szCs w:val="23"/>
        </w:rPr>
        <w:t>a</w:t>
      </w:r>
      <w:proofErr w:type="gramEnd"/>
      <w:r w:rsidR="00170E26">
        <w:rPr>
          <w:rFonts w:ascii="Times New Roman" w:hAnsi="Times New Roman"/>
          <w:i/>
          <w:sz w:val="23"/>
          <w:szCs w:val="23"/>
        </w:rPr>
        <w:t xml:space="preserve"> </w:t>
      </w:r>
      <w:r w:rsidR="00170E26" w:rsidRPr="00170E26">
        <w:rPr>
          <w:rFonts w:ascii="Times New Roman" w:hAnsi="Times New Roman"/>
          <w:b/>
          <w:sz w:val="23"/>
          <w:szCs w:val="23"/>
        </w:rPr>
        <w:t>s-depends</w:t>
      </w:r>
      <w:r w:rsidR="00170E26">
        <w:rPr>
          <w:rFonts w:ascii="Times New Roman" w:hAnsi="Times New Roman"/>
          <w:sz w:val="23"/>
          <w:szCs w:val="23"/>
        </w:rPr>
        <w:t xml:space="preserve">, then it </w:t>
      </w:r>
      <w:r w:rsidR="00170E26">
        <w:rPr>
          <w:rFonts w:ascii="Times New Roman" w:hAnsi="Times New Roman"/>
          <w:b/>
          <w:sz w:val="23"/>
          <w:szCs w:val="23"/>
        </w:rPr>
        <w:t xml:space="preserve">s-depends </w:t>
      </w:r>
      <w:r w:rsidR="00170E26">
        <w:rPr>
          <w:rFonts w:ascii="Times New Roman" w:hAnsi="Times New Roman"/>
          <w:sz w:val="23"/>
          <w:szCs w:val="23"/>
        </w:rPr>
        <w:t xml:space="preserve">at every time at which it exists. If </w:t>
      </w:r>
      <w:r w:rsidR="00170E26">
        <w:rPr>
          <w:rFonts w:ascii="Times New Roman" w:hAnsi="Times New Roman"/>
          <w:i/>
          <w:sz w:val="23"/>
          <w:szCs w:val="23"/>
        </w:rPr>
        <w:t xml:space="preserve">b </w:t>
      </w:r>
      <w:r w:rsidR="00170E26">
        <w:rPr>
          <w:rFonts w:ascii="Times New Roman" w:hAnsi="Times New Roman"/>
          <w:sz w:val="23"/>
          <w:szCs w:val="23"/>
        </w:rPr>
        <w:t xml:space="preserve">is such that some </w:t>
      </w:r>
      <w:proofErr w:type="gramStart"/>
      <w:r w:rsidR="00170E26">
        <w:rPr>
          <w:rFonts w:ascii="Times New Roman" w:hAnsi="Times New Roman"/>
          <w:i/>
          <w:sz w:val="23"/>
          <w:szCs w:val="23"/>
        </w:rPr>
        <w:t>a</w:t>
      </w:r>
      <w:proofErr w:type="gramEnd"/>
      <w:r w:rsidR="00170E26">
        <w:rPr>
          <w:rFonts w:ascii="Times New Roman" w:hAnsi="Times New Roman"/>
          <w:i/>
          <w:sz w:val="23"/>
          <w:szCs w:val="23"/>
        </w:rPr>
        <w:t xml:space="preserve"> </w:t>
      </w:r>
      <w:r w:rsidR="00170E26">
        <w:rPr>
          <w:rFonts w:ascii="Times New Roman" w:hAnsi="Times New Roman"/>
          <w:b/>
          <w:sz w:val="23"/>
          <w:szCs w:val="23"/>
        </w:rPr>
        <w:t xml:space="preserve">s-depends on </w:t>
      </w:r>
      <w:r w:rsidR="00170E26">
        <w:rPr>
          <w:rFonts w:ascii="Times New Roman" w:hAnsi="Times New Roman"/>
          <w:sz w:val="23"/>
          <w:szCs w:val="23"/>
        </w:rPr>
        <w:t xml:space="preserve">it, then if </w:t>
      </w:r>
      <w:r w:rsidR="00170E26">
        <w:rPr>
          <w:rFonts w:ascii="Times New Roman" w:hAnsi="Times New Roman"/>
          <w:i/>
          <w:sz w:val="23"/>
          <w:szCs w:val="23"/>
        </w:rPr>
        <w:t xml:space="preserve">b </w:t>
      </w:r>
      <w:r w:rsidR="00170E26">
        <w:rPr>
          <w:rFonts w:ascii="Times New Roman" w:hAnsi="Times New Roman"/>
          <w:sz w:val="23"/>
          <w:szCs w:val="23"/>
        </w:rPr>
        <w:t xml:space="preserve">ceases to exist, so also does that something. </w:t>
      </w:r>
    </w:p>
    <w:p w:rsidR="00144077" w:rsidRPr="009331CA" w:rsidRDefault="00365F37" w:rsidP="00365F37">
      <w:pPr>
        <w:pStyle w:val="Heading2"/>
      </w:pPr>
      <w:r>
        <w:t xml:space="preserve">2.1 </w:t>
      </w:r>
      <w:r w:rsidR="00144077" w:rsidRPr="009331CA">
        <w:t xml:space="preserve">Independent continuant </w:t>
      </w:r>
    </w:p>
    <w:p w:rsidR="00365F37" w:rsidRDefault="00365F37" w:rsidP="0079125C">
      <w:pPr>
        <w:spacing w:beforeLines="1" w:before="2" w:afterLines="1" w:after="2"/>
        <w:rPr>
          <w:rFonts w:ascii="Times New Roman" w:hAnsi="Times New Roman"/>
          <w:i/>
          <w:sz w:val="23"/>
          <w:szCs w:val="23"/>
        </w:rPr>
      </w:pPr>
    </w:p>
    <w:p w:rsidR="00144077" w:rsidRPr="009331CA" w:rsidRDefault="00144077" w:rsidP="0079125C">
      <w:pPr>
        <w:spacing w:beforeLines="1" w:before="2" w:afterLines="1" w:after="2"/>
        <w:rPr>
          <w:rFonts w:ascii="Times New Roman" w:hAnsi="Times New Roman"/>
          <w:i/>
          <w:sz w:val="23"/>
          <w:szCs w:val="23"/>
        </w:rPr>
      </w:pPr>
      <w:proofErr w:type="gramStart"/>
      <w:r w:rsidRPr="009331CA">
        <w:rPr>
          <w:rFonts w:ascii="Times New Roman" w:hAnsi="Times New Roman"/>
          <w:i/>
          <w:sz w:val="23"/>
          <w:szCs w:val="23"/>
        </w:rPr>
        <w:t>a</w:t>
      </w:r>
      <w:proofErr w:type="gramEnd"/>
      <w:r w:rsidRPr="009331CA">
        <w:rPr>
          <w:rFonts w:ascii="Times New Roman" w:hAnsi="Times New Roman"/>
          <w:i/>
          <w:sz w:val="23"/>
          <w:szCs w:val="23"/>
        </w:rPr>
        <w:t xml:space="preserve"> </w:t>
      </w:r>
      <w:r w:rsidRPr="009331CA">
        <w:rPr>
          <w:rFonts w:ascii="Times New Roman" w:hAnsi="Times New Roman"/>
          <w:sz w:val="23"/>
          <w:szCs w:val="23"/>
        </w:rPr>
        <w:t xml:space="preserve">is an </w:t>
      </w:r>
      <w:r w:rsidRPr="009D555C">
        <w:rPr>
          <w:rFonts w:ascii="Times New Roman" w:hAnsi="Times New Roman"/>
          <w:i/>
          <w:sz w:val="23"/>
          <w:szCs w:val="23"/>
        </w:rPr>
        <w:t>independent continuant</w:t>
      </w:r>
      <w:r w:rsidRPr="009331CA">
        <w:rPr>
          <w:rFonts w:ascii="Times New Roman" w:hAnsi="Times New Roman"/>
          <w:sz w:val="23"/>
          <w:szCs w:val="23"/>
        </w:rPr>
        <w:t xml:space="preserve"> =</w:t>
      </w:r>
      <w:r w:rsidR="00541102">
        <w:rPr>
          <w:rFonts w:ascii="Times New Roman" w:hAnsi="Times New Roman"/>
          <w:sz w:val="23"/>
          <w:szCs w:val="23"/>
        </w:rPr>
        <w:t>D</w:t>
      </w:r>
      <w:r w:rsidRPr="009331CA">
        <w:rPr>
          <w:rFonts w:ascii="Times New Roman" w:hAnsi="Times New Roman"/>
          <w:sz w:val="23"/>
          <w:szCs w:val="23"/>
        </w:rPr>
        <w:t xml:space="preserve">ef. </w:t>
      </w:r>
      <w:r w:rsidR="009D555C">
        <w:rPr>
          <w:rFonts w:ascii="Times New Roman" w:hAnsi="Times New Roman"/>
          <w:i/>
          <w:sz w:val="23"/>
          <w:szCs w:val="23"/>
        </w:rPr>
        <w:t xml:space="preserve">a </w:t>
      </w:r>
      <w:r w:rsidR="009D555C">
        <w:rPr>
          <w:rFonts w:ascii="Times New Roman" w:hAnsi="Times New Roman"/>
          <w:sz w:val="23"/>
          <w:szCs w:val="23"/>
        </w:rPr>
        <w:t xml:space="preserve">is a </w:t>
      </w:r>
      <w:r w:rsidR="009D555C" w:rsidRPr="009D555C">
        <w:rPr>
          <w:rFonts w:ascii="Times New Roman" w:hAnsi="Times New Roman"/>
          <w:i/>
          <w:sz w:val="23"/>
          <w:szCs w:val="23"/>
        </w:rPr>
        <w:t>continuant</w:t>
      </w:r>
      <w:r w:rsidR="009D555C">
        <w:rPr>
          <w:rFonts w:ascii="Times New Roman" w:hAnsi="Times New Roman"/>
          <w:sz w:val="23"/>
          <w:szCs w:val="23"/>
        </w:rPr>
        <w:t xml:space="preserve"> which is such that </w:t>
      </w:r>
      <w:r w:rsidRPr="009331CA">
        <w:rPr>
          <w:rFonts w:ascii="Times New Roman" w:hAnsi="Times New Roman"/>
          <w:sz w:val="23"/>
          <w:szCs w:val="23"/>
        </w:rPr>
        <w:t xml:space="preserve">there is no </w:t>
      </w:r>
      <w:r w:rsidRPr="009331CA">
        <w:rPr>
          <w:rFonts w:ascii="Times New Roman" w:hAnsi="Times New Roman"/>
          <w:i/>
          <w:sz w:val="23"/>
          <w:szCs w:val="23"/>
        </w:rPr>
        <w:t xml:space="preserve">b </w:t>
      </w:r>
      <w:r w:rsidRPr="009331CA">
        <w:rPr>
          <w:rFonts w:ascii="Times New Roman" w:hAnsi="Times New Roman"/>
          <w:sz w:val="23"/>
          <w:szCs w:val="23"/>
        </w:rPr>
        <w:t xml:space="preserve">such that </w:t>
      </w:r>
      <w:r w:rsidRPr="009331CA">
        <w:rPr>
          <w:rFonts w:ascii="Times New Roman" w:hAnsi="Times New Roman"/>
          <w:i/>
          <w:sz w:val="23"/>
          <w:szCs w:val="23"/>
        </w:rPr>
        <w:t xml:space="preserve">a </w:t>
      </w:r>
      <w:r w:rsidRPr="009331CA">
        <w:rPr>
          <w:rFonts w:ascii="Times New Roman" w:hAnsi="Times New Roman"/>
          <w:b/>
          <w:sz w:val="23"/>
          <w:szCs w:val="23"/>
        </w:rPr>
        <w:t xml:space="preserve">s-depends on </w:t>
      </w:r>
      <w:r w:rsidRPr="009331CA">
        <w:rPr>
          <w:rFonts w:ascii="Times New Roman" w:hAnsi="Times New Roman"/>
          <w:i/>
          <w:sz w:val="23"/>
          <w:szCs w:val="23"/>
        </w:rPr>
        <w:t xml:space="preserve">b </w:t>
      </w:r>
    </w:p>
    <w:p w:rsidR="00E45547" w:rsidRPr="009331CA" w:rsidRDefault="00E45547" w:rsidP="00E45547">
      <w:pPr>
        <w:spacing w:beforeLines="1" w:before="2" w:afterLines="1" w:after="2"/>
        <w:rPr>
          <w:rFonts w:ascii="Times New Roman" w:hAnsi="Times New Roman"/>
          <w:sz w:val="20"/>
          <w:szCs w:val="20"/>
        </w:rPr>
      </w:pPr>
    </w:p>
    <w:p w:rsidR="00E45547" w:rsidRPr="009331CA" w:rsidRDefault="00E45547" w:rsidP="00E45547">
      <w:pPr>
        <w:spacing w:beforeLines="1" w:before="2" w:afterLines="1" w:after="2"/>
        <w:rPr>
          <w:rFonts w:ascii="Times New Roman" w:hAnsi="Times New Roman"/>
          <w:sz w:val="23"/>
          <w:szCs w:val="23"/>
        </w:rPr>
      </w:pPr>
      <w:r w:rsidRPr="009331CA">
        <w:rPr>
          <w:rFonts w:ascii="Times New Roman" w:hAnsi="Times New Roman"/>
          <w:sz w:val="23"/>
          <w:szCs w:val="23"/>
        </w:rPr>
        <w:t>(examples: an atom, a molecule, an organism, a heart, a clay statue, a symphony orchestra, a chair, the bottom right portion of a human torso, a leg; the surface of a person’s body; a person’s mouth)</w:t>
      </w:r>
    </w:p>
    <w:p w:rsidR="00E45547" w:rsidRPr="009331CA" w:rsidRDefault="00E45547" w:rsidP="00E45547">
      <w:pPr>
        <w:spacing w:beforeLines="1" w:before="2" w:afterLines="1" w:after="2"/>
        <w:rPr>
          <w:rFonts w:ascii="Times New Roman" w:hAnsi="Times New Roman"/>
          <w:b/>
          <w:sz w:val="23"/>
          <w:szCs w:val="23"/>
          <w:u w:val="single"/>
        </w:rPr>
      </w:pPr>
    </w:p>
    <w:p w:rsidR="00E45547" w:rsidRPr="00E45547" w:rsidRDefault="00E45547" w:rsidP="0079125C">
      <w:pPr>
        <w:spacing w:beforeLines="1" w:before="2" w:afterLines="1" w:after="2"/>
        <w:rPr>
          <w:rFonts w:ascii="Times New Roman" w:hAnsi="Times New Roman"/>
          <w:sz w:val="23"/>
          <w:szCs w:val="23"/>
        </w:rPr>
      </w:pPr>
      <w:r>
        <w:rPr>
          <w:rFonts w:ascii="Times New Roman" w:hAnsi="Times New Roman"/>
          <w:sz w:val="23"/>
          <w:szCs w:val="23"/>
        </w:rPr>
        <w:t xml:space="preserve">Axiom: Every independent </w:t>
      </w:r>
      <w:r w:rsidRPr="009331CA">
        <w:rPr>
          <w:rFonts w:ascii="Times New Roman" w:hAnsi="Times New Roman"/>
          <w:sz w:val="23"/>
          <w:szCs w:val="23"/>
        </w:rPr>
        <w:t xml:space="preserve">continuant </w:t>
      </w:r>
      <w:r>
        <w:rPr>
          <w:rFonts w:ascii="Times New Roman" w:hAnsi="Times New Roman"/>
          <w:sz w:val="23"/>
          <w:szCs w:val="23"/>
        </w:rPr>
        <w:t xml:space="preserve">is such that there are </w:t>
      </w:r>
      <w:r w:rsidRPr="009331CA">
        <w:rPr>
          <w:rFonts w:ascii="Times New Roman" w:hAnsi="Times New Roman"/>
          <w:sz w:val="23"/>
          <w:szCs w:val="23"/>
        </w:rPr>
        <w:t xml:space="preserve">entities </w:t>
      </w:r>
      <w:r>
        <w:rPr>
          <w:rFonts w:ascii="Times New Roman" w:hAnsi="Times New Roman"/>
          <w:sz w:val="23"/>
          <w:szCs w:val="23"/>
        </w:rPr>
        <w:t xml:space="preserve">which </w:t>
      </w:r>
      <w:r w:rsidRPr="00E45547">
        <w:rPr>
          <w:rFonts w:ascii="Times New Roman" w:hAnsi="Times New Roman"/>
          <w:b/>
          <w:sz w:val="23"/>
          <w:szCs w:val="23"/>
        </w:rPr>
        <w:t>inhere</w:t>
      </w:r>
      <w:r w:rsidRPr="009331CA">
        <w:rPr>
          <w:rFonts w:ascii="Times New Roman" w:hAnsi="Times New Roman"/>
          <w:sz w:val="23"/>
          <w:szCs w:val="23"/>
        </w:rPr>
        <w:t xml:space="preserve"> </w:t>
      </w:r>
      <w:r>
        <w:rPr>
          <w:rFonts w:ascii="Times New Roman" w:hAnsi="Times New Roman"/>
          <w:sz w:val="23"/>
          <w:szCs w:val="23"/>
        </w:rPr>
        <w:t>in it (for example qualities).</w:t>
      </w:r>
    </w:p>
    <w:p w:rsidR="00E45547" w:rsidRDefault="00E45547" w:rsidP="0079125C">
      <w:pPr>
        <w:spacing w:beforeLines="1" w:before="2" w:afterLines="1" w:after="2"/>
        <w:rPr>
          <w:rFonts w:ascii="Times New Roman" w:hAnsi="Times New Roman"/>
          <w:i/>
          <w:sz w:val="23"/>
          <w:szCs w:val="23"/>
        </w:rPr>
      </w:pPr>
    </w:p>
    <w:p w:rsidR="009D555C" w:rsidRPr="001F273B" w:rsidRDefault="00365F37" w:rsidP="00365F37">
      <w:pPr>
        <w:pStyle w:val="Heading3"/>
        <w:rPr>
          <w:sz w:val="23"/>
        </w:rPr>
      </w:pPr>
      <w:r w:rsidRPr="001F273B">
        <w:rPr>
          <w:sz w:val="23"/>
        </w:rPr>
        <w:lastRenderedPageBreak/>
        <w:t xml:space="preserve">2.1.1 </w:t>
      </w:r>
      <w:r w:rsidR="009D555C" w:rsidRPr="001F273B">
        <w:rPr>
          <w:sz w:val="23"/>
        </w:rPr>
        <w:t>Material entity</w:t>
      </w:r>
      <w:r w:rsidRPr="001F273B">
        <w:rPr>
          <w:sz w:val="23"/>
        </w:rPr>
        <w:t xml:space="preserve"> </w:t>
      </w:r>
    </w:p>
    <w:p w:rsidR="009D555C" w:rsidRPr="009331CA" w:rsidRDefault="009D555C" w:rsidP="009D555C">
      <w:pPr>
        <w:spacing w:beforeLines="1" w:before="2" w:afterLines="1" w:after="2"/>
        <w:rPr>
          <w:rFonts w:ascii="Times New Roman" w:hAnsi="Times New Roman"/>
          <w:i/>
          <w:sz w:val="23"/>
          <w:szCs w:val="23"/>
        </w:rPr>
      </w:pPr>
    </w:p>
    <w:p w:rsidR="009D555C" w:rsidRDefault="009D555C" w:rsidP="009D555C">
      <w:pPr>
        <w:spacing w:beforeLines="1" w:before="2" w:afterLines="1" w:after="2"/>
        <w:rPr>
          <w:rFonts w:ascii="Times New Roman" w:hAnsi="Times New Roman"/>
          <w:sz w:val="23"/>
          <w:szCs w:val="23"/>
        </w:rPr>
      </w:pPr>
      <w:r w:rsidRPr="009331CA">
        <w:rPr>
          <w:rFonts w:ascii="Times New Roman" w:hAnsi="Times New Roman"/>
          <w:sz w:val="23"/>
          <w:szCs w:val="23"/>
        </w:rPr>
        <w:t xml:space="preserve">Elucidation: A </w:t>
      </w:r>
      <w:r w:rsidRPr="00575087">
        <w:rPr>
          <w:rFonts w:ascii="Times New Roman" w:hAnsi="Times New Roman"/>
          <w:i/>
          <w:sz w:val="23"/>
          <w:szCs w:val="23"/>
        </w:rPr>
        <w:t>material entity</w:t>
      </w:r>
      <w:r w:rsidRPr="009331CA">
        <w:rPr>
          <w:rFonts w:ascii="Times New Roman" w:hAnsi="Times New Roman"/>
          <w:sz w:val="23"/>
          <w:szCs w:val="23"/>
        </w:rPr>
        <w:t xml:space="preserve"> is an </w:t>
      </w:r>
      <w:r w:rsidRPr="00575087">
        <w:rPr>
          <w:rFonts w:ascii="Times New Roman" w:hAnsi="Times New Roman"/>
          <w:i/>
          <w:sz w:val="23"/>
          <w:szCs w:val="23"/>
        </w:rPr>
        <w:t>independent continuant</w:t>
      </w:r>
      <w:r w:rsidRPr="009331CA">
        <w:rPr>
          <w:rFonts w:ascii="Times New Roman" w:hAnsi="Times New Roman"/>
          <w:sz w:val="23"/>
          <w:szCs w:val="23"/>
        </w:rPr>
        <w:t xml:space="preserve"> that</w:t>
      </w:r>
      <w:r>
        <w:rPr>
          <w:rFonts w:ascii="Times New Roman" w:hAnsi="Times New Roman"/>
          <w:sz w:val="23"/>
          <w:szCs w:val="23"/>
        </w:rPr>
        <w:t xml:space="preserve"> has some portion of matter as part. Thus every material entity </w:t>
      </w:r>
      <w:r w:rsidRPr="009331CA">
        <w:rPr>
          <w:rFonts w:ascii="Times New Roman" w:hAnsi="Times New Roman"/>
          <w:sz w:val="23"/>
          <w:szCs w:val="23"/>
        </w:rPr>
        <w:t xml:space="preserve">is extended in 3 spatial dimensions. </w:t>
      </w:r>
    </w:p>
    <w:p w:rsidR="009D555C" w:rsidRDefault="009D555C" w:rsidP="009D555C">
      <w:pPr>
        <w:spacing w:beforeLines="1" w:before="2" w:afterLines="1" w:after="2"/>
        <w:rPr>
          <w:rFonts w:ascii="Times New Roman" w:hAnsi="Times New Roman"/>
          <w:sz w:val="23"/>
          <w:szCs w:val="23"/>
        </w:rPr>
      </w:pPr>
    </w:p>
    <w:p w:rsidR="00E45547" w:rsidRDefault="009D555C" w:rsidP="009D555C">
      <w:pPr>
        <w:spacing w:beforeLines="1" w:before="2" w:afterLines="1" w:after="2"/>
        <w:rPr>
          <w:rFonts w:ascii="Times New Roman" w:hAnsi="Times New Roman"/>
          <w:sz w:val="23"/>
          <w:szCs w:val="23"/>
        </w:rPr>
      </w:pPr>
      <w:r w:rsidRPr="009331CA">
        <w:rPr>
          <w:rFonts w:ascii="Times New Roman" w:hAnsi="Times New Roman"/>
          <w:sz w:val="23"/>
          <w:szCs w:val="23"/>
        </w:rPr>
        <w:t xml:space="preserve">Axiom: Every </w:t>
      </w:r>
      <w:r w:rsidRPr="00575087">
        <w:rPr>
          <w:rFonts w:ascii="Times New Roman" w:hAnsi="Times New Roman"/>
          <w:i/>
          <w:sz w:val="23"/>
          <w:szCs w:val="23"/>
        </w:rPr>
        <w:t>entity</w:t>
      </w:r>
      <w:r w:rsidRPr="009331CA">
        <w:rPr>
          <w:rFonts w:ascii="Times New Roman" w:hAnsi="Times New Roman"/>
          <w:sz w:val="23"/>
          <w:szCs w:val="23"/>
        </w:rPr>
        <w:t xml:space="preserve"> which has a </w:t>
      </w:r>
      <w:r w:rsidRPr="00575087">
        <w:rPr>
          <w:rFonts w:ascii="Times New Roman" w:hAnsi="Times New Roman"/>
          <w:i/>
          <w:sz w:val="23"/>
          <w:szCs w:val="23"/>
        </w:rPr>
        <w:t>material entity</w:t>
      </w:r>
      <w:r w:rsidRPr="009331CA">
        <w:rPr>
          <w:rFonts w:ascii="Times New Roman" w:hAnsi="Times New Roman"/>
          <w:sz w:val="23"/>
          <w:szCs w:val="23"/>
        </w:rPr>
        <w:t xml:space="preserve"> as part is a </w:t>
      </w:r>
      <w:r w:rsidRPr="00575087">
        <w:rPr>
          <w:rFonts w:ascii="Times New Roman" w:hAnsi="Times New Roman"/>
          <w:i/>
          <w:sz w:val="23"/>
          <w:szCs w:val="23"/>
        </w:rPr>
        <w:t>material entity</w:t>
      </w:r>
    </w:p>
    <w:p w:rsidR="009D555C" w:rsidRPr="009331CA" w:rsidRDefault="009D555C" w:rsidP="009D555C">
      <w:pPr>
        <w:spacing w:beforeLines="1" w:before="2" w:afterLines="1" w:after="2"/>
        <w:rPr>
          <w:rFonts w:ascii="Times New Roman" w:hAnsi="Times New Roman"/>
          <w:sz w:val="23"/>
          <w:szCs w:val="23"/>
        </w:rPr>
      </w:pPr>
      <w:r w:rsidRPr="009331CA">
        <w:rPr>
          <w:rFonts w:ascii="Times New Roman" w:hAnsi="Times New Roman"/>
          <w:sz w:val="23"/>
          <w:szCs w:val="23"/>
        </w:rPr>
        <w:t> </w:t>
      </w:r>
    </w:p>
    <w:p w:rsidR="009D555C" w:rsidRPr="009331CA" w:rsidRDefault="00E45547" w:rsidP="009D555C">
      <w:pPr>
        <w:spacing w:beforeLines="1" w:before="2" w:afterLines="1" w:after="2"/>
        <w:rPr>
          <w:rFonts w:ascii="Times New Roman" w:hAnsi="Times New Roman"/>
          <w:sz w:val="23"/>
          <w:szCs w:val="23"/>
        </w:rPr>
      </w:pPr>
      <w:r>
        <w:rPr>
          <w:rFonts w:ascii="Times New Roman" w:hAnsi="Times New Roman"/>
          <w:sz w:val="23"/>
          <w:szCs w:val="23"/>
        </w:rPr>
        <w:t>(E</w:t>
      </w:r>
      <w:r w:rsidR="009D555C" w:rsidRPr="009331CA">
        <w:rPr>
          <w:rFonts w:ascii="Times New Roman" w:hAnsi="Times New Roman"/>
          <w:sz w:val="23"/>
          <w:szCs w:val="23"/>
        </w:rPr>
        <w:t>xamples: persons, undetached arms of persons, aggregates of persons)</w:t>
      </w:r>
    </w:p>
    <w:p w:rsidR="009D555C" w:rsidRPr="009331CA" w:rsidRDefault="009D555C" w:rsidP="009D555C">
      <w:pPr>
        <w:spacing w:beforeLines="1" w:before="2" w:afterLines="1" w:after="2"/>
        <w:rPr>
          <w:rFonts w:ascii="Times New Roman" w:hAnsi="Times New Roman"/>
          <w:sz w:val="23"/>
          <w:szCs w:val="23"/>
        </w:rPr>
      </w:pPr>
    </w:p>
    <w:p w:rsidR="009D555C" w:rsidRDefault="009D555C" w:rsidP="009D555C">
      <w:pPr>
        <w:spacing w:beforeLines="1" w:before="2" w:afterLines="1" w:after="2"/>
        <w:rPr>
          <w:rFonts w:ascii="Times New Roman" w:hAnsi="Times New Roman"/>
          <w:sz w:val="23"/>
          <w:szCs w:val="23"/>
        </w:rPr>
      </w:pPr>
      <w:r w:rsidRPr="009331CA">
        <w:rPr>
          <w:rFonts w:ascii="Times New Roman" w:hAnsi="Times New Roman"/>
          <w:sz w:val="23"/>
          <w:szCs w:val="23"/>
        </w:rPr>
        <w:t>‘Matter’ here is intended in the sense of physics, as something which includes elementary</w:t>
      </w:r>
      <w:r w:rsidRPr="009331CA">
        <w:rPr>
          <w:rFonts w:ascii="Times New Roman" w:hAnsi="Times New Roman"/>
          <w:sz w:val="23"/>
          <w:szCs w:val="23"/>
        </w:rPr>
        <w:br/>
        <w:t>particles among its parts: quarks and leptons at the most fundamental level of granularity; protons, neutrons and electrons at a higher level of granularity; atoms and molecules at still higher levels, forming the cells, organs, organisms and other material entities studied by biologists and others.</w:t>
      </w:r>
    </w:p>
    <w:p w:rsidR="009D555C" w:rsidRPr="009331CA" w:rsidRDefault="009D555C" w:rsidP="009D555C">
      <w:pPr>
        <w:spacing w:beforeLines="1" w:before="2" w:afterLines="1" w:after="2"/>
        <w:rPr>
          <w:rFonts w:ascii="Times New Roman" w:hAnsi="Times New Roman"/>
          <w:sz w:val="23"/>
          <w:szCs w:val="23"/>
        </w:rPr>
      </w:pPr>
    </w:p>
    <w:p w:rsidR="009D555C" w:rsidRDefault="009D555C" w:rsidP="0079125C">
      <w:pPr>
        <w:spacing w:beforeLines="1" w:before="2" w:afterLines="1" w:after="2"/>
        <w:rPr>
          <w:rFonts w:ascii="Times New Roman" w:hAnsi="Times New Roman"/>
          <w:sz w:val="23"/>
          <w:szCs w:val="23"/>
        </w:rPr>
      </w:pPr>
      <w:r w:rsidRPr="009331CA">
        <w:rPr>
          <w:rFonts w:ascii="Times New Roman" w:hAnsi="Times New Roman"/>
          <w:sz w:val="23"/>
          <w:szCs w:val="23"/>
        </w:rPr>
        <w:t>Material entities may have non-material parts – identified below as sites; for example the interior (or ‘lumen’) of your small intestine is a part of you.</w:t>
      </w:r>
    </w:p>
    <w:p w:rsidR="0050778E" w:rsidRDefault="0050778E" w:rsidP="0079125C">
      <w:pPr>
        <w:spacing w:beforeLines="1" w:before="2" w:afterLines="1" w:after="2"/>
        <w:rPr>
          <w:rFonts w:ascii="Times New Roman" w:hAnsi="Times New Roman"/>
          <w:sz w:val="23"/>
          <w:szCs w:val="23"/>
        </w:rPr>
      </w:pPr>
    </w:p>
    <w:p w:rsidR="0050778E" w:rsidRPr="001F273B" w:rsidRDefault="0050778E" w:rsidP="0050778E">
      <w:pPr>
        <w:pStyle w:val="Heading4"/>
        <w:rPr>
          <w:sz w:val="23"/>
        </w:rPr>
      </w:pPr>
      <w:r w:rsidRPr="001F273B">
        <w:rPr>
          <w:sz w:val="23"/>
        </w:rPr>
        <w:t>2.1.1.1 Object</w:t>
      </w:r>
    </w:p>
    <w:p w:rsidR="00F00EBF" w:rsidRPr="001F273B" w:rsidRDefault="00F00EBF" w:rsidP="00F00EBF">
      <w:pPr>
        <w:rPr>
          <w:rFonts w:ascii="Times New Roman" w:hAnsi="Times New Roman"/>
          <w:sz w:val="23"/>
        </w:rPr>
      </w:pPr>
      <w:r w:rsidRPr="001F273B">
        <w:rPr>
          <w:rFonts w:ascii="Times New Roman" w:hAnsi="Times New Roman"/>
          <w:sz w:val="23"/>
        </w:rPr>
        <w:t xml:space="preserve">BFO rests on the presupposition that the material universe is built to a large degree in terms of separate or separable units, combined into aggregates called groups, populations, or collections. Many scientific laws govern the units in question, and the units play a central role in almost all domains of natural science. </w:t>
      </w:r>
    </w:p>
    <w:p w:rsidR="00F00EBF" w:rsidRPr="001F273B" w:rsidRDefault="00F00EBF" w:rsidP="00F00EBF">
      <w:pPr>
        <w:rPr>
          <w:rFonts w:ascii="Times New Roman" w:hAnsi="Times New Roman"/>
          <w:sz w:val="23"/>
        </w:rPr>
      </w:pPr>
      <w:r w:rsidRPr="001F273B">
        <w:rPr>
          <w:rFonts w:ascii="Times New Roman" w:hAnsi="Times New Roman"/>
          <w:sz w:val="23"/>
        </w:rPr>
        <w:t xml:space="preserve">Examples of such units include, at least: atom, molecule, organelle, cell, organism, </w:t>
      </w:r>
      <w:proofErr w:type="gramStart"/>
      <w:r w:rsidRPr="001F273B">
        <w:rPr>
          <w:rFonts w:ascii="Times New Roman" w:hAnsi="Times New Roman"/>
          <w:sz w:val="23"/>
        </w:rPr>
        <w:t>planet</w:t>
      </w:r>
      <w:proofErr w:type="gramEnd"/>
      <w:r w:rsidRPr="001F273B">
        <w:rPr>
          <w:rFonts w:ascii="Times New Roman" w:hAnsi="Times New Roman"/>
          <w:sz w:val="23"/>
        </w:rPr>
        <w:t>. These entities are called in BFO ‘</w:t>
      </w:r>
      <w:r w:rsidRPr="001F273B">
        <w:rPr>
          <w:rFonts w:ascii="Times New Roman" w:hAnsi="Times New Roman"/>
          <w:i/>
          <w:sz w:val="23"/>
        </w:rPr>
        <w:t>objects</w:t>
      </w:r>
      <w:r w:rsidRPr="001F273B">
        <w:rPr>
          <w:rFonts w:ascii="Times New Roman" w:hAnsi="Times New Roman"/>
          <w:sz w:val="23"/>
        </w:rPr>
        <w:t xml:space="preserve">’. Each of the listed </w:t>
      </w:r>
      <w:proofErr w:type="gramStart"/>
      <w:r w:rsidRPr="001F273B">
        <w:rPr>
          <w:rFonts w:ascii="Times New Roman" w:hAnsi="Times New Roman"/>
          <w:i/>
          <w:sz w:val="23"/>
        </w:rPr>
        <w:t xml:space="preserve">object </w:t>
      </w:r>
      <w:r w:rsidRPr="001F273B">
        <w:rPr>
          <w:rFonts w:ascii="Times New Roman" w:hAnsi="Times New Roman"/>
          <w:sz w:val="23"/>
        </w:rPr>
        <w:t xml:space="preserve"> universals</w:t>
      </w:r>
      <w:proofErr w:type="gramEnd"/>
      <w:r w:rsidRPr="001F273B">
        <w:rPr>
          <w:rFonts w:ascii="Times New Roman" w:hAnsi="Times New Roman"/>
          <w:sz w:val="23"/>
        </w:rPr>
        <w:t xml:space="preserve"> is marked by the fact that it has very large numbers of instances.</w:t>
      </w:r>
    </w:p>
    <w:p w:rsidR="00F00EBF" w:rsidRPr="001F273B" w:rsidRDefault="00F00EBF" w:rsidP="00F00EBF">
      <w:pPr>
        <w:rPr>
          <w:rFonts w:ascii="Times New Roman" w:hAnsi="Times New Roman"/>
          <w:sz w:val="23"/>
        </w:rPr>
      </w:pPr>
      <w:r w:rsidRPr="001F273B">
        <w:rPr>
          <w:rFonts w:ascii="Times New Roman" w:hAnsi="Times New Roman"/>
          <w:sz w:val="23"/>
        </w:rPr>
        <w:t xml:space="preserve">An </w:t>
      </w:r>
      <w:proofErr w:type="gramStart"/>
      <w:r w:rsidRPr="001F273B">
        <w:rPr>
          <w:rFonts w:ascii="Times New Roman" w:hAnsi="Times New Roman"/>
          <w:i/>
          <w:sz w:val="23"/>
        </w:rPr>
        <w:t>object</w:t>
      </w:r>
      <w:r w:rsidRPr="001F273B">
        <w:rPr>
          <w:rFonts w:ascii="Times New Roman" w:hAnsi="Times New Roman"/>
          <w:sz w:val="23"/>
        </w:rPr>
        <w:t xml:space="preserve">  is</w:t>
      </w:r>
      <w:proofErr w:type="gramEnd"/>
      <w:r w:rsidRPr="001F273B">
        <w:rPr>
          <w:rFonts w:ascii="Times New Roman" w:hAnsi="Times New Roman"/>
          <w:sz w:val="23"/>
        </w:rPr>
        <w:t xml:space="preserve"> a material entity that is of a type that serves as a unit in the structure of reality. Such units are often referred to also as ‘grains’, and are associated with specific ‘levels of granularity’. It is important, however, that an entity that is properly categorized as an </w:t>
      </w:r>
      <w:r w:rsidRPr="001F273B">
        <w:rPr>
          <w:rFonts w:ascii="Times New Roman" w:hAnsi="Times New Roman"/>
          <w:i/>
          <w:sz w:val="23"/>
        </w:rPr>
        <w:t>object</w:t>
      </w:r>
      <w:r w:rsidRPr="001F273B">
        <w:rPr>
          <w:rFonts w:ascii="Times New Roman" w:hAnsi="Times New Roman"/>
          <w:sz w:val="23"/>
        </w:rPr>
        <w:t xml:space="preserve"> instantiates the BFO </w:t>
      </w:r>
      <w:r w:rsidRPr="001F273B">
        <w:rPr>
          <w:rFonts w:ascii="Times New Roman" w:hAnsi="Times New Roman"/>
          <w:i/>
          <w:sz w:val="23"/>
        </w:rPr>
        <w:t>object</w:t>
      </w:r>
      <w:r w:rsidRPr="001F273B">
        <w:rPr>
          <w:rFonts w:ascii="Times New Roman" w:hAnsi="Times New Roman"/>
          <w:sz w:val="23"/>
        </w:rPr>
        <w:t xml:space="preserve"> universal independently of any granularity considerations. </w:t>
      </w:r>
    </w:p>
    <w:p w:rsidR="00F00EBF" w:rsidRDefault="00F00EBF" w:rsidP="00F00EBF">
      <w:pPr>
        <w:rPr>
          <w:rFonts w:ascii="Times New Roman" w:hAnsi="Times New Roman"/>
          <w:sz w:val="23"/>
        </w:rPr>
      </w:pPr>
      <w:r w:rsidRPr="001F273B">
        <w:rPr>
          <w:rFonts w:ascii="Times New Roman" w:hAnsi="Times New Roman"/>
          <w:sz w:val="23"/>
        </w:rPr>
        <w:t xml:space="preserve">The following elucidation is provided not as part of the BFO formal theory, but as a set of conditions to be used when deciding whether entities of a given type should be represented as </w:t>
      </w:r>
      <w:r w:rsidRPr="001F273B">
        <w:rPr>
          <w:rFonts w:ascii="Times New Roman" w:hAnsi="Times New Roman"/>
          <w:i/>
          <w:sz w:val="23"/>
        </w:rPr>
        <w:t xml:space="preserve">objects </w:t>
      </w:r>
      <w:r w:rsidRPr="001F273B">
        <w:rPr>
          <w:rFonts w:ascii="Times New Roman" w:hAnsi="Times New Roman"/>
          <w:sz w:val="23"/>
        </w:rPr>
        <w:t>in the BFO sense.</w:t>
      </w:r>
    </w:p>
    <w:p w:rsidR="00DD6E98" w:rsidRDefault="00DD6E98" w:rsidP="00F00EBF">
      <w:pPr>
        <w:rPr>
          <w:rFonts w:ascii="Times New Roman" w:hAnsi="Times New Roman"/>
          <w:sz w:val="23"/>
        </w:rPr>
      </w:pPr>
      <w:r>
        <w:rPr>
          <w:rFonts w:ascii="Times New Roman" w:hAnsi="Times New Roman"/>
          <w:sz w:val="23"/>
        </w:rPr>
        <w:t>We first characterize what it means for a material entity to be causally unified, as follows:</w:t>
      </w:r>
    </w:p>
    <w:p w:rsidR="00DD6E98" w:rsidRPr="001F273B" w:rsidRDefault="00DD6E98" w:rsidP="00DD6E98">
      <w:pPr>
        <w:ind w:left="1080"/>
        <w:rPr>
          <w:rFonts w:ascii="Times New Roman" w:hAnsi="Times New Roman"/>
          <w:sz w:val="23"/>
        </w:rPr>
      </w:pPr>
      <w:r>
        <w:rPr>
          <w:rFonts w:ascii="Times New Roman" w:hAnsi="Times New Roman"/>
          <w:sz w:val="23"/>
        </w:rPr>
        <w:t xml:space="preserve">Elucidation: </w:t>
      </w:r>
      <w:r>
        <w:rPr>
          <w:rFonts w:ascii="Times New Roman" w:hAnsi="Times New Roman"/>
          <w:i/>
          <w:sz w:val="23"/>
        </w:rPr>
        <w:t xml:space="preserve">a </w:t>
      </w:r>
      <w:r w:rsidRPr="00DD6E98">
        <w:rPr>
          <w:rFonts w:ascii="Times New Roman" w:hAnsi="Times New Roman"/>
          <w:sz w:val="23"/>
        </w:rPr>
        <w:t>is</w:t>
      </w:r>
      <w:r>
        <w:rPr>
          <w:rFonts w:ascii="Times New Roman" w:hAnsi="Times New Roman"/>
          <w:i/>
          <w:sz w:val="23"/>
        </w:rPr>
        <w:t xml:space="preserve"> </w:t>
      </w:r>
      <w:r w:rsidRPr="001F273B">
        <w:rPr>
          <w:rFonts w:ascii="Times New Roman" w:hAnsi="Times New Roman"/>
          <w:sz w:val="23"/>
        </w:rPr>
        <w:t>causally unified</w:t>
      </w:r>
      <w:r>
        <w:rPr>
          <w:rFonts w:ascii="Times New Roman" w:hAnsi="Times New Roman"/>
          <w:sz w:val="23"/>
        </w:rPr>
        <w:t xml:space="preserve"> means: the </w:t>
      </w:r>
      <w:r w:rsidRPr="001F273B">
        <w:rPr>
          <w:rFonts w:ascii="Times New Roman" w:hAnsi="Times New Roman"/>
          <w:sz w:val="23"/>
        </w:rPr>
        <w:t xml:space="preserve">material parts </w:t>
      </w:r>
      <w:r>
        <w:rPr>
          <w:rFonts w:ascii="Times New Roman" w:hAnsi="Times New Roman"/>
          <w:sz w:val="23"/>
        </w:rPr>
        <w:t xml:space="preserve">of </w:t>
      </w:r>
      <w:proofErr w:type="gramStart"/>
      <w:r>
        <w:rPr>
          <w:rFonts w:ascii="Times New Roman" w:hAnsi="Times New Roman"/>
          <w:i/>
          <w:sz w:val="23"/>
        </w:rPr>
        <w:t>a</w:t>
      </w:r>
      <w:proofErr w:type="gramEnd"/>
      <w:r>
        <w:rPr>
          <w:rFonts w:ascii="Times New Roman" w:hAnsi="Times New Roman"/>
          <w:i/>
          <w:sz w:val="23"/>
        </w:rPr>
        <w:t xml:space="preserve"> </w:t>
      </w:r>
      <w:r w:rsidRPr="001F273B">
        <w:rPr>
          <w:rFonts w:ascii="Times New Roman" w:hAnsi="Times New Roman"/>
          <w:sz w:val="23"/>
        </w:rPr>
        <w:t xml:space="preserve">are tied together in such a way that, in environments typical for </w:t>
      </w:r>
      <w:r>
        <w:rPr>
          <w:rFonts w:ascii="Times New Roman" w:hAnsi="Times New Roman"/>
          <w:i/>
          <w:sz w:val="23"/>
        </w:rPr>
        <w:t xml:space="preserve">entities </w:t>
      </w:r>
      <w:r w:rsidRPr="001F273B">
        <w:rPr>
          <w:rFonts w:ascii="Times New Roman" w:hAnsi="Times New Roman"/>
          <w:sz w:val="23"/>
        </w:rPr>
        <w:t>of the type in question,</w:t>
      </w:r>
    </w:p>
    <w:p w:rsidR="00DD6E98" w:rsidRPr="001F273B" w:rsidRDefault="00DD6E98" w:rsidP="00DD6E98">
      <w:pPr>
        <w:numPr>
          <w:ilvl w:val="1"/>
          <w:numId w:val="2"/>
        </w:numPr>
        <w:rPr>
          <w:rFonts w:ascii="Times New Roman" w:hAnsi="Times New Roman"/>
          <w:sz w:val="23"/>
        </w:rPr>
      </w:pPr>
      <w:r w:rsidRPr="001F273B">
        <w:rPr>
          <w:rFonts w:ascii="Times New Roman" w:hAnsi="Times New Roman"/>
          <w:sz w:val="23"/>
        </w:rPr>
        <w:t xml:space="preserve">if one part of </w:t>
      </w:r>
      <w:r>
        <w:rPr>
          <w:rFonts w:ascii="Times New Roman" w:hAnsi="Times New Roman"/>
          <w:i/>
          <w:sz w:val="23"/>
        </w:rPr>
        <w:t xml:space="preserve">a </w:t>
      </w:r>
      <w:r w:rsidRPr="001F273B">
        <w:rPr>
          <w:rFonts w:ascii="Times New Roman" w:hAnsi="Times New Roman"/>
          <w:sz w:val="23"/>
        </w:rPr>
        <w:t xml:space="preserve">is moved in space then </w:t>
      </w:r>
      <w:r w:rsidRPr="001F273B">
        <w:rPr>
          <w:rFonts w:ascii="Times New Roman" w:hAnsi="Times New Roman"/>
          <w:i/>
          <w:sz w:val="23"/>
        </w:rPr>
        <w:t>either</w:t>
      </w:r>
      <w:r w:rsidRPr="001F273B">
        <w:rPr>
          <w:rFonts w:ascii="Times New Roman" w:hAnsi="Times New Roman"/>
          <w:sz w:val="23"/>
        </w:rPr>
        <w:t xml:space="preserve"> </w:t>
      </w:r>
      <w:r>
        <w:rPr>
          <w:rFonts w:ascii="Times New Roman" w:hAnsi="Times New Roman"/>
          <w:i/>
          <w:sz w:val="23"/>
        </w:rPr>
        <w:t>a</w:t>
      </w:r>
      <w:r>
        <w:rPr>
          <w:rFonts w:ascii="Times New Roman" w:hAnsi="Times New Roman"/>
          <w:sz w:val="23"/>
        </w:rPr>
        <w:t>’s</w:t>
      </w:r>
      <w:r>
        <w:rPr>
          <w:rFonts w:ascii="Times New Roman" w:hAnsi="Times New Roman"/>
          <w:i/>
          <w:sz w:val="23"/>
        </w:rPr>
        <w:t xml:space="preserve"> </w:t>
      </w:r>
      <w:r w:rsidRPr="001F273B">
        <w:rPr>
          <w:rFonts w:ascii="Times New Roman" w:hAnsi="Times New Roman"/>
          <w:sz w:val="23"/>
        </w:rPr>
        <w:t xml:space="preserve">other parts will be moved  in coordinated fashion </w:t>
      </w:r>
      <w:r w:rsidRPr="001F273B">
        <w:rPr>
          <w:rFonts w:ascii="Times New Roman" w:hAnsi="Times New Roman"/>
          <w:i/>
          <w:sz w:val="23"/>
        </w:rPr>
        <w:t>or</w:t>
      </w:r>
      <w:r w:rsidRPr="001F273B">
        <w:rPr>
          <w:rFonts w:ascii="Times New Roman" w:hAnsi="Times New Roman"/>
          <w:sz w:val="23"/>
        </w:rPr>
        <w:t xml:space="preserve"> </w:t>
      </w:r>
      <w:r>
        <w:rPr>
          <w:rFonts w:ascii="Times New Roman" w:hAnsi="Times New Roman"/>
          <w:i/>
          <w:sz w:val="23"/>
        </w:rPr>
        <w:t xml:space="preserve">a </w:t>
      </w:r>
      <w:r w:rsidRPr="001F273B">
        <w:rPr>
          <w:rFonts w:ascii="Times New Roman" w:hAnsi="Times New Roman"/>
          <w:sz w:val="23"/>
        </w:rPr>
        <w:t xml:space="preserve">will be destroyed </w:t>
      </w:r>
      <w:r>
        <w:rPr>
          <w:rFonts w:ascii="Times New Roman" w:hAnsi="Times New Roman"/>
          <w:sz w:val="23"/>
        </w:rPr>
        <w:t>(</w:t>
      </w:r>
      <w:r w:rsidRPr="001F273B">
        <w:rPr>
          <w:rFonts w:ascii="Times New Roman" w:hAnsi="Times New Roman"/>
          <w:sz w:val="23"/>
        </w:rPr>
        <w:t xml:space="preserve">by breakage or </w:t>
      </w:r>
      <w:proofErr w:type="spellStart"/>
      <w:r w:rsidRPr="001F273B">
        <w:rPr>
          <w:rFonts w:ascii="Times New Roman" w:hAnsi="Times New Roman"/>
          <w:sz w:val="23"/>
        </w:rPr>
        <w:t>tearage</w:t>
      </w:r>
      <w:proofErr w:type="spellEnd"/>
      <w:r>
        <w:rPr>
          <w:rFonts w:ascii="Times New Roman" w:hAnsi="Times New Roman"/>
          <w:sz w:val="23"/>
        </w:rPr>
        <w:t>)</w:t>
      </w:r>
    </w:p>
    <w:p w:rsidR="00DD6E98" w:rsidRPr="001F273B" w:rsidRDefault="00DD6E98" w:rsidP="00DD6E98">
      <w:pPr>
        <w:numPr>
          <w:ilvl w:val="1"/>
          <w:numId w:val="2"/>
        </w:numPr>
        <w:rPr>
          <w:rFonts w:ascii="Times New Roman" w:hAnsi="Times New Roman"/>
          <w:sz w:val="23"/>
        </w:rPr>
      </w:pPr>
      <w:r w:rsidRPr="001F273B">
        <w:rPr>
          <w:rFonts w:ascii="Times New Roman" w:hAnsi="Times New Roman"/>
          <w:sz w:val="23"/>
        </w:rPr>
        <w:lastRenderedPageBreak/>
        <w:t xml:space="preserve">causal changes in one part of </w:t>
      </w:r>
      <w:r>
        <w:rPr>
          <w:rFonts w:ascii="Times New Roman" w:hAnsi="Times New Roman"/>
          <w:i/>
          <w:sz w:val="23"/>
        </w:rPr>
        <w:t xml:space="preserve">a </w:t>
      </w:r>
      <w:r w:rsidRPr="001F273B">
        <w:rPr>
          <w:rFonts w:ascii="Times New Roman" w:hAnsi="Times New Roman"/>
          <w:sz w:val="23"/>
        </w:rPr>
        <w:t xml:space="preserve">can have consequences for other parts of </w:t>
      </w:r>
      <w:r>
        <w:rPr>
          <w:rFonts w:ascii="Times New Roman" w:hAnsi="Times New Roman"/>
          <w:i/>
          <w:sz w:val="23"/>
        </w:rPr>
        <w:t xml:space="preserve">a </w:t>
      </w:r>
      <w:r w:rsidRPr="001F273B">
        <w:rPr>
          <w:rFonts w:ascii="Times New Roman" w:hAnsi="Times New Roman"/>
          <w:sz w:val="23"/>
        </w:rPr>
        <w:t xml:space="preserve">without the mediation of any entity that lies on the exterior of </w:t>
      </w:r>
      <w:r w:rsidRPr="00DD6E98">
        <w:rPr>
          <w:rFonts w:ascii="Times New Roman" w:hAnsi="Times New Roman"/>
          <w:i/>
          <w:sz w:val="23"/>
        </w:rPr>
        <w:t>a</w:t>
      </w:r>
    </w:p>
    <w:p w:rsidR="00F00EBF" w:rsidRPr="001F273B" w:rsidRDefault="00F00EBF" w:rsidP="00F00EBF">
      <w:pPr>
        <w:rPr>
          <w:rFonts w:ascii="Times New Roman" w:hAnsi="Times New Roman"/>
          <w:sz w:val="23"/>
        </w:rPr>
      </w:pPr>
      <w:r w:rsidRPr="001F273B">
        <w:rPr>
          <w:rFonts w:ascii="Times New Roman" w:hAnsi="Times New Roman"/>
          <w:sz w:val="23"/>
        </w:rPr>
        <w:t xml:space="preserve">Elucidation: </w:t>
      </w:r>
      <w:r w:rsidRPr="001F273B">
        <w:rPr>
          <w:rFonts w:ascii="Times New Roman" w:hAnsi="Times New Roman"/>
          <w:i/>
          <w:sz w:val="23"/>
        </w:rPr>
        <w:t>Object</w:t>
      </w:r>
      <w:r w:rsidRPr="001F273B">
        <w:rPr>
          <w:rFonts w:ascii="Times New Roman" w:hAnsi="Times New Roman"/>
          <w:sz w:val="23"/>
        </w:rPr>
        <w:t xml:space="preserve"> universals satisfy the following interdependent conditions: </w:t>
      </w:r>
    </w:p>
    <w:p w:rsidR="00F00EBF" w:rsidRDefault="00F00EBF" w:rsidP="00F00EBF">
      <w:pPr>
        <w:pStyle w:val="ListParagraph"/>
        <w:numPr>
          <w:ilvl w:val="0"/>
          <w:numId w:val="2"/>
        </w:numPr>
        <w:rPr>
          <w:rFonts w:ascii="Times New Roman" w:hAnsi="Times New Roman"/>
          <w:sz w:val="23"/>
        </w:rPr>
      </w:pPr>
      <w:r w:rsidRPr="001F273B">
        <w:rPr>
          <w:rFonts w:ascii="Times New Roman" w:hAnsi="Times New Roman"/>
          <w:sz w:val="23"/>
        </w:rPr>
        <w:t xml:space="preserve">Each </w:t>
      </w:r>
      <w:r w:rsidRPr="001F273B">
        <w:rPr>
          <w:rFonts w:ascii="Times New Roman" w:hAnsi="Times New Roman"/>
          <w:i/>
          <w:sz w:val="23"/>
        </w:rPr>
        <w:t>object</w:t>
      </w:r>
      <w:r w:rsidRPr="001F273B">
        <w:rPr>
          <w:rFonts w:ascii="Times New Roman" w:hAnsi="Times New Roman"/>
          <w:sz w:val="23"/>
        </w:rPr>
        <w:t xml:space="preserve"> includes material entities as parts.</w:t>
      </w:r>
    </w:p>
    <w:p w:rsidR="00F00EBF" w:rsidRPr="001F273B" w:rsidRDefault="00F00EBF" w:rsidP="00F00EBF">
      <w:pPr>
        <w:pStyle w:val="ListParagraph"/>
        <w:ind w:left="1080"/>
        <w:rPr>
          <w:rFonts w:ascii="Times New Roman" w:hAnsi="Times New Roman"/>
          <w:sz w:val="23"/>
        </w:rPr>
      </w:pPr>
      <w:r w:rsidRPr="001F273B">
        <w:rPr>
          <w:rFonts w:ascii="Times New Roman" w:hAnsi="Times New Roman"/>
          <w:sz w:val="23"/>
        </w:rPr>
        <w:t xml:space="preserve"> </w:t>
      </w:r>
    </w:p>
    <w:p w:rsidR="00F00EBF" w:rsidRDefault="00F00EBF" w:rsidP="00F00EBF">
      <w:pPr>
        <w:pStyle w:val="ListParagraph"/>
        <w:numPr>
          <w:ilvl w:val="0"/>
          <w:numId w:val="2"/>
        </w:numPr>
        <w:rPr>
          <w:rFonts w:ascii="Times New Roman" w:hAnsi="Times New Roman"/>
          <w:sz w:val="23"/>
        </w:rPr>
      </w:pPr>
      <w:r w:rsidRPr="001F273B">
        <w:rPr>
          <w:rFonts w:ascii="Times New Roman" w:hAnsi="Times New Roman"/>
          <w:sz w:val="23"/>
        </w:rPr>
        <w:t xml:space="preserve">Hence: Each </w:t>
      </w:r>
      <w:r w:rsidRPr="001F273B">
        <w:rPr>
          <w:rFonts w:ascii="Times New Roman" w:hAnsi="Times New Roman"/>
          <w:i/>
          <w:sz w:val="23"/>
        </w:rPr>
        <w:t>object</w:t>
      </w:r>
      <w:r w:rsidRPr="001F273B">
        <w:rPr>
          <w:rFonts w:ascii="Times New Roman" w:hAnsi="Times New Roman"/>
          <w:sz w:val="23"/>
        </w:rPr>
        <w:t xml:space="preserve"> is spatially extended in three dimensions.</w:t>
      </w:r>
    </w:p>
    <w:p w:rsidR="00F00EBF" w:rsidRPr="00F00EBF" w:rsidRDefault="00F00EBF" w:rsidP="00F00EBF">
      <w:pPr>
        <w:pStyle w:val="ListParagraph"/>
        <w:ind w:left="1080"/>
        <w:rPr>
          <w:rFonts w:ascii="Times New Roman" w:hAnsi="Times New Roman"/>
          <w:sz w:val="23"/>
        </w:rPr>
      </w:pPr>
    </w:p>
    <w:p w:rsidR="00F00EBF" w:rsidRPr="00F00EBF" w:rsidRDefault="00F00EBF" w:rsidP="00F00EBF">
      <w:pPr>
        <w:pStyle w:val="ListParagraph"/>
        <w:numPr>
          <w:ilvl w:val="0"/>
          <w:numId w:val="2"/>
        </w:numPr>
        <w:rPr>
          <w:rFonts w:ascii="Times New Roman" w:hAnsi="Times New Roman"/>
          <w:sz w:val="23"/>
        </w:rPr>
      </w:pPr>
      <w:r w:rsidRPr="001F273B">
        <w:rPr>
          <w:rFonts w:ascii="Times New Roman" w:hAnsi="Times New Roman"/>
          <w:sz w:val="23"/>
        </w:rPr>
        <w:t xml:space="preserve">Some </w:t>
      </w:r>
      <w:r w:rsidRPr="001F273B">
        <w:rPr>
          <w:rFonts w:ascii="Times New Roman" w:hAnsi="Times New Roman"/>
          <w:i/>
          <w:sz w:val="23"/>
        </w:rPr>
        <w:t>objects</w:t>
      </w:r>
      <w:r w:rsidRPr="001F273B">
        <w:rPr>
          <w:rFonts w:ascii="Times New Roman" w:hAnsi="Times New Roman"/>
          <w:sz w:val="23"/>
        </w:rPr>
        <w:t xml:space="preserve"> have immaterial parts (the lumen of your gut, the hull of your ship)</w:t>
      </w:r>
      <w:r>
        <w:rPr>
          <w:rFonts w:ascii="Times New Roman" w:hAnsi="Times New Roman"/>
          <w:sz w:val="23"/>
        </w:rPr>
        <w:br/>
      </w:r>
    </w:p>
    <w:p w:rsidR="00F00EBF" w:rsidRPr="001F273B" w:rsidRDefault="00F00EBF" w:rsidP="00F00EBF">
      <w:pPr>
        <w:pStyle w:val="ListParagraph"/>
        <w:numPr>
          <w:ilvl w:val="0"/>
          <w:numId w:val="2"/>
        </w:numPr>
        <w:rPr>
          <w:rFonts w:ascii="Times New Roman" w:hAnsi="Times New Roman"/>
          <w:sz w:val="23"/>
        </w:rPr>
      </w:pPr>
      <w:r w:rsidRPr="001F273B">
        <w:rPr>
          <w:rFonts w:ascii="Times New Roman" w:hAnsi="Times New Roman"/>
          <w:sz w:val="23"/>
        </w:rPr>
        <w:t xml:space="preserve">Each </w:t>
      </w:r>
      <w:proofErr w:type="gramStart"/>
      <w:r w:rsidRPr="001F273B">
        <w:rPr>
          <w:rFonts w:ascii="Times New Roman" w:hAnsi="Times New Roman"/>
          <w:i/>
          <w:sz w:val="23"/>
        </w:rPr>
        <w:t>object</w:t>
      </w:r>
      <w:r w:rsidRPr="001F273B">
        <w:rPr>
          <w:rFonts w:ascii="Times New Roman" w:hAnsi="Times New Roman"/>
          <w:sz w:val="23"/>
        </w:rPr>
        <w:t xml:space="preserve">  is</w:t>
      </w:r>
      <w:proofErr w:type="gramEnd"/>
      <w:r w:rsidRPr="001F273B">
        <w:rPr>
          <w:rFonts w:ascii="Times New Roman" w:hAnsi="Times New Roman"/>
          <w:sz w:val="23"/>
        </w:rPr>
        <w:t xml:space="preserve"> such that there are entities of which we can assert </w:t>
      </w:r>
      <w:proofErr w:type="spellStart"/>
      <w:r w:rsidRPr="001F273B">
        <w:rPr>
          <w:rFonts w:ascii="Times New Roman" w:hAnsi="Times New Roman"/>
          <w:sz w:val="23"/>
        </w:rPr>
        <w:t>unproblematically</w:t>
      </w:r>
      <w:proofErr w:type="spellEnd"/>
      <w:r w:rsidRPr="001F273B">
        <w:rPr>
          <w:rFonts w:ascii="Times New Roman" w:hAnsi="Times New Roman"/>
          <w:sz w:val="23"/>
        </w:rPr>
        <w:t xml:space="preserve"> that they lie in its interior, and other entities of which we can assert </w:t>
      </w:r>
      <w:proofErr w:type="spellStart"/>
      <w:r w:rsidRPr="001F273B">
        <w:rPr>
          <w:rFonts w:ascii="Times New Roman" w:hAnsi="Times New Roman"/>
          <w:sz w:val="23"/>
        </w:rPr>
        <w:t>unproblematically</w:t>
      </w:r>
      <w:proofErr w:type="spellEnd"/>
      <w:r w:rsidRPr="001F273B">
        <w:rPr>
          <w:rFonts w:ascii="Times New Roman" w:hAnsi="Times New Roman"/>
          <w:sz w:val="23"/>
        </w:rPr>
        <w:t xml:space="preserve"> that they lie in its exterior. This may not be so for entities lying at or near the boundary between the interior and exterior.</w:t>
      </w:r>
    </w:p>
    <w:p w:rsidR="00F00EBF" w:rsidRPr="001F273B" w:rsidRDefault="00F00EBF" w:rsidP="00DD6E98">
      <w:pPr>
        <w:numPr>
          <w:ilvl w:val="0"/>
          <w:numId w:val="2"/>
        </w:numPr>
        <w:rPr>
          <w:rFonts w:ascii="Times New Roman" w:hAnsi="Times New Roman"/>
          <w:sz w:val="23"/>
        </w:rPr>
      </w:pPr>
      <w:bookmarkStart w:id="0" w:name="_Ref308168129"/>
      <w:r w:rsidRPr="001F273B">
        <w:rPr>
          <w:rFonts w:ascii="Times New Roman" w:hAnsi="Times New Roman"/>
          <w:sz w:val="23"/>
        </w:rPr>
        <w:t xml:space="preserve">Each instance of an </w:t>
      </w:r>
      <w:r w:rsidRPr="001F273B">
        <w:rPr>
          <w:rFonts w:ascii="Times New Roman" w:hAnsi="Times New Roman"/>
          <w:i/>
          <w:sz w:val="23"/>
        </w:rPr>
        <w:t>object</w:t>
      </w:r>
      <w:r w:rsidRPr="001F273B">
        <w:rPr>
          <w:rFonts w:ascii="Times New Roman" w:hAnsi="Times New Roman"/>
          <w:sz w:val="23"/>
        </w:rPr>
        <w:t xml:space="preserve"> universal is </w:t>
      </w:r>
      <w:bookmarkEnd w:id="0"/>
      <w:r w:rsidR="00DD6E98">
        <w:rPr>
          <w:rFonts w:ascii="Times New Roman" w:hAnsi="Times New Roman"/>
          <w:sz w:val="23"/>
        </w:rPr>
        <w:t>causally unified</w:t>
      </w:r>
    </w:p>
    <w:p w:rsidR="00F00EBF" w:rsidRPr="001F273B" w:rsidRDefault="00F00EBF" w:rsidP="00F00EBF">
      <w:pPr>
        <w:numPr>
          <w:ilvl w:val="0"/>
          <w:numId w:val="2"/>
        </w:numPr>
        <w:rPr>
          <w:rFonts w:ascii="Times New Roman" w:hAnsi="Times New Roman"/>
          <w:sz w:val="23"/>
        </w:rPr>
      </w:pPr>
      <w:bookmarkStart w:id="1" w:name="_Ref308172887"/>
      <w:r w:rsidRPr="001F273B">
        <w:rPr>
          <w:rFonts w:ascii="Times New Roman" w:hAnsi="Times New Roman"/>
          <w:sz w:val="23"/>
        </w:rPr>
        <w:t xml:space="preserve">The causal unity described in </w:t>
      </w:r>
      <w:r w:rsidRPr="001F273B">
        <w:rPr>
          <w:rFonts w:ascii="Times New Roman" w:hAnsi="Times New Roman"/>
          <w:sz w:val="23"/>
        </w:rPr>
        <w:fldChar w:fldCharType="begin"/>
      </w:r>
      <w:r w:rsidRPr="001F273B">
        <w:rPr>
          <w:rFonts w:ascii="Times New Roman" w:hAnsi="Times New Roman"/>
          <w:sz w:val="23"/>
        </w:rPr>
        <w:instrText xml:space="preserve"> REF _Ref308168129 \r \h  \* MERGEFORMAT </w:instrText>
      </w:r>
      <w:r w:rsidRPr="001F273B">
        <w:rPr>
          <w:rFonts w:ascii="Times New Roman" w:hAnsi="Times New Roman"/>
          <w:sz w:val="23"/>
        </w:rPr>
      </w:r>
      <w:r w:rsidRPr="001F273B">
        <w:rPr>
          <w:rFonts w:ascii="Times New Roman" w:hAnsi="Times New Roman"/>
          <w:sz w:val="23"/>
        </w:rPr>
        <w:fldChar w:fldCharType="separate"/>
      </w:r>
      <w:r w:rsidRPr="001F273B">
        <w:rPr>
          <w:rFonts w:ascii="Times New Roman" w:hAnsi="Times New Roman"/>
          <w:sz w:val="23"/>
        </w:rPr>
        <w:t>(5)</w:t>
      </w:r>
      <w:r w:rsidRPr="001F273B">
        <w:rPr>
          <w:rFonts w:ascii="Times New Roman" w:hAnsi="Times New Roman"/>
          <w:sz w:val="23"/>
        </w:rPr>
        <w:fldChar w:fldCharType="end"/>
      </w:r>
      <w:r w:rsidRPr="001F273B">
        <w:rPr>
          <w:rFonts w:ascii="Times New Roman" w:hAnsi="Times New Roman"/>
          <w:sz w:val="23"/>
        </w:rPr>
        <w:t xml:space="preserve"> holds for one or more of the following reasons:</w:t>
      </w:r>
      <w:bookmarkEnd w:id="1"/>
    </w:p>
    <w:p w:rsidR="00F00EBF" w:rsidRPr="001F273B" w:rsidRDefault="00F00EBF" w:rsidP="00F00EBF">
      <w:pPr>
        <w:numPr>
          <w:ilvl w:val="1"/>
          <w:numId w:val="2"/>
        </w:numPr>
        <w:rPr>
          <w:rFonts w:ascii="Times New Roman" w:hAnsi="Times New Roman"/>
          <w:sz w:val="23"/>
        </w:rPr>
      </w:pPr>
      <w:bookmarkStart w:id="2" w:name="_Ref308172916"/>
      <w:r w:rsidRPr="001F273B">
        <w:rPr>
          <w:rFonts w:ascii="Times New Roman" w:hAnsi="Times New Roman"/>
          <w:sz w:val="23"/>
        </w:rPr>
        <w:t>The parts are combined together causally by sufficiently strong physical forces (for example, in the case of molecules, by covalent bonds; in the case of planets, by gravity)</w:t>
      </w:r>
      <w:bookmarkEnd w:id="2"/>
    </w:p>
    <w:p w:rsidR="00EA53E5" w:rsidRDefault="00F00EBF" w:rsidP="00F00EBF">
      <w:pPr>
        <w:numPr>
          <w:ilvl w:val="1"/>
          <w:numId w:val="2"/>
        </w:numPr>
        <w:rPr>
          <w:rFonts w:ascii="Times New Roman" w:hAnsi="Times New Roman"/>
          <w:sz w:val="23"/>
        </w:rPr>
      </w:pPr>
      <w:bookmarkStart w:id="3" w:name="_Ref308172918"/>
      <w:r w:rsidRPr="001F273B">
        <w:rPr>
          <w:rFonts w:ascii="Times New Roman" w:hAnsi="Times New Roman"/>
          <w:sz w:val="23"/>
        </w:rPr>
        <w:t xml:space="preserve">The parts are combined together causally through a common membrane or physical covering pointing outwards toward the exterior of the </w:t>
      </w:r>
      <w:r w:rsidRPr="001F273B">
        <w:rPr>
          <w:rFonts w:ascii="Times New Roman" w:hAnsi="Times New Roman"/>
          <w:i/>
          <w:sz w:val="23"/>
        </w:rPr>
        <w:t>object</w:t>
      </w:r>
      <w:bookmarkEnd w:id="3"/>
      <w:r w:rsidRPr="001F273B">
        <w:rPr>
          <w:rFonts w:ascii="Times New Roman" w:hAnsi="Times New Roman"/>
          <w:sz w:val="23"/>
        </w:rPr>
        <w:t xml:space="preserve">. </w:t>
      </w:r>
    </w:p>
    <w:p w:rsidR="00F00EBF" w:rsidRDefault="00EA53E5" w:rsidP="00EA53E5">
      <w:pPr>
        <w:pStyle w:val="ListParagraph"/>
        <w:numPr>
          <w:ilvl w:val="0"/>
          <w:numId w:val="24"/>
        </w:numPr>
        <w:rPr>
          <w:rFonts w:ascii="Times New Roman" w:hAnsi="Times New Roman"/>
          <w:sz w:val="23"/>
        </w:rPr>
      </w:pPr>
      <w:r>
        <w:rPr>
          <w:rFonts w:ascii="Times New Roman" w:hAnsi="Times New Roman"/>
          <w:sz w:val="23"/>
        </w:rPr>
        <w:t xml:space="preserve">The </w:t>
      </w:r>
      <w:r w:rsidR="00F00EBF" w:rsidRPr="00EA53E5">
        <w:rPr>
          <w:rFonts w:ascii="Times New Roman" w:hAnsi="Times New Roman"/>
          <w:sz w:val="23"/>
        </w:rPr>
        <w:t xml:space="preserve">membrane may have holes (for example pores, or holes for transport via conduits to other entities), but it is connected nonetheless in the sense that, between every two points on its surface a continuous path can be traced which does not leave this surface. (Organ is an </w:t>
      </w:r>
      <w:r w:rsidR="00F00EBF" w:rsidRPr="00EA53E5">
        <w:rPr>
          <w:rFonts w:ascii="Times New Roman" w:hAnsi="Times New Roman"/>
          <w:i/>
          <w:sz w:val="23"/>
        </w:rPr>
        <w:t>object</w:t>
      </w:r>
      <w:r w:rsidR="00F00EBF" w:rsidRPr="00EA53E5">
        <w:rPr>
          <w:rFonts w:ascii="Times New Roman" w:hAnsi="Times New Roman"/>
          <w:sz w:val="23"/>
        </w:rPr>
        <w:t xml:space="preserve"> universal in the sense described above since organs can survive detachment from their surroundings, for example in the case of transplant, with their membranes intact.)</w:t>
      </w:r>
    </w:p>
    <w:p w:rsidR="00EA53E5" w:rsidRPr="00EA53E5" w:rsidRDefault="00EA53E5" w:rsidP="00EA53E5">
      <w:pPr>
        <w:pStyle w:val="ListParagraph"/>
        <w:numPr>
          <w:ilvl w:val="0"/>
          <w:numId w:val="24"/>
        </w:numPr>
        <w:rPr>
          <w:rFonts w:ascii="Times New Roman" w:hAnsi="Times New Roman"/>
          <w:sz w:val="23"/>
        </w:rPr>
      </w:pPr>
      <w:r>
        <w:rPr>
          <w:rFonts w:ascii="Times New Roman" w:hAnsi="Times New Roman"/>
          <w:sz w:val="23"/>
        </w:rPr>
        <w:t>The membrane may be connected to other material entities in its environment by means of conduits allowing movement of gases or liquids (as a laptop, for example, may be connected to a charging device by means of wires).</w:t>
      </w:r>
    </w:p>
    <w:p w:rsidR="00F00EBF" w:rsidRPr="001F273B" w:rsidRDefault="00F00EBF" w:rsidP="00F00EBF">
      <w:pPr>
        <w:numPr>
          <w:ilvl w:val="1"/>
          <w:numId w:val="2"/>
        </w:numPr>
        <w:rPr>
          <w:rFonts w:ascii="Times New Roman" w:hAnsi="Times New Roman"/>
          <w:sz w:val="23"/>
        </w:rPr>
      </w:pPr>
      <w:bookmarkStart w:id="4" w:name="_Ref308172919"/>
      <w:r w:rsidRPr="001F273B">
        <w:rPr>
          <w:rFonts w:ascii="Times New Roman" w:hAnsi="Times New Roman"/>
          <w:sz w:val="23"/>
        </w:rPr>
        <w:t xml:space="preserve">The parts are combined together through conduits or tracts which may themselves have covering membranes and which lie in the interior of the </w:t>
      </w:r>
      <w:r w:rsidRPr="001F273B">
        <w:rPr>
          <w:rFonts w:ascii="Times New Roman" w:hAnsi="Times New Roman"/>
          <w:i/>
          <w:sz w:val="23"/>
        </w:rPr>
        <w:t>object</w:t>
      </w:r>
      <w:bookmarkEnd w:id="4"/>
    </w:p>
    <w:p w:rsidR="00F00EBF" w:rsidRDefault="00F00EBF" w:rsidP="00F00EBF">
      <w:pPr>
        <w:pStyle w:val="ListParagraph"/>
        <w:numPr>
          <w:ilvl w:val="0"/>
          <w:numId w:val="2"/>
        </w:numPr>
        <w:rPr>
          <w:rFonts w:ascii="Times New Roman" w:hAnsi="Times New Roman"/>
          <w:sz w:val="23"/>
        </w:rPr>
      </w:pPr>
      <w:r w:rsidRPr="001F273B">
        <w:rPr>
          <w:rFonts w:ascii="Times New Roman" w:hAnsi="Times New Roman"/>
          <w:sz w:val="23"/>
        </w:rPr>
        <w:t xml:space="preserve">Some instances of any given </w:t>
      </w:r>
      <w:r w:rsidRPr="001F273B">
        <w:rPr>
          <w:rFonts w:ascii="Times New Roman" w:hAnsi="Times New Roman"/>
          <w:i/>
          <w:sz w:val="23"/>
        </w:rPr>
        <w:t>object</w:t>
      </w:r>
      <w:r w:rsidRPr="001F273B">
        <w:rPr>
          <w:rFonts w:ascii="Times New Roman" w:hAnsi="Times New Roman"/>
          <w:sz w:val="23"/>
        </w:rPr>
        <w:t xml:space="preserve"> universal are separated by spatial gaps from other instances of this same </w:t>
      </w:r>
      <w:r w:rsidRPr="001F273B">
        <w:rPr>
          <w:rFonts w:ascii="Times New Roman" w:hAnsi="Times New Roman"/>
          <w:i/>
          <w:sz w:val="23"/>
        </w:rPr>
        <w:t>object</w:t>
      </w:r>
      <w:r w:rsidRPr="001F273B">
        <w:rPr>
          <w:rFonts w:ascii="Times New Roman" w:hAnsi="Times New Roman"/>
          <w:sz w:val="23"/>
        </w:rPr>
        <w:t xml:space="preserve"> universal.  The spatial gaps may be filled by a lower-density medium, for example of air or water. (There are free atoms; there are cells not adjacent to </w:t>
      </w:r>
      <w:r w:rsidRPr="001F273B">
        <w:rPr>
          <w:rFonts w:ascii="Times New Roman" w:hAnsi="Times New Roman"/>
          <w:sz w:val="23"/>
        </w:rPr>
        <w:lastRenderedPageBreak/>
        <w:t>or attached to other cells; there are spatially separated organisms.)</w:t>
      </w:r>
      <w:r>
        <w:rPr>
          <w:rFonts w:ascii="Times New Roman" w:hAnsi="Times New Roman"/>
          <w:sz w:val="23"/>
        </w:rPr>
        <w:br/>
      </w:r>
      <w:hyperlink r:id="rId8" w:history="1">
        <w:r w:rsidR="00650699">
          <w:rPr>
            <w:rStyle w:val="Hyperlink"/>
          </w:rPr>
          <w:t>http://php.med.unsw.edu.au/cellbiology/index.php?title=File:Cell_adhesion_summary.png</w:t>
        </w:r>
      </w:hyperlink>
    </w:p>
    <w:p w:rsidR="00650699" w:rsidRPr="00650699" w:rsidRDefault="00650699" w:rsidP="00650699">
      <w:pPr>
        <w:rPr>
          <w:rFonts w:ascii="Times New Roman" w:hAnsi="Times New Roman"/>
          <w:sz w:val="23"/>
        </w:rPr>
      </w:pPr>
      <w:r>
        <w:rPr>
          <w:noProof/>
        </w:rPr>
        <w:drawing>
          <wp:inline distT="0" distB="0" distL="0" distR="0">
            <wp:extent cx="5226050" cy="3333750"/>
            <wp:effectExtent l="0" t="0" r="0" b="0"/>
            <wp:docPr id="23" name="Picture 23" descr="http://php.med.unsw.edu.au/cellbiology/images/0/00/Cell_adhesion_summ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hp.med.unsw.edu.au/cellbiology/images/0/00/Cell_adhesion_summary.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26050" cy="3333750"/>
                    </a:xfrm>
                    <a:prstGeom prst="rect">
                      <a:avLst/>
                    </a:prstGeom>
                    <a:noFill/>
                    <a:ln>
                      <a:noFill/>
                    </a:ln>
                  </pic:spPr>
                </pic:pic>
              </a:graphicData>
            </a:graphic>
          </wp:inline>
        </w:drawing>
      </w:r>
    </w:p>
    <w:p w:rsidR="00F00EBF" w:rsidRDefault="00F00EBF" w:rsidP="00F00EBF">
      <w:pPr>
        <w:pStyle w:val="ListParagraph"/>
        <w:numPr>
          <w:ilvl w:val="0"/>
          <w:numId w:val="2"/>
        </w:numPr>
        <w:rPr>
          <w:rFonts w:ascii="Times New Roman" w:hAnsi="Times New Roman"/>
          <w:sz w:val="23"/>
        </w:rPr>
      </w:pPr>
      <w:r w:rsidRPr="001F273B">
        <w:rPr>
          <w:rFonts w:ascii="Times New Roman" w:hAnsi="Times New Roman"/>
          <w:sz w:val="23"/>
        </w:rPr>
        <w:t xml:space="preserve">Instances of </w:t>
      </w:r>
      <w:r w:rsidRPr="001F273B">
        <w:rPr>
          <w:rFonts w:ascii="Times New Roman" w:hAnsi="Times New Roman"/>
          <w:i/>
          <w:sz w:val="23"/>
        </w:rPr>
        <w:t>object</w:t>
      </w:r>
      <w:r w:rsidRPr="001F273B">
        <w:rPr>
          <w:rFonts w:ascii="Times New Roman" w:hAnsi="Times New Roman"/>
          <w:sz w:val="23"/>
        </w:rPr>
        <w:t xml:space="preserve"> universals are in this sense </w:t>
      </w:r>
      <w:r w:rsidRPr="001F273B">
        <w:rPr>
          <w:rFonts w:ascii="Times New Roman" w:hAnsi="Times New Roman"/>
          <w:i/>
          <w:sz w:val="23"/>
        </w:rPr>
        <w:t>maximal</w:t>
      </w:r>
      <w:r w:rsidRPr="001F273B">
        <w:rPr>
          <w:rFonts w:ascii="Times New Roman" w:hAnsi="Times New Roman"/>
          <w:sz w:val="23"/>
        </w:rPr>
        <w:t xml:space="preserve">:  that, for each of the three criteria listed under </w:t>
      </w:r>
      <w:r w:rsidRPr="001F273B">
        <w:rPr>
          <w:rFonts w:ascii="Times New Roman" w:hAnsi="Times New Roman"/>
          <w:sz w:val="23"/>
        </w:rPr>
        <w:fldChar w:fldCharType="begin"/>
      </w:r>
      <w:r w:rsidRPr="001F273B">
        <w:rPr>
          <w:rFonts w:ascii="Times New Roman" w:hAnsi="Times New Roman"/>
          <w:sz w:val="23"/>
        </w:rPr>
        <w:instrText xml:space="preserve"> REF _Ref308172887 \r \h  \* MERGEFORMAT </w:instrText>
      </w:r>
      <w:r w:rsidRPr="001F273B">
        <w:rPr>
          <w:rFonts w:ascii="Times New Roman" w:hAnsi="Times New Roman"/>
          <w:sz w:val="23"/>
        </w:rPr>
      </w:r>
      <w:r w:rsidRPr="001F273B">
        <w:rPr>
          <w:rFonts w:ascii="Times New Roman" w:hAnsi="Times New Roman"/>
          <w:sz w:val="23"/>
        </w:rPr>
        <w:fldChar w:fldCharType="separate"/>
      </w:r>
      <w:r w:rsidRPr="001F273B">
        <w:rPr>
          <w:rFonts w:ascii="Times New Roman" w:hAnsi="Times New Roman"/>
          <w:sz w:val="23"/>
        </w:rPr>
        <w:t>(6)</w:t>
      </w:r>
      <w:r w:rsidRPr="001F273B">
        <w:rPr>
          <w:rFonts w:ascii="Times New Roman" w:hAnsi="Times New Roman"/>
          <w:sz w:val="23"/>
        </w:rPr>
        <w:fldChar w:fldCharType="end"/>
      </w:r>
      <w:r w:rsidRPr="001F273B">
        <w:rPr>
          <w:rFonts w:ascii="Times New Roman" w:hAnsi="Times New Roman"/>
          <w:sz w:val="23"/>
        </w:rPr>
        <w:t xml:space="preserve">, above, for each instance o of an </w:t>
      </w:r>
      <w:r w:rsidRPr="001F273B">
        <w:rPr>
          <w:rFonts w:ascii="Times New Roman" w:hAnsi="Times New Roman"/>
          <w:i/>
          <w:sz w:val="23"/>
        </w:rPr>
        <w:t>object</w:t>
      </w:r>
      <w:r w:rsidRPr="001F273B">
        <w:rPr>
          <w:rFonts w:ascii="Times New Roman" w:hAnsi="Times New Roman"/>
          <w:sz w:val="23"/>
        </w:rPr>
        <w:t xml:space="preserve"> universal O satisfying this criterion, there is no instance of O also satisfying this criterion which includes o as proper part. Thus where con</w:t>
      </w:r>
      <w:bookmarkStart w:id="5" w:name="_GoBack"/>
      <w:bookmarkEnd w:id="5"/>
      <w:r w:rsidRPr="001F273B">
        <w:rPr>
          <w:rFonts w:ascii="Times New Roman" w:hAnsi="Times New Roman"/>
          <w:sz w:val="23"/>
        </w:rPr>
        <w:t xml:space="preserve">joined twins share organs they are, prior to separation, one single </w:t>
      </w:r>
      <w:r w:rsidRPr="001F273B">
        <w:rPr>
          <w:rFonts w:ascii="Times New Roman" w:hAnsi="Times New Roman"/>
          <w:i/>
          <w:sz w:val="23"/>
        </w:rPr>
        <w:t>object</w:t>
      </w:r>
      <w:r w:rsidRPr="001F273B">
        <w:rPr>
          <w:rFonts w:ascii="Times New Roman" w:hAnsi="Times New Roman"/>
          <w:sz w:val="23"/>
        </w:rPr>
        <w:t>.</w:t>
      </w:r>
    </w:p>
    <w:p w:rsidR="00EA53E5" w:rsidRDefault="00EA53E5" w:rsidP="00EA53E5">
      <w:pPr>
        <w:pStyle w:val="ListParagraph"/>
        <w:ind w:left="1080"/>
        <w:rPr>
          <w:rFonts w:ascii="Times New Roman" w:hAnsi="Times New Roman"/>
          <w:sz w:val="23"/>
        </w:rPr>
      </w:pPr>
    </w:p>
    <w:p w:rsidR="00EA53E5" w:rsidRDefault="00EA53E5" w:rsidP="00F00EBF">
      <w:pPr>
        <w:pStyle w:val="ListParagraph"/>
        <w:numPr>
          <w:ilvl w:val="0"/>
          <w:numId w:val="2"/>
        </w:numPr>
        <w:rPr>
          <w:rFonts w:ascii="Times New Roman" w:hAnsi="Times New Roman"/>
          <w:sz w:val="23"/>
        </w:rPr>
      </w:pPr>
      <w:r>
        <w:rPr>
          <w:rFonts w:ascii="Times New Roman" w:hAnsi="Times New Roman"/>
          <w:sz w:val="23"/>
        </w:rPr>
        <w:t>Objects may contain other objects as parts. They may do this either</w:t>
      </w:r>
    </w:p>
    <w:p w:rsidR="00EA53E5" w:rsidRPr="00EA53E5" w:rsidRDefault="00EA53E5" w:rsidP="00EA53E5">
      <w:pPr>
        <w:pStyle w:val="ListParagraph"/>
        <w:rPr>
          <w:rFonts w:ascii="Times New Roman" w:hAnsi="Times New Roman"/>
          <w:sz w:val="23"/>
        </w:rPr>
      </w:pPr>
    </w:p>
    <w:p w:rsidR="00EA53E5" w:rsidRDefault="00EA53E5" w:rsidP="00EA53E5">
      <w:pPr>
        <w:pStyle w:val="ListParagraph"/>
        <w:numPr>
          <w:ilvl w:val="0"/>
          <w:numId w:val="23"/>
        </w:numPr>
        <w:rPr>
          <w:rFonts w:ascii="Times New Roman" w:hAnsi="Times New Roman"/>
          <w:sz w:val="23"/>
        </w:rPr>
      </w:pPr>
      <w:r>
        <w:rPr>
          <w:rFonts w:ascii="Times New Roman" w:hAnsi="Times New Roman"/>
          <w:sz w:val="23"/>
        </w:rPr>
        <w:t xml:space="preserve">by containing object aggregates as parts, for instance the collection of blood cells in your body is an object aggregate </w:t>
      </w:r>
    </w:p>
    <w:p w:rsidR="00EA53E5" w:rsidRDefault="00EA53E5" w:rsidP="00EA53E5">
      <w:pPr>
        <w:pStyle w:val="ListParagraph"/>
        <w:numPr>
          <w:ilvl w:val="0"/>
          <w:numId w:val="23"/>
        </w:numPr>
        <w:rPr>
          <w:rFonts w:ascii="Times New Roman" w:hAnsi="Times New Roman"/>
          <w:sz w:val="23"/>
        </w:rPr>
      </w:pPr>
      <w:r>
        <w:rPr>
          <w:rFonts w:ascii="Times New Roman" w:hAnsi="Times New Roman"/>
          <w:sz w:val="23"/>
        </w:rPr>
        <w:t>by containing objects which are bonded to other objects in such a way that they cannot move separately, as in the case of a lump of iron</w:t>
      </w:r>
    </w:p>
    <w:p w:rsidR="00F00EBF" w:rsidRPr="001F273B" w:rsidRDefault="00F00EBF" w:rsidP="00F00EBF">
      <w:pPr>
        <w:rPr>
          <w:rFonts w:ascii="Times New Roman" w:hAnsi="Times New Roman"/>
          <w:sz w:val="23"/>
        </w:rPr>
      </w:pPr>
      <w:r w:rsidRPr="001F273B">
        <w:rPr>
          <w:rFonts w:ascii="Times New Roman" w:hAnsi="Times New Roman"/>
          <w:sz w:val="23"/>
        </w:rPr>
        <w:t xml:space="preserve">Other entities are </w:t>
      </w:r>
      <w:proofErr w:type="spellStart"/>
      <w:r w:rsidRPr="001F273B">
        <w:rPr>
          <w:rFonts w:ascii="Times New Roman" w:hAnsi="Times New Roman"/>
          <w:sz w:val="23"/>
        </w:rPr>
        <w:t>BFO</w:t>
      </w:r>
      <w:proofErr w:type="gramStart"/>
      <w:r w:rsidRPr="001F273B">
        <w:rPr>
          <w:rFonts w:ascii="Times New Roman" w:hAnsi="Times New Roman"/>
          <w:sz w:val="23"/>
        </w:rPr>
        <w:t>:</w:t>
      </w:r>
      <w:r w:rsidRPr="001F273B">
        <w:rPr>
          <w:rFonts w:ascii="Times New Roman" w:hAnsi="Times New Roman"/>
          <w:i/>
          <w:sz w:val="23"/>
        </w:rPr>
        <w:t>objects</w:t>
      </w:r>
      <w:proofErr w:type="spellEnd"/>
      <w:proofErr w:type="gramEnd"/>
      <w:r w:rsidRPr="001F273B">
        <w:rPr>
          <w:rFonts w:ascii="Times New Roman" w:hAnsi="Times New Roman"/>
          <w:sz w:val="23"/>
        </w:rPr>
        <w:t xml:space="preserve"> because they satisfy these conditions even though they are not seen by natural science as ‘units of reality’. Examples are: a raindrop, a lump of cheese, a slice of cake, a pencil, a laptop, a railway carriage, a space ship, a pizza. </w:t>
      </w:r>
    </w:p>
    <w:p w:rsidR="00140DC7" w:rsidRPr="009331CA" w:rsidRDefault="00F00EBF" w:rsidP="00F00EBF">
      <w:pPr>
        <w:spacing w:beforeLines="1" w:before="2" w:afterLines="1" w:after="2"/>
        <w:rPr>
          <w:rFonts w:ascii="Times New Roman" w:hAnsi="Times New Roman"/>
          <w:sz w:val="23"/>
          <w:szCs w:val="23"/>
        </w:rPr>
      </w:pPr>
      <w:proofErr w:type="spellStart"/>
      <w:r w:rsidRPr="001F273B">
        <w:rPr>
          <w:rFonts w:ascii="Times New Roman" w:hAnsi="Times New Roman"/>
          <w:sz w:val="23"/>
        </w:rPr>
        <w:t>Objecthood</w:t>
      </w:r>
      <w:proofErr w:type="spellEnd"/>
      <w:r w:rsidRPr="001F273B">
        <w:rPr>
          <w:rFonts w:ascii="Times New Roman" w:hAnsi="Times New Roman"/>
          <w:sz w:val="23"/>
        </w:rPr>
        <w:t xml:space="preserve"> is most easily assigned in the case of </w:t>
      </w:r>
      <w:r w:rsidR="00EA53E5">
        <w:rPr>
          <w:rFonts w:ascii="Times New Roman" w:hAnsi="Times New Roman"/>
          <w:sz w:val="23"/>
          <w:szCs w:val="23"/>
        </w:rPr>
        <w:t>portio</w:t>
      </w:r>
      <w:r>
        <w:rPr>
          <w:rFonts w:ascii="Times New Roman" w:hAnsi="Times New Roman"/>
          <w:sz w:val="23"/>
          <w:szCs w:val="23"/>
        </w:rPr>
        <w:t>n</w:t>
      </w:r>
      <w:r w:rsidR="00EA53E5">
        <w:rPr>
          <w:rFonts w:ascii="Times New Roman" w:hAnsi="Times New Roman"/>
          <w:sz w:val="23"/>
          <w:szCs w:val="23"/>
        </w:rPr>
        <w:t>s</w:t>
      </w:r>
      <w:r>
        <w:rPr>
          <w:rFonts w:ascii="Times New Roman" w:hAnsi="Times New Roman"/>
          <w:sz w:val="23"/>
          <w:szCs w:val="23"/>
        </w:rPr>
        <w:t xml:space="preserve"> of </w:t>
      </w:r>
      <w:r w:rsidRPr="009331CA">
        <w:rPr>
          <w:rFonts w:ascii="Times New Roman" w:hAnsi="Times New Roman"/>
          <w:sz w:val="23"/>
          <w:szCs w:val="23"/>
        </w:rPr>
        <w:t xml:space="preserve">solid, rigid </w:t>
      </w:r>
      <w:r>
        <w:rPr>
          <w:rFonts w:ascii="Times New Roman" w:hAnsi="Times New Roman"/>
          <w:sz w:val="23"/>
          <w:szCs w:val="23"/>
        </w:rPr>
        <w:t xml:space="preserve">matter (a </w:t>
      </w:r>
      <w:r w:rsidRPr="009331CA">
        <w:rPr>
          <w:rFonts w:ascii="Times New Roman" w:hAnsi="Times New Roman"/>
          <w:sz w:val="23"/>
          <w:szCs w:val="23"/>
        </w:rPr>
        <w:t>chair</w:t>
      </w:r>
      <w:r>
        <w:rPr>
          <w:rFonts w:ascii="Times New Roman" w:hAnsi="Times New Roman"/>
          <w:sz w:val="23"/>
          <w:szCs w:val="23"/>
        </w:rPr>
        <w:t xml:space="preserve"> carved out of a single block of wood or stone). </w:t>
      </w:r>
      <w:r w:rsidRPr="009331CA">
        <w:rPr>
          <w:rFonts w:ascii="Times New Roman" w:hAnsi="Times New Roman"/>
          <w:sz w:val="23"/>
          <w:szCs w:val="23"/>
        </w:rPr>
        <w:t xml:space="preserve">The parts, including the moving parts, of an automobile constitute an object </w:t>
      </w:r>
      <w:r>
        <w:rPr>
          <w:rFonts w:ascii="Times New Roman" w:hAnsi="Times New Roman"/>
          <w:sz w:val="23"/>
          <w:szCs w:val="23"/>
        </w:rPr>
        <w:t xml:space="preserve">because of their </w:t>
      </w:r>
      <w:r w:rsidRPr="009331CA">
        <w:rPr>
          <w:rFonts w:ascii="Times New Roman" w:hAnsi="Times New Roman"/>
          <w:sz w:val="23"/>
          <w:szCs w:val="23"/>
        </w:rPr>
        <w:t>relative rigidity:</w:t>
      </w:r>
      <w:r>
        <w:rPr>
          <w:rFonts w:ascii="Times New Roman" w:hAnsi="Times New Roman"/>
          <w:sz w:val="23"/>
          <w:szCs w:val="23"/>
        </w:rPr>
        <w:t xml:space="preserve"> </w:t>
      </w:r>
      <w:r w:rsidRPr="009331CA">
        <w:rPr>
          <w:rFonts w:ascii="Times New Roman" w:hAnsi="Times New Roman"/>
          <w:sz w:val="23"/>
          <w:szCs w:val="23"/>
        </w:rPr>
        <w:t xml:space="preserve">while </w:t>
      </w:r>
      <w:r>
        <w:rPr>
          <w:rFonts w:ascii="Times New Roman" w:hAnsi="Times New Roman"/>
          <w:sz w:val="23"/>
          <w:szCs w:val="23"/>
        </w:rPr>
        <w:t xml:space="preserve">these parts </w:t>
      </w:r>
      <w:r w:rsidRPr="009331CA">
        <w:rPr>
          <w:rFonts w:ascii="Times New Roman" w:hAnsi="Times New Roman"/>
          <w:sz w:val="23"/>
          <w:szCs w:val="23"/>
        </w:rPr>
        <w:t xml:space="preserve">may move with respect to each other, a given gear cannot move e.g., 10 </w:t>
      </w:r>
      <w:proofErr w:type="spellStart"/>
      <w:r w:rsidRPr="009331CA">
        <w:rPr>
          <w:rFonts w:ascii="Times New Roman" w:hAnsi="Times New Roman"/>
          <w:sz w:val="23"/>
          <w:szCs w:val="23"/>
        </w:rPr>
        <w:t>ft</w:t>
      </w:r>
      <w:proofErr w:type="spellEnd"/>
      <w:r w:rsidRPr="009331CA">
        <w:rPr>
          <w:rFonts w:ascii="Times New Roman" w:hAnsi="Times New Roman"/>
          <w:sz w:val="23"/>
          <w:szCs w:val="23"/>
        </w:rPr>
        <w:t xml:space="preserve">, while the other parts do not.  Thus a raindrop on the car is not part </w:t>
      </w:r>
      <w:r w:rsidRPr="009331CA">
        <w:rPr>
          <w:rFonts w:ascii="Times New Roman" w:hAnsi="Times New Roman"/>
          <w:sz w:val="23"/>
          <w:szCs w:val="23"/>
        </w:rPr>
        <w:lastRenderedPageBreak/>
        <w:t xml:space="preserve">of it (nothing prevents it from being moved many feet away from the car) while the oil in the crankcase, and various gears, are parts of </w:t>
      </w:r>
      <w:r>
        <w:rPr>
          <w:rFonts w:ascii="Times New Roman" w:hAnsi="Times New Roman"/>
          <w:sz w:val="23"/>
          <w:szCs w:val="23"/>
        </w:rPr>
        <w:t>the car</w:t>
      </w:r>
      <w:r w:rsidRPr="009331CA">
        <w:rPr>
          <w:rFonts w:ascii="Times New Roman" w:hAnsi="Times New Roman"/>
          <w:sz w:val="23"/>
          <w:szCs w:val="23"/>
        </w:rPr>
        <w:t>.</w:t>
      </w:r>
    </w:p>
    <w:p w:rsidR="00F00EBF" w:rsidRDefault="00F00EBF" w:rsidP="004A345F">
      <w:pPr>
        <w:pStyle w:val="Heading4"/>
        <w:rPr>
          <w:sz w:val="23"/>
        </w:rPr>
      </w:pPr>
    </w:p>
    <w:p w:rsidR="0050778E" w:rsidRDefault="0050778E" w:rsidP="00F00EBF">
      <w:pPr>
        <w:pStyle w:val="Heading4"/>
        <w:rPr>
          <w:sz w:val="23"/>
        </w:rPr>
      </w:pPr>
      <w:r w:rsidRPr="001F273B">
        <w:rPr>
          <w:sz w:val="23"/>
        </w:rPr>
        <w:t>2.1.1.2 Object aggregate</w:t>
      </w:r>
    </w:p>
    <w:p w:rsidR="00EA53E5" w:rsidRDefault="00EA53E5" w:rsidP="004A345F">
      <w:pPr>
        <w:rPr>
          <w:rFonts w:ascii="Times New Roman" w:hAnsi="Times New Roman"/>
          <w:i/>
          <w:sz w:val="23"/>
        </w:rPr>
      </w:pPr>
    </w:p>
    <w:p w:rsidR="00EA53E5" w:rsidRDefault="0050778E" w:rsidP="004A345F">
      <w:pPr>
        <w:rPr>
          <w:rFonts w:ascii="Times New Roman" w:hAnsi="Times New Roman"/>
          <w:sz w:val="23"/>
        </w:rPr>
      </w:pPr>
      <w:proofErr w:type="gramStart"/>
      <w:r w:rsidRPr="001F273B">
        <w:rPr>
          <w:rFonts w:ascii="Times New Roman" w:hAnsi="Times New Roman"/>
          <w:i/>
          <w:sz w:val="23"/>
        </w:rPr>
        <w:t>a</w:t>
      </w:r>
      <w:proofErr w:type="gramEnd"/>
      <w:r w:rsidRPr="001F273B">
        <w:rPr>
          <w:rFonts w:ascii="Times New Roman" w:hAnsi="Times New Roman"/>
          <w:i/>
          <w:sz w:val="23"/>
        </w:rPr>
        <w:t xml:space="preserve"> </w:t>
      </w:r>
      <w:r w:rsidRPr="001F273B">
        <w:rPr>
          <w:rFonts w:ascii="Times New Roman" w:hAnsi="Times New Roman"/>
          <w:sz w:val="23"/>
        </w:rPr>
        <w:t xml:space="preserve">is an </w:t>
      </w:r>
      <w:r w:rsidRPr="001F273B">
        <w:rPr>
          <w:rFonts w:ascii="Times New Roman" w:hAnsi="Times New Roman"/>
          <w:i/>
          <w:sz w:val="23"/>
        </w:rPr>
        <w:t>object aggregate</w:t>
      </w:r>
      <w:r w:rsidRPr="001F273B">
        <w:rPr>
          <w:rFonts w:ascii="Times New Roman" w:hAnsi="Times New Roman"/>
          <w:sz w:val="23"/>
        </w:rPr>
        <w:t xml:space="preserve"> =Def. </w:t>
      </w:r>
      <w:r w:rsidRPr="001F273B">
        <w:rPr>
          <w:rFonts w:ascii="Times New Roman" w:hAnsi="Times New Roman"/>
          <w:i/>
          <w:sz w:val="23"/>
        </w:rPr>
        <w:t xml:space="preserve">a </w:t>
      </w:r>
      <w:r w:rsidRPr="001F273B">
        <w:rPr>
          <w:rFonts w:ascii="Times New Roman" w:hAnsi="Times New Roman"/>
          <w:sz w:val="23"/>
        </w:rPr>
        <w:t xml:space="preserve">is a </w:t>
      </w:r>
      <w:r w:rsidRPr="001F273B">
        <w:rPr>
          <w:rFonts w:ascii="Times New Roman" w:hAnsi="Times New Roman"/>
          <w:i/>
          <w:sz w:val="23"/>
        </w:rPr>
        <w:t>material entity</w:t>
      </w:r>
      <w:r w:rsidRPr="001F273B">
        <w:rPr>
          <w:rFonts w:ascii="Times New Roman" w:hAnsi="Times New Roman"/>
          <w:sz w:val="23"/>
        </w:rPr>
        <w:t xml:space="preserve"> consisting of two or more </w:t>
      </w:r>
      <w:r w:rsidRPr="001F273B">
        <w:rPr>
          <w:rFonts w:ascii="Times New Roman" w:hAnsi="Times New Roman"/>
          <w:i/>
          <w:sz w:val="23"/>
        </w:rPr>
        <w:t>objects</w:t>
      </w:r>
      <w:r w:rsidRPr="001F273B">
        <w:rPr>
          <w:rFonts w:ascii="Times New Roman" w:hAnsi="Times New Roman"/>
          <w:sz w:val="23"/>
        </w:rPr>
        <w:t xml:space="preserve"> as </w:t>
      </w:r>
      <w:r w:rsidR="00EA53E5">
        <w:rPr>
          <w:rFonts w:ascii="Times New Roman" w:hAnsi="Times New Roman"/>
          <w:sz w:val="23"/>
        </w:rPr>
        <w:t xml:space="preserve">its </w:t>
      </w:r>
      <w:r w:rsidRPr="001F273B">
        <w:rPr>
          <w:rFonts w:ascii="Times New Roman" w:hAnsi="Times New Roman"/>
          <w:b/>
          <w:sz w:val="23"/>
        </w:rPr>
        <w:t>parts</w:t>
      </w:r>
      <w:r w:rsidRPr="001F273B">
        <w:rPr>
          <w:rFonts w:ascii="Times New Roman" w:hAnsi="Times New Roman"/>
          <w:sz w:val="23"/>
        </w:rPr>
        <w:t xml:space="preserve">. </w:t>
      </w:r>
    </w:p>
    <w:p w:rsidR="00C75C35" w:rsidRDefault="00EA53E5" w:rsidP="004A345F">
      <w:pPr>
        <w:rPr>
          <w:rFonts w:ascii="Times New Roman" w:hAnsi="Times New Roman"/>
          <w:sz w:val="23"/>
        </w:rPr>
      </w:pPr>
      <w:proofErr w:type="gramStart"/>
      <w:r>
        <w:rPr>
          <w:rFonts w:ascii="Times New Roman" w:hAnsi="Times New Roman"/>
          <w:i/>
          <w:sz w:val="23"/>
        </w:rPr>
        <w:t>a</w:t>
      </w:r>
      <w:proofErr w:type="gramEnd"/>
      <w:r>
        <w:rPr>
          <w:rFonts w:ascii="Times New Roman" w:hAnsi="Times New Roman"/>
          <w:i/>
          <w:sz w:val="23"/>
        </w:rPr>
        <w:t xml:space="preserve"> </w:t>
      </w:r>
      <w:r>
        <w:rPr>
          <w:rFonts w:ascii="Times New Roman" w:hAnsi="Times New Roman"/>
          <w:sz w:val="23"/>
        </w:rPr>
        <w:t xml:space="preserve">is an object aggregate </w:t>
      </w:r>
      <w:r w:rsidRPr="00EA53E5">
        <w:rPr>
          <w:rFonts w:ascii="Times New Roman" w:hAnsi="Times New Roman"/>
          <w:sz w:val="23"/>
        </w:rPr>
        <w:sym w:font="Wingdings" w:char="F0E0"/>
      </w:r>
      <w:r>
        <w:rPr>
          <w:rFonts w:ascii="Times New Roman" w:hAnsi="Times New Roman"/>
          <w:sz w:val="23"/>
        </w:rPr>
        <w:t xml:space="preserve"> </w:t>
      </w:r>
      <w:r w:rsidR="00C75C35" w:rsidRPr="00C75C35">
        <w:rPr>
          <w:rFonts w:ascii="Times New Roman" w:hAnsi="Times New Roman"/>
          <w:sz w:val="23"/>
        </w:rPr>
        <w:t xml:space="preserve">if </w:t>
      </w:r>
      <w:r w:rsidR="00C75C35" w:rsidRPr="00C75C35">
        <w:rPr>
          <w:rFonts w:ascii="Times New Roman" w:hAnsi="Times New Roman"/>
          <w:i/>
          <w:sz w:val="23"/>
        </w:rPr>
        <w:t xml:space="preserve">a </w:t>
      </w:r>
      <w:r w:rsidR="00C75C35">
        <w:rPr>
          <w:rFonts w:ascii="Times New Roman" w:hAnsi="Times New Roman"/>
          <w:sz w:val="23"/>
        </w:rPr>
        <w:t xml:space="preserve">exists at </w:t>
      </w:r>
      <w:r w:rsidR="00C75C35" w:rsidRPr="00C75C35">
        <w:rPr>
          <w:rFonts w:ascii="Times New Roman" w:hAnsi="Times New Roman"/>
          <w:i/>
          <w:sz w:val="23"/>
        </w:rPr>
        <w:t>t</w:t>
      </w:r>
      <w:r w:rsidR="00C75C35">
        <w:rPr>
          <w:rFonts w:ascii="Times New Roman" w:hAnsi="Times New Roman"/>
          <w:sz w:val="23"/>
        </w:rPr>
        <w:t xml:space="preserve">, then there are </w:t>
      </w:r>
      <w:r>
        <w:rPr>
          <w:rFonts w:ascii="Times New Roman" w:hAnsi="Times New Roman"/>
          <w:sz w:val="23"/>
        </w:rPr>
        <w:t>objects o</w:t>
      </w:r>
      <w:r>
        <w:rPr>
          <w:rFonts w:ascii="Times New Roman" w:hAnsi="Times New Roman"/>
          <w:sz w:val="23"/>
          <w:vertAlign w:val="subscript"/>
        </w:rPr>
        <w:t>1</w:t>
      </w:r>
      <w:r>
        <w:rPr>
          <w:rFonts w:ascii="Times New Roman" w:hAnsi="Times New Roman"/>
          <w:sz w:val="23"/>
        </w:rPr>
        <w:t>, …, o</w:t>
      </w:r>
      <w:r>
        <w:rPr>
          <w:rFonts w:ascii="Times New Roman" w:hAnsi="Times New Roman"/>
          <w:sz w:val="23"/>
          <w:vertAlign w:val="subscript"/>
        </w:rPr>
        <w:t>n</w:t>
      </w:r>
      <w:r w:rsidR="00C75C35">
        <w:rPr>
          <w:rFonts w:ascii="Times New Roman" w:hAnsi="Times New Roman"/>
          <w:sz w:val="23"/>
          <w:vertAlign w:val="subscript"/>
        </w:rPr>
        <w:t xml:space="preserve"> </w:t>
      </w:r>
      <w:r w:rsidR="00C75C35">
        <w:rPr>
          <w:rFonts w:ascii="Times New Roman" w:hAnsi="Times New Roman"/>
          <w:sz w:val="23"/>
        </w:rPr>
        <w:t xml:space="preserve">at </w:t>
      </w:r>
      <w:r w:rsidR="00C75C35">
        <w:rPr>
          <w:rFonts w:ascii="Times New Roman" w:hAnsi="Times New Roman"/>
          <w:i/>
          <w:sz w:val="23"/>
        </w:rPr>
        <w:t>t</w:t>
      </w:r>
      <w:r w:rsidR="00C75C35">
        <w:rPr>
          <w:rFonts w:ascii="Times New Roman" w:hAnsi="Times New Roman"/>
          <w:sz w:val="23"/>
        </w:rPr>
        <w:t xml:space="preserve"> such that:</w:t>
      </w:r>
      <w:r>
        <w:rPr>
          <w:rFonts w:ascii="Times New Roman" w:hAnsi="Times New Roman"/>
          <w:sz w:val="23"/>
        </w:rPr>
        <w:t xml:space="preserve"> </w:t>
      </w:r>
    </w:p>
    <w:p w:rsidR="00C75C35" w:rsidRDefault="00C75C35" w:rsidP="00C75C35">
      <w:pPr>
        <w:ind w:firstLine="720"/>
        <w:rPr>
          <w:rFonts w:ascii="Times New Roman" w:hAnsi="Times New Roman"/>
          <w:i/>
          <w:sz w:val="23"/>
        </w:rPr>
      </w:pPr>
      <w:proofErr w:type="gramStart"/>
      <w:r>
        <w:rPr>
          <w:rFonts w:ascii="Times New Roman" w:hAnsi="Times New Roman"/>
          <w:sz w:val="23"/>
        </w:rPr>
        <w:t>for</w:t>
      </w:r>
      <w:proofErr w:type="gramEnd"/>
      <w:r>
        <w:rPr>
          <w:rFonts w:ascii="Times New Roman" w:hAnsi="Times New Roman"/>
          <w:sz w:val="23"/>
        </w:rPr>
        <w:t xml:space="preserve"> all </w:t>
      </w:r>
      <w:r>
        <w:rPr>
          <w:rFonts w:ascii="Times New Roman" w:hAnsi="Times New Roman"/>
          <w:i/>
          <w:sz w:val="23"/>
        </w:rPr>
        <w:t xml:space="preserve">x </w:t>
      </w:r>
      <w:r w:rsidRPr="00C75C35">
        <w:rPr>
          <w:rFonts w:ascii="Times New Roman" w:hAnsi="Times New Roman"/>
          <w:sz w:val="23"/>
        </w:rPr>
        <w:t>(</w:t>
      </w:r>
      <w:r>
        <w:rPr>
          <w:rFonts w:ascii="Times New Roman" w:hAnsi="Times New Roman"/>
          <w:i/>
          <w:sz w:val="23"/>
        </w:rPr>
        <w:t xml:space="preserve">x </w:t>
      </w:r>
      <w:r w:rsidRPr="00C75C35">
        <w:rPr>
          <w:rFonts w:ascii="Times New Roman" w:hAnsi="Times New Roman"/>
          <w:b/>
          <w:sz w:val="23"/>
        </w:rPr>
        <w:t>part of</w:t>
      </w:r>
      <w:r>
        <w:rPr>
          <w:rFonts w:ascii="Times New Roman" w:hAnsi="Times New Roman"/>
          <w:sz w:val="23"/>
        </w:rPr>
        <w:t xml:space="preserve"> </w:t>
      </w:r>
      <w:r>
        <w:rPr>
          <w:rFonts w:ascii="Times New Roman" w:hAnsi="Times New Roman"/>
          <w:i/>
          <w:sz w:val="23"/>
        </w:rPr>
        <w:t xml:space="preserve">a </w:t>
      </w:r>
      <w:r>
        <w:rPr>
          <w:rFonts w:ascii="Times New Roman" w:hAnsi="Times New Roman"/>
          <w:b/>
          <w:sz w:val="23"/>
        </w:rPr>
        <w:t xml:space="preserve">at </w:t>
      </w:r>
      <w:r>
        <w:rPr>
          <w:rFonts w:ascii="Times New Roman" w:hAnsi="Times New Roman"/>
          <w:i/>
          <w:sz w:val="23"/>
        </w:rPr>
        <w:t xml:space="preserve">t </w:t>
      </w:r>
      <w:proofErr w:type="spellStart"/>
      <w:r>
        <w:rPr>
          <w:rFonts w:ascii="Times New Roman" w:hAnsi="Times New Roman"/>
          <w:sz w:val="23"/>
        </w:rPr>
        <w:t>iff</w:t>
      </w:r>
      <w:proofErr w:type="spellEnd"/>
      <w:r>
        <w:rPr>
          <w:rFonts w:ascii="Times New Roman" w:hAnsi="Times New Roman"/>
          <w:sz w:val="23"/>
        </w:rPr>
        <w:t xml:space="preserve"> </w:t>
      </w:r>
      <w:r>
        <w:rPr>
          <w:rFonts w:ascii="Times New Roman" w:hAnsi="Times New Roman"/>
          <w:i/>
          <w:sz w:val="23"/>
        </w:rPr>
        <w:t xml:space="preserve">x </w:t>
      </w:r>
      <w:r>
        <w:rPr>
          <w:rFonts w:ascii="Times New Roman" w:hAnsi="Times New Roman"/>
          <w:sz w:val="23"/>
        </w:rPr>
        <w:t xml:space="preserve">overlaps some </w:t>
      </w:r>
      <w:proofErr w:type="spellStart"/>
      <w:r>
        <w:rPr>
          <w:rFonts w:ascii="Times New Roman" w:hAnsi="Times New Roman"/>
          <w:i/>
          <w:sz w:val="23"/>
        </w:rPr>
        <w:t>o</w:t>
      </w:r>
      <w:r w:rsidRPr="00C75C35">
        <w:rPr>
          <w:rFonts w:ascii="Times New Roman" w:hAnsi="Times New Roman"/>
          <w:sz w:val="23"/>
          <w:vertAlign w:val="subscript"/>
        </w:rPr>
        <w:t>i</w:t>
      </w:r>
      <w:proofErr w:type="spellEnd"/>
      <w:r>
        <w:rPr>
          <w:rFonts w:ascii="Times New Roman" w:hAnsi="Times New Roman"/>
          <w:i/>
          <w:sz w:val="23"/>
        </w:rPr>
        <w:t xml:space="preserve"> </w:t>
      </w:r>
      <w:r>
        <w:rPr>
          <w:rFonts w:ascii="Times New Roman" w:hAnsi="Times New Roman"/>
          <w:b/>
          <w:sz w:val="23"/>
        </w:rPr>
        <w:t xml:space="preserve">at </w:t>
      </w:r>
      <w:r>
        <w:rPr>
          <w:rFonts w:ascii="Times New Roman" w:hAnsi="Times New Roman"/>
          <w:i/>
          <w:sz w:val="23"/>
        </w:rPr>
        <w:t>t</w:t>
      </w:r>
      <w:r>
        <w:rPr>
          <w:rFonts w:ascii="Times New Roman" w:hAnsi="Times New Roman"/>
          <w:sz w:val="23"/>
        </w:rPr>
        <w:t>)</w:t>
      </w:r>
      <w:r>
        <w:rPr>
          <w:rFonts w:ascii="Times New Roman" w:hAnsi="Times New Roman"/>
          <w:i/>
          <w:sz w:val="23"/>
        </w:rPr>
        <w:t xml:space="preserve"> </w:t>
      </w:r>
    </w:p>
    <w:p w:rsidR="00EA53E5" w:rsidRPr="001F273B" w:rsidRDefault="00EA53E5" w:rsidP="004A345F">
      <w:pPr>
        <w:rPr>
          <w:rFonts w:ascii="Times New Roman" w:hAnsi="Times New Roman"/>
          <w:sz w:val="23"/>
        </w:rPr>
      </w:pPr>
      <w:r>
        <w:rPr>
          <w:rFonts w:ascii="Times New Roman" w:hAnsi="Times New Roman"/>
          <w:sz w:val="23"/>
        </w:rPr>
        <w:t>An object aggregate is a collection of separate objects</w:t>
      </w:r>
      <w:r w:rsidR="00C75C35">
        <w:rPr>
          <w:rFonts w:ascii="Times New Roman" w:hAnsi="Times New Roman"/>
          <w:sz w:val="23"/>
        </w:rPr>
        <w:t xml:space="preserve">; thus, of objects which </w:t>
      </w:r>
      <w:r>
        <w:rPr>
          <w:rFonts w:ascii="Times New Roman" w:hAnsi="Times New Roman"/>
          <w:sz w:val="23"/>
        </w:rPr>
        <w:t>may move independently in space. Thus not every collection of objects is an object aggregate. (The collection of atoms in a lump of iron is not an object aggregate.) An object aggregate may be defined by fiat – for example in the case of the aggregate of members of an organization. Object aggregates in such cases may gain and lose object parts while remaining identical.</w:t>
      </w:r>
    </w:p>
    <w:p w:rsidR="0050778E" w:rsidRPr="001F273B" w:rsidRDefault="0050778E" w:rsidP="0050778E">
      <w:pPr>
        <w:pStyle w:val="Heading4"/>
        <w:rPr>
          <w:sz w:val="23"/>
        </w:rPr>
      </w:pPr>
      <w:r w:rsidRPr="001F273B">
        <w:rPr>
          <w:sz w:val="23"/>
        </w:rPr>
        <w:t>2.1.1.3 Fiat object part</w:t>
      </w:r>
    </w:p>
    <w:p w:rsidR="0050778E" w:rsidRPr="001F273B" w:rsidRDefault="0050778E" w:rsidP="0050778E">
      <w:pPr>
        <w:rPr>
          <w:rFonts w:ascii="Times New Roman" w:hAnsi="Times New Roman"/>
          <w:i/>
          <w:sz w:val="23"/>
        </w:rPr>
      </w:pPr>
    </w:p>
    <w:p w:rsidR="0050778E" w:rsidRPr="001F273B" w:rsidRDefault="0050778E" w:rsidP="0050778E">
      <w:pPr>
        <w:rPr>
          <w:rFonts w:ascii="Times New Roman" w:hAnsi="Times New Roman"/>
          <w:sz w:val="23"/>
        </w:rPr>
      </w:pPr>
      <w:proofErr w:type="gramStart"/>
      <w:r w:rsidRPr="001F273B">
        <w:rPr>
          <w:rFonts w:ascii="Times New Roman" w:hAnsi="Times New Roman"/>
          <w:i/>
          <w:sz w:val="23"/>
        </w:rPr>
        <w:t>a</w:t>
      </w:r>
      <w:proofErr w:type="gramEnd"/>
      <w:r w:rsidRPr="001F273B">
        <w:rPr>
          <w:rFonts w:ascii="Times New Roman" w:hAnsi="Times New Roman"/>
          <w:i/>
          <w:sz w:val="23"/>
        </w:rPr>
        <w:t xml:space="preserve"> </w:t>
      </w:r>
      <w:r w:rsidRPr="001F273B">
        <w:rPr>
          <w:rFonts w:ascii="Times New Roman" w:hAnsi="Times New Roman"/>
          <w:sz w:val="23"/>
        </w:rPr>
        <w:t>is a</w:t>
      </w:r>
      <w:r w:rsidRPr="001F273B">
        <w:rPr>
          <w:rFonts w:ascii="Times New Roman" w:hAnsi="Times New Roman"/>
          <w:i/>
          <w:sz w:val="23"/>
        </w:rPr>
        <w:t xml:space="preserve"> fiat object part</w:t>
      </w:r>
      <w:r w:rsidRPr="001F273B">
        <w:rPr>
          <w:rFonts w:ascii="Times New Roman" w:hAnsi="Times New Roman"/>
          <w:sz w:val="23"/>
        </w:rPr>
        <w:t xml:space="preserve"> =Def. </w:t>
      </w:r>
      <w:r w:rsidRPr="001F273B">
        <w:rPr>
          <w:rFonts w:ascii="Times New Roman" w:hAnsi="Times New Roman"/>
          <w:i/>
          <w:sz w:val="23"/>
        </w:rPr>
        <w:t xml:space="preserve">a </w:t>
      </w:r>
      <w:r w:rsidRPr="001F273B">
        <w:rPr>
          <w:rFonts w:ascii="Times New Roman" w:hAnsi="Times New Roman"/>
          <w:sz w:val="23"/>
        </w:rPr>
        <w:t xml:space="preserve">is a </w:t>
      </w:r>
      <w:r w:rsidRPr="001F273B">
        <w:rPr>
          <w:rFonts w:ascii="Times New Roman" w:hAnsi="Times New Roman"/>
          <w:i/>
          <w:sz w:val="23"/>
        </w:rPr>
        <w:t>material entity</w:t>
      </w:r>
      <w:r w:rsidRPr="001F273B">
        <w:rPr>
          <w:rFonts w:ascii="Times New Roman" w:hAnsi="Times New Roman"/>
          <w:sz w:val="23"/>
        </w:rPr>
        <w:t xml:space="preserve"> </w:t>
      </w:r>
      <w:r w:rsidR="00DD6E98">
        <w:rPr>
          <w:rFonts w:ascii="Times New Roman" w:hAnsi="Times New Roman"/>
          <w:sz w:val="23"/>
        </w:rPr>
        <w:t xml:space="preserve">that is causally unified and </w:t>
      </w:r>
      <w:r w:rsidRPr="001F273B">
        <w:rPr>
          <w:rFonts w:ascii="Times New Roman" w:hAnsi="Times New Roman"/>
          <w:sz w:val="23"/>
        </w:rPr>
        <w:t xml:space="preserve">that is a </w:t>
      </w:r>
      <w:r w:rsidRPr="001F273B">
        <w:rPr>
          <w:rFonts w:ascii="Times New Roman" w:hAnsi="Times New Roman"/>
          <w:b/>
          <w:sz w:val="23"/>
        </w:rPr>
        <w:t>proper part</w:t>
      </w:r>
      <w:r w:rsidRPr="001F273B">
        <w:rPr>
          <w:rFonts w:ascii="Times New Roman" w:hAnsi="Times New Roman"/>
          <w:sz w:val="23"/>
        </w:rPr>
        <w:t xml:space="preserve"> of an </w:t>
      </w:r>
      <w:r w:rsidRPr="001F273B">
        <w:rPr>
          <w:rFonts w:ascii="Times New Roman" w:hAnsi="Times New Roman"/>
          <w:i/>
          <w:sz w:val="23"/>
        </w:rPr>
        <w:t>object</w:t>
      </w:r>
      <w:r w:rsidR="00DD6E98">
        <w:rPr>
          <w:rFonts w:ascii="Times New Roman" w:hAnsi="Times New Roman"/>
          <w:i/>
          <w:sz w:val="23"/>
        </w:rPr>
        <w:t xml:space="preserve"> </w:t>
      </w:r>
      <w:r w:rsidR="00DD6E98">
        <w:rPr>
          <w:rFonts w:ascii="Times New Roman" w:hAnsi="Times New Roman"/>
          <w:sz w:val="23"/>
        </w:rPr>
        <w:t xml:space="preserve">and that is not itself an </w:t>
      </w:r>
      <w:r w:rsidR="00DD6E98" w:rsidRPr="00DD6E98">
        <w:rPr>
          <w:rFonts w:ascii="Times New Roman" w:hAnsi="Times New Roman"/>
          <w:i/>
          <w:sz w:val="23"/>
        </w:rPr>
        <w:t>object</w:t>
      </w:r>
      <w:r w:rsidRPr="001F273B">
        <w:rPr>
          <w:rFonts w:ascii="Times New Roman" w:hAnsi="Times New Roman"/>
          <w:sz w:val="23"/>
        </w:rPr>
        <w:t>.</w:t>
      </w:r>
    </w:p>
    <w:p w:rsidR="00592B4B" w:rsidRPr="00592B4B" w:rsidRDefault="00592B4B" w:rsidP="00592B4B">
      <w:pPr>
        <w:spacing w:beforeLines="1" w:before="2" w:afterLines="1" w:after="2"/>
        <w:rPr>
          <w:rFonts w:ascii="Times New Roman" w:hAnsi="Times New Roman"/>
          <w:sz w:val="20"/>
          <w:szCs w:val="20"/>
        </w:rPr>
      </w:pPr>
      <w:r w:rsidRPr="009331CA">
        <w:rPr>
          <w:rFonts w:ascii="Times New Roman" w:hAnsi="Times New Roman"/>
          <w:sz w:val="23"/>
          <w:szCs w:val="23"/>
        </w:rPr>
        <w:t>(</w:t>
      </w:r>
      <w:proofErr w:type="gramStart"/>
      <w:r w:rsidRPr="009331CA">
        <w:rPr>
          <w:rFonts w:ascii="Times New Roman" w:hAnsi="Times New Roman"/>
          <w:sz w:val="23"/>
          <w:szCs w:val="23"/>
        </w:rPr>
        <w:t>examples</w:t>
      </w:r>
      <w:proofErr w:type="gramEnd"/>
      <w:r w:rsidRPr="009331CA">
        <w:rPr>
          <w:rFonts w:ascii="Times New Roman" w:hAnsi="Times New Roman"/>
          <w:sz w:val="23"/>
          <w:szCs w:val="23"/>
        </w:rPr>
        <w:t xml:space="preserve">: upper and lower lobes of the left lung, the dorsal and ventral surfaces of the body, the </w:t>
      </w:r>
      <w:r w:rsidR="00DD6E98">
        <w:rPr>
          <w:rFonts w:ascii="Times New Roman" w:hAnsi="Times New Roman"/>
          <w:sz w:val="23"/>
          <w:szCs w:val="23"/>
        </w:rPr>
        <w:t>Western hemisphere of the Earth</w:t>
      </w:r>
      <w:r w:rsidRPr="009331CA">
        <w:rPr>
          <w:rFonts w:ascii="Times New Roman" w:hAnsi="Times New Roman"/>
          <w:sz w:val="23"/>
          <w:szCs w:val="23"/>
        </w:rPr>
        <w:t xml:space="preserve">, </w:t>
      </w:r>
      <w:r>
        <w:rPr>
          <w:rFonts w:ascii="Times New Roman" w:hAnsi="Times New Roman"/>
          <w:sz w:val="23"/>
          <w:szCs w:val="23"/>
        </w:rPr>
        <w:t>your head</w:t>
      </w:r>
      <w:r w:rsidRPr="009331CA">
        <w:rPr>
          <w:rFonts w:ascii="Times New Roman" w:hAnsi="Times New Roman"/>
          <w:sz w:val="23"/>
          <w:szCs w:val="23"/>
        </w:rPr>
        <w:t>)</w:t>
      </w:r>
      <w:r>
        <w:rPr>
          <w:rFonts w:ascii="Times New Roman" w:hAnsi="Times New Roman"/>
          <w:sz w:val="23"/>
          <w:szCs w:val="23"/>
        </w:rPr>
        <w:t xml:space="preserve"> (FMA: regional part)</w:t>
      </w:r>
    </w:p>
    <w:p w:rsidR="00592B4B" w:rsidRDefault="00592B4B" w:rsidP="00592B4B">
      <w:pPr>
        <w:spacing w:beforeLines="1" w:before="2" w:afterLines="1" w:after="2"/>
        <w:rPr>
          <w:rFonts w:ascii="Times New Roman" w:hAnsi="Times New Roman"/>
          <w:sz w:val="23"/>
          <w:szCs w:val="23"/>
        </w:rPr>
      </w:pPr>
    </w:p>
    <w:p w:rsidR="009331CA" w:rsidRPr="001F273B" w:rsidRDefault="0050778E" w:rsidP="00592B4B">
      <w:pPr>
        <w:rPr>
          <w:rFonts w:ascii="Times New Roman" w:hAnsi="Times New Roman"/>
          <w:sz w:val="23"/>
        </w:rPr>
      </w:pPr>
      <w:r w:rsidRPr="001F273B">
        <w:rPr>
          <w:rFonts w:ascii="Times New Roman" w:hAnsi="Times New Roman"/>
          <w:sz w:val="23"/>
        </w:rPr>
        <w:t xml:space="preserve">Note that there are many other sub-universals of </w:t>
      </w:r>
      <w:r w:rsidRPr="001F273B">
        <w:rPr>
          <w:rFonts w:ascii="Times New Roman" w:hAnsi="Times New Roman"/>
          <w:i/>
          <w:sz w:val="23"/>
        </w:rPr>
        <w:t>material entity</w:t>
      </w:r>
      <w:r w:rsidRPr="001F273B">
        <w:rPr>
          <w:rFonts w:ascii="Times New Roman" w:hAnsi="Times New Roman"/>
          <w:sz w:val="23"/>
        </w:rPr>
        <w:t xml:space="preserve">, in addition to </w:t>
      </w:r>
      <w:r w:rsidRPr="001F273B">
        <w:rPr>
          <w:rFonts w:ascii="Times New Roman" w:hAnsi="Times New Roman"/>
          <w:i/>
          <w:sz w:val="23"/>
        </w:rPr>
        <w:t>object aggregate</w:t>
      </w:r>
      <w:r w:rsidRPr="001F273B">
        <w:rPr>
          <w:rFonts w:ascii="Times New Roman" w:hAnsi="Times New Roman"/>
          <w:sz w:val="23"/>
        </w:rPr>
        <w:t xml:space="preserve"> and </w:t>
      </w:r>
      <w:r w:rsidRPr="001F273B">
        <w:rPr>
          <w:rFonts w:ascii="Times New Roman" w:hAnsi="Times New Roman"/>
          <w:i/>
          <w:sz w:val="23"/>
        </w:rPr>
        <w:t>fiat object part</w:t>
      </w:r>
      <w:r w:rsidRPr="001F273B">
        <w:rPr>
          <w:rFonts w:ascii="Times New Roman" w:hAnsi="Times New Roman"/>
          <w:sz w:val="23"/>
        </w:rPr>
        <w:t xml:space="preserve">. For instance: aggregate of </w:t>
      </w:r>
      <w:r w:rsidRPr="001F273B">
        <w:rPr>
          <w:rFonts w:ascii="Times New Roman" w:hAnsi="Times New Roman"/>
          <w:i/>
          <w:sz w:val="23"/>
        </w:rPr>
        <w:t>fiat object parts</w:t>
      </w:r>
      <w:r w:rsidRPr="001F273B">
        <w:rPr>
          <w:rFonts w:ascii="Times New Roman" w:hAnsi="Times New Roman"/>
          <w:sz w:val="23"/>
        </w:rPr>
        <w:t xml:space="preserve">.  Thus </w:t>
      </w:r>
      <w:r w:rsidRPr="001F273B">
        <w:rPr>
          <w:rFonts w:ascii="Times New Roman" w:hAnsi="Times New Roman"/>
          <w:i/>
          <w:sz w:val="23"/>
        </w:rPr>
        <w:t xml:space="preserve">material entity </w:t>
      </w:r>
      <w:r w:rsidRPr="001F273B">
        <w:rPr>
          <w:rFonts w:ascii="Times New Roman" w:hAnsi="Times New Roman"/>
          <w:sz w:val="23"/>
        </w:rPr>
        <w:t>should not be associated with any closure axiom.</w:t>
      </w:r>
    </w:p>
    <w:p w:rsidR="006355CF" w:rsidRPr="009331CA" w:rsidRDefault="006355CF" w:rsidP="006355CF">
      <w:pPr>
        <w:spacing w:beforeLines="1" w:before="2" w:afterLines="1" w:after="2"/>
        <w:rPr>
          <w:rFonts w:ascii="Times New Roman" w:hAnsi="Times New Roman"/>
          <w:sz w:val="23"/>
          <w:szCs w:val="23"/>
        </w:rPr>
      </w:pPr>
      <w:r>
        <w:rPr>
          <w:rFonts w:ascii="Times New Roman" w:hAnsi="Times New Roman"/>
          <w:sz w:val="23"/>
          <w:szCs w:val="23"/>
        </w:rPr>
        <w:t>Portions of matter are not extra entities</w:t>
      </w:r>
      <w:r w:rsidR="00DD6E98">
        <w:rPr>
          <w:rFonts w:ascii="Times New Roman" w:hAnsi="Times New Roman"/>
          <w:sz w:val="23"/>
          <w:szCs w:val="23"/>
        </w:rPr>
        <w:t>:</w:t>
      </w:r>
      <w:r w:rsidRPr="009331CA">
        <w:rPr>
          <w:rFonts w:ascii="Times New Roman" w:hAnsi="Times New Roman"/>
          <w:sz w:val="23"/>
          <w:szCs w:val="23"/>
        </w:rPr>
        <w:t> </w:t>
      </w:r>
    </w:p>
    <w:p w:rsidR="006355CF" w:rsidRPr="009331CA" w:rsidRDefault="006355CF" w:rsidP="006355CF">
      <w:pPr>
        <w:spacing w:beforeLines="1" w:before="2" w:afterLines="1" w:after="2"/>
        <w:rPr>
          <w:rFonts w:ascii="Times New Roman" w:hAnsi="Times New Roman"/>
          <w:sz w:val="23"/>
          <w:szCs w:val="23"/>
        </w:rPr>
      </w:pPr>
      <w:r w:rsidRPr="009331CA">
        <w:rPr>
          <w:rFonts w:ascii="Times New Roman" w:hAnsi="Times New Roman"/>
          <w:sz w:val="23"/>
          <w:szCs w:val="23"/>
        </w:rPr>
        <w:t xml:space="preserve">BFO is non-multiplicative; it does not distinguish between an object and its constituting matter. The statue is </w:t>
      </w:r>
      <w:r>
        <w:rPr>
          <w:rFonts w:ascii="Times New Roman" w:hAnsi="Times New Roman"/>
          <w:sz w:val="23"/>
          <w:szCs w:val="23"/>
        </w:rPr>
        <w:t xml:space="preserve">not a second object; it is the portion of clay during the period when it plays the statue role. (The clay may have parts which are not clay; it may have immaterial parts. These are parts of the statue also.) </w:t>
      </w:r>
    </w:p>
    <w:p w:rsidR="006355CF" w:rsidRPr="009331CA" w:rsidRDefault="006355CF" w:rsidP="006355CF">
      <w:pPr>
        <w:spacing w:beforeLines="1" w:before="2" w:afterLines="1" w:after="2"/>
        <w:rPr>
          <w:rFonts w:ascii="Times New Roman" w:hAnsi="Times New Roman"/>
          <w:sz w:val="23"/>
          <w:szCs w:val="23"/>
        </w:rPr>
      </w:pPr>
    </w:p>
    <w:p w:rsidR="009331CA" w:rsidRPr="001F273B" w:rsidRDefault="00365F37" w:rsidP="00365F37">
      <w:pPr>
        <w:pStyle w:val="Heading3"/>
        <w:rPr>
          <w:sz w:val="23"/>
        </w:rPr>
      </w:pPr>
      <w:r w:rsidRPr="001F273B">
        <w:rPr>
          <w:sz w:val="23"/>
        </w:rPr>
        <w:t xml:space="preserve">2.1.2 </w:t>
      </w:r>
      <w:r w:rsidR="009331CA" w:rsidRPr="001F273B">
        <w:rPr>
          <w:sz w:val="23"/>
        </w:rPr>
        <w:t>Immaterial entity</w:t>
      </w:r>
      <w:r w:rsidRPr="001F273B">
        <w:rPr>
          <w:sz w:val="23"/>
        </w:rPr>
        <w:t xml:space="preserve"> </w:t>
      </w:r>
    </w:p>
    <w:p w:rsidR="009331CA" w:rsidRDefault="009331CA" w:rsidP="009331CA">
      <w:pPr>
        <w:spacing w:beforeLines="1" w:before="2" w:afterLines="1" w:after="2"/>
        <w:rPr>
          <w:rFonts w:ascii="Times New Roman" w:hAnsi="Times New Roman"/>
          <w:sz w:val="23"/>
          <w:szCs w:val="23"/>
        </w:rPr>
      </w:pPr>
      <w:proofErr w:type="gramStart"/>
      <w:r w:rsidRPr="009331CA">
        <w:rPr>
          <w:rFonts w:ascii="Times New Roman" w:hAnsi="Times New Roman"/>
          <w:i/>
          <w:sz w:val="23"/>
          <w:szCs w:val="23"/>
        </w:rPr>
        <w:t>a</w:t>
      </w:r>
      <w:proofErr w:type="gramEnd"/>
      <w:r w:rsidRPr="009331CA">
        <w:rPr>
          <w:rFonts w:ascii="Times New Roman" w:hAnsi="Times New Roman"/>
          <w:i/>
          <w:sz w:val="23"/>
          <w:szCs w:val="23"/>
        </w:rPr>
        <w:t xml:space="preserve"> </w:t>
      </w:r>
      <w:r w:rsidRPr="009331CA">
        <w:rPr>
          <w:rFonts w:ascii="Times New Roman" w:hAnsi="Times New Roman"/>
          <w:sz w:val="23"/>
          <w:szCs w:val="23"/>
        </w:rPr>
        <w:t>is an immaterial entity =</w:t>
      </w:r>
      <w:r w:rsidR="00541102">
        <w:rPr>
          <w:rFonts w:ascii="Times New Roman" w:hAnsi="Times New Roman"/>
          <w:sz w:val="23"/>
          <w:szCs w:val="23"/>
        </w:rPr>
        <w:t>Def.</w:t>
      </w:r>
      <w:r w:rsidRPr="009331CA">
        <w:rPr>
          <w:rFonts w:ascii="Times New Roman" w:hAnsi="Times New Roman"/>
          <w:sz w:val="23"/>
          <w:szCs w:val="23"/>
        </w:rPr>
        <w:t xml:space="preserve"> </w:t>
      </w:r>
      <w:r w:rsidRPr="009331CA">
        <w:rPr>
          <w:rFonts w:ascii="Times New Roman" w:hAnsi="Times New Roman"/>
          <w:i/>
          <w:sz w:val="23"/>
          <w:szCs w:val="23"/>
        </w:rPr>
        <w:t xml:space="preserve">a </w:t>
      </w:r>
      <w:r w:rsidRPr="009331CA">
        <w:rPr>
          <w:rFonts w:ascii="Times New Roman" w:hAnsi="Times New Roman"/>
          <w:sz w:val="23"/>
          <w:szCs w:val="23"/>
        </w:rPr>
        <w:t>is an independent continuant that has no material entities as parts.</w:t>
      </w:r>
    </w:p>
    <w:p w:rsidR="009331CA" w:rsidRDefault="009331CA" w:rsidP="009331CA">
      <w:pPr>
        <w:spacing w:beforeLines="1" w:before="2" w:afterLines="1" w:after="2"/>
        <w:rPr>
          <w:rFonts w:ascii="Times New Roman" w:hAnsi="Times New Roman"/>
          <w:sz w:val="23"/>
          <w:szCs w:val="23"/>
        </w:rPr>
      </w:pPr>
    </w:p>
    <w:p w:rsidR="00263062" w:rsidRDefault="00263062" w:rsidP="009331CA">
      <w:pPr>
        <w:spacing w:beforeLines="1" w:before="2" w:afterLines="1" w:after="2"/>
        <w:rPr>
          <w:rFonts w:ascii="Times New Roman" w:hAnsi="Times New Roman"/>
          <w:sz w:val="23"/>
          <w:szCs w:val="23"/>
        </w:rPr>
      </w:pPr>
      <w:r>
        <w:rPr>
          <w:rFonts w:ascii="Times New Roman" w:hAnsi="Times New Roman"/>
          <w:sz w:val="23"/>
          <w:szCs w:val="23"/>
        </w:rPr>
        <w:t xml:space="preserve">Immaterial entities are divided into two subgroups; those which are tied to material entities (for example: your nasal passage), and which can thus change size, shape and location as their material </w:t>
      </w:r>
      <w:r>
        <w:rPr>
          <w:rFonts w:ascii="Times New Roman" w:hAnsi="Times New Roman"/>
          <w:sz w:val="23"/>
          <w:szCs w:val="23"/>
        </w:rPr>
        <w:lastRenderedPageBreak/>
        <w:t xml:space="preserve">hosts move; and those – called ‘spatial regions’ which exist independently of material entities, and which thus do not change. </w:t>
      </w:r>
    </w:p>
    <w:p w:rsidR="00263062" w:rsidRPr="009331CA" w:rsidRDefault="00263062" w:rsidP="00263062">
      <w:pPr>
        <w:spacing w:beforeLines="1" w:before="2" w:afterLines="1" w:after="2"/>
        <w:rPr>
          <w:rFonts w:ascii="Times New Roman" w:hAnsi="Times New Roman"/>
          <w:sz w:val="20"/>
          <w:szCs w:val="20"/>
        </w:rPr>
      </w:pPr>
    </w:p>
    <w:p w:rsidR="00263062" w:rsidRDefault="00263062" w:rsidP="001F273B">
      <w:pPr>
        <w:pStyle w:val="Heading2"/>
      </w:pPr>
      <w:r>
        <w:t>Relation of boundary-dependence</w:t>
      </w:r>
      <w:r w:rsidR="00E944CF">
        <w:t xml:space="preserve"> for continuants</w:t>
      </w:r>
    </w:p>
    <w:p w:rsidR="00263062" w:rsidRDefault="00263062" w:rsidP="00263062">
      <w:pPr>
        <w:spacing w:beforeLines="1" w:before="2" w:afterLines="1" w:after="2"/>
        <w:rPr>
          <w:rFonts w:ascii="Times New Roman" w:hAnsi="Times New Roman"/>
          <w:sz w:val="20"/>
          <w:szCs w:val="20"/>
        </w:rPr>
      </w:pPr>
    </w:p>
    <w:p w:rsidR="00263062" w:rsidRDefault="00263062" w:rsidP="00263062">
      <w:pPr>
        <w:spacing w:beforeLines="1" w:before="2" w:afterLines="1" w:after="2"/>
        <w:rPr>
          <w:rFonts w:ascii="Times New Roman" w:hAnsi="Times New Roman"/>
          <w:b/>
          <w:sz w:val="23"/>
          <w:szCs w:val="23"/>
        </w:rPr>
      </w:pPr>
      <w:proofErr w:type="gramStart"/>
      <w:r>
        <w:rPr>
          <w:rFonts w:ascii="Times New Roman" w:hAnsi="Times New Roman"/>
          <w:i/>
          <w:sz w:val="23"/>
          <w:szCs w:val="23"/>
        </w:rPr>
        <w:t>a</w:t>
      </w:r>
      <w:proofErr w:type="gramEnd"/>
      <w:r>
        <w:rPr>
          <w:rFonts w:ascii="Times New Roman" w:hAnsi="Times New Roman"/>
          <w:i/>
          <w:sz w:val="23"/>
          <w:szCs w:val="23"/>
        </w:rPr>
        <w:t xml:space="preserve"> </w:t>
      </w:r>
      <w:r>
        <w:rPr>
          <w:rFonts w:ascii="Times New Roman" w:hAnsi="Times New Roman"/>
          <w:sz w:val="23"/>
          <w:szCs w:val="23"/>
        </w:rPr>
        <w:t xml:space="preserve">is </w:t>
      </w:r>
      <w:proofErr w:type="spellStart"/>
      <w:r>
        <w:rPr>
          <w:rFonts w:ascii="Times New Roman" w:hAnsi="Times New Roman"/>
          <w:b/>
          <w:sz w:val="23"/>
          <w:szCs w:val="23"/>
        </w:rPr>
        <w:t>boundary_dependent_on</w:t>
      </w:r>
      <w:proofErr w:type="spellEnd"/>
      <w:r>
        <w:rPr>
          <w:rFonts w:ascii="Times New Roman" w:hAnsi="Times New Roman"/>
          <w:b/>
          <w:sz w:val="23"/>
          <w:szCs w:val="23"/>
        </w:rPr>
        <w:t xml:space="preserve"> </w:t>
      </w:r>
      <w:r>
        <w:rPr>
          <w:rFonts w:ascii="Times New Roman" w:hAnsi="Times New Roman"/>
          <w:i/>
          <w:sz w:val="23"/>
          <w:szCs w:val="23"/>
        </w:rPr>
        <w:t xml:space="preserve">b </w:t>
      </w:r>
      <w:r>
        <w:rPr>
          <w:rFonts w:ascii="Times New Roman" w:hAnsi="Times New Roman"/>
          <w:b/>
          <w:sz w:val="23"/>
          <w:szCs w:val="23"/>
        </w:rPr>
        <w:t xml:space="preserve">at </w:t>
      </w:r>
      <w:r w:rsidRPr="00D91B4B">
        <w:rPr>
          <w:rFonts w:ascii="Times New Roman" w:hAnsi="Times New Roman"/>
          <w:i/>
          <w:sz w:val="23"/>
          <w:szCs w:val="23"/>
        </w:rPr>
        <w:t>t</w:t>
      </w:r>
      <w:r>
        <w:rPr>
          <w:rFonts w:ascii="Times New Roman" w:hAnsi="Times New Roman"/>
          <w:i/>
          <w:sz w:val="23"/>
          <w:szCs w:val="23"/>
        </w:rPr>
        <w:t xml:space="preserve"> =</w:t>
      </w:r>
      <w:r>
        <w:rPr>
          <w:rFonts w:ascii="Times New Roman" w:hAnsi="Times New Roman"/>
          <w:sz w:val="23"/>
          <w:szCs w:val="23"/>
        </w:rPr>
        <w:t xml:space="preserve">Def. </w:t>
      </w:r>
      <w:r>
        <w:rPr>
          <w:rFonts w:ascii="Times New Roman" w:hAnsi="Times New Roman"/>
          <w:i/>
          <w:sz w:val="23"/>
          <w:szCs w:val="23"/>
        </w:rPr>
        <w:t xml:space="preserve">b </w:t>
      </w:r>
      <w:r>
        <w:rPr>
          <w:rFonts w:ascii="Times New Roman" w:hAnsi="Times New Roman"/>
          <w:sz w:val="23"/>
          <w:szCs w:val="23"/>
        </w:rPr>
        <w:t xml:space="preserve">is a </w:t>
      </w:r>
      <w:r w:rsidRPr="00895979">
        <w:rPr>
          <w:rFonts w:ascii="Times New Roman" w:hAnsi="Times New Roman"/>
          <w:i/>
          <w:sz w:val="23"/>
          <w:szCs w:val="23"/>
        </w:rPr>
        <w:t>material entity</w:t>
      </w:r>
      <w:r>
        <w:rPr>
          <w:rFonts w:ascii="Times New Roman" w:hAnsi="Times New Roman"/>
          <w:sz w:val="23"/>
          <w:szCs w:val="23"/>
        </w:rPr>
        <w:t xml:space="preserve"> </w:t>
      </w:r>
      <w:r w:rsidRPr="00D91B4B">
        <w:rPr>
          <w:rFonts w:ascii="Times New Roman" w:hAnsi="Times New Roman"/>
          <w:sz w:val="23"/>
          <w:szCs w:val="23"/>
        </w:rPr>
        <w:t xml:space="preserve">&amp; </w:t>
      </w:r>
      <w:r>
        <w:rPr>
          <w:rFonts w:ascii="Times New Roman" w:hAnsi="Times New Roman"/>
          <w:i/>
          <w:sz w:val="23"/>
          <w:szCs w:val="23"/>
        </w:rPr>
        <w:t xml:space="preserve">a </w:t>
      </w:r>
      <w:r w:rsidR="005B0184" w:rsidRPr="005B0184">
        <w:rPr>
          <w:rFonts w:ascii="Times New Roman" w:hAnsi="Times New Roman"/>
          <w:b/>
          <w:sz w:val="23"/>
          <w:szCs w:val="23"/>
        </w:rPr>
        <w:t xml:space="preserve">proper </w:t>
      </w:r>
      <w:proofErr w:type="spellStart"/>
      <w:r>
        <w:rPr>
          <w:rFonts w:ascii="Times New Roman" w:hAnsi="Times New Roman"/>
          <w:b/>
          <w:sz w:val="23"/>
          <w:szCs w:val="23"/>
        </w:rPr>
        <w:t>part_of</w:t>
      </w:r>
      <w:proofErr w:type="spellEnd"/>
      <w:r>
        <w:rPr>
          <w:rFonts w:ascii="Times New Roman" w:hAnsi="Times New Roman"/>
          <w:b/>
          <w:sz w:val="23"/>
          <w:szCs w:val="23"/>
        </w:rPr>
        <w:t xml:space="preserve"> </w:t>
      </w:r>
      <w:r>
        <w:rPr>
          <w:rFonts w:ascii="Times New Roman" w:hAnsi="Times New Roman"/>
          <w:i/>
          <w:sz w:val="23"/>
          <w:szCs w:val="23"/>
        </w:rPr>
        <w:t xml:space="preserve">b </w:t>
      </w:r>
      <w:r>
        <w:rPr>
          <w:rFonts w:ascii="Times New Roman" w:hAnsi="Times New Roman"/>
          <w:b/>
          <w:sz w:val="23"/>
          <w:szCs w:val="23"/>
        </w:rPr>
        <w:t xml:space="preserve">at </w:t>
      </w:r>
      <w:r>
        <w:rPr>
          <w:rFonts w:ascii="Times New Roman" w:hAnsi="Times New Roman"/>
          <w:i/>
          <w:sz w:val="23"/>
          <w:szCs w:val="23"/>
        </w:rPr>
        <w:t xml:space="preserve">t </w:t>
      </w:r>
      <w:r>
        <w:rPr>
          <w:rFonts w:ascii="Times New Roman" w:hAnsi="Times New Roman"/>
          <w:sz w:val="23"/>
          <w:szCs w:val="23"/>
        </w:rPr>
        <w:t xml:space="preserve">&amp; </w:t>
      </w:r>
      <w:r>
        <w:rPr>
          <w:rFonts w:ascii="Times New Roman" w:hAnsi="Times New Roman"/>
          <w:i/>
          <w:sz w:val="23"/>
          <w:szCs w:val="23"/>
        </w:rPr>
        <w:t xml:space="preserve">a </w:t>
      </w:r>
      <w:r>
        <w:rPr>
          <w:rFonts w:ascii="Times New Roman" w:hAnsi="Times New Roman"/>
          <w:sz w:val="23"/>
          <w:szCs w:val="23"/>
        </w:rPr>
        <w:t>is necessarily such that it cannot exist unless either (</w:t>
      </w:r>
      <w:r>
        <w:rPr>
          <w:rFonts w:ascii="Times New Roman" w:hAnsi="Times New Roman"/>
          <w:i/>
          <w:sz w:val="23"/>
          <w:szCs w:val="23"/>
        </w:rPr>
        <w:t xml:space="preserve">b </w:t>
      </w:r>
      <w:r>
        <w:rPr>
          <w:rFonts w:ascii="Times New Roman" w:hAnsi="Times New Roman"/>
          <w:sz w:val="23"/>
          <w:szCs w:val="23"/>
        </w:rPr>
        <w:t xml:space="preserve">exists or there exists some </w:t>
      </w:r>
      <w:r w:rsidRPr="00895979">
        <w:rPr>
          <w:rFonts w:ascii="Times New Roman" w:hAnsi="Times New Roman"/>
          <w:b/>
          <w:sz w:val="23"/>
          <w:szCs w:val="23"/>
        </w:rPr>
        <w:t>part</w:t>
      </w:r>
      <w:r>
        <w:rPr>
          <w:rFonts w:ascii="Times New Roman" w:hAnsi="Times New Roman"/>
          <w:sz w:val="23"/>
          <w:szCs w:val="23"/>
        </w:rPr>
        <w:t xml:space="preserve"> of </w:t>
      </w:r>
      <w:r w:rsidRPr="00D91B4B">
        <w:rPr>
          <w:rFonts w:ascii="Times New Roman" w:hAnsi="Times New Roman"/>
          <w:i/>
          <w:sz w:val="23"/>
          <w:szCs w:val="23"/>
        </w:rPr>
        <w:t>b</w:t>
      </w:r>
      <w:r>
        <w:rPr>
          <w:rFonts w:ascii="Times New Roman" w:hAnsi="Times New Roman"/>
          <w:i/>
          <w:sz w:val="23"/>
          <w:szCs w:val="23"/>
        </w:rPr>
        <w:t xml:space="preserve"> </w:t>
      </w:r>
      <w:r>
        <w:rPr>
          <w:rFonts w:ascii="Times New Roman" w:hAnsi="Times New Roman"/>
          <w:sz w:val="23"/>
          <w:szCs w:val="23"/>
        </w:rPr>
        <w:t xml:space="preserve">which includes </w:t>
      </w:r>
      <w:r>
        <w:rPr>
          <w:rFonts w:ascii="Times New Roman" w:hAnsi="Times New Roman"/>
          <w:i/>
          <w:sz w:val="23"/>
          <w:szCs w:val="23"/>
        </w:rPr>
        <w:t xml:space="preserve">a </w:t>
      </w:r>
      <w:r>
        <w:rPr>
          <w:rFonts w:ascii="Times New Roman" w:hAnsi="Times New Roman"/>
          <w:sz w:val="23"/>
          <w:szCs w:val="23"/>
        </w:rPr>
        <w:t xml:space="preserve">as </w:t>
      </w:r>
      <w:r w:rsidRPr="00D91B4B">
        <w:rPr>
          <w:rFonts w:ascii="Times New Roman" w:hAnsi="Times New Roman"/>
          <w:b/>
          <w:sz w:val="23"/>
          <w:szCs w:val="23"/>
        </w:rPr>
        <w:t>part</w:t>
      </w:r>
      <w:r>
        <w:rPr>
          <w:rFonts w:ascii="Times New Roman" w:hAnsi="Times New Roman"/>
          <w:b/>
          <w:sz w:val="23"/>
          <w:szCs w:val="23"/>
        </w:rPr>
        <w:t xml:space="preserve">) </w:t>
      </w:r>
    </w:p>
    <w:p w:rsidR="005B0184" w:rsidRDefault="005B0184" w:rsidP="00263062">
      <w:pPr>
        <w:spacing w:beforeLines="1" w:before="2" w:afterLines="1" w:after="2"/>
        <w:rPr>
          <w:rFonts w:ascii="Times New Roman" w:hAnsi="Times New Roman"/>
          <w:b/>
          <w:sz w:val="23"/>
          <w:szCs w:val="23"/>
        </w:rPr>
      </w:pPr>
    </w:p>
    <w:p w:rsidR="005B0184" w:rsidRPr="005B0184" w:rsidRDefault="005B0184" w:rsidP="00263062">
      <w:pPr>
        <w:spacing w:beforeLines="1" w:before="2" w:afterLines="1" w:after="2"/>
        <w:rPr>
          <w:rFonts w:ascii="Times New Roman" w:hAnsi="Times New Roman"/>
          <w:sz w:val="23"/>
          <w:szCs w:val="23"/>
        </w:rPr>
      </w:pPr>
      <w:r>
        <w:rPr>
          <w:rFonts w:ascii="Times New Roman" w:hAnsi="Times New Roman"/>
          <w:sz w:val="23"/>
          <w:szCs w:val="23"/>
        </w:rPr>
        <w:t xml:space="preserve">The idea is that the parts of </w:t>
      </w:r>
      <w:r>
        <w:rPr>
          <w:rFonts w:ascii="Times New Roman" w:hAnsi="Times New Roman"/>
          <w:i/>
          <w:sz w:val="23"/>
          <w:szCs w:val="23"/>
        </w:rPr>
        <w:t xml:space="preserve">b </w:t>
      </w:r>
      <w:r>
        <w:rPr>
          <w:rFonts w:ascii="Times New Roman" w:hAnsi="Times New Roman"/>
          <w:sz w:val="23"/>
          <w:szCs w:val="23"/>
        </w:rPr>
        <w:t xml:space="preserve">tend towards </w:t>
      </w:r>
      <w:proofErr w:type="gramStart"/>
      <w:r>
        <w:rPr>
          <w:rFonts w:ascii="Times New Roman" w:hAnsi="Times New Roman"/>
          <w:i/>
          <w:sz w:val="23"/>
          <w:szCs w:val="23"/>
        </w:rPr>
        <w:t xml:space="preserve">a </w:t>
      </w:r>
      <w:r>
        <w:rPr>
          <w:rFonts w:ascii="Times New Roman" w:hAnsi="Times New Roman"/>
          <w:sz w:val="23"/>
          <w:szCs w:val="23"/>
        </w:rPr>
        <w:t>and</w:t>
      </w:r>
      <w:proofErr w:type="gramEnd"/>
      <w:r>
        <w:rPr>
          <w:rFonts w:ascii="Times New Roman" w:hAnsi="Times New Roman"/>
          <w:sz w:val="23"/>
          <w:szCs w:val="23"/>
        </w:rPr>
        <w:t xml:space="preserve"> become identical with </w:t>
      </w:r>
      <w:r>
        <w:rPr>
          <w:rFonts w:ascii="Times New Roman" w:hAnsi="Times New Roman"/>
          <w:i/>
          <w:sz w:val="23"/>
          <w:szCs w:val="23"/>
        </w:rPr>
        <w:t xml:space="preserve">a </w:t>
      </w:r>
      <w:r>
        <w:rPr>
          <w:rFonts w:ascii="Times New Roman" w:hAnsi="Times New Roman"/>
          <w:sz w:val="23"/>
          <w:szCs w:val="23"/>
        </w:rPr>
        <w:t>in the limit.</w:t>
      </w:r>
    </w:p>
    <w:p w:rsidR="00263062" w:rsidRDefault="00263062" w:rsidP="00263062">
      <w:pPr>
        <w:spacing w:beforeLines="1" w:before="2" w:afterLines="1" w:after="2"/>
        <w:rPr>
          <w:rFonts w:ascii="Times New Roman" w:hAnsi="Times New Roman"/>
          <w:b/>
          <w:sz w:val="23"/>
          <w:szCs w:val="23"/>
        </w:rPr>
      </w:pPr>
    </w:p>
    <w:p w:rsidR="00263062" w:rsidRPr="00D91B4B" w:rsidRDefault="00263062" w:rsidP="00263062">
      <w:pPr>
        <w:spacing w:beforeLines="1" w:before="2" w:afterLines="1" w:after="2"/>
        <w:rPr>
          <w:rFonts w:ascii="Times New Roman" w:hAnsi="Times New Roman"/>
          <w:b/>
          <w:sz w:val="20"/>
          <w:szCs w:val="20"/>
        </w:rPr>
      </w:pPr>
      <w:r>
        <w:rPr>
          <w:rFonts w:ascii="Times New Roman" w:hAnsi="Times New Roman"/>
          <w:sz w:val="23"/>
          <w:szCs w:val="23"/>
        </w:rPr>
        <w:t>(Boundary dependence is a close cousin of generic dependence)</w:t>
      </w:r>
      <w:r>
        <w:rPr>
          <w:rFonts w:ascii="Times New Roman" w:hAnsi="Times New Roman"/>
          <w:b/>
          <w:sz w:val="23"/>
          <w:szCs w:val="23"/>
        </w:rPr>
        <w:t xml:space="preserve"> </w:t>
      </w:r>
    </w:p>
    <w:p w:rsidR="00263062" w:rsidRPr="009331CA" w:rsidRDefault="00263062" w:rsidP="00263062">
      <w:pPr>
        <w:spacing w:beforeLines="1" w:before="2" w:afterLines="1" w:after="2"/>
        <w:rPr>
          <w:rFonts w:ascii="Times New Roman" w:hAnsi="Times New Roman"/>
          <w:sz w:val="20"/>
          <w:szCs w:val="20"/>
        </w:rPr>
      </w:pPr>
    </w:p>
    <w:p w:rsidR="00263062" w:rsidRDefault="00263062" w:rsidP="00263062">
      <w:pPr>
        <w:spacing w:beforeLines="1" w:before="2" w:afterLines="1" w:after="2"/>
        <w:rPr>
          <w:rFonts w:ascii="Times New Roman" w:hAnsi="Times New Roman"/>
          <w:sz w:val="20"/>
          <w:szCs w:val="20"/>
        </w:rPr>
      </w:pPr>
    </w:p>
    <w:p w:rsidR="00263062" w:rsidRPr="00AA337C" w:rsidRDefault="00263062" w:rsidP="009331CA">
      <w:pPr>
        <w:spacing w:beforeLines="1" w:before="2" w:afterLines="1" w:after="2"/>
        <w:rPr>
          <w:sz w:val="24"/>
        </w:rPr>
      </w:pPr>
      <w:r w:rsidRPr="001F273B">
        <w:rPr>
          <w:rFonts w:ascii="Times New Roman" w:hAnsi="Times New Roman"/>
          <w:sz w:val="23"/>
          <w:szCs w:val="20"/>
        </w:rPr>
        <w:t xml:space="preserve">Note: </w:t>
      </w:r>
      <w:proofErr w:type="gramStart"/>
      <w:r w:rsidRPr="001F273B">
        <w:rPr>
          <w:rFonts w:ascii="Times New Roman" w:hAnsi="Times New Roman"/>
          <w:i/>
          <w:sz w:val="23"/>
          <w:szCs w:val="20"/>
        </w:rPr>
        <w:t>object  boundaries</w:t>
      </w:r>
      <w:proofErr w:type="gramEnd"/>
      <w:r w:rsidRPr="001F273B">
        <w:rPr>
          <w:rFonts w:ascii="Times New Roman" w:hAnsi="Times New Roman"/>
          <w:sz w:val="23"/>
          <w:szCs w:val="20"/>
        </w:rPr>
        <w:t xml:space="preserve"> and </w:t>
      </w:r>
      <w:r w:rsidRPr="001F273B">
        <w:rPr>
          <w:rFonts w:ascii="Times New Roman" w:hAnsi="Times New Roman"/>
          <w:i/>
          <w:sz w:val="23"/>
          <w:szCs w:val="20"/>
        </w:rPr>
        <w:t xml:space="preserve">sites </w:t>
      </w:r>
      <w:r w:rsidRPr="001F273B">
        <w:rPr>
          <w:rFonts w:ascii="Times New Roman" w:hAnsi="Times New Roman"/>
          <w:sz w:val="23"/>
          <w:szCs w:val="20"/>
        </w:rPr>
        <w:t xml:space="preserve">are distinguished from the spatial region which they occupy at any given time </w:t>
      </w:r>
      <w:r w:rsidR="00816442" w:rsidRPr="001F273B">
        <w:rPr>
          <w:rFonts w:ascii="Times New Roman" w:hAnsi="Times New Roman"/>
          <w:sz w:val="23"/>
          <w:szCs w:val="20"/>
        </w:rPr>
        <w:t xml:space="preserve">in the sense that </w:t>
      </w:r>
      <w:r w:rsidRPr="001F273B">
        <w:rPr>
          <w:rFonts w:ascii="Times New Roman" w:hAnsi="Times New Roman"/>
          <w:sz w:val="23"/>
          <w:szCs w:val="20"/>
        </w:rPr>
        <w:t xml:space="preserve">(1) </w:t>
      </w:r>
      <w:r w:rsidR="00816442" w:rsidRPr="001F273B">
        <w:rPr>
          <w:rFonts w:ascii="Times New Roman" w:hAnsi="Times New Roman"/>
          <w:sz w:val="23"/>
          <w:szCs w:val="20"/>
        </w:rPr>
        <w:t xml:space="preserve">the former </w:t>
      </w:r>
      <w:r w:rsidRPr="001F273B">
        <w:rPr>
          <w:rFonts w:ascii="Times New Roman" w:hAnsi="Times New Roman"/>
          <w:sz w:val="23"/>
          <w:szCs w:val="20"/>
        </w:rPr>
        <w:t>move when their material host moves, and they change shape or size when their material host changes shape or size; (2) the latter must be specifiable in terms</w:t>
      </w:r>
      <w:r w:rsidR="00816442" w:rsidRPr="001F273B">
        <w:rPr>
          <w:rFonts w:ascii="Times New Roman" w:hAnsi="Times New Roman"/>
          <w:sz w:val="23"/>
          <w:szCs w:val="20"/>
        </w:rPr>
        <w:t xml:space="preserve"> of some system of coordinates, and they are by definition at rest relative to this coordinate frame.</w:t>
      </w:r>
    </w:p>
    <w:p w:rsidR="00263062" w:rsidRDefault="00263062" w:rsidP="009331CA">
      <w:pPr>
        <w:spacing w:beforeLines="1" w:before="2" w:afterLines="1" w:after="2"/>
        <w:rPr>
          <w:rFonts w:ascii="Times New Roman" w:hAnsi="Times New Roman"/>
          <w:sz w:val="23"/>
          <w:szCs w:val="23"/>
        </w:rPr>
      </w:pPr>
    </w:p>
    <w:p w:rsidR="005D2CB1" w:rsidRPr="001F273B" w:rsidRDefault="00DE6862" w:rsidP="0050778E">
      <w:pPr>
        <w:pStyle w:val="Heading4"/>
        <w:rPr>
          <w:sz w:val="23"/>
        </w:rPr>
      </w:pPr>
      <w:r w:rsidRPr="001F273B">
        <w:rPr>
          <w:sz w:val="23"/>
        </w:rPr>
        <w:t>2.1.2.1</w:t>
      </w:r>
      <w:r w:rsidR="00365F37" w:rsidRPr="001F273B">
        <w:rPr>
          <w:sz w:val="23"/>
        </w:rPr>
        <w:t xml:space="preserve"> </w:t>
      </w:r>
      <w:r w:rsidR="000E3638" w:rsidRPr="001F273B">
        <w:rPr>
          <w:sz w:val="23"/>
        </w:rPr>
        <w:t>Object b</w:t>
      </w:r>
      <w:r w:rsidR="005D2CB1" w:rsidRPr="001F273B">
        <w:rPr>
          <w:sz w:val="23"/>
        </w:rPr>
        <w:t xml:space="preserve">oundary </w:t>
      </w:r>
    </w:p>
    <w:p w:rsidR="0050778E" w:rsidRPr="001F273B" w:rsidRDefault="0050778E" w:rsidP="0050778E">
      <w:pPr>
        <w:rPr>
          <w:sz w:val="23"/>
        </w:rPr>
      </w:pPr>
    </w:p>
    <w:p w:rsidR="006A5F19" w:rsidRDefault="006A5F19" w:rsidP="0050778E">
      <w:pPr>
        <w:rPr>
          <w:rFonts w:ascii="Times New Roman" w:hAnsi="Times New Roman"/>
          <w:i/>
          <w:sz w:val="23"/>
          <w:szCs w:val="23"/>
        </w:rPr>
      </w:pPr>
      <w:r>
        <w:rPr>
          <w:rFonts w:ascii="Times New Roman" w:hAnsi="Times New Roman"/>
          <w:sz w:val="23"/>
          <w:szCs w:val="23"/>
        </w:rPr>
        <w:t xml:space="preserve">Elucidation: </w:t>
      </w:r>
      <w:r w:rsidR="000E3638">
        <w:rPr>
          <w:rFonts w:ascii="Times New Roman" w:hAnsi="Times New Roman"/>
          <w:i/>
          <w:sz w:val="23"/>
          <w:szCs w:val="23"/>
        </w:rPr>
        <w:t xml:space="preserve">a </w:t>
      </w:r>
      <w:r w:rsidR="000E3638">
        <w:rPr>
          <w:rFonts w:ascii="Times New Roman" w:hAnsi="Times New Roman"/>
          <w:sz w:val="23"/>
          <w:szCs w:val="23"/>
        </w:rPr>
        <w:t xml:space="preserve">is an </w:t>
      </w:r>
      <w:r w:rsidR="000E3638">
        <w:rPr>
          <w:rFonts w:ascii="Times New Roman" w:hAnsi="Times New Roman"/>
          <w:i/>
          <w:sz w:val="23"/>
          <w:szCs w:val="23"/>
        </w:rPr>
        <w:t>object boundary =</w:t>
      </w:r>
      <w:r w:rsidR="005D2CB1">
        <w:rPr>
          <w:rFonts w:ascii="Times New Roman" w:hAnsi="Times New Roman"/>
          <w:sz w:val="23"/>
          <w:szCs w:val="23"/>
        </w:rPr>
        <w:t>Def.</w:t>
      </w:r>
      <w:r w:rsidR="000E3638">
        <w:rPr>
          <w:rFonts w:ascii="Times New Roman" w:hAnsi="Times New Roman"/>
          <w:sz w:val="23"/>
          <w:szCs w:val="23"/>
        </w:rPr>
        <w:t xml:space="preserve"> </w:t>
      </w:r>
      <w:r w:rsidR="000E3638">
        <w:rPr>
          <w:rFonts w:ascii="Times New Roman" w:hAnsi="Times New Roman"/>
          <w:i/>
          <w:sz w:val="23"/>
          <w:szCs w:val="23"/>
        </w:rPr>
        <w:t xml:space="preserve">a </w:t>
      </w:r>
      <w:r w:rsidR="000E3638">
        <w:rPr>
          <w:rFonts w:ascii="Times New Roman" w:hAnsi="Times New Roman"/>
          <w:sz w:val="23"/>
          <w:szCs w:val="23"/>
        </w:rPr>
        <w:t>is a</w:t>
      </w:r>
      <w:r w:rsidR="005D2CB1" w:rsidRPr="009331CA">
        <w:rPr>
          <w:rFonts w:ascii="Times New Roman" w:hAnsi="Times New Roman"/>
          <w:sz w:val="23"/>
          <w:szCs w:val="23"/>
        </w:rPr>
        <w:t xml:space="preserve">n </w:t>
      </w:r>
      <w:r w:rsidR="00C759F5" w:rsidRPr="00D91B4B">
        <w:rPr>
          <w:rFonts w:ascii="Times New Roman" w:hAnsi="Times New Roman"/>
          <w:i/>
          <w:sz w:val="23"/>
          <w:szCs w:val="23"/>
        </w:rPr>
        <w:t xml:space="preserve">immaterial </w:t>
      </w:r>
      <w:r w:rsidR="005D2CB1" w:rsidRPr="00D91B4B">
        <w:rPr>
          <w:rFonts w:ascii="Times New Roman" w:hAnsi="Times New Roman"/>
          <w:i/>
          <w:sz w:val="23"/>
          <w:szCs w:val="23"/>
        </w:rPr>
        <w:t>entity</w:t>
      </w:r>
      <w:r w:rsidR="005D2CB1" w:rsidRPr="009331CA">
        <w:rPr>
          <w:rFonts w:ascii="Times New Roman" w:hAnsi="Times New Roman"/>
          <w:sz w:val="23"/>
          <w:szCs w:val="23"/>
        </w:rPr>
        <w:t xml:space="preserve"> that is a lower-dimensional </w:t>
      </w:r>
      <w:proofErr w:type="spellStart"/>
      <w:r w:rsidR="00D91B4B">
        <w:rPr>
          <w:rFonts w:ascii="Times New Roman" w:hAnsi="Times New Roman"/>
          <w:b/>
          <w:sz w:val="23"/>
          <w:szCs w:val="23"/>
        </w:rPr>
        <w:t>part_</w:t>
      </w:r>
      <w:r w:rsidR="005D2CB1" w:rsidRPr="00D91B4B">
        <w:rPr>
          <w:rFonts w:ascii="Times New Roman" w:hAnsi="Times New Roman"/>
          <w:b/>
          <w:sz w:val="23"/>
          <w:szCs w:val="23"/>
        </w:rPr>
        <w:t>of</w:t>
      </w:r>
      <w:proofErr w:type="spellEnd"/>
      <w:r w:rsidR="005D2CB1" w:rsidRPr="009331CA">
        <w:rPr>
          <w:rFonts w:ascii="Times New Roman" w:hAnsi="Times New Roman"/>
          <w:sz w:val="23"/>
          <w:szCs w:val="23"/>
        </w:rPr>
        <w:t xml:space="preserve"> some </w:t>
      </w:r>
      <w:r w:rsidR="000E3638" w:rsidRPr="000E3638">
        <w:rPr>
          <w:rFonts w:ascii="Times New Roman" w:hAnsi="Times New Roman"/>
          <w:i/>
          <w:sz w:val="23"/>
          <w:szCs w:val="23"/>
        </w:rPr>
        <w:t xml:space="preserve">material </w:t>
      </w:r>
      <w:r w:rsidR="005D2CB1" w:rsidRPr="000E3638">
        <w:rPr>
          <w:rFonts w:ascii="Times New Roman" w:hAnsi="Times New Roman"/>
          <w:i/>
          <w:sz w:val="23"/>
          <w:szCs w:val="23"/>
        </w:rPr>
        <w:t>entity</w:t>
      </w:r>
    </w:p>
    <w:p w:rsidR="006A5F19" w:rsidRDefault="006A5F19" w:rsidP="0050778E">
      <w:pPr>
        <w:rPr>
          <w:rFonts w:ascii="Times New Roman" w:hAnsi="Times New Roman"/>
          <w:sz w:val="23"/>
          <w:szCs w:val="23"/>
        </w:rPr>
      </w:pPr>
      <w:r>
        <w:rPr>
          <w:rFonts w:ascii="Times New Roman" w:hAnsi="Times New Roman"/>
          <w:sz w:val="23"/>
          <w:szCs w:val="23"/>
        </w:rPr>
        <w:t xml:space="preserve">This can be </w:t>
      </w:r>
      <w:r w:rsidR="00263062">
        <w:rPr>
          <w:rFonts w:ascii="Times New Roman" w:hAnsi="Times New Roman"/>
          <w:sz w:val="23"/>
          <w:szCs w:val="23"/>
        </w:rPr>
        <w:t xml:space="preserve">converted into </w:t>
      </w:r>
      <w:r>
        <w:rPr>
          <w:rFonts w:ascii="Times New Roman" w:hAnsi="Times New Roman"/>
          <w:sz w:val="23"/>
          <w:szCs w:val="23"/>
        </w:rPr>
        <w:t xml:space="preserve">a definition only when we have a definition of ‘dimension’. </w:t>
      </w:r>
      <w:r w:rsidR="00263062">
        <w:rPr>
          <w:rFonts w:ascii="Times New Roman" w:hAnsi="Times New Roman"/>
          <w:sz w:val="23"/>
          <w:szCs w:val="23"/>
        </w:rPr>
        <w:t>S</w:t>
      </w:r>
      <w:r>
        <w:rPr>
          <w:rFonts w:ascii="Times New Roman" w:hAnsi="Times New Roman"/>
          <w:sz w:val="23"/>
          <w:szCs w:val="23"/>
        </w:rPr>
        <w:t xml:space="preserve">ee </w:t>
      </w:r>
      <w:hyperlink r:id="rId10" w:history="1">
        <w:r w:rsidR="00895979" w:rsidRPr="00895979">
          <w:rPr>
            <w:rStyle w:val="Hyperlink"/>
            <w:rFonts w:ascii="Times New Roman" w:hAnsi="Times New Roman"/>
            <w:sz w:val="23"/>
            <w:szCs w:val="23"/>
          </w:rPr>
          <w:t>here</w:t>
        </w:r>
      </w:hyperlink>
      <w:r w:rsidR="00895979">
        <w:rPr>
          <w:rFonts w:ascii="Times New Roman" w:hAnsi="Times New Roman"/>
          <w:sz w:val="23"/>
          <w:szCs w:val="23"/>
        </w:rPr>
        <w:t xml:space="preserve">. </w:t>
      </w:r>
    </w:p>
    <w:p w:rsidR="00AA337C" w:rsidRDefault="00AA337C" w:rsidP="00AA337C">
      <w:pPr>
        <w:spacing w:beforeLines="1" w:before="2" w:afterLines="1" w:after="2"/>
        <w:rPr>
          <w:rFonts w:ascii="Times New Roman" w:hAnsi="Times New Roman"/>
          <w:sz w:val="23"/>
          <w:szCs w:val="23"/>
        </w:rPr>
      </w:pPr>
    </w:p>
    <w:p w:rsidR="0050778E" w:rsidRDefault="0050778E" w:rsidP="0050778E">
      <w:pPr>
        <w:rPr>
          <w:rFonts w:ascii="Times New Roman" w:hAnsi="Times New Roman"/>
          <w:sz w:val="23"/>
          <w:szCs w:val="23"/>
        </w:rPr>
      </w:pPr>
    </w:p>
    <w:p w:rsidR="0050778E" w:rsidRPr="001F273B" w:rsidRDefault="00DE6862" w:rsidP="0050778E">
      <w:pPr>
        <w:pStyle w:val="Heading5"/>
        <w:rPr>
          <w:sz w:val="23"/>
        </w:rPr>
      </w:pPr>
      <w:r w:rsidRPr="001F273B">
        <w:rPr>
          <w:sz w:val="23"/>
        </w:rPr>
        <w:t>2.1.2.1</w:t>
      </w:r>
      <w:r w:rsidR="0050778E" w:rsidRPr="001F273B">
        <w:rPr>
          <w:sz w:val="23"/>
        </w:rPr>
        <w:t>.1 Zero-dimensional object boundary (object point)</w:t>
      </w:r>
    </w:p>
    <w:p w:rsidR="00AA337C" w:rsidRPr="001F273B" w:rsidRDefault="00AA337C" w:rsidP="00AA337C">
      <w:pPr>
        <w:rPr>
          <w:sz w:val="23"/>
        </w:rPr>
      </w:pPr>
    </w:p>
    <w:p w:rsidR="00AA337C" w:rsidRDefault="00AA337C" w:rsidP="00AA337C">
      <w:pPr>
        <w:spacing w:beforeLines="1" w:before="2" w:afterLines="1" w:after="2"/>
        <w:rPr>
          <w:rFonts w:ascii="Times New Roman" w:hAnsi="Times New Roman"/>
          <w:sz w:val="23"/>
          <w:szCs w:val="23"/>
        </w:rPr>
      </w:pPr>
      <w:r>
        <w:rPr>
          <w:rFonts w:ascii="Times New Roman" w:hAnsi="Times New Roman"/>
          <w:sz w:val="23"/>
          <w:szCs w:val="23"/>
        </w:rPr>
        <w:t xml:space="preserve">Examples (fiat): the North Pole, the </w:t>
      </w:r>
      <w:proofErr w:type="spellStart"/>
      <w:r>
        <w:rPr>
          <w:rFonts w:ascii="Times New Roman" w:hAnsi="Times New Roman"/>
          <w:sz w:val="23"/>
          <w:szCs w:val="23"/>
        </w:rPr>
        <w:t>quadripoint</w:t>
      </w:r>
      <w:proofErr w:type="spellEnd"/>
      <w:r>
        <w:rPr>
          <w:rFonts w:ascii="Times New Roman" w:hAnsi="Times New Roman"/>
          <w:sz w:val="23"/>
          <w:szCs w:val="23"/>
        </w:rPr>
        <w:t xml:space="preserve"> where the boundaries of </w:t>
      </w:r>
      <w:r w:rsidRPr="00AA337C">
        <w:rPr>
          <w:rFonts w:ascii="Times New Roman" w:hAnsi="Times New Roman"/>
          <w:sz w:val="23"/>
          <w:szCs w:val="23"/>
        </w:rPr>
        <w:t>Colorado, Utah, New Mexico, and Arizona</w:t>
      </w:r>
      <w:r>
        <w:rPr>
          <w:rFonts w:ascii="Times New Roman" w:hAnsi="Times New Roman"/>
          <w:sz w:val="23"/>
          <w:szCs w:val="23"/>
        </w:rPr>
        <w:t xml:space="preserve"> meet.</w:t>
      </w:r>
    </w:p>
    <w:p w:rsidR="00AA337C" w:rsidRDefault="00AA337C" w:rsidP="00AA337C">
      <w:pPr>
        <w:spacing w:beforeLines="1" w:before="2" w:afterLines="1" w:after="2"/>
        <w:rPr>
          <w:rFonts w:ascii="Times New Roman" w:hAnsi="Times New Roman"/>
          <w:sz w:val="23"/>
          <w:szCs w:val="23"/>
        </w:rPr>
      </w:pPr>
    </w:p>
    <w:p w:rsidR="00AA337C" w:rsidRPr="001F273B" w:rsidRDefault="00AA337C" w:rsidP="00AA337C">
      <w:pPr>
        <w:rPr>
          <w:sz w:val="23"/>
        </w:rPr>
      </w:pPr>
    </w:p>
    <w:p w:rsidR="00AA337C" w:rsidRPr="001F273B" w:rsidRDefault="00DE6862" w:rsidP="00AA337C">
      <w:pPr>
        <w:pStyle w:val="Heading5"/>
        <w:rPr>
          <w:sz w:val="23"/>
        </w:rPr>
      </w:pPr>
      <w:r w:rsidRPr="001F273B">
        <w:rPr>
          <w:sz w:val="23"/>
        </w:rPr>
        <w:t>2.1.2.1</w:t>
      </w:r>
      <w:r w:rsidR="0050778E" w:rsidRPr="001F273B">
        <w:rPr>
          <w:sz w:val="23"/>
        </w:rPr>
        <w:t>.2 One-dimensional object boundary (object line)</w:t>
      </w:r>
    </w:p>
    <w:p w:rsidR="00AA337C" w:rsidRPr="001F273B" w:rsidRDefault="00AA337C" w:rsidP="00AA337C">
      <w:pPr>
        <w:rPr>
          <w:sz w:val="23"/>
        </w:rPr>
      </w:pPr>
    </w:p>
    <w:p w:rsidR="00AA337C" w:rsidRPr="00AA337C" w:rsidRDefault="00AA337C" w:rsidP="00AA337C">
      <w:pPr>
        <w:spacing w:beforeLines="1" w:before="2" w:afterLines="1" w:after="2"/>
        <w:rPr>
          <w:rFonts w:ascii="Times New Roman" w:hAnsi="Times New Roman"/>
          <w:sz w:val="23"/>
          <w:szCs w:val="23"/>
        </w:rPr>
      </w:pPr>
      <w:r>
        <w:rPr>
          <w:rFonts w:ascii="Times New Roman" w:hAnsi="Times New Roman"/>
          <w:sz w:val="23"/>
          <w:szCs w:val="23"/>
        </w:rPr>
        <w:t>Examples (fiat): The Equator, all geopolitical boundaries, all lines of latitude and longitude.</w:t>
      </w:r>
    </w:p>
    <w:p w:rsidR="0050778E" w:rsidRPr="001F273B" w:rsidRDefault="00DE6862" w:rsidP="0050778E">
      <w:pPr>
        <w:pStyle w:val="Heading5"/>
        <w:rPr>
          <w:sz w:val="23"/>
        </w:rPr>
      </w:pPr>
      <w:r w:rsidRPr="001F273B">
        <w:rPr>
          <w:sz w:val="23"/>
        </w:rPr>
        <w:lastRenderedPageBreak/>
        <w:t>2.1.2.1</w:t>
      </w:r>
      <w:r w:rsidR="0050778E" w:rsidRPr="001F273B">
        <w:rPr>
          <w:sz w:val="23"/>
        </w:rPr>
        <w:t>.3 Two-dimensional object boundary (object plane)</w:t>
      </w:r>
    </w:p>
    <w:p w:rsidR="00AA337C" w:rsidRDefault="00AA337C" w:rsidP="00AA337C">
      <w:pPr>
        <w:spacing w:beforeLines="1" w:before="2" w:afterLines="1" w:after="2"/>
        <w:rPr>
          <w:rFonts w:ascii="Times New Roman" w:hAnsi="Times New Roman"/>
          <w:sz w:val="23"/>
          <w:szCs w:val="23"/>
        </w:rPr>
      </w:pPr>
    </w:p>
    <w:p w:rsidR="00AA337C" w:rsidRDefault="00AA337C" w:rsidP="00AA337C">
      <w:pPr>
        <w:spacing w:beforeLines="1" w:before="2" w:afterLines="1" w:after="2"/>
        <w:rPr>
          <w:rFonts w:ascii="Times New Roman" w:hAnsi="Times New Roman"/>
          <w:sz w:val="23"/>
          <w:szCs w:val="23"/>
        </w:rPr>
      </w:pPr>
      <w:r>
        <w:rPr>
          <w:rFonts w:ascii="Times New Roman" w:hAnsi="Times New Roman"/>
          <w:sz w:val="23"/>
          <w:szCs w:val="23"/>
        </w:rPr>
        <w:t xml:space="preserve">Here again, clear examples are fiat boundaries, for example FMA: </w:t>
      </w:r>
      <w:proofErr w:type="spellStart"/>
      <w:r>
        <w:rPr>
          <w:rFonts w:ascii="Times New Roman" w:hAnsi="Times New Roman"/>
          <w:sz w:val="23"/>
          <w:szCs w:val="23"/>
        </w:rPr>
        <w:t>saggital</w:t>
      </w:r>
      <w:proofErr w:type="spellEnd"/>
      <w:r>
        <w:rPr>
          <w:rFonts w:ascii="Times New Roman" w:hAnsi="Times New Roman"/>
          <w:sz w:val="23"/>
          <w:szCs w:val="23"/>
        </w:rPr>
        <w:t xml:space="preserve"> </w:t>
      </w:r>
      <w:proofErr w:type="spellStart"/>
      <w:r>
        <w:rPr>
          <w:rFonts w:ascii="Times New Roman" w:hAnsi="Times New Roman"/>
          <w:sz w:val="23"/>
          <w:szCs w:val="23"/>
        </w:rPr>
        <w:t>midplane</w:t>
      </w:r>
      <w:proofErr w:type="spellEnd"/>
      <w:r>
        <w:rPr>
          <w:rFonts w:ascii="Times New Roman" w:hAnsi="Times New Roman"/>
          <w:sz w:val="23"/>
          <w:szCs w:val="23"/>
        </w:rPr>
        <w:t xml:space="preserve"> of body</w:t>
      </w:r>
    </w:p>
    <w:p w:rsidR="00AA337C" w:rsidRDefault="00AA337C" w:rsidP="00AA337C">
      <w:pPr>
        <w:spacing w:beforeLines="1" w:before="2" w:afterLines="1" w:after="2"/>
        <w:rPr>
          <w:rFonts w:ascii="Times New Roman" w:hAnsi="Times New Roman"/>
          <w:sz w:val="23"/>
          <w:szCs w:val="23"/>
        </w:rPr>
      </w:pPr>
    </w:p>
    <w:p w:rsidR="00AA337C" w:rsidRPr="009331CA" w:rsidRDefault="00AA337C" w:rsidP="00AA337C">
      <w:pPr>
        <w:spacing w:beforeLines="1" w:before="2" w:afterLines="1" w:after="2"/>
        <w:rPr>
          <w:rFonts w:ascii="Times New Roman" w:hAnsi="Times New Roman"/>
          <w:sz w:val="20"/>
          <w:szCs w:val="20"/>
        </w:rPr>
      </w:pPr>
      <w:r>
        <w:rPr>
          <w:rFonts w:ascii="Times New Roman" w:hAnsi="Times New Roman"/>
          <w:sz w:val="23"/>
          <w:szCs w:val="23"/>
        </w:rPr>
        <w:t xml:space="preserve">Candidate </w:t>
      </w:r>
      <w:r w:rsidRPr="009331CA">
        <w:rPr>
          <w:rFonts w:ascii="Times New Roman" w:hAnsi="Times New Roman"/>
          <w:sz w:val="23"/>
          <w:szCs w:val="23"/>
        </w:rPr>
        <w:t>examples</w:t>
      </w:r>
      <w:r>
        <w:rPr>
          <w:rFonts w:ascii="Times New Roman" w:hAnsi="Times New Roman"/>
          <w:sz w:val="23"/>
          <w:szCs w:val="23"/>
        </w:rPr>
        <w:t xml:space="preserve"> of bona fide </w:t>
      </w:r>
      <w:r w:rsidRPr="00D91B4B">
        <w:rPr>
          <w:rFonts w:ascii="Times New Roman" w:hAnsi="Times New Roman"/>
          <w:i/>
          <w:sz w:val="23"/>
          <w:szCs w:val="23"/>
        </w:rPr>
        <w:t>object boundaries</w:t>
      </w:r>
      <w:r>
        <w:rPr>
          <w:rFonts w:ascii="Times New Roman" w:hAnsi="Times New Roman"/>
          <w:sz w:val="23"/>
          <w:szCs w:val="23"/>
        </w:rPr>
        <w:t xml:space="preserve"> are</w:t>
      </w:r>
      <w:r w:rsidRPr="009331CA">
        <w:rPr>
          <w:rFonts w:ascii="Times New Roman" w:hAnsi="Times New Roman"/>
          <w:sz w:val="23"/>
          <w:szCs w:val="23"/>
        </w:rPr>
        <w:t>: the surface of skin, the surface of the earth, the outer surface of a cell)</w:t>
      </w:r>
      <w:r>
        <w:rPr>
          <w:rFonts w:ascii="Times New Roman" w:hAnsi="Times New Roman"/>
          <w:sz w:val="23"/>
          <w:szCs w:val="23"/>
        </w:rPr>
        <w:t xml:space="preserve"> (BFO is not committed to any of these examples)</w:t>
      </w:r>
    </w:p>
    <w:p w:rsidR="00DE6862" w:rsidRPr="001F273B" w:rsidRDefault="00DE6862" w:rsidP="00DE6862">
      <w:pPr>
        <w:pStyle w:val="Heading4"/>
        <w:rPr>
          <w:sz w:val="23"/>
        </w:rPr>
      </w:pPr>
    </w:p>
    <w:tbl>
      <w:tblPr>
        <w:tblStyle w:val="TableGrid"/>
        <w:tblW w:w="0" w:type="auto"/>
        <w:tblLook w:val="04A0" w:firstRow="1" w:lastRow="0" w:firstColumn="1" w:lastColumn="0" w:noHBand="0" w:noVBand="1"/>
      </w:tblPr>
      <w:tblGrid>
        <w:gridCol w:w="9576"/>
      </w:tblGrid>
      <w:tr w:rsidR="00AA337C" w:rsidRPr="001F273B" w:rsidTr="004558A1">
        <w:tc>
          <w:tcPr>
            <w:tcW w:w="9576" w:type="dxa"/>
          </w:tcPr>
          <w:p w:rsidR="00AA337C" w:rsidRPr="001F273B" w:rsidRDefault="00AA337C" w:rsidP="004558A1">
            <w:pPr>
              <w:spacing w:beforeLines="1" w:before="2" w:afterLines="1" w:after="2"/>
              <w:rPr>
                <w:sz w:val="23"/>
              </w:rPr>
            </w:pPr>
            <w:r w:rsidRPr="001F273B">
              <w:rPr>
                <w:sz w:val="23"/>
              </w:rPr>
              <w:t>Table 1. Fragment of Foundational Model of Anatomy</w:t>
            </w:r>
          </w:p>
        </w:tc>
      </w:tr>
      <w:tr w:rsidR="00AA337C" w:rsidRPr="001F273B" w:rsidTr="004558A1">
        <w:tc>
          <w:tcPr>
            <w:tcW w:w="9576" w:type="dxa"/>
          </w:tcPr>
          <w:p w:rsidR="00AA337C" w:rsidRPr="004F296C" w:rsidRDefault="00AA337C" w:rsidP="004558A1">
            <w:pPr>
              <w:spacing w:beforeLines="1" w:before="2" w:afterLines="1" w:after="2"/>
              <w:rPr>
                <w:rFonts w:ascii="Times New Roman" w:hAnsi="Times New Roman"/>
                <w:sz w:val="23"/>
                <w:szCs w:val="23"/>
              </w:rPr>
            </w:pPr>
            <w:r w:rsidRPr="001F273B">
              <w:rPr>
                <w:sz w:val="23"/>
              </w:rPr>
              <w:t>  </w:t>
            </w:r>
            <w:r w:rsidRPr="001F273B">
              <w:rPr>
                <w:noProof/>
                <w:color w:val="0000FF"/>
                <w:sz w:val="23"/>
              </w:rPr>
              <w:drawing>
                <wp:inline distT="0" distB="0" distL="0" distR="0" wp14:anchorId="29A8CB59" wp14:editId="4B8DDEE9">
                  <wp:extent cx="114300" cy="114300"/>
                  <wp:effectExtent l="0" t="0" r="0" b="0"/>
                  <wp:docPr id="17" name="Picture 17" descr="http://fme.biostr.washington.edu:8080/FME/images/minus.gif">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fme.biostr.washington.edu:8080/FME/images/minus.gif">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bookmarkStart w:id="6" w:name="9"/>
            <w:r w:rsidRPr="001F273B">
              <w:rPr>
                <w:sz w:val="23"/>
              </w:rPr>
              <w:fldChar w:fldCharType="begin"/>
            </w:r>
            <w:r w:rsidRPr="001F273B">
              <w:rPr>
                <w:sz w:val="23"/>
              </w:rPr>
              <w:instrText xml:space="preserve"> HYPERLINK "http://fme.biostr.washington.edu:8080/FME/body.jsp?sel=Anatomical+boundary+entity&amp;selID=9" \t "body" </w:instrText>
            </w:r>
            <w:r w:rsidRPr="001F273B">
              <w:rPr>
                <w:sz w:val="23"/>
              </w:rPr>
              <w:fldChar w:fldCharType="separate"/>
            </w:r>
            <w:r w:rsidRPr="001F273B">
              <w:rPr>
                <w:rStyle w:val="Hyperlink"/>
                <w:sz w:val="23"/>
              </w:rPr>
              <w:t>Anatomical boundary entity</w:t>
            </w:r>
            <w:r w:rsidRPr="001F273B">
              <w:rPr>
                <w:sz w:val="23"/>
              </w:rPr>
              <w:fldChar w:fldCharType="end"/>
            </w:r>
            <w:bookmarkEnd w:id="6"/>
            <w:r w:rsidRPr="001F273B">
              <w:rPr>
                <w:sz w:val="23"/>
              </w:rPr>
              <w:br/>
              <w:t>                    </w:t>
            </w:r>
            <w:r w:rsidRPr="001F273B">
              <w:rPr>
                <w:noProof/>
                <w:color w:val="0000FF"/>
                <w:sz w:val="23"/>
              </w:rPr>
              <w:drawing>
                <wp:inline distT="0" distB="0" distL="0" distR="0" wp14:anchorId="1CAD78B9" wp14:editId="45FD1026">
                  <wp:extent cx="114300" cy="114300"/>
                  <wp:effectExtent l="0" t="0" r="0" b="0"/>
                  <wp:docPr id="16" name="Picture 16" descr="http://fme.biostr.washington.edu:8080/FME/images/minus.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fme.biostr.washington.edu:8080/FME/images/minus.gif">
                            <a:hlinkClick r:id="rId13"/>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bookmarkStart w:id="7" w:name="11"/>
            <w:r w:rsidRPr="001F273B">
              <w:rPr>
                <w:sz w:val="23"/>
              </w:rPr>
              <w:fldChar w:fldCharType="begin"/>
            </w:r>
            <w:r w:rsidRPr="001F273B">
              <w:rPr>
                <w:sz w:val="23"/>
              </w:rPr>
              <w:instrText xml:space="preserve"> HYPERLINK "http://fme.biostr.washington.edu:8080/FME/body.jsp?sel=Anatomical+surface&amp;selID=11" \t "body" </w:instrText>
            </w:r>
            <w:r w:rsidRPr="001F273B">
              <w:rPr>
                <w:sz w:val="23"/>
              </w:rPr>
              <w:fldChar w:fldCharType="separate"/>
            </w:r>
            <w:r w:rsidRPr="001F273B">
              <w:rPr>
                <w:rStyle w:val="Hyperlink"/>
                <w:sz w:val="23"/>
              </w:rPr>
              <w:t>Anatomical surface</w:t>
            </w:r>
            <w:r w:rsidRPr="001F273B">
              <w:rPr>
                <w:sz w:val="23"/>
              </w:rPr>
              <w:fldChar w:fldCharType="end"/>
            </w:r>
            <w:bookmarkEnd w:id="7"/>
            <w:r w:rsidRPr="001F273B">
              <w:rPr>
                <w:sz w:val="23"/>
              </w:rPr>
              <w:br/>
              <w:t>                         </w:t>
            </w:r>
            <w:r w:rsidRPr="001F273B">
              <w:rPr>
                <w:noProof/>
                <w:color w:val="0000FF"/>
                <w:sz w:val="23"/>
              </w:rPr>
              <w:drawing>
                <wp:inline distT="0" distB="0" distL="0" distR="0" wp14:anchorId="18614B76" wp14:editId="6798B68C">
                  <wp:extent cx="114300" cy="114300"/>
                  <wp:effectExtent l="0" t="0" r="0" b="0"/>
                  <wp:docPr id="15" name="Picture 15" descr="http://fme.biostr.washington.edu:8080/FME/images/plus.gif">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fme.biostr.washington.edu:8080/FME/images/plus.gif">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bookmarkStart w:id="8" w:name="14"/>
            <w:r w:rsidRPr="001F273B">
              <w:rPr>
                <w:sz w:val="23"/>
              </w:rPr>
              <w:fldChar w:fldCharType="begin"/>
            </w:r>
            <w:r w:rsidRPr="001F273B">
              <w:rPr>
                <w:sz w:val="23"/>
              </w:rPr>
              <w:instrText xml:space="preserve"> HYPERLINK "http://fme.biostr.washington.edu:8080/FME/body.jsp?sel=Bona+fide+anatomical+surface&amp;selID=14" \t "body" </w:instrText>
            </w:r>
            <w:r w:rsidRPr="001F273B">
              <w:rPr>
                <w:sz w:val="23"/>
              </w:rPr>
              <w:fldChar w:fldCharType="separate"/>
            </w:r>
            <w:r w:rsidRPr="001F273B">
              <w:rPr>
                <w:rStyle w:val="Hyperlink"/>
                <w:sz w:val="23"/>
              </w:rPr>
              <w:t>Bona fide anatomical surface</w:t>
            </w:r>
            <w:r w:rsidRPr="001F273B">
              <w:rPr>
                <w:sz w:val="23"/>
              </w:rPr>
              <w:fldChar w:fldCharType="end"/>
            </w:r>
            <w:bookmarkEnd w:id="8"/>
            <w:r w:rsidRPr="001F273B">
              <w:rPr>
                <w:sz w:val="23"/>
              </w:rPr>
              <w:br/>
              <w:t>                         </w:t>
            </w:r>
            <w:r w:rsidRPr="001F273B">
              <w:rPr>
                <w:noProof/>
                <w:color w:val="0000FF"/>
                <w:sz w:val="23"/>
              </w:rPr>
              <w:drawing>
                <wp:inline distT="0" distB="0" distL="0" distR="0" wp14:anchorId="689FFA0A" wp14:editId="5C484206">
                  <wp:extent cx="114300" cy="114300"/>
                  <wp:effectExtent l="0" t="0" r="0" b="0"/>
                  <wp:docPr id="14" name="Picture 14" descr="http://fme.biostr.washington.edu:8080/FME/images/minus.gif">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fme.biostr.washington.edu:8080/FME/images/minus.gif">
                            <a:hlinkClick r:id="rId16"/>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bookmarkStart w:id="9" w:name="15"/>
            <w:r w:rsidRPr="001F273B">
              <w:rPr>
                <w:sz w:val="23"/>
              </w:rPr>
              <w:fldChar w:fldCharType="begin"/>
            </w:r>
            <w:r w:rsidRPr="001F273B">
              <w:rPr>
                <w:sz w:val="23"/>
              </w:rPr>
              <w:instrText xml:space="preserve"> HYPERLINK "http://fme.biostr.washington.edu:8080/FME/body.jsp?sel=Anatomical+plane&amp;selID=15" \t "body" </w:instrText>
            </w:r>
            <w:r w:rsidRPr="001F273B">
              <w:rPr>
                <w:sz w:val="23"/>
              </w:rPr>
              <w:fldChar w:fldCharType="separate"/>
            </w:r>
            <w:r w:rsidRPr="001F273B">
              <w:rPr>
                <w:rStyle w:val="Hyperlink"/>
                <w:sz w:val="23"/>
              </w:rPr>
              <w:t>Anatomical plane</w:t>
            </w:r>
            <w:r w:rsidRPr="001F273B">
              <w:rPr>
                <w:sz w:val="23"/>
              </w:rPr>
              <w:fldChar w:fldCharType="end"/>
            </w:r>
            <w:bookmarkEnd w:id="9"/>
            <w:r w:rsidRPr="001F273B">
              <w:rPr>
                <w:sz w:val="23"/>
              </w:rPr>
              <w:br/>
              <w:t>                              </w:t>
            </w:r>
            <w:r w:rsidRPr="001F273B">
              <w:rPr>
                <w:noProof/>
                <w:color w:val="0000FF"/>
                <w:sz w:val="23"/>
              </w:rPr>
              <w:drawing>
                <wp:inline distT="0" distB="0" distL="0" distR="0" wp14:anchorId="5B19CBB3" wp14:editId="07A884F9">
                  <wp:extent cx="114300" cy="114300"/>
                  <wp:effectExtent l="0" t="0" r="0" b="0"/>
                  <wp:docPr id="13" name="Picture 13" descr="http://fme.biostr.washington.edu:8080/FME/images/minus.gif">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fme.biostr.washington.edu:8080/FME/images/minus.gif">
                            <a:hlinkClick r:id="rId17"/>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bookmarkStart w:id="10" w:name="16"/>
            <w:r w:rsidRPr="001F273B">
              <w:rPr>
                <w:sz w:val="23"/>
              </w:rPr>
              <w:fldChar w:fldCharType="begin"/>
            </w:r>
            <w:r w:rsidRPr="001F273B">
              <w:rPr>
                <w:sz w:val="23"/>
              </w:rPr>
              <w:instrText xml:space="preserve"> HYPERLINK "http://fme.biostr.washington.edu:8080/FME/body.jsp?sel=Anchored+anatomical+plane&amp;selID=16" \t "body" </w:instrText>
            </w:r>
            <w:r w:rsidRPr="001F273B">
              <w:rPr>
                <w:sz w:val="23"/>
              </w:rPr>
              <w:fldChar w:fldCharType="separate"/>
            </w:r>
            <w:r w:rsidRPr="001F273B">
              <w:rPr>
                <w:rStyle w:val="Hyperlink"/>
                <w:sz w:val="23"/>
              </w:rPr>
              <w:t>Anchored anatomical plane</w:t>
            </w:r>
            <w:r w:rsidRPr="001F273B">
              <w:rPr>
                <w:sz w:val="23"/>
              </w:rPr>
              <w:fldChar w:fldCharType="end"/>
            </w:r>
            <w:bookmarkEnd w:id="10"/>
            <w:r w:rsidRPr="001F273B">
              <w:rPr>
                <w:sz w:val="23"/>
              </w:rPr>
              <w:br/>
              <w:t>                                   </w:t>
            </w:r>
            <w:r w:rsidRPr="001F273B">
              <w:rPr>
                <w:noProof/>
                <w:sz w:val="23"/>
              </w:rPr>
              <w:drawing>
                <wp:inline distT="0" distB="0" distL="0" distR="0" wp14:anchorId="6701E9FE" wp14:editId="4F7AB58D">
                  <wp:extent cx="114300" cy="95250"/>
                  <wp:effectExtent l="0" t="0" r="0" b="0"/>
                  <wp:docPr id="12" name="Picture 12" descr="http://fme.biostr.washington.edu:8080/FME/images/lea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fme.biostr.washington.edu:8080/FME/images/leaf.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4300" cy="95250"/>
                          </a:xfrm>
                          <a:prstGeom prst="rect">
                            <a:avLst/>
                          </a:prstGeom>
                          <a:noFill/>
                          <a:ln>
                            <a:noFill/>
                          </a:ln>
                        </pic:spPr>
                      </pic:pic>
                    </a:graphicData>
                  </a:graphic>
                </wp:inline>
              </w:drawing>
            </w:r>
            <w:bookmarkStart w:id="11" w:name="18"/>
            <w:r w:rsidRPr="001F273B">
              <w:rPr>
                <w:sz w:val="23"/>
              </w:rPr>
              <w:fldChar w:fldCharType="begin"/>
            </w:r>
            <w:r w:rsidRPr="001F273B">
              <w:rPr>
                <w:sz w:val="23"/>
              </w:rPr>
              <w:instrText xml:space="preserve"> HYPERLINK "http://fme.biostr.washington.edu:8080/FME/body.jsp?sel=Craniocervical+plane&amp;selID=18" \t "body" </w:instrText>
            </w:r>
            <w:r w:rsidRPr="001F273B">
              <w:rPr>
                <w:sz w:val="23"/>
              </w:rPr>
              <w:fldChar w:fldCharType="separate"/>
            </w:r>
            <w:proofErr w:type="spellStart"/>
            <w:r w:rsidRPr="001F273B">
              <w:rPr>
                <w:rStyle w:val="Hyperlink"/>
                <w:sz w:val="23"/>
              </w:rPr>
              <w:t>Craniocervical</w:t>
            </w:r>
            <w:proofErr w:type="spellEnd"/>
            <w:r w:rsidRPr="001F273B">
              <w:rPr>
                <w:rStyle w:val="Hyperlink"/>
                <w:sz w:val="23"/>
              </w:rPr>
              <w:t xml:space="preserve"> plane</w:t>
            </w:r>
            <w:r w:rsidRPr="001F273B">
              <w:rPr>
                <w:sz w:val="23"/>
              </w:rPr>
              <w:fldChar w:fldCharType="end"/>
            </w:r>
            <w:bookmarkEnd w:id="11"/>
            <w:r w:rsidRPr="001F273B">
              <w:rPr>
                <w:sz w:val="23"/>
              </w:rPr>
              <w:br/>
              <w:t>                                   </w:t>
            </w:r>
            <w:r w:rsidRPr="001F273B">
              <w:rPr>
                <w:noProof/>
                <w:sz w:val="23"/>
              </w:rPr>
              <w:drawing>
                <wp:inline distT="0" distB="0" distL="0" distR="0" wp14:anchorId="3193BADD" wp14:editId="0B74858F">
                  <wp:extent cx="114300" cy="95250"/>
                  <wp:effectExtent l="0" t="0" r="0" b="0"/>
                  <wp:docPr id="11" name="Picture 11" descr="http://fme.biostr.washington.edu:8080/FME/images/lea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fme.biostr.washington.edu:8080/FME/images/leaf.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4300" cy="95250"/>
                          </a:xfrm>
                          <a:prstGeom prst="rect">
                            <a:avLst/>
                          </a:prstGeom>
                          <a:noFill/>
                          <a:ln>
                            <a:noFill/>
                          </a:ln>
                        </pic:spPr>
                      </pic:pic>
                    </a:graphicData>
                  </a:graphic>
                </wp:inline>
              </w:drawing>
            </w:r>
            <w:bookmarkStart w:id="12" w:name="19"/>
            <w:r w:rsidRPr="001F273B">
              <w:rPr>
                <w:sz w:val="23"/>
              </w:rPr>
              <w:fldChar w:fldCharType="begin"/>
            </w:r>
            <w:r w:rsidRPr="001F273B">
              <w:rPr>
                <w:sz w:val="23"/>
              </w:rPr>
              <w:instrText xml:space="preserve"> HYPERLINK "http://fme.biostr.washington.edu:8080/FME/body.jsp?sel=Cervicothoracic+plane&amp;selID=19" \t "body" </w:instrText>
            </w:r>
            <w:r w:rsidRPr="001F273B">
              <w:rPr>
                <w:sz w:val="23"/>
              </w:rPr>
              <w:fldChar w:fldCharType="separate"/>
            </w:r>
            <w:proofErr w:type="spellStart"/>
            <w:r w:rsidRPr="001F273B">
              <w:rPr>
                <w:rStyle w:val="Hyperlink"/>
                <w:sz w:val="23"/>
              </w:rPr>
              <w:t>Cervicothoracic</w:t>
            </w:r>
            <w:proofErr w:type="spellEnd"/>
            <w:r w:rsidRPr="001F273B">
              <w:rPr>
                <w:rStyle w:val="Hyperlink"/>
                <w:sz w:val="23"/>
              </w:rPr>
              <w:t xml:space="preserve"> plane</w:t>
            </w:r>
            <w:r w:rsidRPr="001F273B">
              <w:rPr>
                <w:sz w:val="23"/>
              </w:rPr>
              <w:fldChar w:fldCharType="end"/>
            </w:r>
            <w:bookmarkEnd w:id="12"/>
            <w:r w:rsidRPr="001F273B">
              <w:rPr>
                <w:sz w:val="23"/>
              </w:rPr>
              <w:br/>
              <w:t>                                   </w:t>
            </w:r>
            <w:r w:rsidRPr="001F273B">
              <w:rPr>
                <w:noProof/>
                <w:sz w:val="23"/>
              </w:rPr>
              <w:drawing>
                <wp:inline distT="0" distB="0" distL="0" distR="0" wp14:anchorId="10346730" wp14:editId="456764AB">
                  <wp:extent cx="114300" cy="95250"/>
                  <wp:effectExtent l="0" t="0" r="0" b="0"/>
                  <wp:docPr id="10" name="Picture 10" descr="http://fme.biostr.washington.edu:8080/FME/images/lea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fme.biostr.washington.edu:8080/FME/images/leaf.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4300" cy="95250"/>
                          </a:xfrm>
                          <a:prstGeom prst="rect">
                            <a:avLst/>
                          </a:prstGeom>
                          <a:noFill/>
                          <a:ln>
                            <a:noFill/>
                          </a:ln>
                        </pic:spPr>
                      </pic:pic>
                    </a:graphicData>
                  </a:graphic>
                </wp:inline>
              </w:drawing>
            </w:r>
            <w:bookmarkStart w:id="13" w:name="20"/>
            <w:r w:rsidRPr="001F273B">
              <w:rPr>
                <w:sz w:val="23"/>
              </w:rPr>
              <w:fldChar w:fldCharType="begin"/>
            </w:r>
            <w:r w:rsidRPr="001F273B">
              <w:rPr>
                <w:sz w:val="23"/>
              </w:rPr>
              <w:instrText xml:space="preserve"> HYPERLINK "http://fme.biostr.washington.edu:8080/FME/body.jsp?sel=Thoraco-abdominal+plane&amp;selID=20" \t "body" </w:instrText>
            </w:r>
            <w:r w:rsidRPr="001F273B">
              <w:rPr>
                <w:sz w:val="23"/>
              </w:rPr>
              <w:fldChar w:fldCharType="separate"/>
            </w:r>
            <w:proofErr w:type="spellStart"/>
            <w:r w:rsidRPr="001F273B">
              <w:rPr>
                <w:rStyle w:val="Hyperlink"/>
                <w:sz w:val="23"/>
              </w:rPr>
              <w:t>Thoraco</w:t>
            </w:r>
            <w:proofErr w:type="spellEnd"/>
            <w:r w:rsidRPr="001F273B">
              <w:rPr>
                <w:rStyle w:val="Hyperlink"/>
                <w:sz w:val="23"/>
              </w:rPr>
              <w:t>-abdominal plane</w:t>
            </w:r>
            <w:r w:rsidRPr="001F273B">
              <w:rPr>
                <w:sz w:val="23"/>
              </w:rPr>
              <w:fldChar w:fldCharType="end"/>
            </w:r>
            <w:bookmarkEnd w:id="13"/>
            <w:r w:rsidRPr="001F273B">
              <w:rPr>
                <w:sz w:val="23"/>
              </w:rPr>
              <w:br/>
              <w:t>                                   </w:t>
            </w:r>
            <w:r w:rsidRPr="001F273B">
              <w:rPr>
                <w:noProof/>
                <w:sz w:val="23"/>
              </w:rPr>
              <w:drawing>
                <wp:inline distT="0" distB="0" distL="0" distR="0" wp14:anchorId="2A8DD1DC" wp14:editId="1DB8A151">
                  <wp:extent cx="114300" cy="95250"/>
                  <wp:effectExtent l="0" t="0" r="0" b="0"/>
                  <wp:docPr id="9" name="Picture 9" descr="http://fme.biostr.washington.edu:8080/FME/images/lea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fme.biostr.washington.edu:8080/FME/images/leaf.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4300" cy="95250"/>
                          </a:xfrm>
                          <a:prstGeom prst="rect">
                            <a:avLst/>
                          </a:prstGeom>
                          <a:noFill/>
                          <a:ln>
                            <a:noFill/>
                          </a:ln>
                        </pic:spPr>
                      </pic:pic>
                    </a:graphicData>
                  </a:graphic>
                </wp:inline>
              </w:drawing>
            </w:r>
            <w:bookmarkStart w:id="14" w:name="21"/>
            <w:r w:rsidRPr="001F273B">
              <w:rPr>
                <w:sz w:val="23"/>
              </w:rPr>
              <w:fldChar w:fldCharType="begin"/>
            </w:r>
            <w:r w:rsidRPr="001F273B">
              <w:rPr>
                <w:sz w:val="23"/>
              </w:rPr>
              <w:instrText xml:space="preserve"> HYPERLINK "http://fme.biostr.washington.edu:8080/FME/body.jsp?sel=Occipital+plane&amp;selID=21" \t "body" </w:instrText>
            </w:r>
            <w:r w:rsidRPr="001F273B">
              <w:rPr>
                <w:sz w:val="23"/>
              </w:rPr>
              <w:fldChar w:fldCharType="separate"/>
            </w:r>
            <w:r w:rsidRPr="001F273B">
              <w:rPr>
                <w:rStyle w:val="Hyperlink"/>
                <w:sz w:val="23"/>
              </w:rPr>
              <w:t>Occipital plane</w:t>
            </w:r>
            <w:r w:rsidRPr="001F273B">
              <w:rPr>
                <w:sz w:val="23"/>
              </w:rPr>
              <w:fldChar w:fldCharType="end"/>
            </w:r>
            <w:bookmarkEnd w:id="14"/>
            <w:r w:rsidRPr="001F273B">
              <w:rPr>
                <w:sz w:val="23"/>
              </w:rPr>
              <w:br/>
              <w:t>                                   </w:t>
            </w:r>
            <w:r w:rsidRPr="001F273B">
              <w:rPr>
                <w:noProof/>
                <w:sz w:val="23"/>
              </w:rPr>
              <w:drawing>
                <wp:inline distT="0" distB="0" distL="0" distR="0" wp14:anchorId="4F116356" wp14:editId="691CBBF2">
                  <wp:extent cx="114300" cy="95250"/>
                  <wp:effectExtent l="0" t="0" r="0" b="0"/>
                  <wp:docPr id="8" name="Picture 8" descr="http://fme.biostr.washington.edu:8080/FME/images/lea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fme.biostr.washington.edu:8080/FME/images/leaf.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4300" cy="95250"/>
                          </a:xfrm>
                          <a:prstGeom prst="rect">
                            <a:avLst/>
                          </a:prstGeom>
                          <a:noFill/>
                          <a:ln>
                            <a:noFill/>
                          </a:ln>
                        </pic:spPr>
                      </pic:pic>
                    </a:graphicData>
                  </a:graphic>
                </wp:inline>
              </w:drawing>
            </w:r>
            <w:bookmarkStart w:id="15" w:name="22"/>
            <w:r w:rsidRPr="001F273B">
              <w:rPr>
                <w:sz w:val="23"/>
              </w:rPr>
              <w:fldChar w:fldCharType="begin"/>
            </w:r>
            <w:r w:rsidRPr="001F273B">
              <w:rPr>
                <w:sz w:val="23"/>
              </w:rPr>
              <w:instrText xml:space="preserve"> HYPERLINK "http://fme.biostr.washington.edu:8080/FME/body.jsp?sel=Interspinous+plane&amp;selID=22" \t "body" </w:instrText>
            </w:r>
            <w:r w:rsidRPr="001F273B">
              <w:rPr>
                <w:sz w:val="23"/>
              </w:rPr>
              <w:fldChar w:fldCharType="separate"/>
            </w:r>
            <w:proofErr w:type="spellStart"/>
            <w:r w:rsidRPr="001F273B">
              <w:rPr>
                <w:rStyle w:val="Hyperlink"/>
                <w:sz w:val="23"/>
              </w:rPr>
              <w:t>Interspinous</w:t>
            </w:r>
            <w:proofErr w:type="spellEnd"/>
            <w:r w:rsidRPr="001F273B">
              <w:rPr>
                <w:rStyle w:val="Hyperlink"/>
                <w:sz w:val="23"/>
              </w:rPr>
              <w:t xml:space="preserve"> plane</w:t>
            </w:r>
            <w:r w:rsidRPr="001F273B">
              <w:rPr>
                <w:sz w:val="23"/>
              </w:rPr>
              <w:fldChar w:fldCharType="end"/>
            </w:r>
            <w:bookmarkEnd w:id="15"/>
            <w:r w:rsidRPr="001F273B">
              <w:rPr>
                <w:sz w:val="23"/>
              </w:rPr>
              <w:br/>
              <w:t>                                   </w:t>
            </w:r>
            <w:r w:rsidRPr="001F273B">
              <w:rPr>
                <w:noProof/>
                <w:color w:val="0000FF"/>
                <w:sz w:val="23"/>
              </w:rPr>
              <w:drawing>
                <wp:inline distT="0" distB="0" distL="0" distR="0" wp14:anchorId="0E632DBA" wp14:editId="0DDDE0E3">
                  <wp:extent cx="114300" cy="114300"/>
                  <wp:effectExtent l="0" t="0" r="0" b="0"/>
                  <wp:docPr id="7" name="Picture 7" descr="http://fme.biostr.washington.edu:8080/FME/images/plus.gif">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fme.biostr.washington.edu:8080/FME/images/plus.gif">
                            <a:hlinkClick r:id="rId19"/>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bookmarkStart w:id="16" w:name="23"/>
            <w:r w:rsidRPr="001F273B">
              <w:rPr>
                <w:sz w:val="23"/>
              </w:rPr>
              <w:fldChar w:fldCharType="begin"/>
            </w:r>
            <w:r w:rsidRPr="001F273B">
              <w:rPr>
                <w:sz w:val="23"/>
              </w:rPr>
              <w:instrText xml:space="preserve"> HYPERLINK "http://fme.biostr.washington.edu:8080/FME/body.jsp?sel=Plane+of+anatomical+orifice&amp;selID=23" \t "body" </w:instrText>
            </w:r>
            <w:r w:rsidRPr="001F273B">
              <w:rPr>
                <w:sz w:val="23"/>
              </w:rPr>
              <w:fldChar w:fldCharType="separate"/>
            </w:r>
            <w:proofErr w:type="spellStart"/>
            <w:r w:rsidRPr="001F273B">
              <w:rPr>
                <w:rStyle w:val="Hyperlink"/>
                <w:sz w:val="23"/>
              </w:rPr>
              <w:t>Plane</w:t>
            </w:r>
            <w:proofErr w:type="spellEnd"/>
            <w:r w:rsidRPr="001F273B">
              <w:rPr>
                <w:rStyle w:val="Hyperlink"/>
                <w:sz w:val="23"/>
              </w:rPr>
              <w:t xml:space="preserve"> of anatomical orifice</w:t>
            </w:r>
            <w:r w:rsidRPr="001F273B">
              <w:rPr>
                <w:sz w:val="23"/>
              </w:rPr>
              <w:fldChar w:fldCharType="end"/>
            </w:r>
            <w:bookmarkEnd w:id="16"/>
            <w:r w:rsidRPr="001F273B">
              <w:rPr>
                <w:sz w:val="23"/>
              </w:rPr>
              <w:br/>
              <w:t>                                   </w:t>
            </w:r>
            <w:r w:rsidRPr="001F273B">
              <w:rPr>
                <w:noProof/>
                <w:color w:val="0000FF"/>
                <w:sz w:val="23"/>
              </w:rPr>
              <w:drawing>
                <wp:inline distT="0" distB="0" distL="0" distR="0" wp14:anchorId="14090D4E" wp14:editId="3A501C96">
                  <wp:extent cx="114300" cy="114300"/>
                  <wp:effectExtent l="0" t="0" r="0" b="0"/>
                  <wp:docPr id="6" name="Picture 6" descr="http://fme.biostr.washington.edu:8080/FME/images/plus.gif">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fme.biostr.washington.edu:8080/FME/images/plus.gif">
                            <a:hlinkClick r:id="rId20"/>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bookmarkStart w:id="17" w:name="24"/>
            <w:r w:rsidRPr="001F273B">
              <w:rPr>
                <w:sz w:val="23"/>
              </w:rPr>
              <w:fldChar w:fldCharType="begin"/>
            </w:r>
            <w:r w:rsidRPr="001F273B">
              <w:rPr>
                <w:sz w:val="23"/>
              </w:rPr>
              <w:instrText xml:space="preserve"> HYPERLINK "http://fme.biostr.washington.edu:8080/FME/body.jsp?sel=Anatomical+transverse+plane&amp;selID=24" \t "body" </w:instrText>
            </w:r>
            <w:r w:rsidRPr="001F273B">
              <w:rPr>
                <w:sz w:val="23"/>
              </w:rPr>
              <w:fldChar w:fldCharType="separate"/>
            </w:r>
            <w:r w:rsidRPr="001F273B">
              <w:rPr>
                <w:rStyle w:val="Hyperlink"/>
                <w:sz w:val="23"/>
              </w:rPr>
              <w:t>Anatomical transverse plane</w:t>
            </w:r>
            <w:r w:rsidRPr="001F273B">
              <w:rPr>
                <w:sz w:val="23"/>
              </w:rPr>
              <w:fldChar w:fldCharType="end"/>
            </w:r>
            <w:bookmarkEnd w:id="17"/>
            <w:r w:rsidRPr="001F273B">
              <w:rPr>
                <w:sz w:val="23"/>
              </w:rPr>
              <w:br/>
              <w:t>                                   </w:t>
            </w:r>
            <w:r w:rsidRPr="001F273B">
              <w:rPr>
                <w:noProof/>
                <w:color w:val="0000FF"/>
                <w:sz w:val="23"/>
              </w:rPr>
              <w:drawing>
                <wp:inline distT="0" distB="0" distL="0" distR="0" wp14:anchorId="2E6589A0" wp14:editId="085D7E85">
                  <wp:extent cx="114300" cy="114300"/>
                  <wp:effectExtent l="0" t="0" r="0" b="0"/>
                  <wp:docPr id="5" name="Picture 5" descr="http://fme.biostr.washington.edu:8080/FME/images/plus.gif">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fme.biostr.washington.edu:8080/FME/images/plus.gif">
                            <a:hlinkClick r:id="rId21"/>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bookmarkStart w:id="18" w:name="25"/>
            <w:r w:rsidRPr="001F273B">
              <w:rPr>
                <w:sz w:val="23"/>
              </w:rPr>
              <w:fldChar w:fldCharType="begin"/>
            </w:r>
            <w:r w:rsidRPr="001F273B">
              <w:rPr>
                <w:sz w:val="23"/>
              </w:rPr>
              <w:instrText xml:space="preserve"> HYPERLINK "http://fme.biostr.washington.edu:8080/FME/body.jsp?sel=Plane+of+anatomical+junction&amp;selID=25" \t "body" </w:instrText>
            </w:r>
            <w:r w:rsidRPr="001F273B">
              <w:rPr>
                <w:sz w:val="23"/>
              </w:rPr>
              <w:fldChar w:fldCharType="separate"/>
            </w:r>
            <w:proofErr w:type="spellStart"/>
            <w:r w:rsidRPr="001F273B">
              <w:rPr>
                <w:rStyle w:val="Hyperlink"/>
                <w:sz w:val="23"/>
              </w:rPr>
              <w:t>Plane</w:t>
            </w:r>
            <w:proofErr w:type="spellEnd"/>
            <w:r w:rsidRPr="001F273B">
              <w:rPr>
                <w:rStyle w:val="Hyperlink"/>
                <w:sz w:val="23"/>
              </w:rPr>
              <w:t xml:space="preserve"> of anatomical junction</w:t>
            </w:r>
            <w:r w:rsidRPr="001F273B">
              <w:rPr>
                <w:sz w:val="23"/>
              </w:rPr>
              <w:fldChar w:fldCharType="end"/>
            </w:r>
            <w:bookmarkEnd w:id="18"/>
            <w:r w:rsidRPr="001F273B">
              <w:rPr>
                <w:sz w:val="23"/>
              </w:rPr>
              <w:br/>
              <w:t>                                   </w:t>
            </w:r>
            <w:r w:rsidRPr="001F273B">
              <w:rPr>
                <w:noProof/>
                <w:sz w:val="23"/>
              </w:rPr>
              <w:drawing>
                <wp:inline distT="0" distB="0" distL="0" distR="0" wp14:anchorId="05CB5B0F" wp14:editId="6570FE67">
                  <wp:extent cx="114300" cy="95250"/>
                  <wp:effectExtent l="0" t="0" r="0" b="0"/>
                  <wp:docPr id="4" name="Picture 4" descr="http://fme.biostr.washington.edu:8080/FME/images/lea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fme.biostr.washington.edu:8080/FME/images/leaf.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4300" cy="95250"/>
                          </a:xfrm>
                          <a:prstGeom prst="rect">
                            <a:avLst/>
                          </a:prstGeom>
                          <a:noFill/>
                          <a:ln>
                            <a:noFill/>
                          </a:ln>
                        </pic:spPr>
                      </pic:pic>
                    </a:graphicData>
                  </a:graphic>
                </wp:inline>
              </w:drawing>
            </w:r>
            <w:bookmarkStart w:id="19" w:name="26"/>
            <w:r w:rsidRPr="001F273B">
              <w:rPr>
                <w:sz w:val="23"/>
              </w:rPr>
              <w:fldChar w:fldCharType="begin"/>
            </w:r>
            <w:r w:rsidRPr="001F273B">
              <w:rPr>
                <w:sz w:val="23"/>
              </w:rPr>
              <w:instrText xml:space="preserve"> HYPERLINK "http://fme.biostr.washington.edu:8080/FME/body.jsp?sel=Sagittal+midplane+of+body&amp;selID=26" \t "body" </w:instrText>
            </w:r>
            <w:r w:rsidRPr="001F273B">
              <w:rPr>
                <w:sz w:val="23"/>
              </w:rPr>
              <w:fldChar w:fldCharType="separate"/>
            </w:r>
            <w:r w:rsidRPr="001F273B">
              <w:rPr>
                <w:rStyle w:val="Hyperlink"/>
                <w:sz w:val="23"/>
              </w:rPr>
              <w:t xml:space="preserve">Sagittal </w:t>
            </w:r>
            <w:proofErr w:type="spellStart"/>
            <w:r w:rsidRPr="001F273B">
              <w:rPr>
                <w:rStyle w:val="Hyperlink"/>
                <w:sz w:val="23"/>
              </w:rPr>
              <w:t>midplane</w:t>
            </w:r>
            <w:proofErr w:type="spellEnd"/>
            <w:r w:rsidRPr="001F273B">
              <w:rPr>
                <w:rStyle w:val="Hyperlink"/>
                <w:sz w:val="23"/>
              </w:rPr>
              <w:t xml:space="preserve"> of body</w:t>
            </w:r>
            <w:r w:rsidRPr="001F273B">
              <w:rPr>
                <w:sz w:val="23"/>
              </w:rPr>
              <w:fldChar w:fldCharType="end"/>
            </w:r>
            <w:bookmarkEnd w:id="19"/>
            <w:r w:rsidRPr="001F273B">
              <w:rPr>
                <w:sz w:val="23"/>
              </w:rPr>
              <w:br/>
              <w:t>                    </w:t>
            </w:r>
            <w:r w:rsidRPr="001F273B">
              <w:rPr>
                <w:noProof/>
                <w:color w:val="0000FF"/>
                <w:sz w:val="23"/>
              </w:rPr>
              <w:drawing>
                <wp:inline distT="0" distB="0" distL="0" distR="0" wp14:anchorId="3ADC98D9" wp14:editId="3BE09818">
                  <wp:extent cx="114300" cy="114300"/>
                  <wp:effectExtent l="0" t="0" r="0" b="0"/>
                  <wp:docPr id="2" name="Picture 2" descr="http://fme.biostr.washington.edu:8080/FME/images/plus.gif">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fme.biostr.washington.edu:8080/FME/images/plus.gif">
                            <a:hlinkClick r:id="rId22"/>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bookmarkStart w:id="20" w:name="12"/>
            <w:r w:rsidRPr="001F273B">
              <w:rPr>
                <w:sz w:val="23"/>
              </w:rPr>
              <w:fldChar w:fldCharType="begin"/>
            </w:r>
            <w:r w:rsidRPr="001F273B">
              <w:rPr>
                <w:sz w:val="23"/>
              </w:rPr>
              <w:instrText xml:space="preserve"> HYPERLINK "http://fme.biostr.washington.edu:8080/FME/body.jsp?sel=Anatomical+line&amp;selID=12" \t "body" </w:instrText>
            </w:r>
            <w:r w:rsidRPr="001F273B">
              <w:rPr>
                <w:sz w:val="23"/>
              </w:rPr>
              <w:fldChar w:fldCharType="separate"/>
            </w:r>
            <w:r w:rsidRPr="001F273B">
              <w:rPr>
                <w:rStyle w:val="Hyperlink"/>
                <w:sz w:val="23"/>
              </w:rPr>
              <w:t>Anatomical line</w:t>
            </w:r>
            <w:r w:rsidRPr="001F273B">
              <w:rPr>
                <w:sz w:val="23"/>
              </w:rPr>
              <w:fldChar w:fldCharType="end"/>
            </w:r>
            <w:bookmarkEnd w:id="20"/>
            <w:r w:rsidRPr="001F273B">
              <w:rPr>
                <w:sz w:val="23"/>
              </w:rPr>
              <w:br/>
              <w:t>                    </w:t>
            </w:r>
            <w:r w:rsidRPr="001F273B">
              <w:rPr>
                <w:noProof/>
                <w:color w:val="0000FF"/>
                <w:sz w:val="23"/>
              </w:rPr>
              <w:drawing>
                <wp:inline distT="0" distB="0" distL="0" distR="0" wp14:anchorId="3237B3B3" wp14:editId="1DF5B1D9">
                  <wp:extent cx="114300" cy="114300"/>
                  <wp:effectExtent l="0" t="0" r="0" b="0"/>
                  <wp:docPr id="1" name="Picture 1" descr="http://fme.biostr.washington.edu:8080/FME/images/plus.gif">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fme.biostr.washington.edu:8080/FME/images/plus.gif">
                            <a:hlinkClick r:id="rId23"/>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bookmarkStart w:id="21" w:name="13"/>
            <w:r w:rsidRPr="001F273B">
              <w:rPr>
                <w:sz w:val="23"/>
              </w:rPr>
              <w:fldChar w:fldCharType="begin"/>
            </w:r>
            <w:r w:rsidRPr="001F273B">
              <w:rPr>
                <w:sz w:val="23"/>
              </w:rPr>
              <w:instrText xml:space="preserve"> HYPERLINK "http://fme.biostr.washington.edu:8080/FME/body.jsp?sel=Anatomical+point&amp;selID=13" \t "body" </w:instrText>
            </w:r>
            <w:r w:rsidRPr="001F273B">
              <w:rPr>
                <w:sz w:val="23"/>
              </w:rPr>
              <w:fldChar w:fldCharType="separate"/>
            </w:r>
            <w:r w:rsidRPr="001F273B">
              <w:rPr>
                <w:rStyle w:val="Hyperlink"/>
                <w:sz w:val="23"/>
              </w:rPr>
              <w:t>Anatomical point</w:t>
            </w:r>
            <w:r w:rsidRPr="001F273B">
              <w:rPr>
                <w:sz w:val="23"/>
              </w:rPr>
              <w:fldChar w:fldCharType="end"/>
            </w:r>
            <w:bookmarkEnd w:id="21"/>
          </w:p>
        </w:tc>
      </w:tr>
    </w:tbl>
    <w:p w:rsidR="00AA337C" w:rsidRPr="001F273B" w:rsidRDefault="00AA337C" w:rsidP="00AA337C">
      <w:pPr>
        <w:rPr>
          <w:sz w:val="23"/>
        </w:rPr>
      </w:pPr>
    </w:p>
    <w:p w:rsidR="00DE6862" w:rsidRPr="001F273B" w:rsidRDefault="00263062" w:rsidP="00263062">
      <w:pPr>
        <w:pStyle w:val="Heading5"/>
        <w:rPr>
          <w:sz w:val="23"/>
        </w:rPr>
      </w:pPr>
      <w:r w:rsidRPr="001F273B">
        <w:rPr>
          <w:sz w:val="23"/>
        </w:rPr>
        <w:t>2.1.2.1.4</w:t>
      </w:r>
      <w:r w:rsidR="00DE6862" w:rsidRPr="001F273B">
        <w:rPr>
          <w:sz w:val="23"/>
        </w:rPr>
        <w:t xml:space="preserve"> Site</w:t>
      </w:r>
    </w:p>
    <w:p w:rsidR="00DE6862" w:rsidRPr="003267E4" w:rsidRDefault="00DE6862" w:rsidP="00DE6862">
      <w:pPr>
        <w:spacing w:beforeLines="1" w:before="2" w:afterLines="1" w:after="2"/>
        <w:rPr>
          <w:rFonts w:ascii="Times New Roman" w:hAnsi="Times New Roman"/>
          <w:sz w:val="23"/>
          <w:szCs w:val="23"/>
        </w:rPr>
      </w:pPr>
    </w:p>
    <w:p w:rsidR="00DE6862" w:rsidRDefault="00DE6862" w:rsidP="00DE6862">
      <w:pPr>
        <w:spacing w:beforeLines="1" w:before="2" w:afterLines="1" w:after="2"/>
        <w:rPr>
          <w:rFonts w:ascii="Times New Roman" w:hAnsi="Times New Roman"/>
          <w:sz w:val="23"/>
          <w:szCs w:val="23"/>
        </w:rPr>
      </w:pPr>
      <w:proofErr w:type="gramStart"/>
      <w:r w:rsidRPr="00263062">
        <w:rPr>
          <w:rFonts w:ascii="Times New Roman" w:hAnsi="Times New Roman"/>
          <w:i/>
          <w:sz w:val="23"/>
          <w:szCs w:val="23"/>
        </w:rPr>
        <w:t>a</w:t>
      </w:r>
      <w:proofErr w:type="gramEnd"/>
      <w:r w:rsidRPr="003267E4">
        <w:rPr>
          <w:rFonts w:ascii="Times New Roman" w:hAnsi="Times New Roman"/>
          <w:sz w:val="23"/>
          <w:szCs w:val="23"/>
        </w:rPr>
        <w:t xml:space="preserve"> is a </w:t>
      </w:r>
      <w:r w:rsidRPr="003267E4">
        <w:rPr>
          <w:rFonts w:ascii="Times New Roman" w:hAnsi="Times New Roman"/>
          <w:i/>
          <w:sz w:val="23"/>
          <w:szCs w:val="23"/>
        </w:rPr>
        <w:t>site</w:t>
      </w:r>
      <w:r w:rsidRPr="003267E4">
        <w:rPr>
          <w:rFonts w:ascii="Times New Roman" w:hAnsi="Times New Roman"/>
          <w:sz w:val="23"/>
          <w:szCs w:val="23"/>
        </w:rPr>
        <w:t xml:space="preserve"> =Def. </w:t>
      </w:r>
      <w:r w:rsidRPr="003267E4">
        <w:rPr>
          <w:rFonts w:ascii="Times New Roman" w:hAnsi="Times New Roman"/>
          <w:i/>
          <w:sz w:val="23"/>
          <w:szCs w:val="23"/>
        </w:rPr>
        <w:t>a</w:t>
      </w:r>
      <w:r>
        <w:rPr>
          <w:rFonts w:ascii="Times New Roman" w:hAnsi="Times New Roman"/>
          <w:sz w:val="23"/>
          <w:szCs w:val="23"/>
        </w:rPr>
        <w:t xml:space="preserve"> is a three-dimensional</w:t>
      </w:r>
      <w:r w:rsidRPr="003267E4">
        <w:rPr>
          <w:rFonts w:ascii="Times New Roman" w:hAnsi="Times New Roman"/>
          <w:sz w:val="23"/>
          <w:szCs w:val="23"/>
        </w:rPr>
        <w:t xml:space="preserve"> </w:t>
      </w:r>
      <w:r w:rsidRPr="003267E4">
        <w:rPr>
          <w:rFonts w:ascii="Times New Roman" w:hAnsi="Times New Roman"/>
          <w:i/>
          <w:sz w:val="23"/>
          <w:szCs w:val="23"/>
        </w:rPr>
        <w:t>immaterial entity</w:t>
      </w:r>
      <w:r w:rsidRPr="003267E4">
        <w:rPr>
          <w:rFonts w:ascii="Times New Roman" w:hAnsi="Times New Roman"/>
          <w:sz w:val="23"/>
          <w:szCs w:val="23"/>
        </w:rPr>
        <w:t xml:space="preserve"> that is (partially or wholly) bounded by a </w:t>
      </w:r>
      <w:r w:rsidRPr="003267E4">
        <w:rPr>
          <w:rFonts w:ascii="Times New Roman" w:hAnsi="Times New Roman"/>
          <w:i/>
          <w:sz w:val="23"/>
          <w:szCs w:val="23"/>
        </w:rPr>
        <w:t>material entity</w:t>
      </w:r>
      <w:r w:rsidRPr="003267E4">
        <w:rPr>
          <w:rFonts w:ascii="Times New Roman" w:hAnsi="Times New Roman"/>
          <w:sz w:val="23"/>
          <w:szCs w:val="23"/>
        </w:rPr>
        <w:t xml:space="preserve">. </w:t>
      </w:r>
    </w:p>
    <w:p w:rsidR="00DE6862" w:rsidRPr="003267E4" w:rsidRDefault="00DE6862" w:rsidP="00DE6862">
      <w:pPr>
        <w:spacing w:beforeLines="1" w:before="2" w:afterLines="1" w:after="2"/>
        <w:rPr>
          <w:rFonts w:ascii="Times New Roman" w:hAnsi="Times New Roman"/>
          <w:sz w:val="23"/>
          <w:szCs w:val="23"/>
        </w:rPr>
      </w:pPr>
    </w:p>
    <w:p w:rsidR="00DE6862" w:rsidRPr="009331CA" w:rsidRDefault="00DE6862" w:rsidP="00DE6862">
      <w:pPr>
        <w:spacing w:beforeLines="1" w:before="2" w:afterLines="1" w:after="2"/>
        <w:rPr>
          <w:rFonts w:ascii="Times New Roman" w:hAnsi="Times New Roman"/>
          <w:sz w:val="20"/>
          <w:szCs w:val="20"/>
        </w:rPr>
      </w:pPr>
      <w:r w:rsidRPr="003267E4">
        <w:rPr>
          <w:rFonts w:ascii="Times New Roman" w:hAnsi="Times New Roman"/>
          <w:sz w:val="23"/>
          <w:szCs w:val="23"/>
        </w:rPr>
        <w:t>Examples: a hole in the interior of a portion of cheese, a rabbit hole, the interior of this room</w:t>
      </w:r>
      <w:r>
        <w:rPr>
          <w:rFonts w:ascii="Times New Roman" w:hAnsi="Times New Roman"/>
          <w:sz w:val="23"/>
          <w:szCs w:val="23"/>
        </w:rPr>
        <w:t>, the Grand Canyon, the Piazza San Marco, a kangaroo pouch, your left nostril, the hull of a ship, the lumen of your gut, the trunk of your</w:t>
      </w:r>
      <w:r w:rsidRPr="009331CA">
        <w:rPr>
          <w:rFonts w:ascii="Times New Roman" w:hAnsi="Times New Roman"/>
          <w:sz w:val="23"/>
          <w:szCs w:val="23"/>
        </w:rPr>
        <w:t xml:space="preserve"> car)</w:t>
      </w:r>
    </w:p>
    <w:p w:rsidR="00DE6862" w:rsidRPr="003267E4" w:rsidRDefault="00DE6862" w:rsidP="00DE6862">
      <w:pPr>
        <w:spacing w:beforeLines="1" w:before="2" w:afterLines="1" w:after="2"/>
        <w:rPr>
          <w:rFonts w:ascii="Times New Roman" w:hAnsi="Times New Roman"/>
          <w:sz w:val="23"/>
          <w:szCs w:val="23"/>
        </w:rPr>
      </w:pPr>
    </w:p>
    <w:p w:rsidR="00DE6862" w:rsidRPr="00E2775F" w:rsidRDefault="00DE6862" w:rsidP="00DE6862">
      <w:pPr>
        <w:spacing w:beforeLines="1" w:before="2" w:afterLines="1" w:after="2"/>
        <w:rPr>
          <w:rFonts w:ascii="Times New Roman" w:hAnsi="Times New Roman"/>
          <w:sz w:val="23"/>
          <w:szCs w:val="23"/>
        </w:rPr>
      </w:pPr>
      <w:r w:rsidRPr="003267E4">
        <w:rPr>
          <w:rFonts w:ascii="Times New Roman" w:hAnsi="Times New Roman"/>
          <w:sz w:val="23"/>
          <w:szCs w:val="23"/>
        </w:rPr>
        <w:t xml:space="preserve">Note: </w:t>
      </w:r>
      <w:r w:rsidRPr="003267E4">
        <w:rPr>
          <w:rFonts w:ascii="Times New Roman" w:hAnsi="Times New Roman"/>
          <w:i/>
          <w:sz w:val="23"/>
          <w:szCs w:val="23"/>
        </w:rPr>
        <w:t>Sites</w:t>
      </w:r>
      <w:r w:rsidRPr="003267E4">
        <w:rPr>
          <w:rFonts w:ascii="Times New Roman" w:hAnsi="Times New Roman"/>
          <w:sz w:val="23"/>
          <w:szCs w:val="23"/>
        </w:rPr>
        <w:t xml:space="preserve"> may be bounded in part by fiat boundaries</w:t>
      </w:r>
      <w:r>
        <w:rPr>
          <w:rFonts w:ascii="Times New Roman" w:hAnsi="Times New Roman"/>
          <w:sz w:val="23"/>
          <w:szCs w:val="23"/>
        </w:rPr>
        <w:t>, as for instance the Mont Blanc Tunnel is bounded by fiat boundaries at either end</w:t>
      </w:r>
      <w:r w:rsidRPr="003267E4">
        <w:rPr>
          <w:rFonts w:ascii="Times New Roman" w:hAnsi="Times New Roman"/>
          <w:sz w:val="23"/>
          <w:szCs w:val="23"/>
        </w:rPr>
        <w:t xml:space="preserve">. </w:t>
      </w:r>
      <w:r>
        <w:rPr>
          <w:rFonts w:ascii="Times New Roman" w:hAnsi="Times New Roman"/>
          <w:sz w:val="23"/>
          <w:szCs w:val="23"/>
        </w:rPr>
        <w:t xml:space="preserve">Each site coincides at any given time with some </w:t>
      </w:r>
      <w:proofErr w:type="gramStart"/>
      <w:r>
        <w:rPr>
          <w:rFonts w:ascii="Times New Roman" w:hAnsi="Times New Roman"/>
          <w:sz w:val="23"/>
          <w:szCs w:val="23"/>
        </w:rPr>
        <w:t xml:space="preserve">spatial </w:t>
      </w:r>
      <w:r w:rsidR="00E2775F">
        <w:rPr>
          <w:rFonts w:ascii="Times New Roman" w:hAnsi="Times New Roman"/>
          <w:sz w:val="23"/>
          <w:szCs w:val="23"/>
        </w:rPr>
        <w:t xml:space="preserve"> </w:t>
      </w:r>
      <w:r>
        <w:rPr>
          <w:rFonts w:ascii="Times New Roman" w:hAnsi="Times New Roman"/>
          <w:sz w:val="23"/>
          <w:szCs w:val="23"/>
        </w:rPr>
        <w:t>region</w:t>
      </w:r>
      <w:proofErr w:type="gramEnd"/>
      <w:r>
        <w:rPr>
          <w:rFonts w:ascii="Times New Roman" w:hAnsi="Times New Roman"/>
          <w:sz w:val="23"/>
          <w:szCs w:val="23"/>
        </w:rPr>
        <w:t>, but which spatial region this is may vary with time, for instance as the ship moves through space, or as your nostril expands and dilates.</w:t>
      </w:r>
    </w:p>
    <w:p w:rsidR="00DE6862" w:rsidRPr="001F273B" w:rsidRDefault="00DE6862" w:rsidP="00DE6862">
      <w:pPr>
        <w:spacing w:beforeLines="1" w:before="2" w:afterLines="1" w:after="2"/>
        <w:rPr>
          <w:sz w:val="23"/>
        </w:rPr>
      </w:pPr>
      <w:r w:rsidRPr="00DE6862">
        <w:rPr>
          <w:rFonts w:ascii="Times New Roman" w:hAnsi="Times New Roman"/>
          <w:noProof/>
          <w:sz w:val="23"/>
          <w:szCs w:val="23"/>
        </w:rPr>
        <w:drawing>
          <wp:anchor distT="0" distB="0" distL="114300" distR="114300" simplePos="0" relativeHeight="251659264" behindDoc="0" locked="0" layoutInCell="1" allowOverlap="1" wp14:anchorId="4B325E62" wp14:editId="665BC1CC">
            <wp:simplePos x="0" y="0"/>
            <wp:positionH relativeFrom="column">
              <wp:posOffset>628650</wp:posOffset>
            </wp:positionH>
            <wp:positionV relativeFrom="paragraph">
              <wp:posOffset>381635</wp:posOffset>
            </wp:positionV>
            <wp:extent cx="4743450" cy="1352550"/>
            <wp:effectExtent l="0" t="0" r="0" b="0"/>
            <wp:wrapTopAndBottom/>
            <wp:docPr id="4915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55" name="Picture 4"/>
                    <pic:cNvPicPr>
                      <a:picLocks noChangeAspect="1" noChangeArrowheads="1"/>
                    </pic:cNvPicPr>
                  </pic:nvPicPr>
                  <pic:blipFill rotWithShape="1">
                    <a:blip r:embed="rId24">
                      <a:extLst>
                        <a:ext uri="{28A0092B-C50C-407E-A947-70E740481C1C}">
                          <a14:useLocalDpi xmlns:a14="http://schemas.microsoft.com/office/drawing/2010/main" val="0"/>
                        </a:ext>
                      </a:extLst>
                    </a:blip>
                    <a:srcRect r="19930"/>
                    <a:stretch/>
                  </pic:blipFill>
                  <pic:spPr bwMode="auto">
                    <a:xfrm>
                      <a:off x="0" y="0"/>
                      <a:ext cx="4743450" cy="13525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DE6862" w:rsidRPr="001F273B" w:rsidRDefault="005B13BA" w:rsidP="005B13BA">
      <w:pPr>
        <w:spacing w:beforeLines="1" w:before="2" w:afterLines="1" w:after="2"/>
        <w:jc w:val="center"/>
        <w:rPr>
          <w:sz w:val="23"/>
        </w:rPr>
      </w:pPr>
      <w:r w:rsidRPr="001F273B">
        <w:rPr>
          <w:sz w:val="23"/>
        </w:rPr>
        <w:lastRenderedPageBreak/>
        <w:t xml:space="preserve">Figure 1: </w:t>
      </w:r>
      <w:r w:rsidR="00DE6862" w:rsidRPr="001F273B">
        <w:rPr>
          <w:sz w:val="23"/>
        </w:rPr>
        <w:t>Four Basic Types of Examples of Sites</w:t>
      </w:r>
    </w:p>
    <w:p w:rsidR="00DE6862" w:rsidRPr="00E2775F" w:rsidRDefault="00DE6862" w:rsidP="005B13BA">
      <w:pPr>
        <w:spacing w:beforeLines="1" w:before="2" w:afterLines="1" w:after="2"/>
        <w:jc w:val="center"/>
        <w:rPr>
          <w:rFonts w:ascii="Times New Roman" w:hAnsi="Times New Roman"/>
          <w:sz w:val="20"/>
          <w:szCs w:val="23"/>
        </w:rPr>
      </w:pPr>
      <w:r w:rsidRPr="00E2775F">
        <w:rPr>
          <w:rFonts w:ascii="Times New Roman" w:hAnsi="Times New Roman"/>
          <w:sz w:val="20"/>
          <w:szCs w:val="23"/>
        </w:rPr>
        <w:t xml:space="preserve">1: the interior of an egg; 2: </w:t>
      </w:r>
      <w:r w:rsidR="005B13BA" w:rsidRPr="00E2775F">
        <w:rPr>
          <w:rFonts w:ascii="Times New Roman" w:hAnsi="Times New Roman"/>
          <w:sz w:val="20"/>
          <w:szCs w:val="23"/>
        </w:rPr>
        <w:t xml:space="preserve">the interior of </w:t>
      </w:r>
      <w:r w:rsidRPr="00E2775F">
        <w:rPr>
          <w:rFonts w:ascii="Times New Roman" w:hAnsi="Times New Roman"/>
          <w:sz w:val="20"/>
          <w:szCs w:val="23"/>
        </w:rPr>
        <w:t xml:space="preserve">a snail’s shell; 3: the </w:t>
      </w:r>
      <w:r w:rsidR="00E2775F">
        <w:rPr>
          <w:rFonts w:ascii="Times New Roman" w:hAnsi="Times New Roman"/>
          <w:sz w:val="20"/>
          <w:szCs w:val="23"/>
        </w:rPr>
        <w:t>environment of a pasturing cow</w:t>
      </w:r>
    </w:p>
    <w:p w:rsidR="00D91B4B" w:rsidRDefault="00D91B4B" w:rsidP="0079125C">
      <w:pPr>
        <w:spacing w:beforeLines="1" w:before="2" w:afterLines="1" w:after="2"/>
        <w:rPr>
          <w:rFonts w:ascii="Times New Roman" w:hAnsi="Times New Roman"/>
          <w:i/>
          <w:sz w:val="23"/>
          <w:szCs w:val="23"/>
        </w:rPr>
      </w:pPr>
    </w:p>
    <w:p w:rsidR="00E2775F" w:rsidRPr="001F273B" w:rsidRDefault="004A345F" w:rsidP="00E2775F">
      <w:pPr>
        <w:pStyle w:val="Heading4"/>
        <w:rPr>
          <w:sz w:val="23"/>
        </w:rPr>
      </w:pPr>
      <w:r w:rsidRPr="001F273B">
        <w:rPr>
          <w:sz w:val="23"/>
        </w:rPr>
        <w:t xml:space="preserve">2.1.2.3 </w:t>
      </w:r>
      <w:r w:rsidR="00D860BE" w:rsidRPr="001F273B">
        <w:rPr>
          <w:sz w:val="23"/>
        </w:rPr>
        <w:t>Spatial region</w:t>
      </w:r>
    </w:p>
    <w:p w:rsidR="00E2775F" w:rsidRDefault="00E2775F" w:rsidP="00DE6862">
      <w:pPr>
        <w:spacing w:beforeLines="1" w:before="2" w:afterLines="1" w:after="2"/>
        <w:rPr>
          <w:rFonts w:ascii="Times New Roman" w:hAnsi="Times New Roman"/>
          <w:sz w:val="23"/>
          <w:szCs w:val="23"/>
        </w:rPr>
      </w:pPr>
    </w:p>
    <w:p w:rsidR="00DE6862" w:rsidRPr="009331CA" w:rsidRDefault="00DE6862" w:rsidP="00DE6862">
      <w:pPr>
        <w:spacing w:beforeLines="1" w:before="2" w:afterLines="1" w:after="2"/>
        <w:rPr>
          <w:rFonts w:ascii="Times New Roman" w:hAnsi="Times New Roman"/>
          <w:sz w:val="20"/>
          <w:szCs w:val="20"/>
        </w:rPr>
      </w:pPr>
      <w:r w:rsidRPr="009331CA">
        <w:rPr>
          <w:rFonts w:ascii="Times New Roman" w:hAnsi="Times New Roman"/>
          <w:sz w:val="23"/>
          <w:szCs w:val="23"/>
        </w:rPr>
        <w:t xml:space="preserve">Uses of ‘spatial region’ by users of BFO demand specification of a </w:t>
      </w:r>
      <w:r w:rsidR="00AA337C">
        <w:rPr>
          <w:rFonts w:ascii="Times New Roman" w:hAnsi="Times New Roman"/>
          <w:sz w:val="23"/>
          <w:szCs w:val="23"/>
        </w:rPr>
        <w:t>coordinate</w:t>
      </w:r>
      <w:r w:rsidRPr="009331CA">
        <w:rPr>
          <w:rFonts w:ascii="Times New Roman" w:hAnsi="Times New Roman"/>
          <w:sz w:val="23"/>
          <w:szCs w:val="23"/>
        </w:rPr>
        <w:t xml:space="preserve"> frame, which can be</w:t>
      </w:r>
      <w:r w:rsidR="00AA337C">
        <w:rPr>
          <w:rFonts w:ascii="Times New Roman" w:hAnsi="Times New Roman"/>
          <w:sz w:val="23"/>
          <w:szCs w:val="23"/>
        </w:rPr>
        <w:t xml:space="preserve"> associated with a</w:t>
      </w:r>
      <w:r w:rsidRPr="009331CA">
        <w:rPr>
          <w:rFonts w:ascii="Times New Roman" w:hAnsi="Times New Roman"/>
          <w:sz w:val="23"/>
          <w:szCs w:val="23"/>
        </w:rPr>
        <w:t xml:space="preserve"> Newtonian or </w:t>
      </w:r>
      <w:r w:rsidR="00AA337C">
        <w:rPr>
          <w:rFonts w:ascii="Times New Roman" w:hAnsi="Times New Roman"/>
          <w:sz w:val="23"/>
          <w:szCs w:val="23"/>
        </w:rPr>
        <w:t xml:space="preserve">a </w:t>
      </w:r>
      <w:r w:rsidRPr="009331CA">
        <w:rPr>
          <w:rFonts w:ascii="Times New Roman" w:hAnsi="Times New Roman"/>
          <w:sz w:val="23"/>
          <w:szCs w:val="23"/>
        </w:rPr>
        <w:t>relativistic</w:t>
      </w:r>
      <w:r w:rsidR="00AA337C">
        <w:rPr>
          <w:rFonts w:ascii="Times New Roman" w:hAnsi="Times New Roman"/>
          <w:sz w:val="23"/>
          <w:szCs w:val="23"/>
        </w:rPr>
        <w:t xml:space="preserve"> frame of reference</w:t>
      </w:r>
      <w:r w:rsidRPr="009331CA">
        <w:rPr>
          <w:rFonts w:ascii="Times New Roman" w:hAnsi="Times New Roman"/>
          <w:sz w:val="23"/>
          <w:szCs w:val="23"/>
        </w:rPr>
        <w:t>. The reference frame might be relative to a moving object such as the earth, in which case the corresponding spatial regions move with the movement of the earth.</w:t>
      </w:r>
      <w:r w:rsidR="00816442">
        <w:rPr>
          <w:rFonts w:ascii="Times New Roman" w:hAnsi="Times New Roman"/>
          <w:sz w:val="23"/>
          <w:szCs w:val="23"/>
        </w:rPr>
        <w:t xml:space="preserve"> However, they are at rest relative to their coordinate frame. Lines of latitude and longitude are two-dimensional object boundaries which can move; however, they are by definition at rest relative to the coordinate frame which they determine.</w:t>
      </w:r>
    </w:p>
    <w:p w:rsidR="00DE6862" w:rsidRDefault="00DE6862" w:rsidP="00DE6862">
      <w:pPr>
        <w:spacing w:beforeLines="1" w:before="2" w:afterLines="1" w:after="2"/>
        <w:rPr>
          <w:rFonts w:ascii="Times New Roman" w:hAnsi="Times New Roman"/>
          <w:sz w:val="23"/>
          <w:szCs w:val="23"/>
        </w:rPr>
      </w:pPr>
    </w:p>
    <w:p w:rsidR="000B34A1" w:rsidRPr="009331CA" w:rsidRDefault="00DE6862" w:rsidP="00DE6862">
      <w:pPr>
        <w:spacing w:beforeLines="1" w:before="2" w:afterLines="1" w:after="2"/>
        <w:rPr>
          <w:rFonts w:ascii="Times New Roman" w:hAnsi="Times New Roman"/>
          <w:sz w:val="20"/>
          <w:szCs w:val="20"/>
        </w:rPr>
      </w:pPr>
      <w:r>
        <w:rPr>
          <w:rFonts w:ascii="Times New Roman" w:hAnsi="Times New Roman"/>
          <w:sz w:val="23"/>
          <w:szCs w:val="23"/>
        </w:rPr>
        <w:t xml:space="preserve">Elucidation: </w:t>
      </w:r>
    </w:p>
    <w:p w:rsidR="000B34A1" w:rsidRPr="009331CA" w:rsidRDefault="000B34A1" w:rsidP="000B34A1">
      <w:pPr>
        <w:spacing w:beforeLines="1" w:before="2" w:afterLines="1" w:after="2"/>
        <w:rPr>
          <w:rFonts w:ascii="Times New Roman" w:hAnsi="Times New Roman"/>
          <w:sz w:val="20"/>
          <w:szCs w:val="20"/>
        </w:rPr>
      </w:pPr>
      <w:r w:rsidRPr="009331CA">
        <w:rPr>
          <w:rFonts w:ascii="Times New Roman" w:hAnsi="Times New Roman"/>
          <w:sz w:val="23"/>
          <w:szCs w:val="23"/>
        </w:rPr>
        <w:t>Spatial regions have no qualities except shape</w:t>
      </w:r>
      <w:r w:rsidR="00DE6862">
        <w:rPr>
          <w:rFonts w:ascii="Times New Roman" w:hAnsi="Times New Roman"/>
          <w:sz w:val="23"/>
          <w:szCs w:val="23"/>
        </w:rPr>
        <w:t>,</w:t>
      </w:r>
      <w:r w:rsidRPr="009331CA">
        <w:rPr>
          <w:rFonts w:ascii="Times New Roman" w:hAnsi="Times New Roman"/>
          <w:sz w:val="23"/>
          <w:szCs w:val="23"/>
        </w:rPr>
        <w:t xml:space="preserve"> </w:t>
      </w:r>
      <w:r w:rsidR="00DE6862">
        <w:rPr>
          <w:rFonts w:ascii="Times New Roman" w:hAnsi="Times New Roman"/>
          <w:sz w:val="23"/>
          <w:szCs w:val="23"/>
        </w:rPr>
        <w:t>size and relative location.</w:t>
      </w:r>
      <w:r w:rsidRPr="009331CA">
        <w:rPr>
          <w:rFonts w:ascii="Times New Roman" w:hAnsi="Times New Roman"/>
          <w:sz w:val="23"/>
          <w:szCs w:val="23"/>
        </w:rPr>
        <w:t xml:space="preserve"> </w:t>
      </w:r>
    </w:p>
    <w:p w:rsidR="000B34A1" w:rsidRDefault="000B34A1" w:rsidP="000B34A1">
      <w:pPr>
        <w:spacing w:beforeLines="1" w:before="2" w:afterLines="1" w:after="2"/>
        <w:rPr>
          <w:rFonts w:ascii="Times New Roman" w:hAnsi="Times New Roman"/>
          <w:sz w:val="23"/>
          <w:szCs w:val="23"/>
          <w:shd w:val="clear" w:color="auto" w:fill="FFFF00"/>
        </w:rPr>
      </w:pPr>
    </w:p>
    <w:p w:rsidR="00DE6862" w:rsidRPr="001F273B" w:rsidRDefault="00DE6862" w:rsidP="00DE6862">
      <w:pPr>
        <w:pStyle w:val="Heading5"/>
        <w:rPr>
          <w:sz w:val="23"/>
        </w:rPr>
      </w:pPr>
      <w:r w:rsidRPr="001F273B">
        <w:rPr>
          <w:sz w:val="23"/>
        </w:rPr>
        <w:t>2.1.2.3.1 Zero-dimensional spatial region (aka spatial point)</w:t>
      </w:r>
    </w:p>
    <w:p w:rsidR="006F4220" w:rsidRDefault="006F4220" w:rsidP="006F4220">
      <w:pPr>
        <w:spacing w:beforeLines="1" w:before="2" w:afterLines="1" w:after="2"/>
        <w:rPr>
          <w:rFonts w:ascii="Times New Roman" w:hAnsi="Times New Roman"/>
          <w:sz w:val="23"/>
          <w:szCs w:val="23"/>
        </w:rPr>
      </w:pPr>
    </w:p>
    <w:p w:rsidR="00584615" w:rsidRPr="00584615" w:rsidRDefault="00584615" w:rsidP="006F4220">
      <w:pPr>
        <w:spacing w:beforeLines="1" w:before="2" w:afterLines="1" w:after="2"/>
        <w:rPr>
          <w:rFonts w:ascii="Times New Roman" w:hAnsi="Times New Roman"/>
          <w:sz w:val="23"/>
          <w:szCs w:val="23"/>
        </w:rPr>
      </w:pPr>
    </w:p>
    <w:p w:rsidR="006F4220" w:rsidRPr="00AC523E" w:rsidRDefault="006F4220" w:rsidP="00AC523E">
      <w:pPr>
        <w:spacing w:beforeLines="1" w:before="2" w:afterLines="1" w:after="2"/>
        <w:rPr>
          <w:rFonts w:ascii="Times New Roman" w:hAnsi="Times New Roman"/>
          <w:sz w:val="20"/>
          <w:szCs w:val="20"/>
        </w:rPr>
      </w:pPr>
      <w:r>
        <w:rPr>
          <w:rFonts w:ascii="Times New Roman" w:hAnsi="Times New Roman"/>
          <w:sz w:val="23"/>
          <w:szCs w:val="23"/>
        </w:rPr>
        <w:t>Def.</w:t>
      </w:r>
      <w:r w:rsidRPr="009331CA">
        <w:rPr>
          <w:rFonts w:ascii="Times New Roman" w:hAnsi="Times New Roman"/>
          <w:sz w:val="23"/>
          <w:szCs w:val="23"/>
        </w:rPr>
        <w:t xml:space="preserve"> a spatial region </w:t>
      </w:r>
      <w:r>
        <w:rPr>
          <w:rFonts w:ascii="Times New Roman" w:hAnsi="Times New Roman"/>
          <w:sz w:val="23"/>
          <w:szCs w:val="23"/>
        </w:rPr>
        <w:t>of zero dimensions</w:t>
      </w:r>
      <w:r w:rsidRPr="009331CA">
        <w:rPr>
          <w:rFonts w:ascii="Times New Roman" w:hAnsi="Times New Roman"/>
          <w:sz w:val="23"/>
          <w:szCs w:val="23"/>
        </w:rPr>
        <w:t xml:space="preserve">. </w:t>
      </w:r>
    </w:p>
    <w:p w:rsidR="00584615" w:rsidRDefault="00584615" w:rsidP="00584615">
      <w:pPr>
        <w:spacing w:beforeLines="1" w:before="2" w:afterLines="1" w:after="2"/>
        <w:rPr>
          <w:rFonts w:ascii="Times New Roman" w:hAnsi="Times New Roman"/>
          <w:sz w:val="23"/>
          <w:szCs w:val="23"/>
        </w:rPr>
      </w:pPr>
    </w:p>
    <w:p w:rsidR="00584615" w:rsidRDefault="00584615" w:rsidP="00584615">
      <w:pPr>
        <w:spacing w:beforeLines="1" w:before="2" w:afterLines="1" w:after="2"/>
        <w:rPr>
          <w:rFonts w:ascii="Times New Roman" w:hAnsi="Times New Roman"/>
          <w:sz w:val="23"/>
          <w:szCs w:val="23"/>
        </w:rPr>
      </w:pPr>
      <w:r>
        <w:rPr>
          <w:rFonts w:ascii="Times New Roman" w:hAnsi="Times New Roman"/>
          <w:sz w:val="23"/>
          <w:szCs w:val="23"/>
        </w:rPr>
        <w:t>(</w:t>
      </w:r>
      <w:proofErr w:type="gramStart"/>
      <w:r>
        <w:rPr>
          <w:rFonts w:ascii="Times New Roman" w:hAnsi="Times New Roman"/>
          <w:sz w:val="23"/>
          <w:szCs w:val="23"/>
        </w:rPr>
        <w:t>example</w:t>
      </w:r>
      <w:proofErr w:type="gramEnd"/>
      <w:r>
        <w:rPr>
          <w:rFonts w:ascii="Times New Roman" w:hAnsi="Times New Roman"/>
          <w:sz w:val="23"/>
          <w:szCs w:val="23"/>
        </w:rPr>
        <w:t>: a point in space)</w:t>
      </w:r>
    </w:p>
    <w:p w:rsidR="00584615" w:rsidRDefault="00584615" w:rsidP="00584615">
      <w:pPr>
        <w:spacing w:beforeLines="1" w:before="2" w:afterLines="1" w:after="2"/>
        <w:rPr>
          <w:rFonts w:ascii="Times New Roman" w:hAnsi="Times New Roman"/>
          <w:sz w:val="23"/>
          <w:szCs w:val="23"/>
        </w:rPr>
      </w:pPr>
    </w:p>
    <w:p w:rsidR="00DE6862" w:rsidRPr="001F273B" w:rsidRDefault="00DE6862" w:rsidP="00DE6862">
      <w:pPr>
        <w:pStyle w:val="Heading5"/>
        <w:rPr>
          <w:sz w:val="23"/>
        </w:rPr>
      </w:pPr>
      <w:r w:rsidRPr="001F273B">
        <w:rPr>
          <w:sz w:val="23"/>
        </w:rPr>
        <w:t>2.1.2.3.2 One-dimensional spatial region (aka spatial line)</w:t>
      </w:r>
    </w:p>
    <w:p w:rsidR="006F4220" w:rsidRDefault="006F4220" w:rsidP="006F4220">
      <w:pPr>
        <w:spacing w:beforeLines="1" w:before="2" w:afterLines="1" w:after="2"/>
        <w:rPr>
          <w:rFonts w:ascii="Times New Roman" w:hAnsi="Times New Roman"/>
          <w:sz w:val="23"/>
          <w:szCs w:val="23"/>
        </w:rPr>
      </w:pPr>
    </w:p>
    <w:p w:rsidR="006F4220" w:rsidRPr="009331CA" w:rsidRDefault="006F4220" w:rsidP="006F4220">
      <w:pPr>
        <w:spacing w:beforeLines="1" w:before="2" w:afterLines="1" w:after="2"/>
        <w:rPr>
          <w:rFonts w:ascii="Times New Roman" w:hAnsi="Times New Roman"/>
          <w:sz w:val="20"/>
          <w:szCs w:val="20"/>
        </w:rPr>
      </w:pPr>
      <w:r>
        <w:rPr>
          <w:rFonts w:ascii="Times New Roman" w:hAnsi="Times New Roman"/>
          <w:sz w:val="23"/>
          <w:szCs w:val="23"/>
        </w:rPr>
        <w:t>Def.</w:t>
      </w:r>
      <w:r w:rsidRPr="009331CA">
        <w:rPr>
          <w:rFonts w:ascii="Times New Roman" w:hAnsi="Times New Roman"/>
          <w:sz w:val="23"/>
          <w:szCs w:val="23"/>
        </w:rPr>
        <w:t xml:space="preserve"> a spatial region </w:t>
      </w:r>
      <w:r>
        <w:rPr>
          <w:rFonts w:ascii="Times New Roman" w:hAnsi="Times New Roman"/>
          <w:sz w:val="23"/>
          <w:szCs w:val="23"/>
        </w:rPr>
        <w:t>of one dimension</w:t>
      </w:r>
      <w:r w:rsidRPr="009331CA">
        <w:rPr>
          <w:rFonts w:ascii="Times New Roman" w:hAnsi="Times New Roman"/>
          <w:sz w:val="23"/>
          <w:szCs w:val="23"/>
        </w:rPr>
        <w:t xml:space="preserve">. </w:t>
      </w:r>
    </w:p>
    <w:p w:rsidR="006F4220" w:rsidRPr="00584615" w:rsidRDefault="00584615" w:rsidP="00584615">
      <w:pPr>
        <w:spacing w:beforeLines="1" w:before="2" w:afterLines="1" w:after="2"/>
        <w:rPr>
          <w:rFonts w:ascii="Times New Roman" w:hAnsi="Times New Roman"/>
          <w:sz w:val="20"/>
          <w:szCs w:val="20"/>
        </w:rPr>
      </w:pPr>
      <w:r w:rsidRPr="009331CA">
        <w:rPr>
          <w:rFonts w:ascii="Times New Roman" w:hAnsi="Times New Roman"/>
          <w:sz w:val="23"/>
          <w:szCs w:val="23"/>
        </w:rPr>
        <w:t>(</w:t>
      </w:r>
      <w:proofErr w:type="gramStart"/>
      <w:r w:rsidRPr="009331CA">
        <w:rPr>
          <w:rFonts w:ascii="Times New Roman" w:hAnsi="Times New Roman"/>
          <w:sz w:val="23"/>
          <w:szCs w:val="23"/>
        </w:rPr>
        <w:t>examples</w:t>
      </w:r>
      <w:proofErr w:type="gramEnd"/>
      <w:r w:rsidRPr="009331CA">
        <w:rPr>
          <w:rFonts w:ascii="Times New Roman" w:hAnsi="Times New Roman"/>
          <w:sz w:val="23"/>
          <w:szCs w:val="23"/>
        </w:rPr>
        <w:t>: a line stretching</w:t>
      </w:r>
      <w:r>
        <w:rPr>
          <w:rFonts w:ascii="Times New Roman" w:hAnsi="Times New Roman"/>
          <w:sz w:val="23"/>
          <w:szCs w:val="23"/>
        </w:rPr>
        <w:t xml:space="preserve"> from one point in space to another, </w:t>
      </w:r>
      <w:r w:rsidRPr="009331CA">
        <w:rPr>
          <w:rFonts w:ascii="Times New Roman" w:hAnsi="Times New Roman"/>
          <w:sz w:val="23"/>
          <w:szCs w:val="23"/>
        </w:rPr>
        <w:t xml:space="preserve">an edge of a cube-shaped </w:t>
      </w:r>
      <w:r>
        <w:rPr>
          <w:rFonts w:ascii="Times New Roman" w:hAnsi="Times New Roman"/>
          <w:sz w:val="23"/>
          <w:szCs w:val="23"/>
        </w:rPr>
        <w:t xml:space="preserve">portion </w:t>
      </w:r>
      <w:r w:rsidRPr="009331CA">
        <w:rPr>
          <w:rFonts w:ascii="Times New Roman" w:hAnsi="Times New Roman"/>
          <w:sz w:val="23"/>
          <w:szCs w:val="23"/>
        </w:rPr>
        <w:t>of space)</w:t>
      </w:r>
    </w:p>
    <w:p w:rsidR="00DE6862" w:rsidRPr="001F273B" w:rsidRDefault="00DE6862" w:rsidP="00DE6862">
      <w:pPr>
        <w:pStyle w:val="Heading5"/>
        <w:rPr>
          <w:sz w:val="23"/>
        </w:rPr>
      </w:pPr>
      <w:r w:rsidRPr="001F273B">
        <w:rPr>
          <w:sz w:val="23"/>
        </w:rPr>
        <w:t>2.1.2.3.3 Two-dimensional spatial region (aka spatial volume)</w:t>
      </w:r>
    </w:p>
    <w:p w:rsidR="006F4220" w:rsidRDefault="006F4220" w:rsidP="006F4220">
      <w:pPr>
        <w:spacing w:beforeLines="1" w:before="2" w:afterLines="1" w:after="2"/>
        <w:rPr>
          <w:rFonts w:ascii="Times New Roman" w:hAnsi="Times New Roman"/>
          <w:sz w:val="23"/>
          <w:szCs w:val="23"/>
        </w:rPr>
      </w:pPr>
    </w:p>
    <w:p w:rsidR="006F4220" w:rsidRPr="009331CA" w:rsidRDefault="006F4220" w:rsidP="006F4220">
      <w:pPr>
        <w:spacing w:beforeLines="1" w:before="2" w:afterLines="1" w:after="2"/>
        <w:rPr>
          <w:rFonts w:ascii="Times New Roman" w:hAnsi="Times New Roman"/>
          <w:sz w:val="20"/>
          <w:szCs w:val="20"/>
        </w:rPr>
      </w:pPr>
      <w:r>
        <w:rPr>
          <w:rFonts w:ascii="Times New Roman" w:hAnsi="Times New Roman"/>
          <w:sz w:val="23"/>
          <w:szCs w:val="23"/>
        </w:rPr>
        <w:t>Def.</w:t>
      </w:r>
      <w:r w:rsidRPr="009331CA">
        <w:rPr>
          <w:rFonts w:ascii="Times New Roman" w:hAnsi="Times New Roman"/>
          <w:sz w:val="23"/>
          <w:szCs w:val="23"/>
        </w:rPr>
        <w:t xml:space="preserve"> a spatial region </w:t>
      </w:r>
      <w:r>
        <w:rPr>
          <w:rFonts w:ascii="Times New Roman" w:hAnsi="Times New Roman"/>
          <w:sz w:val="23"/>
          <w:szCs w:val="23"/>
        </w:rPr>
        <w:t xml:space="preserve">of two </w:t>
      </w:r>
      <w:r w:rsidRPr="009331CA">
        <w:rPr>
          <w:rFonts w:ascii="Times New Roman" w:hAnsi="Times New Roman"/>
          <w:sz w:val="23"/>
          <w:szCs w:val="23"/>
        </w:rPr>
        <w:t xml:space="preserve">dimensions. </w:t>
      </w:r>
    </w:p>
    <w:p w:rsidR="006F4220" w:rsidRDefault="006F4220" w:rsidP="006F4220">
      <w:pPr>
        <w:spacing w:beforeLines="1" w:before="2" w:afterLines="1" w:after="2"/>
        <w:rPr>
          <w:rFonts w:ascii="Times New Roman" w:hAnsi="Times New Roman"/>
          <w:sz w:val="23"/>
          <w:szCs w:val="23"/>
        </w:rPr>
      </w:pPr>
    </w:p>
    <w:p w:rsidR="006F4220" w:rsidRPr="009331CA" w:rsidRDefault="006F4220" w:rsidP="006F4220">
      <w:pPr>
        <w:spacing w:beforeLines="1" w:before="2" w:afterLines="1" w:after="2"/>
        <w:rPr>
          <w:rFonts w:ascii="Times New Roman" w:hAnsi="Times New Roman"/>
          <w:sz w:val="20"/>
          <w:szCs w:val="20"/>
        </w:rPr>
      </w:pPr>
      <w:r w:rsidRPr="009331CA">
        <w:rPr>
          <w:rFonts w:ascii="Times New Roman" w:hAnsi="Times New Roman"/>
          <w:sz w:val="23"/>
          <w:szCs w:val="23"/>
        </w:rPr>
        <w:t>(</w:t>
      </w:r>
      <w:proofErr w:type="gramStart"/>
      <w:r w:rsidRPr="009331CA">
        <w:rPr>
          <w:rFonts w:ascii="Times New Roman" w:hAnsi="Times New Roman"/>
          <w:sz w:val="23"/>
          <w:szCs w:val="23"/>
        </w:rPr>
        <w:t>examples</w:t>
      </w:r>
      <w:proofErr w:type="gramEnd"/>
      <w:r w:rsidRPr="009331CA">
        <w:rPr>
          <w:rFonts w:ascii="Times New Roman" w:hAnsi="Times New Roman"/>
          <w:sz w:val="23"/>
          <w:szCs w:val="23"/>
        </w:rPr>
        <w:t xml:space="preserve">: the surface of a cube-shaped part of space, the surface of a sphere-shaped part of space, </w:t>
      </w:r>
      <w:r w:rsidR="00AC523E">
        <w:rPr>
          <w:rFonts w:ascii="Times New Roman" w:hAnsi="Times New Roman"/>
          <w:sz w:val="23"/>
          <w:szCs w:val="23"/>
        </w:rPr>
        <w:t>an infinitely thin plane in space</w:t>
      </w:r>
      <w:r w:rsidRPr="009331CA">
        <w:rPr>
          <w:rFonts w:ascii="Times New Roman" w:hAnsi="Times New Roman"/>
          <w:sz w:val="23"/>
          <w:szCs w:val="23"/>
        </w:rPr>
        <w:t>)</w:t>
      </w:r>
    </w:p>
    <w:p w:rsidR="006F4220" w:rsidRPr="001F273B" w:rsidRDefault="006F4220" w:rsidP="00DE6862">
      <w:pPr>
        <w:pStyle w:val="Heading5"/>
        <w:rPr>
          <w:sz w:val="23"/>
        </w:rPr>
      </w:pPr>
    </w:p>
    <w:p w:rsidR="000B34A1" w:rsidRPr="001F273B" w:rsidRDefault="00DE6862" w:rsidP="00DE6862">
      <w:pPr>
        <w:pStyle w:val="Heading5"/>
        <w:rPr>
          <w:sz w:val="23"/>
        </w:rPr>
      </w:pPr>
      <w:proofErr w:type="gramStart"/>
      <w:r w:rsidRPr="001F273B">
        <w:rPr>
          <w:sz w:val="23"/>
        </w:rPr>
        <w:t>2.1.2.3.4  Three</w:t>
      </w:r>
      <w:proofErr w:type="gramEnd"/>
      <w:r w:rsidRPr="001F273B">
        <w:rPr>
          <w:sz w:val="23"/>
        </w:rPr>
        <w:t>-dimensional spatial region (aka spatial volume)</w:t>
      </w:r>
    </w:p>
    <w:p w:rsidR="006F4220" w:rsidRDefault="006F4220" w:rsidP="006F4220">
      <w:pPr>
        <w:spacing w:beforeLines="1" w:before="2" w:afterLines="1" w:after="2"/>
        <w:rPr>
          <w:rFonts w:ascii="Times New Roman" w:hAnsi="Times New Roman"/>
          <w:sz w:val="23"/>
          <w:szCs w:val="23"/>
        </w:rPr>
      </w:pPr>
    </w:p>
    <w:p w:rsidR="006F4220" w:rsidRPr="009331CA" w:rsidRDefault="006F4220" w:rsidP="006F4220">
      <w:pPr>
        <w:spacing w:beforeLines="1" w:before="2" w:afterLines="1" w:after="2"/>
        <w:rPr>
          <w:rFonts w:ascii="Times New Roman" w:hAnsi="Times New Roman"/>
          <w:sz w:val="20"/>
          <w:szCs w:val="20"/>
        </w:rPr>
      </w:pPr>
      <w:r>
        <w:rPr>
          <w:rFonts w:ascii="Times New Roman" w:hAnsi="Times New Roman"/>
          <w:sz w:val="23"/>
          <w:szCs w:val="23"/>
        </w:rPr>
        <w:t>Def.</w:t>
      </w:r>
      <w:r w:rsidRPr="009331CA">
        <w:rPr>
          <w:rFonts w:ascii="Times New Roman" w:hAnsi="Times New Roman"/>
          <w:sz w:val="23"/>
          <w:szCs w:val="23"/>
        </w:rPr>
        <w:t xml:space="preserve"> a spatial region </w:t>
      </w:r>
      <w:r>
        <w:rPr>
          <w:rFonts w:ascii="Times New Roman" w:hAnsi="Times New Roman"/>
          <w:sz w:val="23"/>
          <w:szCs w:val="23"/>
        </w:rPr>
        <w:t xml:space="preserve">of </w:t>
      </w:r>
      <w:r w:rsidRPr="009331CA">
        <w:rPr>
          <w:rFonts w:ascii="Times New Roman" w:hAnsi="Times New Roman"/>
          <w:sz w:val="23"/>
          <w:szCs w:val="23"/>
        </w:rPr>
        <w:t xml:space="preserve">three dimensions. </w:t>
      </w:r>
    </w:p>
    <w:p w:rsidR="006F4220" w:rsidRPr="009331CA" w:rsidRDefault="006F4220" w:rsidP="006F4220">
      <w:pPr>
        <w:spacing w:beforeLines="1" w:before="2" w:afterLines="1" w:after="2"/>
        <w:rPr>
          <w:rFonts w:ascii="Times New Roman" w:hAnsi="Times New Roman"/>
          <w:sz w:val="20"/>
          <w:szCs w:val="20"/>
        </w:rPr>
      </w:pPr>
      <w:r w:rsidRPr="009331CA">
        <w:rPr>
          <w:rFonts w:ascii="Times New Roman" w:hAnsi="Times New Roman"/>
          <w:sz w:val="23"/>
          <w:szCs w:val="23"/>
        </w:rPr>
        <w:t>(</w:t>
      </w:r>
      <w:proofErr w:type="gramStart"/>
      <w:r w:rsidRPr="009331CA">
        <w:rPr>
          <w:rFonts w:ascii="Times New Roman" w:hAnsi="Times New Roman"/>
          <w:sz w:val="23"/>
          <w:szCs w:val="23"/>
        </w:rPr>
        <w:t>examples</w:t>
      </w:r>
      <w:proofErr w:type="gramEnd"/>
      <w:r w:rsidRPr="009331CA">
        <w:rPr>
          <w:rFonts w:ascii="Times New Roman" w:hAnsi="Times New Roman"/>
          <w:sz w:val="23"/>
          <w:szCs w:val="23"/>
        </w:rPr>
        <w:t xml:space="preserve">: a cube-shaped </w:t>
      </w:r>
      <w:r>
        <w:rPr>
          <w:rFonts w:ascii="Times New Roman" w:hAnsi="Times New Roman"/>
          <w:sz w:val="23"/>
          <w:szCs w:val="23"/>
        </w:rPr>
        <w:t xml:space="preserve">region </w:t>
      </w:r>
      <w:r w:rsidRPr="009331CA">
        <w:rPr>
          <w:rFonts w:ascii="Times New Roman" w:hAnsi="Times New Roman"/>
          <w:sz w:val="23"/>
          <w:szCs w:val="23"/>
        </w:rPr>
        <w:t xml:space="preserve">of space, a sphere-shaped </w:t>
      </w:r>
      <w:r>
        <w:rPr>
          <w:rFonts w:ascii="Times New Roman" w:hAnsi="Times New Roman"/>
          <w:sz w:val="23"/>
          <w:szCs w:val="23"/>
        </w:rPr>
        <w:t xml:space="preserve">region </w:t>
      </w:r>
      <w:r w:rsidRPr="009331CA">
        <w:rPr>
          <w:rFonts w:ascii="Times New Roman" w:hAnsi="Times New Roman"/>
          <w:sz w:val="23"/>
          <w:szCs w:val="23"/>
        </w:rPr>
        <w:t>of space)</w:t>
      </w:r>
    </w:p>
    <w:p w:rsidR="000B34A1" w:rsidRDefault="008A5BDC" w:rsidP="001F273B">
      <w:pPr>
        <w:pStyle w:val="Heading2"/>
      </w:pPr>
      <w:r>
        <w:lastRenderedPageBreak/>
        <w:t>Location r</w:t>
      </w:r>
      <w:r w:rsidR="000B34A1">
        <w:t>elation</w:t>
      </w:r>
      <w:r>
        <w:t>s</w:t>
      </w:r>
      <w:r w:rsidR="000B34A1">
        <w:t xml:space="preserve"> </w:t>
      </w:r>
    </w:p>
    <w:p w:rsidR="000B34A1" w:rsidRDefault="000B34A1" w:rsidP="000B34A1">
      <w:pPr>
        <w:spacing w:beforeLines="1" w:before="2" w:afterLines="1" w:after="2"/>
        <w:ind w:left="720"/>
        <w:rPr>
          <w:rFonts w:ascii="Times New Roman" w:hAnsi="Times New Roman"/>
          <w:sz w:val="23"/>
          <w:szCs w:val="23"/>
        </w:rPr>
      </w:pPr>
    </w:p>
    <w:p w:rsidR="008A5BDC" w:rsidRPr="008A5BDC" w:rsidRDefault="008A5BDC" w:rsidP="008A5BDC">
      <w:pPr>
        <w:spacing w:beforeLines="1" w:before="2" w:afterLines="1" w:after="2"/>
        <w:rPr>
          <w:rFonts w:ascii="Times New Roman" w:hAnsi="Times New Roman"/>
          <w:b/>
          <w:sz w:val="23"/>
          <w:szCs w:val="23"/>
        </w:rPr>
      </w:pPr>
      <w:proofErr w:type="spellStart"/>
      <w:r w:rsidRPr="008A5BDC">
        <w:rPr>
          <w:rFonts w:ascii="Times New Roman" w:hAnsi="Times New Roman"/>
          <w:b/>
          <w:sz w:val="23"/>
          <w:szCs w:val="23"/>
        </w:rPr>
        <w:t>Located_at</w:t>
      </w:r>
      <w:proofErr w:type="spellEnd"/>
    </w:p>
    <w:p w:rsidR="008A5BDC" w:rsidRDefault="008A5BDC" w:rsidP="000B34A1">
      <w:pPr>
        <w:spacing w:beforeLines="1" w:before="2" w:afterLines="1" w:after="2"/>
        <w:rPr>
          <w:rStyle w:val="apple-style-span"/>
          <w:rFonts w:ascii="Times New Roman" w:hAnsi="Times New Roman"/>
          <w:color w:val="000000"/>
          <w:sz w:val="23"/>
          <w:szCs w:val="23"/>
          <w:shd w:val="clear" w:color="auto" w:fill="FFFFFF"/>
        </w:rPr>
      </w:pPr>
      <w:r>
        <w:rPr>
          <w:rStyle w:val="Emphasis"/>
          <w:rFonts w:ascii="Times New Roman" w:hAnsi="Times New Roman"/>
          <w:i w:val="0"/>
          <w:color w:val="000000"/>
          <w:sz w:val="23"/>
          <w:szCs w:val="23"/>
          <w:bdr w:val="none" w:sz="0" w:space="0" w:color="auto" w:frame="1"/>
          <w:shd w:val="clear" w:color="auto" w:fill="FFFFFF"/>
        </w:rPr>
        <w:t>Elu</w:t>
      </w:r>
      <w:r w:rsidR="00612B09">
        <w:rPr>
          <w:rStyle w:val="Emphasis"/>
          <w:rFonts w:ascii="Times New Roman" w:hAnsi="Times New Roman"/>
          <w:i w:val="0"/>
          <w:color w:val="000000"/>
          <w:sz w:val="23"/>
          <w:szCs w:val="23"/>
          <w:bdr w:val="none" w:sz="0" w:space="0" w:color="auto" w:frame="1"/>
          <w:shd w:val="clear" w:color="auto" w:fill="FFFFFF"/>
        </w:rPr>
        <w:t xml:space="preserve">cidation: </w:t>
      </w:r>
      <w:r w:rsidR="000B34A1" w:rsidRPr="002166B8">
        <w:rPr>
          <w:rStyle w:val="Emphasis"/>
          <w:rFonts w:ascii="Times New Roman" w:hAnsi="Times New Roman"/>
          <w:color w:val="000000"/>
          <w:sz w:val="23"/>
          <w:szCs w:val="23"/>
          <w:bdr w:val="none" w:sz="0" w:space="0" w:color="auto" w:frame="1"/>
          <w:shd w:val="clear" w:color="auto" w:fill="FFFFFF"/>
        </w:rPr>
        <w:t>a</w:t>
      </w:r>
      <w:r w:rsidR="000B34A1" w:rsidRPr="002166B8">
        <w:rPr>
          <w:rStyle w:val="apple-converted-space"/>
          <w:rFonts w:ascii="Times New Roman" w:hAnsi="Times New Roman"/>
          <w:i/>
          <w:iCs/>
          <w:color w:val="000000"/>
          <w:sz w:val="23"/>
          <w:szCs w:val="23"/>
          <w:bdr w:val="none" w:sz="0" w:space="0" w:color="auto" w:frame="1"/>
          <w:shd w:val="clear" w:color="auto" w:fill="FFFFFF"/>
        </w:rPr>
        <w:t> </w:t>
      </w:r>
      <w:proofErr w:type="spellStart"/>
      <w:r w:rsidR="00612B09">
        <w:rPr>
          <w:rStyle w:val="Strong"/>
          <w:rFonts w:ascii="Times New Roman" w:hAnsi="Times New Roman"/>
          <w:color w:val="000000"/>
          <w:sz w:val="23"/>
          <w:szCs w:val="23"/>
          <w:bdr w:val="none" w:sz="0" w:space="0" w:color="auto" w:frame="1"/>
          <w:shd w:val="clear" w:color="auto" w:fill="FFFFFF"/>
        </w:rPr>
        <w:t>located_at</w:t>
      </w:r>
      <w:proofErr w:type="spellEnd"/>
      <w:r w:rsidR="000B34A1" w:rsidRPr="002166B8">
        <w:rPr>
          <w:rStyle w:val="apple-converted-space"/>
          <w:rFonts w:ascii="Times New Roman" w:hAnsi="Times New Roman"/>
          <w:b/>
          <w:bCs/>
          <w:color w:val="000000"/>
          <w:sz w:val="23"/>
          <w:szCs w:val="23"/>
          <w:bdr w:val="none" w:sz="0" w:space="0" w:color="auto" w:frame="1"/>
          <w:shd w:val="clear" w:color="auto" w:fill="FFFFFF"/>
        </w:rPr>
        <w:t> </w:t>
      </w:r>
      <w:r w:rsidR="000B34A1" w:rsidRPr="002166B8">
        <w:rPr>
          <w:rStyle w:val="Emphasis"/>
          <w:rFonts w:ascii="Times New Roman" w:hAnsi="Times New Roman"/>
          <w:color w:val="000000"/>
          <w:sz w:val="23"/>
          <w:szCs w:val="23"/>
          <w:bdr w:val="none" w:sz="0" w:space="0" w:color="auto" w:frame="1"/>
          <w:shd w:val="clear" w:color="auto" w:fill="FFFFFF"/>
        </w:rPr>
        <w:t>r</w:t>
      </w:r>
      <w:r w:rsidR="000B34A1" w:rsidRPr="002166B8">
        <w:rPr>
          <w:rStyle w:val="apple-converted-space"/>
          <w:rFonts w:ascii="Times New Roman" w:hAnsi="Times New Roman"/>
          <w:i/>
          <w:iCs/>
          <w:color w:val="000000"/>
          <w:sz w:val="23"/>
          <w:szCs w:val="23"/>
          <w:bdr w:val="none" w:sz="0" w:space="0" w:color="auto" w:frame="1"/>
          <w:shd w:val="clear" w:color="auto" w:fill="FFFFFF"/>
        </w:rPr>
        <w:t> </w:t>
      </w:r>
      <w:r w:rsidR="000B34A1" w:rsidRPr="002166B8">
        <w:rPr>
          <w:rStyle w:val="Strong"/>
          <w:rFonts w:ascii="Times New Roman" w:hAnsi="Times New Roman"/>
          <w:color w:val="000000"/>
          <w:sz w:val="23"/>
          <w:szCs w:val="23"/>
          <w:bdr w:val="none" w:sz="0" w:space="0" w:color="auto" w:frame="1"/>
          <w:shd w:val="clear" w:color="auto" w:fill="FFFFFF"/>
        </w:rPr>
        <w:t>at</w:t>
      </w:r>
      <w:r w:rsidR="000B34A1" w:rsidRPr="002166B8">
        <w:rPr>
          <w:rStyle w:val="apple-converted-space"/>
          <w:rFonts w:ascii="Times New Roman" w:hAnsi="Times New Roman"/>
          <w:b/>
          <w:bCs/>
          <w:color w:val="000000"/>
          <w:sz w:val="23"/>
          <w:szCs w:val="23"/>
          <w:bdr w:val="none" w:sz="0" w:space="0" w:color="auto" w:frame="1"/>
          <w:shd w:val="clear" w:color="auto" w:fill="FFFFFF"/>
        </w:rPr>
        <w:t> </w:t>
      </w:r>
      <w:r w:rsidR="000B34A1" w:rsidRPr="002166B8">
        <w:rPr>
          <w:rStyle w:val="Emphasis"/>
          <w:rFonts w:ascii="Times New Roman" w:hAnsi="Times New Roman"/>
          <w:color w:val="000000"/>
          <w:sz w:val="23"/>
          <w:szCs w:val="23"/>
          <w:bdr w:val="none" w:sz="0" w:space="0" w:color="auto" w:frame="1"/>
          <w:shd w:val="clear" w:color="auto" w:fill="FFFFFF"/>
        </w:rPr>
        <w:t>t</w:t>
      </w:r>
      <w:proofErr w:type="gramStart"/>
      <w:r w:rsidR="000B34A1" w:rsidRPr="002166B8">
        <w:rPr>
          <w:rStyle w:val="apple-converted-space"/>
          <w:rFonts w:ascii="Times New Roman" w:hAnsi="Times New Roman"/>
          <w:i/>
          <w:iCs/>
          <w:color w:val="000000"/>
          <w:sz w:val="23"/>
          <w:szCs w:val="23"/>
          <w:bdr w:val="none" w:sz="0" w:space="0" w:color="auto" w:frame="1"/>
          <w:shd w:val="clear" w:color="auto" w:fill="FFFFFF"/>
        </w:rPr>
        <w:t> </w:t>
      </w:r>
      <w:r w:rsidR="000B34A1" w:rsidRPr="002166B8">
        <w:rPr>
          <w:rStyle w:val="apple-style-span"/>
          <w:rFonts w:ascii="Times New Roman" w:hAnsi="Times New Roman"/>
          <w:color w:val="000000"/>
          <w:sz w:val="23"/>
          <w:szCs w:val="23"/>
          <w:shd w:val="clear" w:color="auto" w:fill="FFFFFF"/>
        </w:rPr>
        <w:t xml:space="preserve"> </w:t>
      </w:r>
      <w:r w:rsidR="00612B09">
        <w:rPr>
          <w:rStyle w:val="apple-style-span"/>
          <w:rFonts w:ascii="Times New Roman" w:hAnsi="Times New Roman"/>
          <w:color w:val="000000"/>
          <w:sz w:val="23"/>
          <w:szCs w:val="23"/>
          <w:shd w:val="clear" w:color="auto" w:fill="FFFFFF"/>
        </w:rPr>
        <w:t>This</w:t>
      </w:r>
      <w:proofErr w:type="gramEnd"/>
      <w:r w:rsidR="00612B09">
        <w:rPr>
          <w:rStyle w:val="apple-style-span"/>
          <w:rFonts w:ascii="Times New Roman" w:hAnsi="Times New Roman"/>
          <w:color w:val="000000"/>
          <w:sz w:val="23"/>
          <w:szCs w:val="23"/>
          <w:shd w:val="clear" w:color="auto" w:fill="FFFFFF"/>
        </w:rPr>
        <w:t xml:space="preserve"> is </w:t>
      </w:r>
      <w:r w:rsidR="000B34A1" w:rsidRPr="002166B8">
        <w:rPr>
          <w:rStyle w:val="apple-style-span"/>
          <w:rFonts w:ascii="Times New Roman" w:hAnsi="Times New Roman"/>
          <w:color w:val="000000"/>
          <w:sz w:val="23"/>
          <w:szCs w:val="23"/>
          <w:shd w:val="clear" w:color="auto" w:fill="FFFFFF"/>
        </w:rPr>
        <w:t>a primitive relation between a</w:t>
      </w:r>
      <w:r w:rsidR="00612B09">
        <w:rPr>
          <w:rStyle w:val="apple-style-span"/>
          <w:rFonts w:ascii="Times New Roman" w:hAnsi="Times New Roman"/>
          <w:color w:val="000000"/>
          <w:sz w:val="23"/>
          <w:szCs w:val="23"/>
          <w:shd w:val="clear" w:color="auto" w:fill="FFFFFF"/>
        </w:rPr>
        <w:t xml:space="preserve">n independent </w:t>
      </w:r>
      <w:r w:rsidR="000B34A1" w:rsidRPr="002166B8">
        <w:rPr>
          <w:rStyle w:val="apple-style-span"/>
          <w:rFonts w:ascii="Times New Roman" w:hAnsi="Times New Roman"/>
          <w:color w:val="000000"/>
          <w:sz w:val="23"/>
          <w:szCs w:val="23"/>
          <w:shd w:val="clear" w:color="auto" w:fill="FFFFFF"/>
        </w:rPr>
        <w:t>continuant, a spatial region which it occupies, and a time</w:t>
      </w:r>
      <w:r w:rsidR="00612B09">
        <w:rPr>
          <w:rStyle w:val="apple-style-span"/>
          <w:rFonts w:ascii="Times New Roman" w:hAnsi="Times New Roman"/>
          <w:color w:val="000000"/>
          <w:sz w:val="23"/>
          <w:szCs w:val="23"/>
          <w:shd w:val="clear" w:color="auto" w:fill="FFFFFF"/>
        </w:rPr>
        <w:t xml:space="preserve">. </w:t>
      </w:r>
    </w:p>
    <w:p w:rsidR="008A5BDC" w:rsidRDefault="008A5BDC" w:rsidP="000B34A1">
      <w:pPr>
        <w:spacing w:beforeLines="1" w:before="2" w:afterLines="1" w:after="2"/>
        <w:rPr>
          <w:rStyle w:val="apple-style-span"/>
          <w:rFonts w:ascii="Times New Roman" w:hAnsi="Times New Roman"/>
          <w:color w:val="000000"/>
          <w:sz w:val="23"/>
          <w:szCs w:val="23"/>
          <w:shd w:val="clear" w:color="auto" w:fill="FFFFFF"/>
        </w:rPr>
      </w:pPr>
    </w:p>
    <w:p w:rsidR="000B34A1" w:rsidRDefault="00612B09" w:rsidP="000B34A1">
      <w:pPr>
        <w:spacing w:beforeLines="1" w:before="2" w:afterLines="1" w:after="2"/>
        <w:rPr>
          <w:rStyle w:val="apple-style-span"/>
          <w:rFonts w:ascii="Times New Roman" w:hAnsi="Times New Roman"/>
          <w:color w:val="000000"/>
          <w:sz w:val="23"/>
          <w:szCs w:val="23"/>
          <w:shd w:val="clear" w:color="auto" w:fill="FFFFFF"/>
        </w:rPr>
      </w:pPr>
      <w:r>
        <w:rPr>
          <w:rStyle w:val="apple-style-span"/>
          <w:rFonts w:ascii="Times New Roman" w:hAnsi="Times New Roman"/>
          <w:color w:val="000000"/>
          <w:sz w:val="23"/>
          <w:szCs w:val="23"/>
          <w:shd w:val="clear" w:color="auto" w:fill="FFFFFF"/>
        </w:rPr>
        <w:t>Trivially, every region is located in itself.</w:t>
      </w:r>
    </w:p>
    <w:p w:rsidR="00612B09" w:rsidRDefault="00612B09" w:rsidP="000B34A1">
      <w:pPr>
        <w:spacing w:beforeLines="1" w:before="2" w:afterLines="1" w:after="2"/>
        <w:rPr>
          <w:rStyle w:val="apple-style-span"/>
          <w:rFonts w:ascii="Times New Roman" w:hAnsi="Times New Roman"/>
          <w:color w:val="000000"/>
          <w:sz w:val="23"/>
          <w:szCs w:val="23"/>
          <w:shd w:val="clear" w:color="auto" w:fill="FFFFFF"/>
        </w:rPr>
      </w:pPr>
    </w:p>
    <w:p w:rsidR="008A5BDC" w:rsidRPr="008A5BDC" w:rsidRDefault="008A5BDC" w:rsidP="008A5BDC">
      <w:pPr>
        <w:spacing w:beforeLines="1" w:before="2" w:afterLines="1" w:after="2"/>
        <w:rPr>
          <w:rStyle w:val="apple-style-span"/>
          <w:rFonts w:ascii="Times New Roman" w:hAnsi="Times New Roman"/>
          <w:b/>
          <w:color w:val="000000"/>
          <w:sz w:val="23"/>
          <w:szCs w:val="23"/>
          <w:shd w:val="clear" w:color="auto" w:fill="FFFFFF"/>
        </w:rPr>
      </w:pPr>
      <w:proofErr w:type="spellStart"/>
      <w:r w:rsidRPr="008A5BDC">
        <w:rPr>
          <w:rStyle w:val="apple-style-span"/>
          <w:rFonts w:ascii="Times New Roman" w:hAnsi="Times New Roman"/>
          <w:b/>
          <w:color w:val="000000"/>
          <w:sz w:val="23"/>
          <w:szCs w:val="23"/>
          <w:shd w:val="clear" w:color="auto" w:fill="FFFFFF"/>
        </w:rPr>
        <w:t>Located_in</w:t>
      </w:r>
      <w:proofErr w:type="spellEnd"/>
    </w:p>
    <w:p w:rsidR="008A5BDC" w:rsidRDefault="008A5BDC" w:rsidP="000B34A1">
      <w:pPr>
        <w:spacing w:beforeLines="1" w:before="2" w:afterLines="1" w:after="2"/>
        <w:rPr>
          <w:rStyle w:val="Emphasis"/>
          <w:rFonts w:ascii="Times New Roman" w:hAnsi="Times New Roman"/>
          <w:color w:val="000000"/>
          <w:sz w:val="23"/>
          <w:szCs w:val="23"/>
          <w:bdr w:val="none" w:sz="0" w:space="0" w:color="auto" w:frame="1"/>
          <w:shd w:val="clear" w:color="auto" w:fill="FFFFFF"/>
        </w:rPr>
      </w:pPr>
    </w:p>
    <w:p w:rsidR="00612B09" w:rsidRPr="00612B09" w:rsidRDefault="00612B09" w:rsidP="000B34A1">
      <w:pPr>
        <w:spacing w:beforeLines="1" w:before="2" w:afterLines="1" w:after="2"/>
        <w:rPr>
          <w:rFonts w:ascii="Times New Roman" w:hAnsi="Times New Roman"/>
          <w:i/>
          <w:sz w:val="23"/>
          <w:szCs w:val="23"/>
        </w:rPr>
      </w:pPr>
      <w:proofErr w:type="gramStart"/>
      <w:r w:rsidRPr="002166B8">
        <w:rPr>
          <w:rStyle w:val="Emphasis"/>
          <w:rFonts w:ascii="Times New Roman" w:hAnsi="Times New Roman"/>
          <w:color w:val="000000"/>
          <w:sz w:val="23"/>
          <w:szCs w:val="23"/>
          <w:bdr w:val="none" w:sz="0" w:space="0" w:color="auto" w:frame="1"/>
          <w:shd w:val="clear" w:color="auto" w:fill="FFFFFF"/>
        </w:rPr>
        <w:t>a</w:t>
      </w:r>
      <w:proofErr w:type="gramEnd"/>
      <w:r w:rsidRPr="002166B8">
        <w:rPr>
          <w:rStyle w:val="apple-converted-space"/>
          <w:rFonts w:ascii="Times New Roman" w:hAnsi="Times New Roman"/>
          <w:i/>
          <w:iCs/>
          <w:color w:val="000000"/>
          <w:sz w:val="23"/>
          <w:szCs w:val="23"/>
          <w:bdr w:val="none" w:sz="0" w:space="0" w:color="auto" w:frame="1"/>
          <w:shd w:val="clear" w:color="auto" w:fill="FFFFFF"/>
        </w:rPr>
        <w:t> </w:t>
      </w:r>
      <w:proofErr w:type="spellStart"/>
      <w:r w:rsidR="008A5BDC">
        <w:rPr>
          <w:rStyle w:val="Strong"/>
          <w:rFonts w:ascii="Times New Roman" w:hAnsi="Times New Roman"/>
          <w:color w:val="000000"/>
          <w:sz w:val="23"/>
          <w:szCs w:val="23"/>
          <w:bdr w:val="none" w:sz="0" w:space="0" w:color="auto" w:frame="1"/>
          <w:shd w:val="clear" w:color="auto" w:fill="FFFFFF"/>
        </w:rPr>
        <w:t>located_in</w:t>
      </w:r>
      <w:proofErr w:type="spellEnd"/>
      <w:r w:rsidR="008A5BDC">
        <w:rPr>
          <w:rStyle w:val="Strong"/>
          <w:rFonts w:ascii="Times New Roman" w:hAnsi="Times New Roman"/>
          <w:color w:val="000000"/>
          <w:sz w:val="23"/>
          <w:szCs w:val="23"/>
          <w:bdr w:val="none" w:sz="0" w:space="0" w:color="auto" w:frame="1"/>
          <w:shd w:val="clear" w:color="auto" w:fill="FFFFFF"/>
        </w:rPr>
        <w:t xml:space="preserve"> </w:t>
      </w:r>
      <w:r>
        <w:rPr>
          <w:rStyle w:val="Emphasis"/>
          <w:rFonts w:ascii="Times New Roman" w:hAnsi="Times New Roman"/>
          <w:color w:val="000000"/>
          <w:sz w:val="23"/>
          <w:szCs w:val="23"/>
          <w:bdr w:val="none" w:sz="0" w:space="0" w:color="auto" w:frame="1"/>
          <w:shd w:val="clear" w:color="auto" w:fill="FFFFFF"/>
        </w:rPr>
        <w:t xml:space="preserve">b </w:t>
      </w:r>
      <w:r w:rsidRPr="002166B8">
        <w:rPr>
          <w:rStyle w:val="Strong"/>
          <w:rFonts w:ascii="Times New Roman" w:hAnsi="Times New Roman"/>
          <w:color w:val="000000"/>
          <w:sz w:val="23"/>
          <w:szCs w:val="23"/>
          <w:bdr w:val="none" w:sz="0" w:space="0" w:color="auto" w:frame="1"/>
          <w:shd w:val="clear" w:color="auto" w:fill="FFFFFF"/>
        </w:rPr>
        <w:t>at</w:t>
      </w:r>
      <w:r w:rsidRPr="002166B8">
        <w:rPr>
          <w:rStyle w:val="apple-converted-space"/>
          <w:rFonts w:ascii="Times New Roman" w:hAnsi="Times New Roman"/>
          <w:b/>
          <w:bCs/>
          <w:color w:val="000000"/>
          <w:sz w:val="23"/>
          <w:szCs w:val="23"/>
          <w:bdr w:val="none" w:sz="0" w:space="0" w:color="auto" w:frame="1"/>
          <w:shd w:val="clear" w:color="auto" w:fill="FFFFFF"/>
        </w:rPr>
        <w:t> </w:t>
      </w:r>
      <w:r w:rsidRPr="002166B8">
        <w:rPr>
          <w:rStyle w:val="Emphasis"/>
          <w:rFonts w:ascii="Times New Roman" w:hAnsi="Times New Roman"/>
          <w:color w:val="000000"/>
          <w:sz w:val="23"/>
          <w:szCs w:val="23"/>
          <w:bdr w:val="none" w:sz="0" w:space="0" w:color="auto" w:frame="1"/>
          <w:shd w:val="clear" w:color="auto" w:fill="FFFFFF"/>
        </w:rPr>
        <w:t>t</w:t>
      </w:r>
      <w:r>
        <w:rPr>
          <w:rStyle w:val="Emphasis"/>
          <w:rFonts w:ascii="Times New Roman" w:hAnsi="Times New Roman"/>
          <w:color w:val="000000"/>
          <w:sz w:val="23"/>
          <w:szCs w:val="23"/>
          <w:bdr w:val="none" w:sz="0" w:space="0" w:color="auto" w:frame="1"/>
          <w:shd w:val="clear" w:color="auto" w:fill="FFFFFF"/>
        </w:rPr>
        <w:t xml:space="preserve"> </w:t>
      </w:r>
      <w:r>
        <w:rPr>
          <w:rStyle w:val="Emphasis"/>
          <w:rFonts w:ascii="Times New Roman" w:hAnsi="Times New Roman"/>
          <w:i w:val="0"/>
          <w:color w:val="000000"/>
          <w:sz w:val="23"/>
          <w:szCs w:val="23"/>
          <w:bdr w:val="none" w:sz="0" w:space="0" w:color="auto" w:frame="1"/>
          <w:shd w:val="clear" w:color="auto" w:fill="FFFFFF"/>
        </w:rPr>
        <w:t xml:space="preserve">=Def. </w:t>
      </w:r>
      <w:r>
        <w:rPr>
          <w:rStyle w:val="Emphasis"/>
          <w:rFonts w:ascii="Times New Roman" w:hAnsi="Times New Roman"/>
          <w:color w:val="000000"/>
          <w:sz w:val="23"/>
          <w:szCs w:val="23"/>
          <w:bdr w:val="none" w:sz="0" w:space="0" w:color="auto" w:frame="1"/>
          <w:shd w:val="clear" w:color="auto" w:fill="FFFFFF"/>
        </w:rPr>
        <w:t xml:space="preserve">a </w:t>
      </w:r>
      <w:r>
        <w:rPr>
          <w:rStyle w:val="Emphasis"/>
          <w:rFonts w:ascii="Times New Roman" w:hAnsi="Times New Roman"/>
          <w:i w:val="0"/>
          <w:color w:val="000000"/>
          <w:sz w:val="23"/>
          <w:szCs w:val="23"/>
          <w:bdr w:val="none" w:sz="0" w:space="0" w:color="auto" w:frame="1"/>
          <w:shd w:val="clear" w:color="auto" w:fill="FFFFFF"/>
        </w:rPr>
        <w:t xml:space="preserve">and </w:t>
      </w:r>
      <w:r>
        <w:rPr>
          <w:rStyle w:val="Emphasis"/>
          <w:rFonts w:ascii="Times New Roman" w:hAnsi="Times New Roman"/>
          <w:color w:val="000000"/>
          <w:sz w:val="23"/>
          <w:szCs w:val="23"/>
          <w:bdr w:val="none" w:sz="0" w:space="0" w:color="auto" w:frame="1"/>
          <w:shd w:val="clear" w:color="auto" w:fill="FFFFFF"/>
        </w:rPr>
        <w:t xml:space="preserve">b </w:t>
      </w:r>
      <w:r>
        <w:rPr>
          <w:rStyle w:val="Emphasis"/>
          <w:rFonts w:ascii="Times New Roman" w:hAnsi="Times New Roman"/>
          <w:i w:val="0"/>
          <w:color w:val="000000"/>
          <w:sz w:val="23"/>
          <w:szCs w:val="23"/>
          <w:bdr w:val="none" w:sz="0" w:space="0" w:color="auto" w:frame="1"/>
          <w:shd w:val="clear" w:color="auto" w:fill="FFFFFF"/>
        </w:rPr>
        <w:t xml:space="preserve">are material entities, and the region occupied by </w:t>
      </w:r>
      <w:r>
        <w:rPr>
          <w:rStyle w:val="Emphasis"/>
          <w:rFonts w:ascii="Times New Roman" w:hAnsi="Times New Roman"/>
          <w:color w:val="000000"/>
          <w:sz w:val="23"/>
          <w:szCs w:val="23"/>
          <w:bdr w:val="none" w:sz="0" w:space="0" w:color="auto" w:frame="1"/>
          <w:shd w:val="clear" w:color="auto" w:fill="FFFFFF"/>
        </w:rPr>
        <w:t xml:space="preserve">a </w:t>
      </w:r>
      <w:r>
        <w:rPr>
          <w:rStyle w:val="Emphasis"/>
          <w:rFonts w:ascii="Times New Roman" w:hAnsi="Times New Roman"/>
          <w:i w:val="0"/>
          <w:color w:val="000000"/>
          <w:sz w:val="23"/>
          <w:szCs w:val="23"/>
          <w:bdr w:val="none" w:sz="0" w:space="0" w:color="auto" w:frame="1"/>
          <w:shd w:val="clear" w:color="auto" w:fill="FFFFFF"/>
        </w:rPr>
        <w:t xml:space="preserve">is a (proper or improper) </w:t>
      </w:r>
      <w:r>
        <w:rPr>
          <w:rStyle w:val="Emphasis"/>
          <w:rFonts w:ascii="Times New Roman" w:hAnsi="Times New Roman"/>
          <w:b/>
          <w:i w:val="0"/>
          <w:color w:val="000000"/>
          <w:sz w:val="23"/>
          <w:szCs w:val="23"/>
          <w:bdr w:val="none" w:sz="0" w:space="0" w:color="auto" w:frame="1"/>
          <w:shd w:val="clear" w:color="auto" w:fill="FFFFFF"/>
        </w:rPr>
        <w:t>part</w:t>
      </w:r>
      <w:r>
        <w:rPr>
          <w:rStyle w:val="Emphasis"/>
          <w:rFonts w:ascii="Times New Roman" w:hAnsi="Times New Roman"/>
          <w:b/>
          <w:color w:val="000000"/>
          <w:sz w:val="23"/>
          <w:szCs w:val="23"/>
          <w:bdr w:val="none" w:sz="0" w:space="0" w:color="auto" w:frame="1"/>
          <w:shd w:val="clear" w:color="auto" w:fill="FFFFFF"/>
        </w:rPr>
        <w:t xml:space="preserve"> </w:t>
      </w:r>
      <w:r w:rsidR="008A5BDC">
        <w:rPr>
          <w:rStyle w:val="Emphasis"/>
          <w:rFonts w:ascii="Times New Roman" w:hAnsi="Times New Roman"/>
          <w:i w:val="0"/>
          <w:color w:val="000000"/>
          <w:sz w:val="23"/>
          <w:szCs w:val="23"/>
          <w:bdr w:val="none" w:sz="0" w:space="0" w:color="auto" w:frame="1"/>
          <w:shd w:val="clear" w:color="auto" w:fill="FFFFFF"/>
        </w:rPr>
        <w:t>of the region occupi</w:t>
      </w:r>
      <w:r>
        <w:rPr>
          <w:rStyle w:val="Emphasis"/>
          <w:rFonts w:ascii="Times New Roman" w:hAnsi="Times New Roman"/>
          <w:i w:val="0"/>
          <w:color w:val="000000"/>
          <w:sz w:val="23"/>
          <w:szCs w:val="23"/>
          <w:bdr w:val="none" w:sz="0" w:space="0" w:color="auto" w:frame="1"/>
          <w:shd w:val="clear" w:color="auto" w:fill="FFFFFF"/>
        </w:rPr>
        <w:t xml:space="preserve">ed by </w:t>
      </w:r>
      <w:r>
        <w:rPr>
          <w:rStyle w:val="Emphasis"/>
          <w:rFonts w:ascii="Times New Roman" w:hAnsi="Times New Roman"/>
          <w:color w:val="000000"/>
          <w:sz w:val="23"/>
          <w:szCs w:val="23"/>
          <w:bdr w:val="none" w:sz="0" w:space="0" w:color="auto" w:frame="1"/>
          <w:shd w:val="clear" w:color="auto" w:fill="FFFFFF"/>
        </w:rPr>
        <w:t xml:space="preserve">b. </w:t>
      </w:r>
    </w:p>
    <w:p w:rsidR="000B34A1" w:rsidRDefault="000B34A1" w:rsidP="000B34A1">
      <w:pPr>
        <w:spacing w:beforeLines="1" w:before="2" w:afterLines="1" w:after="2"/>
        <w:rPr>
          <w:rFonts w:ascii="Times New Roman" w:hAnsi="Times New Roman"/>
          <w:sz w:val="23"/>
          <w:szCs w:val="23"/>
        </w:rPr>
      </w:pPr>
    </w:p>
    <w:p w:rsidR="000B34A1" w:rsidRDefault="000B34A1" w:rsidP="001F273B">
      <w:pPr>
        <w:pStyle w:val="Heading2"/>
      </w:pPr>
      <w:r>
        <w:t>Relation of containment</w:t>
      </w:r>
    </w:p>
    <w:p w:rsidR="000B34A1" w:rsidRDefault="000B34A1" w:rsidP="000B34A1">
      <w:pPr>
        <w:spacing w:beforeLines="1" w:before="2" w:afterLines="1" w:after="2"/>
        <w:rPr>
          <w:rFonts w:ascii="Times New Roman" w:hAnsi="Times New Roman"/>
          <w:sz w:val="23"/>
          <w:szCs w:val="23"/>
        </w:rPr>
      </w:pPr>
    </w:p>
    <w:p w:rsidR="000B34A1" w:rsidRDefault="000B34A1" w:rsidP="000B34A1">
      <w:pPr>
        <w:spacing w:beforeLines="1" w:before="2" w:afterLines="1" w:after="2"/>
        <w:rPr>
          <w:rFonts w:ascii="Times New Roman" w:hAnsi="Times New Roman"/>
          <w:sz w:val="23"/>
          <w:szCs w:val="23"/>
        </w:rPr>
      </w:pPr>
      <w:proofErr w:type="gramStart"/>
      <w:r>
        <w:rPr>
          <w:rFonts w:ascii="Times New Roman" w:hAnsi="Times New Roman"/>
          <w:i/>
          <w:sz w:val="23"/>
          <w:szCs w:val="23"/>
        </w:rPr>
        <w:t>a</w:t>
      </w:r>
      <w:proofErr w:type="gramEnd"/>
      <w:r>
        <w:rPr>
          <w:rFonts w:ascii="Times New Roman" w:hAnsi="Times New Roman"/>
          <w:i/>
          <w:sz w:val="23"/>
          <w:szCs w:val="23"/>
        </w:rPr>
        <w:t xml:space="preserve"> </w:t>
      </w:r>
      <w:proofErr w:type="spellStart"/>
      <w:r w:rsidRPr="003267E4">
        <w:rPr>
          <w:rFonts w:ascii="Times New Roman" w:hAnsi="Times New Roman"/>
          <w:b/>
          <w:sz w:val="23"/>
          <w:szCs w:val="23"/>
        </w:rPr>
        <w:t>contained_in</w:t>
      </w:r>
      <w:proofErr w:type="spellEnd"/>
      <w:r>
        <w:rPr>
          <w:rFonts w:ascii="Times New Roman" w:hAnsi="Times New Roman"/>
          <w:sz w:val="23"/>
          <w:szCs w:val="23"/>
        </w:rPr>
        <w:t xml:space="preserve"> </w:t>
      </w:r>
      <w:r>
        <w:rPr>
          <w:rFonts w:ascii="Times New Roman" w:hAnsi="Times New Roman"/>
          <w:i/>
          <w:sz w:val="23"/>
          <w:szCs w:val="23"/>
        </w:rPr>
        <w:t xml:space="preserve">b </w:t>
      </w:r>
      <w:r w:rsidRPr="003267E4">
        <w:rPr>
          <w:rFonts w:ascii="Times New Roman" w:hAnsi="Times New Roman"/>
          <w:b/>
          <w:sz w:val="23"/>
          <w:szCs w:val="23"/>
        </w:rPr>
        <w:t>at</w:t>
      </w:r>
      <w:r>
        <w:rPr>
          <w:rFonts w:ascii="Times New Roman" w:hAnsi="Times New Roman"/>
          <w:sz w:val="23"/>
          <w:szCs w:val="23"/>
        </w:rPr>
        <w:t xml:space="preserve"> </w:t>
      </w:r>
      <w:r>
        <w:rPr>
          <w:rFonts w:ascii="Times New Roman" w:hAnsi="Times New Roman"/>
          <w:i/>
          <w:sz w:val="23"/>
          <w:szCs w:val="23"/>
        </w:rPr>
        <w:t>t =</w:t>
      </w:r>
      <w:r>
        <w:rPr>
          <w:rFonts w:ascii="Times New Roman" w:hAnsi="Times New Roman"/>
          <w:sz w:val="23"/>
          <w:szCs w:val="23"/>
        </w:rPr>
        <w:t xml:space="preserve">Def. </w:t>
      </w:r>
      <w:r>
        <w:rPr>
          <w:rFonts w:ascii="Times New Roman" w:hAnsi="Times New Roman"/>
          <w:i/>
          <w:sz w:val="23"/>
          <w:szCs w:val="23"/>
        </w:rPr>
        <w:t xml:space="preserve">a </w:t>
      </w:r>
      <w:r>
        <w:rPr>
          <w:rFonts w:ascii="Times New Roman" w:hAnsi="Times New Roman"/>
          <w:sz w:val="23"/>
          <w:szCs w:val="23"/>
        </w:rPr>
        <w:t xml:space="preserve">is a material entity &amp; </w:t>
      </w:r>
      <w:r>
        <w:rPr>
          <w:rFonts w:ascii="Times New Roman" w:hAnsi="Times New Roman"/>
          <w:i/>
          <w:sz w:val="23"/>
          <w:szCs w:val="23"/>
        </w:rPr>
        <w:t xml:space="preserve">b </w:t>
      </w:r>
      <w:r>
        <w:rPr>
          <w:rFonts w:ascii="Times New Roman" w:hAnsi="Times New Roman"/>
          <w:sz w:val="23"/>
          <w:szCs w:val="23"/>
        </w:rPr>
        <w:t xml:space="preserve">is a site &amp; for all spatial regions </w:t>
      </w:r>
      <w:r w:rsidRPr="007F518D">
        <w:rPr>
          <w:rFonts w:ascii="Times New Roman" w:hAnsi="Times New Roman"/>
          <w:i/>
          <w:sz w:val="23"/>
          <w:szCs w:val="23"/>
        </w:rPr>
        <w:t>r</w:t>
      </w:r>
      <w:r>
        <w:rPr>
          <w:rFonts w:ascii="Times New Roman" w:hAnsi="Times New Roman"/>
          <w:sz w:val="23"/>
          <w:szCs w:val="23"/>
          <w:vertAlign w:val="subscript"/>
        </w:rPr>
        <w:t>1</w:t>
      </w:r>
      <w:r w:rsidRPr="007F518D">
        <w:rPr>
          <w:rFonts w:ascii="Times New Roman" w:hAnsi="Times New Roman"/>
          <w:i/>
          <w:sz w:val="23"/>
          <w:szCs w:val="23"/>
        </w:rPr>
        <w:t>,</w:t>
      </w:r>
      <w:r>
        <w:rPr>
          <w:rFonts w:ascii="Times New Roman" w:hAnsi="Times New Roman"/>
          <w:sz w:val="23"/>
          <w:szCs w:val="23"/>
        </w:rPr>
        <w:t xml:space="preserve"> </w:t>
      </w:r>
      <w:r w:rsidRPr="007F518D">
        <w:rPr>
          <w:rFonts w:ascii="Times New Roman" w:hAnsi="Times New Roman"/>
          <w:i/>
          <w:sz w:val="23"/>
          <w:szCs w:val="23"/>
        </w:rPr>
        <w:t>r</w:t>
      </w:r>
      <w:r>
        <w:rPr>
          <w:rFonts w:ascii="Times New Roman" w:hAnsi="Times New Roman"/>
          <w:sz w:val="23"/>
          <w:szCs w:val="23"/>
          <w:vertAlign w:val="subscript"/>
        </w:rPr>
        <w:t>2</w:t>
      </w:r>
      <w:r>
        <w:rPr>
          <w:rFonts w:ascii="Times New Roman" w:hAnsi="Times New Roman"/>
          <w:sz w:val="23"/>
          <w:szCs w:val="23"/>
        </w:rPr>
        <w:t xml:space="preserve">, if </w:t>
      </w:r>
      <w:r>
        <w:rPr>
          <w:rFonts w:ascii="Times New Roman" w:hAnsi="Times New Roman"/>
          <w:i/>
          <w:sz w:val="23"/>
          <w:szCs w:val="23"/>
        </w:rPr>
        <w:t xml:space="preserve">a </w:t>
      </w:r>
      <w:proofErr w:type="spellStart"/>
      <w:r w:rsidRPr="007F518D">
        <w:rPr>
          <w:rFonts w:ascii="Times New Roman" w:hAnsi="Times New Roman"/>
          <w:b/>
          <w:sz w:val="23"/>
          <w:szCs w:val="23"/>
        </w:rPr>
        <w:t>located</w:t>
      </w:r>
      <w:r>
        <w:rPr>
          <w:rFonts w:ascii="Times New Roman" w:hAnsi="Times New Roman"/>
          <w:b/>
          <w:sz w:val="23"/>
          <w:szCs w:val="23"/>
        </w:rPr>
        <w:t>_in</w:t>
      </w:r>
      <w:proofErr w:type="spellEnd"/>
      <w:r>
        <w:rPr>
          <w:rFonts w:ascii="Times New Roman" w:hAnsi="Times New Roman"/>
          <w:b/>
          <w:sz w:val="23"/>
          <w:szCs w:val="23"/>
        </w:rPr>
        <w:t xml:space="preserve"> </w:t>
      </w:r>
      <w:r w:rsidRPr="007F518D">
        <w:rPr>
          <w:rFonts w:ascii="Times New Roman" w:hAnsi="Times New Roman"/>
          <w:i/>
          <w:sz w:val="23"/>
          <w:szCs w:val="23"/>
        </w:rPr>
        <w:t>r</w:t>
      </w:r>
      <w:r>
        <w:rPr>
          <w:rFonts w:ascii="Times New Roman" w:hAnsi="Times New Roman"/>
          <w:sz w:val="23"/>
          <w:szCs w:val="23"/>
          <w:vertAlign w:val="subscript"/>
        </w:rPr>
        <w:t xml:space="preserve">1 </w:t>
      </w:r>
      <w:r>
        <w:rPr>
          <w:rFonts w:ascii="Times New Roman" w:hAnsi="Times New Roman"/>
          <w:sz w:val="23"/>
          <w:szCs w:val="23"/>
        </w:rPr>
        <w:t xml:space="preserve"> </w:t>
      </w:r>
      <w:r>
        <w:rPr>
          <w:rFonts w:ascii="Times New Roman" w:hAnsi="Times New Roman"/>
          <w:b/>
          <w:sz w:val="23"/>
          <w:szCs w:val="23"/>
        </w:rPr>
        <w:t xml:space="preserve">at </w:t>
      </w:r>
      <w:r>
        <w:rPr>
          <w:rFonts w:ascii="Times New Roman" w:hAnsi="Times New Roman"/>
          <w:i/>
          <w:sz w:val="23"/>
          <w:szCs w:val="23"/>
        </w:rPr>
        <w:t xml:space="preserve">t </w:t>
      </w:r>
      <w:r>
        <w:rPr>
          <w:rFonts w:ascii="Times New Roman" w:hAnsi="Times New Roman"/>
          <w:sz w:val="23"/>
          <w:szCs w:val="23"/>
        </w:rPr>
        <w:t xml:space="preserve">and </w:t>
      </w:r>
      <w:r>
        <w:rPr>
          <w:rFonts w:ascii="Times New Roman" w:hAnsi="Times New Roman"/>
          <w:i/>
          <w:sz w:val="23"/>
          <w:szCs w:val="23"/>
        </w:rPr>
        <w:t xml:space="preserve">b </w:t>
      </w:r>
      <w:proofErr w:type="spellStart"/>
      <w:r w:rsidRPr="007F518D">
        <w:rPr>
          <w:rFonts w:ascii="Times New Roman" w:hAnsi="Times New Roman"/>
          <w:b/>
          <w:sz w:val="23"/>
          <w:szCs w:val="23"/>
        </w:rPr>
        <w:t>located_in</w:t>
      </w:r>
      <w:proofErr w:type="spellEnd"/>
      <w:r>
        <w:rPr>
          <w:rFonts w:ascii="Times New Roman" w:hAnsi="Times New Roman"/>
          <w:sz w:val="23"/>
          <w:szCs w:val="23"/>
        </w:rPr>
        <w:t xml:space="preserve"> </w:t>
      </w:r>
      <w:r w:rsidRPr="007F518D">
        <w:rPr>
          <w:rFonts w:ascii="Times New Roman" w:hAnsi="Times New Roman"/>
          <w:i/>
          <w:sz w:val="23"/>
          <w:szCs w:val="23"/>
        </w:rPr>
        <w:t>r</w:t>
      </w:r>
      <w:r>
        <w:rPr>
          <w:rFonts w:ascii="Times New Roman" w:hAnsi="Times New Roman"/>
          <w:sz w:val="23"/>
          <w:szCs w:val="23"/>
          <w:vertAlign w:val="subscript"/>
        </w:rPr>
        <w:t>2</w:t>
      </w:r>
      <w:r>
        <w:rPr>
          <w:rFonts w:ascii="Times New Roman" w:hAnsi="Times New Roman"/>
          <w:sz w:val="23"/>
          <w:szCs w:val="23"/>
        </w:rPr>
        <w:t xml:space="preserve"> </w:t>
      </w:r>
      <w:r>
        <w:rPr>
          <w:rFonts w:ascii="Times New Roman" w:hAnsi="Times New Roman"/>
          <w:b/>
          <w:sz w:val="23"/>
          <w:szCs w:val="23"/>
        </w:rPr>
        <w:t xml:space="preserve">at </w:t>
      </w:r>
      <w:r>
        <w:rPr>
          <w:rFonts w:ascii="Times New Roman" w:hAnsi="Times New Roman"/>
          <w:i/>
          <w:sz w:val="23"/>
          <w:szCs w:val="23"/>
        </w:rPr>
        <w:t>t</w:t>
      </w:r>
      <w:r w:rsidR="001F273B">
        <w:rPr>
          <w:rFonts w:ascii="Times New Roman" w:hAnsi="Times New Roman"/>
          <w:sz w:val="23"/>
          <w:szCs w:val="23"/>
        </w:rPr>
        <w:t>,</w:t>
      </w:r>
      <w:r>
        <w:rPr>
          <w:rFonts w:ascii="Times New Roman" w:hAnsi="Times New Roman"/>
          <w:i/>
          <w:sz w:val="23"/>
          <w:szCs w:val="23"/>
        </w:rPr>
        <w:t xml:space="preserve"> </w:t>
      </w:r>
      <w:r w:rsidR="001F273B">
        <w:rPr>
          <w:rFonts w:ascii="Times New Roman" w:hAnsi="Times New Roman"/>
          <w:sz w:val="23"/>
          <w:szCs w:val="23"/>
        </w:rPr>
        <w:t xml:space="preserve">then </w:t>
      </w:r>
      <w:r w:rsidRPr="007F518D">
        <w:rPr>
          <w:rFonts w:ascii="Times New Roman" w:hAnsi="Times New Roman"/>
          <w:i/>
          <w:sz w:val="23"/>
          <w:szCs w:val="23"/>
        </w:rPr>
        <w:t>r</w:t>
      </w:r>
      <w:r>
        <w:rPr>
          <w:rFonts w:ascii="Times New Roman" w:hAnsi="Times New Roman"/>
          <w:sz w:val="23"/>
          <w:szCs w:val="23"/>
          <w:vertAlign w:val="subscript"/>
        </w:rPr>
        <w:t xml:space="preserve">1 </w:t>
      </w:r>
      <w:r>
        <w:rPr>
          <w:rFonts w:ascii="Times New Roman" w:hAnsi="Times New Roman"/>
          <w:sz w:val="23"/>
          <w:szCs w:val="23"/>
        </w:rPr>
        <w:t xml:space="preserve"> </w:t>
      </w:r>
      <w:proofErr w:type="spellStart"/>
      <w:r>
        <w:rPr>
          <w:rFonts w:ascii="Times New Roman" w:hAnsi="Times New Roman"/>
          <w:b/>
          <w:sz w:val="23"/>
          <w:szCs w:val="23"/>
        </w:rPr>
        <w:t>part_of</w:t>
      </w:r>
      <w:proofErr w:type="spellEnd"/>
      <w:r>
        <w:rPr>
          <w:rFonts w:ascii="Times New Roman" w:hAnsi="Times New Roman"/>
          <w:b/>
          <w:sz w:val="23"/>
          <w:szCs w:val="23"/>
        </w:rPr>
        <w:t xml:space="preserve"> </w:t>
      </w:r>
      <w:r w:rsidR="00612B09" w:rsidRPr="00612B09">
        <w:rPr>
          <w:rFonts w:ascii="Times New Roman" w:hAnsi="Times New Roman"/>
          <w:sz w:val="23"/>
          <w:szCs w:val="23"/>
        </w:rPr>
        <w:t>the convex hull of</w:t>
      </w:r>
      <w:r w:rsidR="00612B09">
        <w:rPr>
          <w:rFonts w:ascii="Times New Roman" w:hAnsi="Times New Roman"/>
          <w:b/>
          <w:sz w:val="23"/>
          <w:szCs w:val="23"/>
        </w:rPr>
        <w:t xml:space="preserve"> </w:t>
      </w:r>
      <w:r w:rsidRPr="007F518D">
        <w:rPr>
          <w:rFonts w:ascii="Times New Roman" w:hAnsi="Times New Roman"/>
          <w:i/>
          <w:sz w:val="23"/>
          <w:szCs w:val="23"/>
        </w:rPr>
        <w:t>r</w:t>
      </w:r>
      <w:r>
        <w:rPr>
          <w:rFonts w:ascii="Times New Roman" w:hAnsi="Times New Roman"/>
          <w:sz w:val="23"/>
          <w:szCs w:val="23"/>
          <w:vertAlign w:val="subscript"/>
        </w:rPr>
        <w:t>2</w:t>
      </w:r>
      <w:r w:rsidR="001F273B">
        <w:rPr>
          <w:rFonts w:ascii="Times New Roman" w:hAnsi="Times New Roman"/>
          <w:sz w:val="23"/>
          <w:szCs w:val="23"/>
        </w:rPr>
        <w:t>.</w:t>
      </w:r>
    </w:p>
    <w:p w:rsidR="00612B09" w:rsidRDefault="00612B09" w:rsidP="000B34A1">
      <w:pPr>
        <w:spacing w:beforeLines="1" w:before="2" w:afterLines="1" w:after="2"/>
        <w:rPr>
          <w:rFonts w:ascii="Times New Roman" w:hAnsi="Times New Roman"/>
          <w:sz w:val="23"/>
          <w:szCs w:val="23"/>
        </w:rPr>
      </w:pPr>
    </w:p>
    <w:p w:rsidR="000B34A1" w:rsidRDefault="000B34A1" w:rsidP="000B34A1">
      <w:pPr>
        <w:spacing w:beforeLines="1" w:before="2" w:afterLines="1" w:after="2"/>
        <w:rPr>
          <w:rFonts w:ascii="Times New Roman" w:hAnsi="Times New Roman"/>
          <w:sz w:val="23"/>
          <w:szCs w:val="23"/>
        </w:rPr>
      </w:pPr>
      <w:r>
        <w:rPr>
          <w:rFonts w:ascii="Times New Roman" w:hAnsi="Times New Roman"/>
          <w:sz w:val="23"/>
          <w:szCs w:val="23"/>
        </w:rPr>
        <w:t>A site is something in which a material entity can be contained.</w:t>
      </w:r>
    </w:p>
    <w:p w:rsidR="000B34A1" w:rsidRPr="009331CA" w:rsidRDefault="000B34A1" w:rsidP="000B34A1">
      <w:pPr>
        <w:spacing w:beforeLines="1" w:before="2" w:afterLines="1" w:after="2"/>
        <w:rPr>
          <w:rFonts w:ascii="Times New Roman" w:hAnsi="Times New Roman"/>
          <w:sz w:val="20"/>
          <w:szCs w:val="20"/>
        </w:rPr>
      </w:pPr>
    </w:p>
    <w:p w:rsidR="00365F37" w:rsidRPr="001F273B" w:rsidRDefault="009331CA" w:rsidP="00365F37">
      <w:pPr>
        <w:rPr>
          <w:rFonts w:ascii="Times New Roman" w:hAnsi="Times New Roman"/>
          <w:sz w:val="24"/>
        </w:rPr>
      </w:pPr>
      <w:r w:rsidRPr="001F273B">
        <w:rPr>
          <w:rFonts w:ascii="Times New Roman" w:hAnsi="Times New Roman"/>
          <w:sz w:val="24"/>
        </w:rPr>
        <w:t xml:space="preserve">Note that there are many other sub-universals of </w:t>
      </w:r>
      <w:r w:rsidRPr="001F273B">
        <w:rPr>
          <w:rFonts w:ascii="Times New Roman" w:hAnsi="Times New Roman"/>
          <w:i/>
          <w:sz w:val="24"/>
        </w:rPr>
        <w:t>immaterial entity</w:t>
      </w:r>
      <w:r w:rsidRPr="001F273B">
        <w:rPr>
          <w:rFonts w:ascii="Times New Roman" w:hAnsi="Times New Roman"/>
          <w:sz w:val="24"/>
        </w:rPr>
        <w:t xml:space="preserve">, in addition to </w:t>
      </w:r>
      <w:r w:rsidRPr="001F273B">
        <w:rPr>
          <w:rFonts w:ascii="Times New Roman" w:hAnsi="Times New Roman"/>
          <w:i/>
          <w:sz w:val="24"/>
        </w:rPr>
        <w:t>site</w:t>
      </w:r>
      <w:r w:rsidR="00A525E0" w:rsidRPr="001F273B">
        <w:rPr>
          <w:rFonts w:ascii="Times New Roman" w:hAnsi="Times New Roman"/>
          <w:sz w:val="24"/>
        </w:rPr>
        <w:t xml:space="preserve">, </w:t>
      </w:r>
      <w:r w:rsidRPr="001F273B">
        <w:rPr>
          <w:rFonts w:ascii="Times New Roman" w:hAnsi="Times New Roman"/>
          <w:i/>
          <w:sz w:val="24"/>
        </w:rPr>
        <w:t>object boundary</w:t>
      </w:r>
      <w:r w:rsidR="00A525E0" w:rsidRPr="001F273B">
        <w:rPr>
          <w:rFonts w:ascii="Times New Roman" w:hAnsi="Times New Roman"/>
          <w:i/>
          <w:sz w:val="24"/>
        </w:rPr>
        <w:t xml:space="preserve"> </w:t>
      </w:r>
      <w:r w:rsidR="00A525E0" w:rsidRPr="001F273B">
        <w:rPr>
          <w:rFonts w:ascii="Times New Roman" w:hAnsi="Times New Roman"/>
          <w:sz w:val="24"/>
        </w:rPr>
        <w:t xml:space="preserve">and </w:t>
      </w:r>
      <w:r w:rsidR="00A525E0" w:rsidRPr="001F273B">
        <w:rPr>
          <w:rFonts w:ascii="Times New Roman" w:hAnsi="Times New Roman"/>
          <w:i/>
          <w:sz w:val="24"/>
        </w:rPr>
        <w:t>spatial region</w:t>
      </w:r>
      <w:r w:rsidRPr="001F273B">
        <w:rPr>
          <w:rFonts w:ascii="Times New Roman" w:hAnsi="Times New Roman"/>
          <w:sz w:val="24"/>
        </w:rPr>
        <w:t>.</w:t>
      </w:r>
      <w:r w:rsidR="001F273B">
        <w:rPr>
          <w:rFonts w:ascii="Times New Roman" w:hAnsi="Times New Roman"/>
          <w:sz w:val="24"/>
        </w:rPr>
        <w:t xml:space="preserve">  (For instance </w:t>
      </w:r>
      <w:r w:rsidR="001F273B">
        <w:rPr>
          <w:rFonts w:ascii="Times New Roman" w:hAnsi="Times New Roman"/>
          <w:i/>
          <w:sz w:val="24"/>
        </w:rPr>
        <w:t>aggregate of sites</w:t>
      </w:r>
      <w:r w:rsidR="001F273B">
        <w:rPr>
          <w:rFonts w:ascii="Times New Roman" w:hAnsi="Times New Roman"/>
          <w:sz w:val="24"/>
        </w:rPr>
        <w:t>.)</w:t>
      </w:r>
    </w:p>
    <w:p w:rsidR="00365F37" w:rsidRDefault="00365F37" w:rsidP="00105CC7">
      <w:pPr>
        <w:spacing w:beforeLines="1" w:before="2" w:afterLines="1" w:after="2"/>
        <w:rPr>
          <w:rFonts w:ascii="Times New Roman" w:hAnsi="Times New Roman"/>
          <w:i/>
          <w:sz w:val="23"/>
          <w:szCs w:val="23"/>
        </w:rPr>
      </w:pPr>
    </w:p>
    <w:p w:rsidR="00105CC7" w:rsidRPr="00D83096" w:rsidRDefault="00D83096" w:rsidP="00851FF1">
      <w:pPr>
        <w:pStyle w:val="Heading2"/>
      </w:pPr>
      <w:r>
        <w:t xml:space="preserve">2.2 </w:t>
      </w:r>
      <w:r w:rsidR="00105CC7" w:rsidRPr="00D83096">
        <w:t>Specifically dependent continuant</w:t>
      </w:r>
    </w:p>
    <w:p w:rsidR="00105CC7" w:rsidRDefault="00105CC7" w:rsidP="00105CC7">
      <w:pPr>
        <w:spacing w:beforeLines="1" w:before="2" w:afterLines="1" w:after="2"/>
        <w:rPr>
          <w:rFonts w:ascii="Times New Roman" w:hAnsi="Times New Roman"/>
          <w:sz w:val="23"/>
          <w:szCs w:val="23"/>
        </w:rPr>
      </w:pPr>
    </w:p>
    <w:p w:rsidR="00105CC7" w:rsidRDefault="00105CC7" w:rsidP="00105CC7">
      <w:pPr>
        <w:spacing w:beforeLines="1" w:before="2" w:afterLines="1" w:after="2"/>
        <w:rPr>
          <w:rFonts w:ascii="Times New Roman" w:hAnsi="Times New Roman"/>
          <w:sz w:val="23"/>
          <w:szCs w:val="23"/>
        </w:rPr>
      </w:pPr>
      <w:proofErr w:type="gramStart"/>
      <w:r>
        <w:rPr>
          <w:rFonts w:ascii="Times New Roman" w:hAnsi="Times New Roman"/>
          <w:i/>
          <w:sz w:val="23"/>
          <w:szCs w:val="23"/>
        </w:rPr>
        <w:t>a</w:t>
      </w:r>
      <w:proofErr w:type="gramEnd"/>
      <w:r>
        <w:rPr>
          <w:rFonts w:ascii="Times New Roman" w:hAnsi="Times New Roman"/>
          <w:i/>
          <w:sz w:val="23"/>
          <w:szCs w:val="23"/>
        </w:rPr>
        <w:t xml:space="preserve"> </w:t>
      </w:r>
      <w:r>
        <w:rPr>
          <w:rFonts w:ascii="Times New Roman" w:hAnsi="Times New Roman"/>
          <w:sz w:val="23"/>
          <w:szCs w:val="23"/>
        </w:rPr>
        <w:t xml:space="preserve">is a </w:t>
      </w:r>
      <w:r>
        <w:rPr>
          <w:rFonts w:ascii="Times New Roman" w:hAnsi="Times New Roman"/>
          <w:i/>
          <w:sz w:val="23"/>
          <w:szCs w:val="23"/>
        </w:rPr>
        <w:t>specifically dependent c</w:t>
      </w:r>
      <w:r w:rsidRPr="009331CA">
        <w:rPr>
          <w:rFonts w:ascii="Times New Roman" w:hAnsi="Times New Roman"/>
          <w:i/>
          <w:sz w:val="23"/>
          <w:szCs w:val="23"/>
        </w:rPr>
        <w:t>ontinuant</w:t>
      </w:r>
      <w:r>
        <w:rPr>
          <w:rFonts w:ascii="Times New Roman" w:hAnsi="Times New Roman"/>
          <w:i/>
          <w:sz w:val="23"/>
          <w:szCs w:val="23"/>
        </w:rPr>
        <w:t xml:space="preserve"> =</w:t>
      </w:r>
      <w:r w:rsidR="00B1604E">
        <w:rPr>
          <w:rFonts w:ascii="Times New Roman" w:hAnsi="Times New Roman"/>
          <w:sz w:val="23"/>
          <w:szCs w:val="23"/>
        </w:rPr>
        <w:t>Def.</w:t>
      </w:r>
      <w:r>
        <w:rPr>
          <w:rFonts w:ascii="Times New Roman" w:hAnsi="Times New Roman"/>
          <w:i/>
          <w:sz w:val="23"/>
          <w:szCs w:val="23"/>
        </w:rPr>
        <w:t xml:space="preserve"> a </w:t>
      </w:r>
      <w:r>
        <w:rPr>
          <w:rFonts w:ascii="Times New Roman" w:hAnsi="Times New Roman"/>
          <w:sz w:val="23"/>
          <w:szCs w:val="23"/>
        </w:rPr>
        <w:t xml:space="preserve">is a continuant which </w:t>
      </w:r>
      <w:r>
        <w:rPr>
          <w:rFonts w:ascii="Times New Roman" w:hAnsi="Times New Roman"/>
          <w:b/>
          <w:sz w:val="23"/>
          <w:szCs w:val="23"/>
        </w:rPr>
        <w:t xml:space="preserve">s-depends </w:t>
      </w:r>
      <w:r>
        <w:rPr>
          <w:rFonts w:ascii="Times New Roman" w:hAnsi="Times New Roman"/>
          <w:sz w:val="23"/>
          <w:szCs w:val="23"/>
        </w:rPr>
        <w:t>on some entity.</w:t>
      </w:r>
    </w:p>
    <w:p w:rsidR="00105CC7" w:rsidRDefault="00105CC7" w:rsidP="00105CC7">
      <w:pPr>
        <w:spacing w:beforeLines="1" w:before="2" w:afterLines="1" w:after="2"/>
        <w:rPr>
          <w:rFonts w:ascii="Times New Roman" w:hAnsi="Times New Roman"/>
          <w:sz w:val="23"/>
          <w:szCs w:val="23"/>
        </w:rPr>
      </w:pPr>
    </w:p>
    <w:p w:rsidR="00B1604E" w:rsidRPr="009331CA" w:rsidRDefault="00B1604E" w:rsidP="00B1604E">
      <w:pPr>
        <w:spacing w:beforeLines="1" w:before="2" w:afterLines="1" w:after="2"/>
        <w:rPr>
          <w:rFonts w:ascii="Times New Roman" w:hAnsi="Times New Roman"/>
          <w:sz w:val="20"/>
          <w:szCs w:val="20"/>
        </w:rPr>
      </w:pPr>
      <w:r w:rsidRPr="009331CA">
        <w:rPr>
          <w:rFonts w:ascii="Times New Roman" w:hAnsi="Times New Roman"/>
          <w:sz w:val="23"/>
          <w:szCs w:val="23"/>
        </w:rPr>
        <w:t> </w:t>
      </w:r>
    </w:p>
    <w:p w:rsidR="00B1604E" w:rsidRDefault="00B1604E" w:rsidP="00B1604E">
      <w:pPr>
        <w:spacing w:beforeLines="1" w:before="2" w:afterLines="1" w:after="2"/>
        <w:rPr>
          <w:rFonts w:ascii="Times New Roman" w:hAnsi="Times New Roman"/>
          <w:sz w:val="23"/>
          <w:szCs w:val="23"/>
        </w:rPr>
      </w:pPr>
      <w:r w:rsidRPr="009331CA">
        <w:rPr>
          <w:rFonts w:ascii="Times New Roman" w:hAnsi="Times New Roman"/>
          <w:sz w:val="23"/>
          <w:szCs w:val="23"/>
        </w:rPr>
        <w:t>(examples: the mass of this tomato, the color of this tomato, the smell of this portion of mozzarella, the disposition of this fish to decay, the role of being a doctor, the function of the heart to pump blood, John’s love for Mary)</w:t>
      </w:r>
    </w:p>
    <w:p w:rsidR="00B1604E" w:rsidRDefault="00B1604E" w:rsidP="00105CC7">
      <w:pPr>
        <w:spacing w:beforeLines="1" w:before="2" w:afterLines="1" w:after="2"/>
        <w:rPr>
          <w:rFonts w:ascii="Times New Roman" w:hAnsi="Times New Roman"/>
          <w:sz w:val="23"/>
          <w:szCs w:val="23"/>
        </w:rPr>
      </w:pPr>
    </w:p>
    <w:p w:rsidR="00170E26" w:rsidRPr="00170E26" w:rsidRDefault="00170E26" w:rsidP="00105CC7">
      <w:pPr>
        <w:spacing w:beforeLines="1" w:before="2" w:afterLines="1" w:after="2"/>
        <w:rPr>
          <w:rFonts w:ascii="Times New Roman" w:hAnsi="Times New Roman"/>
          <w:sz w:val="23"/>
          <w:szCs w:val="23"/>
        </w:rPr>
      </w:pPr>
      <w:proofErr w:type="gramStart"/>
      <w:r>
        <w:rPr>
          <w:rFonts w:ascii="Times New Roman" w:hAnsi="Times New Roman"/>
          <w:i/>
          <w:sz w:val="23"/>
          <w:szCs w:val="23"/>
        </w:rPr>
        <w:t>a</w:t>
      </w:r>
      <w:proofErr w:type="gramEnd"/>
      <w:r>
        <w:rPr>
          <w:rFonts w:ascii="Times New Roman" w:hAnsi="Times New Roman"/>
          <w:i/>
          <w:sz w:val="23"/>
          <w:szCs w:val="23"/>
        </w:rPr>
        <w:t xml:space="preserve"> </w:t>
      </w:r>
      <w:r>
        <w:rPr>
          <w:rFonts w:ascii="Times New Roman" w:hAnsi="Times New Roman"/>
          <w:b/>
          <w:sz w:val="23"/>
          <w:szCs w:val="23"/>
        </w:rPr>
        <w:t xml:space="preserve">s-depends on </w:t>
      </w:r>
      <w:r>
        <w:rPr>
          <w:rFonts w:ascii="Times New Roman" w:hAnsi="Times New Roman"/>
          <w:i/>
          <w:sz w:val="23"/>
          <w:szCs w:val="23"/>
        </w:rPr>
        <w:t xml:space="preserve">b </w:t>
      </w:r>
      <w:r>
        <w:rPr>
          <w:rFonts w:ascii="Times New Roman" w:hAnsi="Times New Roman"/>
          <w:b/>
          <w:sz w:val="23"/>
          <w:szCs w:val="23"/>
        </w:rPr>
        <w:t xml:space="preserve">at </w:t>
      </w:r>
      <w:r>
        <w:rPr>
          <w:rFonts w:ascii="Times New Roman" w:hAnsi="Times New Roman"/>
          <w:i/>
          <w:sz w:val="23"/>
          <w:szCs w:val="23"/>
        </w:rPr>
        <w:t>t =</w:t>
      </w:r>
      <w:r>
        <w:rPr>
          <w:rFonts w:ascii="Times New Roman" w:hAnsi="Times New Roman"/>
          <w:sz w:val="23"/>
          <w:szCs w:val="23"/>
        </w:rPr>
        <w:t xml:space="preserve">Def. </w:t>
      </w:r>
      <w:proofErr w:type="spellStart"/>
      <w:r>
        <w:rPr>
          <w:rFonts w:ascii="Times New Roman" w:hAnsi="Times New Roman"/>
          <w:i/>
          <w:sz w:val="23"/>
          <w:szCs w:val="23"/>
        </w:rPr>
        <w:t>a</w:t>
      </w:r>
      <w:proofErr w:type="spellEnd"/>
      <w:r>
        <w:rPr>
          <w:rFonts w:ascii="Times New Roman" w:hAnsi="Times New Roman"/>
          <w:i/>
          <w:sz w:val="23"/>
          <w:szCs w:val="23"/>
        </w:rPr>
        <w:t xml:space="preserve"> </w:t>
      </w:r>
      <w:r>
        <w:rPr>
          <w:rFonts w:ascii="Times New Roman" w:hAnsi="Times New Roman"/>
          <w:sz w:val="23"/>
          <w:szCs w:val="23"/>
        </w:rPr>
        <w:t xml:space="preserve">exists </w:t>
      </w:r>
      <w:r>
        <w:rPr>
          <w:rFonts w:ascii="Times New Roman" w:hAnsi="Times New Roman"/>
          <w:b/>
          <w:sz w:val="23"/>
          <w:szCs w:val="23"/>
        </w:rPr>
        <w:t xml:space="preserve">at </w:t>
      </w:r>
      <w:r>
        <w:rPr>
          <w:rFonts w:ascii="Times New Roman" w:hAnsi="Times New Roman"/>
          <w:i/>
          <w:sz w:val="23"/>
          <w:szCs w:val="23"/>
        </w:rPr>
        <w:t xml:space="preserve">t </w:t>
      </w:r>
      <w:r>
        <w:rPr>
          <w:rFonts w:ascii="Times New Roman" w:hAnsi="Times New Roman"/>
          <w:sz w:val="23"/>
          <w:szCs w:val="23"/>
        </w:rPr>
        <w:t xml:space="preserve">&amp; </w:t>
      </w:r>
      <w:r>
        <w:rPr>
          <w:rFonts w:ascii="Times New Roman" w:hAnsi="Times New Roman"/>
          <w:i/>
          <w:sz w:val="23"/>
          <w:szCs w:val="23"/>
        </w:rPr>
        <w:t xml:space="preserve">a </w:t>
      </w:r>
      <w:r>
        <w:rPr>
          <w:rFonts w:ascii="Times New Roman" w:hAnsi="Times New Roman"/>
          <w:b/>
          <w:sz w:val="23"/>
          <w:szCs w:val="23"/>
        </w:rPr>
        <w:t xml:space="preserve">s-depends on </w:t>
      </w:r>
      <w:r>
        <w:rPr>
          <w:rFonts w:ascii="Times New Roman" w:hAnsi="Times New Roman"/>
          <w:i/>
          <w:sz w:val="23"/>
          <w:szCs w:val="23"/>
        </w:rPr>
        <w:t xml:space="preserve">b </w:t>
      </w:r>
    </w:p>
    <w:p w:rsidR="00B1604E" w:rsidRDefault="00B1604E" w:rsidP="00105CC7">
      <w:pPr>
        <w:spacing w:beforeLines="1" w:before="2" w:afterLines="1" w:after="2"/>
        <w:rPr>
          <w:rFonts w:ascii="Times New Roman" w:hAnsi="Times New Roman"/>
          <w:sz w:val="23"/>
          <w:szCs w:val="23"/>
        </w:rPr>
      </w:pPr>
    </w:p>
    <w:p w:rsidR="00B1604E" w:rsidRPr="009331CA" w:rsidRDefault="00B1604E" w:rsidP="00B1604E">
      <w:pPr>
        <w:spacing w:beforeLines="1" w:before="2" w:afterLines="1" w:after="2"/>
        <w:rPr>
          <w:rFonts w:ascii="Times New Roman" w:hAnsi="Times New Roman"/>
          <w:sz w:val="23"/>
          <w:szCs w:val="23"/>
        </w:rPr>
      </w:pPr>
      <w:proofErr w:type="spellStart"/>
      <w:proofErr w:type="gramStart"/>
      <w:r w:rsidRPr="009331CA">
        <w:rPr>
          <w:rFonts w:ascii="Times New Roman" w:hAnsi="Times New Roman"/>
          <w:i/>
          <w:sz w:val="23"/>
          <w:szCs w:val="23"/>
        </w:rPr>
        <w:t>a</w:t>
      </w:r>
      <w:proofErr w:type="spellEnd"/>
      <w:proofErr w:type="gramEnd"/>
      <w:r w:rsidRPr="009331CA">
        <w:rPr>
          <w:rFonts w:ascii="Times New Roman" w:hAnsi="Times New Roman"/>
          <w:i/>
          <w:sz w:val="23"/>
          <w:szCs w:val="23"/>
        </w:rPr>
        <w:t xml:space="preserve"> </w:t>
      </w:r>
      <w:r w:rsidRPr="009331CA">
        <w:rPr>
          <w:rFonts w:ascii="Times New Roman" w:hAnsi="Times New Roman"/>
          <w:b/>
          <w:sz w:val="23"/>
          <w:szCs w:val="23"/>
        </w:rPr>
        <w:t>inheres in</w:t>
      </w:r>
      <w:r w:rsidRPr="009331CA">
        <w:rPr>
          <w:rFonts w:ascii="Times New Roman" w:hAnsi="Times New Roman"/>
          <w:sz w:val="23"/>
          <w:szCs w:val="23"/>
        </w:rPr>
        <w:t xml:space="preserve"> </w:t>
      </w:r>
      <w:r w:rsidRPr="009331CA">
        <w:rPr>
          <w:rFonts w:ascii="Times New Roman" w:hAnsi="Times New Roman"/>
          <w:i/>
          <w:sz w:val="23"/>
          <w:szCs w:val="23"/>
        </w:rPr>
        <w:t>b =</w:t>
      </w:r>
      <w:r>
        <w:rPr>
          <w:rFonts w:ascii="Times New Roman" w:hAnsi="Times New Roman"/>
          <w:sz w:val="23"/>
          <w:szCs w:val="23"/>
        </w:rPr>
        <w:t>Def.</w:t>
      </w:r>
      <w:r w:rsidRPr="009331CA">
        <w:rPr>
          <w:rFonts w:ascii="Times New Roman" w:hAnsi="Times New Roman"/>
          <w:sz w:val="23"/>
          <w:szCs w:val="23"/>
        </w:rPr>
        <w:t xml:space="preserve"> </w:t>
      </w:r>
      <w:r w:rsidRPr="009331CA">
        <w:rPr>
          <w:rFonts w:ascii="Times New Roman" w:hAnsi="Times New Roman"/>
          <w:i/>
          <w:sz w:val="23"/>
          <w:szCs w:val="23"/>
        </w:rPr>
        <w:t xml:space="preserve">a </w:t>
      </w:r>
      <w:r w:rsidRPr="009331CA">
        <w:rPr>
          <w:rFonts w:ascii="Times New Roman" w:hAnsi="Times New Roman"/>
          <w:sz w:val="23"/>
          <w:szCs w:val="23"/>
        </w:rPr>
        <w:t xml:space="preserve">is a dependent continuant &amp; </w:t>
      </w:r>
      <w:r w:rsidRPr="009331CA">
        <w:rPr>
          <w:rFonts w:ascii="Times New Roman" w:hAnsi="Times New Roman"/>
          <w:i/>
          <w:sz w:val="23"/>
          <w:szCs w:val="23"/>
        </w:rPr>
        <w:t xml:space="preserve">b </w:t>
      </w:r>
      <w:r w:rsidRPr="009331CA">
        <w:rPr>
          <w:rFonts w:ascii="Times New Roman" w:hAnsi="Times New Roman"/>
          <w:sz w:val="23"/>
          <w:szCs w:val="23"/>
        </w:rPr>
        <w:t xml:space="preserve">is an independent continuant &amp; </w:t>
      </w:r>
      <w:r w:rsidRPr="001F273B">
        <w:rPr>
          <w:rFonts w:ascii="Times New Roman" w:hAnsi="Times New Roman"/>
          <w:i/>
          <w:sz w:val="23"/>
        </w:rPr>
        <w:t xml:space="preserve"> </w:t>
      </w:r>
      <w:r w:rsidRPr="009331CA">
        <w:rPr>
          <w:rFonts w:ascii="Times New Roman" w:hAnsi="Times New Roman"/>
          <w:i/>
          <w:sz w:val="23"/>
          <w:szCs w:val="23"/>
        </w:rPr>
        <w:t xml:space="preserve">a </w:t>
      </w:r>
      <w:r w:rsidRPr="009331CA">
        <w:rPr>
          <w:rFonts w:ascii="Times New Roman" w:hAnsi="Times New Roman"/>
          <w:b/>
          <w:sz w:val="23"/>
          <w:szCs w:val="23"/>
        </w:rPr>
        <w:t>s-depends on</w:t>
      </w:r>
      <w:r w:rsidRPr="009331CA">
        <w:rPr>
          <w:rFonts w:ascii="Times New Roman" w:hAnsi="Times New Roman"/>
          <w:sz w:val="23"/>
          <w:szCs w:val="23"/>
        </w:rPr>
        <w:t xml:space="preserve"> </w:t>
      </w:r>
      <w:r w:rsidRPr="009331CA">
        <w:rPr>
          <w:rFonts w:ascii="Times New Roman" w:hAnsi="Times New Roman"/>
          <w:i/>
          <w:sz w:val="23"/>
          <w:szCs w:val="23"/>
        </w:rPr>
        <w:t xml:space="preserve">b </w:t>
      </w:r>
      <w:r w:rsidRPr="009331CA">
        <w:rPr>
          <w:rFonts w:ascii="Times New Roman" w:hAnsi="Times New Roman"/>
          <w:sz w:val="23"/>
          <w:szCs w:val="23"/>
        </w:rPr>
        <w:t xml:space="preserve">&amp; for all </w:t>
      </w:r>
      <w:r w:rsidRPr="009331CA">
        <w:rPr>
          <w:rFonts w:ascii="Times New Roman" w:hAnsi="Times New Roman"/>
          <w:i/>
          <w:sz w:val="23"/>
          <w:szCs w:val="23"/>
        </w:rPr>
        <w:t xml:space="preserve">c </w:t>
      </w:r>
      <w:r w:rsidRPr="009331CA">
        <w:rPr>
          <w:rFonts w:ascii="Times New Roman" w:hAnsi="Times New Roman"/>
          <w:sz w:val="23"/>
          <w:szCs w:val="23"/>
        </w:rPr>
        <w:t xml:space="preserve">(if </w:t>
      </w:r>
      <w:r w:rsidRPr="009331CA">
        <w:rPr>
          <w:rFonts w:ascii="Times New Roman" w:hAnsi="Times New Roman"/>
          <w:i/>
          <w:sz w:val="23"/>
          <w:szCs w:val="23"/>
        </w:rPr>
        <w:t xml:space="preserve">a </w:t>
      </w:r>
      <w:r w:rsidRPr="009331CA">
        <w:rPr>
          <w:rFonts w:ascii="Times New Roman" w:hAnsi="Times New Roman"/>
          <w:b/>
          <w:sz w:val="23"/>
          <w:szCs w:val="23"/>
        </w:rPr>
        <w:t>s-depends on</w:t>
      </w:r>
      <w:r w:rsidRPr="009331CA">
        <w:rPr>
          <w:rFonts w:ascii="Times New Roman" w:hAnsi="Times New Roman"/>
          <w:sz w:val="23"/>
          <w:szCs w:val="23"/>
        </w:rPr>
        <w:t xml:space="preserve"> </w:t>
      </w:r>
      <w:proofErr w:type="spellStart"/>
      <w:r w:rsidRPr="009331CA">
        <w:rPr>
          <w:rFonts w:ascii="Times New Roman" w:hAnsi="Times New Roman"/>
          <w:i/>
          <w:sz w:val="23"/>
          <w:szCs w:val="23"/>
        </w:rPr>
        <w:t xml:space="preserve">c </w:t>
      </w:r>
      <w:r w:rsidRPr="009331CA">
        <w:rPr>
          <w:rFonts w:ascii="Times New Roman" w:hAnsi="Times New Roman"/>
          <w:b/>
          <w:sz w:val="23"/>
          <w:szCs w:val="23"/>
        </w:rPr>
        <w:t>at</w:t>
      </w:r>
      <w:proofErr w:type="spellEnd"/>
      <w:r w:rsidRPr="009331CA">
        <w:rPr>
          <w:rFonts w:ascii="Times New Roman" w:hAnsi="Times New Roman"/>
          <w:b/>
          <w:sz w:val="23"/>
          <w:szCs w:val="23"/>
        </w:rPr>
        <w:t xml:space="preserve"> </w:t>
      </w:r>
      <w:r w:rsidRPr="009331CA">
        <w:rPr>
          <w:rFonts w:ascii="Times New Roman" w:hAnsi="Times New Roman"/>
          <w:i/>
          <w:sz w:val="23"/>
          <w:szCs w:val="23"/>
        </w:rPr>
        <w:t>t</w:t>
      </w:r>
      <w:r w:rsidRPr="009331CA">
        <w:rPr>
          <w:rFonts w:ascii="Times New Roman" w:hAnsi="Times New Roman"/>
          <w:sz w:val="23"/>
          <w:szCs w:val="23"/>
          <w:vertAlign w:val="subscript"/>
        </w:rPr>
        <w:t xml:space="preserve">1 </w:t>
      </w:r>
      <w:r w:rsidRPr="009331CA">
        <w:rPr>
          <w:rFonts w:ascii="Times New Roman" w:hAnsi="Times New Roman"/>
          <w:sz w:val="23"/>
          <w:szCs w:val="23"/>
        </w:rPr>
        <w:t>then overlap(</w:t>
      </w:r>
      <w:r w:rsidRPr="009331CA">
        <w:rPr>
          <w:rFonts w:ascii="Times New Roman" w:hAnsi="Times New Roman"/>
          <w:i/>
          <w:sz w:val="23"/>
          <w:szCs w:val="23"/>
        </w:rPr>
        <w:t>b</w:t>
      </w:r>
      <w:r w:rsidRPr="009331CA">
        <w:rPr>
          <w:rFonts w:ascii="Times New Roman" w:hAnsi="Times New Roman"/>
          <w:sz w:val="23"/>
          <w:szCs w:val="23"/>
        </w:rPr>
        <w:t>,</w:t>
      </w:r>
      <w:r w:rsidRPr="009331CA">
        <w:rPr>
          <w:rFonts w:ascii="Times New Roman" w:hAnsi="Times New Roman"/>
          <w:i/>
          <w:sz w:val="23"/>
          <w:szCs w:val="23"/>
        </w:rPr>
        <w:t xml:space="preserve"> c</w:t>
      </w:r>
      <w:r w:rsidR="00170E26">
        <w:rPr>
          <w:rFonts w:ascii="Times New Roman" w:hAnsi="Times New Roman"/>
          <w:sz w:val="23"/>
          <w:szCs w:val="23"/>
        </w:rPr>
        <w:t>))</w:t>
      </w:r>
    </w:p>
    <w:p w:rsidR="00B1604E" w:rsidRDefault="00B1604E" w:rsidP="00105CC7">
      <w:pPr>
        <w:spacing w:beforeLines="1" w:before="2" w:afterLines="1" w:after="2"/>
        <w:rPr>
          <w:rFonts w:ascii="Times New Roman" w:hAnsi="Times New Roman"/>
          <w:i/>
          <w:sz w:val="23"/>
          <w:szCs w:val="23"/>
        </w:rPr>
      </w:pPr>
    </w:p>
    <w:p w:rsidR="00105CC7" w:rsidRPr="00975273" w:rsidRDefault="00105CC7" w:rsidP="00105CC7">
      <w:pPr>
        <w:spacing w:beforeLines="1" w:before="2" w:afterLines="1" w:after="2"/>
        <w:rPr>
          <w:rFonts w:ascii="Times New Roman" w:hAnsi="Times New Roman"/>
          <w:b/>
          <w:i/>
          <w:sz w:val="20"/>
          <w:szCs w:val="20"/>
          <w:vertAlign w:val="subscript"/>
        </w:rPr>
      </w:pPr>
      <w:proofErr w:type="gramStart"/>
      <w:r>
        <w:rPr>
          <w:rFonts w:ascii="Times New Roman" w:hAnsi="Times New Roman"/>
          <w:i/>
          <w:sz w:val="23"/>
          <w:szCs w:val="23"/>
        </w:rPr>
        <w:t>a</w:t>
      </w:r>
      <w:proofErr w:type="gramEnd"/>
      <w:r>
        <w:rPr>
          <w:rFonts w:ascii="Times New Roman" w:hAnsi="Times New Roman"/>
          <w:i/>
          <w:sz w:val="23"/>
          <w:szCs w:val="23"/>
        </w:rPr>
        <w:t xml:space="preserve"> </w:t>
      </w:r>
      <w:proofErr w:type="spellStart"/>
      <w:r w:rsidRPr="00105CC7">
        <w:rPr>
          <w:rFonts w:ascii="Times New Roman" w:hAnsi="Times New Roman"/>
          <w:b/>
          <w:sz w:val="23"/>
          <w:szCs w:val="23"/>
        </w:rPr>
        <w:t>bearer_of</w:t>
      </w:r>
      <w:proofErr w:type="spellEnd"/>
      <w:r>
        <w:rPr>
          <w:rFonts w:ascii="Times New Roman" w:hAnsi="Times New Roman"/>
          <w:sz w:val="23"/>
          <w:szCs w:val="23"/>
        </w:rPr>
        <w:t xml:space="preserve"> </w:t>
      </w:r>
      <w:r>
        <w:rPr>
          <w:rFonts w:ascii="Times New Roman" w:hAnsi="Times New Roman"/>
          <w:i/>
          <w:sz w:val="23"/>
          <w:szCs w:val="23"/>
        </w:rPr>
        <w:t xml:space="preserve">b </w:t>
      </w:r>
      <w:r w:rsidR="00B1604E" w:rsidRPr="00B1604E">
        <w:rPr>
          <w:rFonts w:ascii="Times New Roman" w:hAnsi="Times New Roman"/>
          <w:b/>
          <w:sz w:val="23"/>
          <w:szCs w:val="23"/>
        </w:rPr>
        <w:t>at</w:t>
      </w:r>
      <w:r w:rsidR="00B1604E">
        <w:rPr>
          <w:rFonts w:ascii="Times New Roman" w:hAnsi="Times New Roman"/>
          <w:b/>
          <w:i/>
          <w:sz w:val="23"/>
          <w:szCs w:val="23"/>
        </w:rPr>
        <w:t xml:space="preserve"> </w:t>
      </w:r>
      <w:r w:rsidR="00B1604E" w:rsidRPr="00B1604E">
        <w:rPr>
          <w:rFonts w:ascii="Times New Roman" w:hAnsi="Times New Roman"/>
          <w:i/>
          <w:sz w:val="23"/>
          <w:szCs w:val="23"/>
        </w:rPr>
        <w:t xml:space="preserve">t </w:t>
      </w:r>
      <w:r>
        <w:rPr>
          <w:rFonts w:ascii="Times New Roman" w:hAnsi="Times New Roman"/>
          <w:i/>
          <w:sz w:val="23"/>
          <w:szCs w:val="23"/>
        </w:rPr>
        <w:t>=</w:t>
      </w:r>
      <w:r>
        <w:rPr>
          <w:rFonts w:ascii="Times New Roman" w:hAnsi="Times New Roman"/>
          <w:sz w:val="23"/>
          <w:szCs w:val="23"/>
        </w:rPr>
        <w:t>Def.</w:t>
      </w:r>
      <w:r>
        <w:rPr>
          <w:rFonts w:ascii="Times New Roman" w:hAnsi="Times New Roman"/>
          <w:i/>
          <w:sz w:val="23"/>
          <w:szCs w:val="23"/>
        </w:rPr>
        <w:t xml:space="preserve"> </w:t>
      </w:r>
      <w:r w:rsidR="00170E26">
        <w:rPr>
          <w:rFonts w:ascii="Times New Roman" w:hAnsi="Times New Roman"/>
          <w:i/>
          <w:sz w:val="23"/>
          <w:szCs w:val="23"/>
        </w:rPr>
        <w:t>a</w:t>
      </w:r>
      <w:r>
        <w:rPr>
          <w:rFonts w:ascii="Times New Roman" w:hAnsi="Times New Roman"/>
          <w:i/>
          <w:sz w:val="23"/>
          <w:szCs w:val="23"/>
        </w:rPr>
        <w:t xml:space="preserve"> </w:t>
      </w:r>
      <w:r w:rsidR="00B1604E">
        <w:rPr>
          <w:rFonts w:ascii="Times New Roman" w:hAnsi="Times New Roman"/>
          <w:b/>
          <w:sz w:val="23"/>
          <w:szCs w:val="23"/>
        </w:rPr>
        <w:t xml:space="preserve">s-depends on </w:t>
      </w:r>
      <w:r>
        <w:rPr>
          <w:rFonts w:ascii="Times New Roman" w:hAnsi="Times New Roman"/>
          <w:i/>
          <w:sz w:val="23"/>
          <w:szCs w:val="23"/>
        </w:rPr>
        <w:t>a</w:t>
      </w:r>
      <w:r w:rsidR="00B1604E">
        <w:rPr>
          <w:rFonts w:ascii="Times New Roman" w:hAnsi="Times New Roman"/>
          <w:i/>
          <w:sz w:val="23"/>
          <w:szCs w:val="23"/>
        </w:rPr>
        <w:t xml:space="preserve"> </w:t>
      </w:r>
      <w:r w:rsidR="00170E26">
        <w:rPr>
          <w:rFonts w:ascii="Times New Roman" w:hAnsi="Times New Roman"/>
          <w:b/>
          <w:sz w:val="23"/>
          <w:szCs w:val="23"/>
        </w:rPr>
        <w:t xml:space="preserve">at </w:t>
      </w:r>
      <w:r w:rsidR="00170E26" w:rsidRPr="00975273">
        <w:rPr>
          <w:rFonts w:ascii="Times New Roman" w:hAnsi="Times New Roman"/>
          <w:i/>
          <w:sz w:val="23"/>
          <w:szCs w:val="23"/>
        </w:rPr>
        <w:t>t</w:t>
      </w:r>
      <w:r w:rsidR="00170E26">
        <w:rPr>
          <w:rFonts w:ascii="Times New Roman" w:hAnsi="Times New Roman"/>
          <w:sz w:val="23"/>
          <w:szCs w:val="23"/>
        </w:rPr>
        <w:t xml:space="preserve"> </w:t>
      </w:r>
      <w:r w:rsidR="00975273">
        <w:rPr>
          <w:rFonts w:ascii="Times New Roman" w:hAnsi="Times New Roman"/>
          <w:sz w:val="23"/>
          <w:szCs w:val="23"/>
        </w:rPr>
        <w:t xml:space="preserve">or </w:t>
      </w:r>
      <w:r w:rsidR="00975273">
        <w:rPr>
          <w:rFonts w:ascii="Times New Roman" w:hAnsi="Times New Roman"/>
          <w:i/>
          <w:sz w:val="23"/>
          <w:szCs w:val="23"/>
        </w:rPr>
        <w:t xml:space="preserve">b </w:t>
      </w:r>
      <w:r w:rsidR="00975273">
        <w:rPr>
          <w:rFonts w:ascii="Times New Roman" w:hAnsi="Times New Roman"/>
          <w:b/>
          <w:sz w:val="23"/>
          <w:szCs w:val="23"/>
        </w:rPr>
        <w:t>g-</w:t>
      </w:r>
      <w:proofErr w:type="spellStart"/>
      <w:r w:rsidR="00975273">
        <w:rPr>
          <w:rFonts w:ascii="Times New Roman" w:hAnsi="Times New Roman"/>
          <w:b/>
          <w:sz w:val="23"/>
          <w:szCs w:val="23"/>
        </w:rPr>
        <w:t>depends_on</w:t>
      </w:r>
      <w:proofErr w:type="spellEnd"/>
      <w:r w:rsidR="00975273">
        <w:rPr>
          <w:rFonts w:ascii="Times New Roman" w:hAnsi="Times New Roman"/>
          <w:b/>
          <w:sz w:val="23"/>
          <w:szCs w:val="23"/>
        </w:rPr>
        <w:t xml:space="preserve"> </w:t>
      </w:r>
      <w:r w:rsidR="00975273" w:rsidRPr="00975273">
        <w:rPr>
          <w:rFonts w:ascii="Times New Roman" w:hAnsi="Times New Roman"/>
          <w:i/>
          <w:sz w:val="23"/>
          <w:szCs w:val="23"/>
        </w:rPr>
        <w:t>b</w:t>
      </w:r>
      <w:r w:rsidR="00975273">
        <w:rPr>
          <w:rFonts w:ascii="Times New Roman" w:hAnsi="Times New Roman"/>
          <w:b/>
          <w:i/>
          <w:sz w:val="23"/>
          <w:szCs w:val="23"/>
        </w:rPr>
        <w:t xml:space="preserve"> </w:t>
      </w:r>
      <w:r w:rsidR="00975273">
        <w:rPr>
          <w:rFonts w:ascii="Times New Roman" w:hAnsi="Times New Roman"/>
          <w:b/>
          <w:sz w:val="23"/>
          <w:szCs w:val="23"/>
        </w:rPr>
        <w:t xml:space="preserve">at </w:t>
      </w:r>
      <w:r w:rsidR="00975273" w:rsidRPr="00975273">
        <w:rPr>
          <w:rFonts w:ascii="Times New Roman" w:hAnsi="Times New Roman"/>
          <w:i/>
          <w:sz w:val="23"/>
          <w:szCs w:val="23"/>
        </w:rPr>
        <w:t>t</w:t>
      </w:r>
      <w:r w:rsidR="00975273">
        <w:rPr>
          <w:rFonts w:ascii="Times New Roman" w:hAnsi="Times New Roman"/>
          <w:i/>
          <w:sz w:val="23"/>
          <w:szCs w:val="23"/>
        </w:rPr>
        <w:t xml:space="preserve"> </w:t>
      </w:r>
    </w:p>
    <w:p w:rsidR="00105CC7" w:rsidRPr="00105CC7" w:rsidRDefault="00105CC7" w:rsidP="00105CC7">
      <w:pPr>
        <w:spacing w:beforeLines="1" w:before="2" w:afterLines="1" w:after="2"/>
        <w:rPr>
          <w:rFonts w:ascii="Times New Roman" w:hAnsi="Times New Roman"/>
          <w:sz w:val="23"/>
          <w:szCs w:val="23"/>
        </w:rPr>
      </w:pPr>
    </w:p>
    <w:p w:rsidR="00B1604E" w:rsidRDefault="00B1604E" w:rsidP="00855C9A">
      <w:pPr>
        <w:spacing w:beforeLines="1" w:before="2" w:afterLines="1" w:after="2"/>
        <w:rPr>
          <w:rFonts w:ascii="Times New Roman" w:hAnsi="Times New Roman"/>
          <w:sz w:val="23"/>
          <w:szCs w:val="23"/>
        </w:rPr>
      </w:pPr>
    </w:p>
    <w:p w:rsidR="00B1604E" w:rsidRDefault="00B1604E" w:rsidP="00855C9A">
      <w:pPr>
        <w:spacing w:beforeLines="1" w:before="2" w:afterLines="1" w:after="2"/>
        <w:rPr>
          <w:rFonts w:ascii="Times New Roman" w:hAnsi="Times New Roman"/>
          <w:sz w:val="23"/>
          <w:szCs w:val="23"/>
        </w:rPr>
      </w:pPr>
    </w:p>
    <w:p w:rsidR="00E2775F" w:rsidRDefault="00E2775F" w:rsidP="00E2775F">
      <w:pPr>
        <w:pStyle w:val="Heading3"/>
        <w:rPr>
          <w:sz w:val="26"/>
          <w:szCs w:val="26"/>
        </w:rPr>
      </w:pPr>
      <w:r w:rsidRPr="001F273B">
        <w:rPr>
          <w:sz w:val="23"/>
        </w:rPr>
        <w:t xml:space="preserve">2.2.1 </w:t>
      </w:r>
      <w:r w:rsidRPr="00E2775F">
        <w:rPr>
          <w:sz w:val="26"/>
          <w:szCs w:val="26"/>
        </w:rPr>
        <w:t>Quality</w:t>
      </w:r>
    </w:p>
    <w:p w:rsidR="00597CDC" w:rsidRPr="001F273B" w:rsidRDefault="00597CDC" w:rsidP="00597CDC">
      <w:pPr>
        <w:rPr>
          <w:sz w:val="23"/>
        </w:rPr>
      </w:pPr>
    </w:p>
    <w:p w:rsidR="00E2775F" w:rsidRDefault="00597CDC" w:rsidP="00597CDC">
      <w:pPr>
        <w:spacing w:beforeLines="1" w:before="2" w:afterLines="1" w:after="2"/>
        <w:rPr>
          <w:rFonts w:ascii="Times New Roman" w:hAnsi="Times New Roman"/>
          <w:sz w:val="23"/>
          <w:szCs w:val="23"/>
        </w:rPr>
      </w:pPr>
      <w:r>
        <w:rPr>
          <w:rFonts w:ascii="Times New Roman" w:hAnsi="Times New Roman"/>
          <w:sz w:val="23"/>
          <w:szCs w:val="23"/>
        </w:rPr>
        <w:t xml:space="preserve">Elucidation: </w:t>
      </w:r>
      <w:r w:rsidRPr="00597CDC">
        <w:rPr>
          <w:rFonts w:ascii="Times New Roman" w:hAnsi="Times New Roman"/>
          <w:sz w:val="23"/>
          <w:szCs w:val="23"/>
        </w:rPr>
        <w:t>a</w:t>
      </w:r>
      <w:r>
        <w:rPr>
          <w:rFonts w:ascii="Times New Roman" w:hAnsi="Times New Roman"/>
          <w:i/>
          <w:sz w:val="23"/>
          <w:szCs w:val="23"/>
        </w:rPr>
        <w:t xml:space="preserve"> </w:t>
      </w:r>
      <w:r w:rsidRPr="00597CDC">
        <w:rPr>
          <w:rFonts w:ascii="Times New Roman" w:hAnsi="Times New Roman"/>
          <w:i/>
          <w:sz w:val="23"/>
          <w:szCs w:val="23"/>
        </w:rPr>
        <w:t>quality</w:t>
      </w:r>
      <w:r>
        <w:rPr>
          <w:rFonts w:ascii="Times New Roman" w:hAnsi="Times New Roman"/>
          <w:sz w:val="23"/>
          <w:szCs w:val="23"/>
        </w:rPr>
        <w:t xml:space="preserve"> is an s-</w:t>
      </w:r>
      <w:r w:rsidR="00E2775F" w:rsidRPr="009331CA">
        <w:rPr>
          <w:rFonts w:ascii="Times New Roman" w:hAnsi="Times New Roman"/>
          <w:sz w:val="23"/>
          <w:szCs w:val="23"/>
        </w:rPr>
        <w:t>dependent continuant that</w:t>
      </w:r>
      <w:r>
        <w:rPr>
          <w:rFonts w:ascii="Times New Roman" w:hAnsi="Times New Roman"/>
          <w:sz w:val="23"/>
          <w:szCs w:val="23"/>
        </w:rPr>
        <w:t xml:space="preserve">, in contrast to roles and dispositions, does not require any further process in order to be realized. </w:t>
      </w:r>
    </w:p>
    <w:p w:rsidR="00597CDC" w:rsidRDefault="00597CDC" w:rsidP="00597CDC">
      <w:pPr>
        <w:spacing w:beforeLines="1" w:before="2" w:afterLines="1" w:after="2"/>
        <w:rPr>
          <w:rFonts w:ascii="Times New Roman" w:hAnsi="Times New Roman"/>
          <w:sz w:val="23"/>
          <w:szCs w:val="23"/>
          <w:shd w:val="clear" w:color="auto" w:fill="FFFF00"/>
        </w:rPr>
      </w:pPr>
    </w:p>
    <w:p w:rsidR="00597CDC" w:rsidRPr="009331CA" w:rsidRDefault="00597CDC" w:rsidP="00597CDC">
      <w:pPr>
        <w:spacing w:beforeLines="1" w:before="2" w:afterLines="1" w:after="2"/>
        <w:rPr>
          <w:rFonts w:ascii="Times New Roman" w:hAnsi="Times New Roman"/>
          <w:sz w:val="20"/>
          <w:szCs w:val="20"/>
        </w:rPr>
      </w:pPr>
      <w:r w:rsidRPr="009331CA">
        <w:rPr>
          <w:rFonts w:ascii="Times New Roman" w:hAnsi="Times New Roman"/>
          <w:sz w:val="23"/>
          <w:szCs w:val="23"/>
        </w:rPr>
        <w:t>(examples: the color of a tomato, the ambient temperature of a portion of air, the circumference of a waist, the shape of a nose, the mass of a piece of gold, the weight of a chimpanzee)</w:t>
      </w:r>
    </w:p>
    <w:p w:rsidR="00597CDC" w:rsidRPr="009331CA" w:rsidRDefault="00597CDC" w:rsidP="00597CDC">
      <w:pPr>
        <w:spacing w:beforeLines="1" w:before="2" w:afterLines="1" w:after="2"/>
        <w:rPr>
          <w:rFonts w:ascii="Times New Roman" w:hAnsi="Times New Roman"/>
          <w:sz w:val="23"/>
          <w:szCs w:val="23"/>
          <w:shd w:val="clear" w:color="auto" w:fill="FFFF00"/>
        </w:rPr>
      </w:pPr>
    </w:p>
    <w:p w:rsidR="00E2775F" w:rsidRDefault="00E2775F" w:rsidP="00E2775F">
      <w:pPr>
        <w:spacing w:beforeLines="1" w:before="2" w:afterLines="1" w:after="2"/>
        <w:rPr>
          <w:rFonts w:ascii="Times New Roman" w:hAnsi="Times New Roman"/>
          <w:sz w:val="23"/>
          <w:szCs w:val="23"/>
          <w:shd w:val="clear" w:color="auto" w:fill="FFFF00"/>
        </w:rPr>
      </w:pPr>
      <w:r w:rsidRPr="009331CA">
        <w:rPr>
          <w:rFonts w:ascii="Times New Roman" w:hAnsi="Times New Roman"/>
          <w:sz w:val="23"/>
          <w:szCs w:val="23"/>
          <w:shd w:val="clear" w:color="auto" w:fill="FFFF00"/>
        </w:rPr>
        <w:t>Thus</w:t>
      </w:r>
      <w:r w:rsidR="00597CDC">
        <w:rPr>
          <w:rFonts w:ascii="Times New Roman" w:hAnsi="Times New Roman"/>
          <w:sz w:val="23"/>
          <w:szCs w:val="23"/>
          <w:shd w:val="clear" w:color="auto" w:fill="FFFF00"/>
        </w:rPr>
        <w:t>,</w:t>
      </w:r>
      <w:r w:rsidRPr="009331CA">
        <w:rPr>
          <w:rFonts w:ascii="Times New Roman" w:hAnsi="Times New Roman"/>
          <w:sz w:val="23"/>
          <w:szCs w:val="23"/>
          <w:shd w:val="clear" w:color="auto" w:fill="FFFF00"/>
        </w:rPr>
        <w:t xml:space="preserve"> solubility is not manifested in some solid pieces of salt or sugar, while their crystalline quality is.  </w:t>
      </w:r>
    </w:p>
    <w:p w:rsidR="00D91B4B" w:rsidRPr="00B1604E" w:rsidRDefault="00E2775F" w:rsidP="00855C9A">
      <w:pPr>
        <w:spacing w:beforeLines="1" w:before="2" w:afterLines="1" w:after="2"/>
        <w:rPr>
          <w:rFonts w:ascii="Times New Roman" w:hAnsi="Times New Roman"/>
          <w:sz w:val="20"/>
          <w:szCs w:val="20"/>
        </w:rPr>
      </w:pPr>
      <w:r w:rsidRPr="009331CA">
        <w:rPr>
          <w:rFonts w:ascii="Times New Roman" w:hAnsi="Times New Roman"/>
          <w:sz w:val="23"/>
          <w:szCs w:val="23"/>
        </w:rPr>
        <w:t>  </w:t>
      </w:r>
    </w:p>
    <w:p w:rsidR="00B1604E" w:rsidRDefault="00B1604E" w:rsidP="00B1604E">
      <w:pPr>
        <w:spacing w:beforeLines="1" w:before="2" w:afterLines="1" w:after="2"/>
        <w:ind w:firstLine="720"/>
        <w:rPr>
          <w:rFonts w:ascii="Times New Roman" w:hAnsi="Times New Roman"/>
          <w:i/>
          <w:sz w:val="23"/>
          <w:szCs w:val="23"/>
        </w:rPr>
      </w:pPr>
      <w:proofErr w:type="gramStart"/>
      <w:r w:rsidRPr="009331CA">
        <w:rPr>
          <w:rFonts w:ascii="Times New Roman" w:hAnsi="Times New Roman"/>
          <w:i/>
          <w:sz w:val="23"/>
          <w:szCs w:val="23"/>
        </w:rPr>
        <w:t>a</w:t>
      </w:r>
      <w:proofErr w:type="gramEnd"/>
      <w:r w:rsidRPr="009331CA">
        <w:rPr>
          <w:rFonts w:ascii="Times New Roman" w:hAnsi="Times New Roman"/>
          <w:i/>
          <w:sz w:val="23"/>
          <w:szCs w:val="23"/>
        </w:rPr>
        <w:t xml:space="preserve"> </w:t>
      </w:r>
      <w:proofErr w:type="spellStart"/>
      <w:r w:rsidRPr="009331CA">
        <w:rPr>
          <w:rFonts w:ascii="Times New Roman" w:hAnsi="Times New Roman"/>
          <w:b/>
          <w:sz w:val="23"/>
          <w:szCs w:val="23"/>
        </w:rPr>
        <w:t>quality_of</w:t>
      </w:r>
      <w:proofErr w:type="spellEnd"/>
      <w:r w:rsidRPr="009331CA">
        <w:rPr>
          <w:rFonts w:ascii="Times New Roman" w:hAnsi="Times New Roman"/>
          <w:sz w:val="23"/>
          <w:szCs w:val="23"/>
        </w:rPr>
        <w:t xml:space="preserve"> </w:t>
      </w:r>
      <w:r w:rsidRPr="009331CA">
        <w:rPr>
          <w:rFonts w:ascii="Times New Roman" w:hAnsi="Times New Roman"/>
          <w:i/>
          <w:sz w:val="23"/>
          <w:szCs w:val="23"/>
        </w:rPr>
        <w:t xml:space="preserve">b </w:t>
      </w:r>
      <w:r w:rsidRPr="009331CA">
        <w:rPr>
          <w:rFonts w:ascii="Times New Roman" w:hAnsi="Times New Roman"/>
          <w:b/>
          <w:sz w:val="23"/>
          <w:szCs w:val="23"/>
        </w:rPr>
        <w:t>at</w:t>
      </w:r>
      <w:r w:rsidRPr="009331CA">
        <w:rPr>
          <w:rFonts w:ascii="Times New Roman" w:hAnsi="Times New Roman"/>
          <w:sz w:val="23"/>
          <w:szCs w:val="23"/>
        </w:rPr>
        <w:t xml:space="preserve"> </w:t>
      </w:r>
      <w:r w:rsidRPr="009331CA">
        <w:rPr>
          <w:rFonts w:ascii="Times New Roman" w:hAnsi="Times New Roman"/>
          <w:i/>
          <w:sz w:val="23"/>
          <w:szCs w:val="23"/>
        </w:rPr>
        <w:t>t</w:t>
      </w:r>
      <w:r w:rsidRPr="00CD7D2D">
        <w:rPr>
          <w:rFonts w:ascii="Times New Roman" w:hAnsi="Times New Roman"/>
          <w:i/>
          <w:sz w:val="23"/>
          <w:szCs w:val="23"/>
        </w:rPr>
        <w:t xml:space="preserve"> </w:t>
      </w:r>
      <w:r>
        <w:rPr>
          <w:rFonts w:ascii="Times New Roman" w:hAnsi="Times New Roman"/>
          <w:i/>
          <w:sz w:val="23"/>
          <w:szCs w:val="23"/>
        </w:rPr>
        <w:t>=</w:t>
      </w:r>
      <w:r>
        <w:rPr>
          <w:rFonts w:ascii="Times New Roman" w:hAnsi="Times New Roman"/>
          <w:sz w:val="23"/>
          <w:szCs w:val="23"/>
        </w:rPr>
        <w:t xml:space="preserve">Def. </w:t>
      </w:r>
      <w:r>
        <w:rPr>
          <w:rFonts w:ascii="Times New Roman" w:hAnsi="Times New Roman"/>
          <w:i/>
          <w:sz w:val="23"/>
          <w:szCs w:val="23"/>
        </w:rPr>
        <w:t xml:space="preserve">a </w:t>
      </w:r>
      <w:r>
        <w:rPr>
          <w:rFonts w:ascii="Times New Roman" w:hAnsi="Times New Roman"/>
          <w:sz w:val="23"/>
          <w:szCs w:val="23"/>
        </w:rPr>
        <w:t xml:space="preserve">is a quality &amp; </w:t>
      </w:r>
      <w:r>
        <w:rPr>
          <w:rFonts w:ascii="Times New Roman" w:hAnsi="Times New Roman"/>
          <w:i/>
          <w:sz w:val="23"/>
          <w:szCs w:val="23"/>
        </w:rPr>
        <w:t xml:space="preserve">b </w:t>
      </w:r>
      <w:r>
        <w:rPr>
          <w:rFonts w:ascii="Times New Roman" w:hAnsi="Times New Roman"/>
          <w:sz w:val="23"/>
          <w:szCs w:val="23"/>
        </w:rPr>
        <w:t xml:space="preserve">is a material entity &amp; </w:t>
      </w:r>
      <w:r>
        <w:rPr>
          <w:rFonts w:ascii="Times New Roman" w:hAnsi="Times New Roman"/>
          <w:i/>
          <w:sz w:val="23"/>
          <w:szCs w:val="23"/>
        </w:rPr>
        <w:t xml:space="preserve">a </w:t>
      </w:r>
      <w:r>
        <w:rPr>
          <w:rFonts w:ascii="Times New Roman" w:hAnsi="Times New Roman"/>
          <w:b/>
          <w:sz w:val="23"/>
          <w:szCs w:val="23"/>
        </w:rPr>
        <w:t>s-</w:t>
      </w:r>
      <w:proofErr w:type="spellStart"/>
      <w:r>
        <w:rPr>
          <w:rFonts w:ascii="Times New Roman" w:hAnsi="Times New Roman"/>
          <w:b/>
          <w:sz w:val="23"/>
          <w:szCs w:val="23"/>
        </w:rPr>
        <w:t>depends_on</w:t>
      </w:r>
      <w:proofErr w:type="spellEnd"/>
      <w:r>
        <w:rPr>
          <w:rFonts w:ascii="Times New Roman" w:hAnsi="Times New Roman"/>
          <w:sz w:val="23"/>
          <w:szCs w:val="23"/>
        </w:rPr>
        <w:t xml:space="preserve"> </w:t>
      </w:r>
      <w:r>
        <w:rPr>
          <w:rFonts w:ascii="Times New Roman" w:hAnsi="Times New Roman"/>
          <w:i/>
          <w:sz w:val="23"/>
          <w:szCs w:val="23"/>
        </w:rPr>
        <w:t xml:space="preserve">b </w:t>
      </w:r>
    </w:p>
    <w:p w:rsidR="00B1604E" w:rsidRDefault="00B1604E" w:rsidP="00B1604E">
      <w:pPr>
        <w:spacing w:beforeLines="1" w:before="2" w:afterLines="1" w:after="2"/>
        <w:rPr>
          <w:rFonts w:ascii="Times New Roman" w:hAnsi="Times New Roman"/>
          <w:sz w:val="23"/>
          <w:szCs w:val="23"/>
        </w:rPr>
      </w:pPr>
    </w:p>
    <w:p w:rsidR="00B1604E" w:rsidRDefault="00B1604E" w:rsidP="00B1604E">
      <w:pPr>
        <w:spacing w:beforeLines="1" w:before="2" w:afterLines="1" w:after="2"/>
        <w:rPr>
          <w:rFonts w:ascii="Times New Roman" w:hAnsi="Times New Roman"/>
          <w:sz w:val="23"/>
          <w:szCs w:val="23"/>
        </w:rPr>
      </w:pPr>
    </w:p>
    <w:p w:rsidR="00B1604E" w:rsidRDefault="00B1604E" w:rsidP="00B1604E">
      <w:pPr>
        <w:spacing w:beforeLines="1" w:before="2" w:afterLines="1" w:after="2"/>
        <w:rPr>
          <w:rFonts w:ascii="Times New Roman" w:hAnsi="Times New Roman"/>
          <w:sz w:val="23"/>
          <w:szCs w:val="23"/>
        </w:rPr>
      </w:pPr>
      <w:r>
        <w:rPr>
          <w:rFonts w:ascii="Times New Roman" w:hAnsi="Times New Roman"/>
          <w:sz w:val="23"/>
          <w:szCs w:val="23"/>
        </w:rPr>
        <w:t>For some qualities, e.g. color, dependence may be not on bearer but on surface of bearer. (See discussion of boundary dependence above.)</w:t>
      </w:r>
    </w:p>
    <w:p w:rsidR="00B1604E" w:rsidRDefault="00B1604E" w:rsidP="00855C9A">
      <w:pPr>
        <w:spacing w:beforeLines="1" w:before="2" w:afterLines="1" w:after="2"/>
        <w:rPr>
          <w:rFonts w:ascii="Times New Roman" w:hAnsi="Times New Roman"/>
          <w:sz w:val="23"/>
          <w:szCs w:val="23"/>
        </w:rPr>
      </w:pPr>
    </w:p>
    <w:p w:rsidR="00B1604E" w:rsidRDefault="00B1604E" w:rsidP="00855C9A">
      <w:pPr>
        <w:spacing w:beforeLines="1" w:before="2" w:afterLines="1" w:after="2"/>
        <w:rPr>
          <w:rFonts w:ascii="Times New Roman" w:hAnsi="Times New Roman"/>
          <w:sz w:val="23"/>
          <w:szCs w:val="23"/>
        </w:rPr>
      </w:pPr>
      <w:r>
        <w:rPr>
          <w:rFonts w:ascii="Times New Roman" w:hAnsi="Times New Roman"/>
          <w:sz w:val="23"/>
          <w:szCs w:val="23"/>
        </w:rPr>
        <w:t>Qualities of spatial regions are restricted to qualities of size, shape and position and qualities definable in terms of these.</w:t>
      </w:r>
    </w:p>
    <w:p w:rsidR="00B1604E" w:rsidRDefault="00B1604E" w:rsidP="00855C9A">
      <w:pPr>
        <w:spacing w:beforeLines="1" w:before="2" w:afterLines="1" w:after="2"/>
        <w:rPr>
          <w:rFonts w:ascii="Times New Roman" w:hAnsi="Times New Roman"/>
          <w:sz w:val="23"/>
          <w:szCs w:val="23"/>
        </w:rPr>
      </w:pPr>
    </w:p>
    <w:p w:rsidR="00367B48" w:rsidRDefault="00367B48" w:rsidP="00367B48">
      <w:pPr>
        <w:spacing w:beforeLines="1" w:before="2" w:afterLines="1" w:after="2"/>
        <w:rPr>
          <w:rFonts w:ascii="Times New Roman" w:hAnsi="Times New Roman"/>
          <w:sz w:val="23"/>
          <w:szCs w:val="23"/>
        </w:rPr>
      </w:pPr>
      <w:r>
        <w:rPr>
          <w:rFonts w:ascii="Times New Roman" w:hAnsi="Times New Roman"/>
          <w:sz w:val="23"/>
          <w:szCs w:val="23"/>
        </w:rPr>
        <w:t>There are relation qualities, for example: loves, which have a plurality of independent continuants as their bearers. ‘</w:t>
      </w:r>
      <w:proofErr w:type="spellStart"/>
      <w:r>
        <w:rPr>
          <w:rFonts w:ascii="Times New Roman" w:hAnsi="Times New Roman"/>
          <w:b/>
          <w:sz w:val="23"/>
          <w:szCs w:val="23"/>
        </w:rPr>
        <w:t>Quality_</w:t>
      </w:r>
      <w:r w:rsidRPr="00367B48">
        <w:rPr>
          <w:rFonts w:ascii="Times New Roman" w:hAnsi="Times New Roman"/>
          <w:sz w:val="23"/>
          <w:szCs w:val="23"/>
        </w:rPr>
        <w:t>of</w:t>
      </w:r>
      <w:proofErr w:type="spellEnd"/>
      <w:r>
        <w:rPr>
          <w:rFonts w:ascii="Times New Roman" w:hAnsi="Times New Roman"/>
          <w:sz w:val="23"/>
          <w:szCs w:val="23"/>
        </w:rPr>
        <w:t>’ is d</w:t>
      </w:r>
      <w:r w:rsidRPr="00367B48">
        <w:rPr>
          <w:rFonts w:ascii="Times New Roman" w:hAnsi="Times New Roman"/>
          <w:sz w:val="23"/>
          <w:szCs w:val="23"/>
        </w:rPr>
        <w:t>efined</w:t>
      </w:r>
      <w:r>
        <w:rPr>
          <w:rFonts w:ascii="Times New Roman" w:hAnsi="Times New Roman"/>
          <w:sz w:val="23"/>
          <w:szCs w:val="23"/>
        </w:rPr>
        <w:t xml:space="preserve"> in terms of </w:t>
      </w:r>
      <w:r>
        <w:rPr>
          <w:rFonts w:ascii="Times New Roman" w:hAnsi="Times New Roman"/>
          <w:b/>
          <w:sz w:val="23"/>
          <w:szCs w:val="23"/>
        </w:rPr>
        <w:t>s-depends</w:t>
      </w:r>
      <w:r>
        <w:rPr>
          <w:rFonts w:ascii="Times New Roman" w:hAnsi="Times New Roman"/>
          <w:sz w:val="23"/>
          <w:szCs w:val="23"/>
        </w:rPr>
        <w:t xml:space="preserve">, rather than </w:t>
      </w:r>
      <w:r>
        <w:rPr>
          <w:rFonts w:ascii="Times New Roman" w:hAnsi="Times New Roman"/>
          <w:b/>
          <w:sz w:val="23"/>
          <w:szCs w:val="23"/>
        </w:rPr>
        <w:t>inheres</w:t>
      </w:r>
      <w:r>
        <w:rPr>
          <w:rFonts w:ascii="Times New Roman" w:hAnsi="Times New Roman"/>
          <w:sz w:val="23"/>
          <w:szCs w:val="23"/>
        </w:rPr>
        <w:t>, to take account of the fact that there are relational qualities.</w:t>
      </w:r>
    </w:p>
    <w:p w:rsidR="00367B48" w:rsidRPr="00367B48" w:rsidRDefault="00367B48" w:rsidP="00855C9A">
      <w:pPr>
        <w:spacing w:beforeLines="1" w:before="2" w:afterLines="1" w:after="2"/>
        <w:rPr>
          <w:rFonts w:ascii="Times New Roman" w:hAnsi="Times New Roman"/>
          <w:i/>
          <w:sz w:val="23"/>
          <w:szCs w:val="23"/>
        </w:rPr>
      </w:pPr>
    </w:p>
    <w:p w:rsidR="00597CDC" w:rsidRDefault="00597CDC" w:rsidP="00597CDC">
      <w:pPr>
        <w:pStyle w:val="Heading3"/>
        <w:rPr>
          <w:sz w:val="26"/>
          <w:szCs w:val="26"/>
        </w:rPr>
      </w:pPr>
      <w:r>
        <w:rPr>
          <w:sz w:val="26"/>
          <w:szCs w:val="26"/>
        </w:rPr>
        <w:t xml:space="preserve">2.2.2 </w:t>
      </w:r>
      <w:r w:rsidRPr="00597CDC">
        <w:rPr>
          <w:sz w:val="26"/>
          <w:szCs w:val="26"/>
        </w:rPr>
        <w:t>Realizable entity</w:t>
      </w:r>
    </w:p>
    <w:p w:rsidR="004F7B87" w:rsidRPr="004F7B87" w:rsidRDefault="004F7B87" w:rsidP="004F7B87"/>
    <w:p w:rsidR="00597CDC" w:rsidRPr="009331CA" w:rsidRDefault="004F7B87" w:rsidP="00597CDC">
      <w:pPr>
        <w:spacing w:beforeLines="1" w:before="2" w:afterLines="1" w:after="2"/>
        <w:rPr>
          <w:rFonts w:ascii="Times New Roman" w:hAnsi="Times New Roman"/>
          <w:sz w:val="20"/>
          <w:szCs w:val="20"/>
        </w:rPr>
      </w:pPr>
      <w:proofErr w:type="gramStart"/>
      <w:r>
        <w:rPr>
          <w:rFonts w:ascii="Times New Roman" w:hAnsi="Times New Roman"/>
          <w:i/>
          <w:sz w:val="23"/>
          <w:szCs w:val="23"/>
        </w:rPr>
        <w:t>a</w:t>
      </w:r>
      <w:proofErr w:type="gramEnd"/>
      <w:r>
        <w:rPr>
          <w:rFonts w:ascii="Times New Roman" w:hAnsi="Times New Roman"/>
          <w:i/>
          <w:sz w:val="23"/>
          <w:szCs w:val="23"/>
        </w:rPr>
        <w:t xml:space="preserve"> </w:t>
      </w:r>
      <w:r>
        <w:rPr>
          <w:rFonts w:ascii="Times New Roman" w:hAnsi="Times New Roman"/>
          <w:sz w:val="23"/>
          <w:szCs w:val="23"/>
        </w:rPr>
        <w:t>is a realizable entity =</w:t>
      </w:r>
      <w:r w:rsidR="00597CDC">
        <w:rPr>
          <w:rFonts w:ascii="Times New Roman" w:hAnsi="Times New Roman"/>
          <w:sz w:val="23"/>
          <w:szCs w:val="23"/>
        </w:rPr>
        <w:t>Def.</w:t>
      </w:r>
      <w:r>
        <w:rPr>
          <w:rFonts w:ascii="Times New Roman" w:hAnsi="Times New Roman"/>
          <w:sz w:val="23"/>
          <w:szCs w:val="23"/>
        </w:rPr>
        <w:t xml:space="preserve"> </w:t>
      </w:r>
      <w:r>
        <w:rPr>
          <w:rFonts w:ascii="Times New Roman" w:hAnsi="Times New Roman"/>
          <w:i/>
          <w:sz w:val="23"/>
          <w:szCs w:val="23"/>
        </w:rPr>
        <w:t xml:space="preserve">a </w:t>
      </w:r>
      <w:r>
        <w:rPr>
          <w:rFonts w:ascii="Times New Roman" w:hAnsi="Times New Roman"/>
          <w:sz w:val="23"/>
          <w:szCs w:val="23"/>
        </w:rPr>
        <w:t>is a</w:t>
      </w:r>
      <w:r w:rsidR="00597CDC" w:rsidRPr="009331CA">
        <w:rPr>
          <w:rFonts w:ascii="Times New Roman" w:hAnsi="Times New Roman"/>
          <w:sz w:val="23"/>
          <w:szCs w:val="23"/>
        </w:rPr>
        <w:t xml:space="preserve"> </w:t>
      </w:r>
      <w:r>
        <w:rPr>
          <w:rFonts w:ascii="Times New Roman" w:hAnsi="Times New Roman"/>
          <w:sz w:val="23"/>
          <w:szCs w:val="23"/>
        </w:rPr>
        <w:t xml:space="preserve">specifically </w:t>
      </w:r>
      <w:r w:rsidR="00597CDC" w:rsidRPr="009331CA">
        <w:rPr>
          <w:rFonts w:ascii="Times New Roman" w:hAnsi="Times New Roman"/>
          <w:sz w:val="23"/>
          <w:szCs w:val="23"/>
        </w:rPr>
        <w:t xml:space="preserve">dependent continuant that inheres in </w:t>
      </w:r>
      <w:r>
        <w:rPr>
          <w:rFonts w:ascii="Times New Roman" w:hAnsi="Times New Roman"/>
          <w:sz w:val="23"/>
          <w:szCs w:val="23"/>
        </w:rPr>
        <w:t xml:space="preserve">some material entity </w:t>
      </w:r>
      <w:r w:rsidR="00597CDC" w:rsidRPr="009331CA">
        <w:rPr>
          <w:rFonts w:ascii="Times New Roman" w:hAnsi="Times New Roman"/>
          <w:sz w:val="23"/>
          <w:szCs w:val="23"/>
        </w:rPr>
        <w:t xml:space="preserve">and is </w:t>
      </w:r>
      <w:r>
        <w:rPr>
          <w:rFonts w:ascii="Times New Roman" w:hAnsi="Times New Roman"/>
          <w:sz w:val="23"/>
          <w:szCs w:val="23"/>
        </w:rPr>
        <w:t xml:space="preserve">of a type instances of which are </w:t>
      </w:r>
      <w:r w:rsidR="00597CDC" w:rsidRPr="004F7B87">
        <w:rPr>
          <w:rFonts w:ascii="Times New Roman" w:hAnsi="Times New Roman"/>
          <w:b/>
          <w:sz w:val="23"/>
          <w:szCs w:val="23"/>
        </w:rPr>
        <w:t>realized</w:t>
      </w:r>
      <w:r w:rsidR="00597CDC" w:rsidRPr="009331CA">
        <w:rPr>
          <w:rFonts w:ascii="Times New Roman" w:hAnsi="Times New Roman"/>
          <w:sz w:val="23"/>
          <w:szCs w:val="23"/>
        </w:rPr>
        <w:t xml:space="preserve"> (exhibited, manifested, actualized) in process</w:t>
      </w:r>
      <w:r>
        <w:rPr>
          <w:rFonts w:ascii="Times New Roman" w:hAnsi="Times New Roman"/>
          <w:sz w:val="23"/>
          <w:szCs w:val="23"/>
        </w:rPr>
        <w:t>es of a correlated type.</w:t>
      </w:r>
      <w:r w:rsidR="00597CDC" w:rsidRPr="009331CA">
        <w:rPr>
          <w:rFonts w:ascii="Times New Roman" w:hAnsi="Times New Roman"/>
          <w:sz w:val="23"/>
          <w:szCs w:val="23"/>
        </w:rPr>
        <w:t xml:space="preserve"> </w:t>
      </w:r>
    </w:p>
    <w:p w:rsidR="00597CDC" w:rsidRPr="009331CA" w:rsidRDefault="00597CDC" w:rsidP="00597CDC">
      <w:pPr>
        <w:spacing w:beforeLines="1" w:before="2" w:afterLines="1" w:after="2"/>
        <w:rPr>
          <w:rFonts w:ascii="Times New Roman" w:hAnsi="Times New Roman"/>
          <w:sz w:val="20"/>
          <w:szCs w:val="20"/>
        </w:rPr>
      </w:pPr>
      <w:r w:rsidRPr="009331CA">
        <w:rPr>
          <w:rFonts w:ascii="Times New Roman" w:hAnsi="Times New Roman"/>
          <w:sz w:val="23"/>
          <w:szCs w:val="23"/>
        </w:rPr>
        <w:t> </w:t>
      </w:r>
    </w:p>
    <w:p w:rsidR="00597CDC" w:rsidRPr="009331CA" w:rsidRDefault="00597CDC" w:rsidP="00597CDC">
      <w:pPr>
        <w:spacing w:beforeLines="1" w:before="2" w:afterLines="1" w:after="2"/>
        <w:rPr>
          <w:rFonts w:ascii="Times New Roman" w:hAnsi="Times New Roman"/>
          <w:sz w:val="20"/>
          <w:szCs w:val="20"/>
        </w:rPr>
      </w:pPr>
      <w:r w:rsidRPr="009331CA">
        <w:rPr>
          <w:rFonts w:ascii="Times New Roman" w:hAnsi="Times New Roman"/>
          <w:sz w:val="23"/>
          <w:szCs w:val="23"/>
        </w:rPr>
        <w:t>(</w:t>
      </w:r>
      <w:proofErr w:type="gramStart"/>
      <w:r w:rsidRPr="009331CA">
        <w:rPr>
          <w:rFonts w:ascii="Times New Roman" w:hAnsi="Times New Roman"/>
          <w:sz w:val="23"/>
          <w:szCs w:val="23"/>
        </w:rPr>
        <w:t>examples</w:t>
      </w:r>
      <w:proofErr w:type="gramEnd"/>
      <w:r w:rsidRPr="009331CA">
        <w:rPr>
          <w:rFonts w:ascii="Times New Roman" w:hAnsi="Times New Roman"/>
          <w:sz w:val="23"/>
          <w:szCs w:val="23"/>
        </w:rPr>
        <w:t>: the role of being a doctor, the function of the reproductive organs, the disposition of blood to coagulate, the disposition of metal to conduct electricity)</w:t>
      </w:r>
    </w:p>
    <w:p w:rsidR="00E32204" w:rsidRDefault="00E32204" w:rsidP="00597CDC">
      <w:pPr>
        <w:spacing w:beforeLines="1" w:before="2" w:afterLines="1" w:after="2"/>
        <w:rPr>
          <w:rFonts w:ascii="Times New Roman" w:hAnsi="Times New Roman"/>
          <w:sz w:val="23"/>
          <w:szCs w:val="23"/>
          <w:shd w:val="clear" w:color="auto" w:fill="FFFF00"/>
        </w:rPr>
      </w:pPr>
    </w:p>
    <w:p w:rsidR="004F7B87" w:rsidRDefault="004F7B87" w:rsidP="004F7B87">
      <w:pPr>
        <w:pStyle w:val="Heading2"/>
      </w:pPr>
      <w:r>
        <w:t>The realizes relation</w:t>
      </w:r>
    </w:p>
    <w:p w:rsidR="004F7B87" w:rsidRPr="004F7B87" w:rsidRDefault="004F7B87" w:rsidP="00346BC6">
      <w:pPr>
        <w:rPr>
          <w:u w:val="single"/>
        </w:rPr>
      </w:pPr>
      <w:r>
        <w:rPr>
          <w:rFonts w:ascii="Times New Roman" w:hAnsi="Times New Roman"/>
          <w:sz w:val="23"/>
          <w:szCs w:val="23"/>
        </w:rPr>
        <w:t xml:space="preserve">Elucidation: </w:t>
      </w:r>
      <w:r w:rsidR="00346BC6">
        <w:rPr>
          <w:rFonts w:ascii="Times New Roman" w:hAnsi="Times New Roman"/>
          <w:sz w:val="23"/>
          <w:szCs w:val="23"/>
        </w:rPr>
        <w:t xml:space="preserve">if </w:t>
      </w:r>
      <w:proofErr w:type="gramStart"/>
      <w:r w:rsidRPr="004F7B87">
        <w:rPr>
          <w:rFonts w:ascii="Times New Roman" w:hAnsi="Times New Roman"/>
          <w:i/>
          <w:sz w:val="23"/>
          <w:szCs w:val="23"/>
        </w:rPr>
        <w:t>a</w:t>
      </w:r>
      <w:r>
        <w:rPr>
          <w:rFonts w:ascii="Times New Roman" w:hAnsi="Times New Roman"/>
          <w:i/>
          <w:sz w:val="23"/>
          <w:szCs w:val="23"/>
        </w:rPr>
        <w:t xml:space="preserve"> </w:t>
      </w:r>
      <w:r>
        <w:rPr>
          <w:rFonts w:ascii="Times New Roman" w:hAnsi="Times New Roman"/>
          <w:b/>
          <w:sz w:val="23"/>
          <w:szCs w:val="23"/>
        </w:rPr>
        <w:t>realizes</w:t>
      </w:r>
      <w:proofErr w:type="gramEnd"/>
      <w:r>
        <w:rPr>
          <w:rFonts w:ascii="Times New Roman" w:hAnsi="Times New Roman"/>
          <w:b/>
          <w:sz w:val="23"/>
          <w:szCs w:val="23"/>
        </w:rPr>
        <w:t xml:space="preserve"> </w:t>
      </w:r>
      <w:r w:rsidRPr="004F7B87">
        <w:rPr>
          <w:rFonts w:ascii="Times New Roman" w:hAnsi="Times New Roman"/>
          <w:i/>
          <w:sz w:val="23"/>
          <w:szCs w:val="23"/>
        </w:rPr>
        <w:t>b</w:t>
      </w:r>
      <w:r>
        <w:rPr>
          <w:rFonts w:ascii="Times New Roman" w:hAnsi="Times New Roman"/>
          <w:b/>
          <w:i/>
          <w:sz w:val="23"/>
          <w:szCs w:val="23"/>
        </w:rPr>
        <w:t xml:space="preserve"> </w:t>
      </w:r>
      <w:r w:rsidR="00346BC6">
        <w:rPr>
          <w:rFonts w:ascii="Times New Roman" w:hAnsi="Times New Roman"/>
          <w:b/>
          <w:sz w:val="23"/>
          <w:szCs w:val="23"/>
        </w:rPr>
        <w:t xml:space="preserve">at </w:t>
      </w:r>
      <w:r w:rsidR="00346BC6" w:rsidRPr="00346BC6">
        <w:rPr>
          <w:rFonts w:ascii="Times New Roman" w:hAnsi="Times New Roman"/>
          <w:i/>
          <w:sz w:val="23"/>
          <w:szCs w:val="23"/>
        </w:rPr>
        <w:t>t</w:t>
      </w:r>
      <w:r w:rsidR="00346BC6">
        <w:rPr>
          <w:rFonts w:ascii="Times New Roman" w:hAnsi="Times New Roman"/>
          <w:sz w:val="23"/>
          <w:szCs w:val="23"/>
        </w:rPr>
        <w:t>,</w:t>
      </w:r>
      <w:r w:rsidR="00346BC6" w:rsidRPr="00346BC6">
        <w:rPr>
          <w:rFonts w:ascii="Times New Roman" w:hAnsi="Times New Roman"/>
          <w:i/>
          <w:sz w:val="23"/>
          <w:szCs w:val="23"/>
        </w:rPr>
        <w:t xml:space="preserve"> </w:t>
      </w:r>
      <w:r w:rsidR="00346BC6">
        <w:rPr>
          <w:rFonts w:ascii="Times New Roman" w:hAnsi="Times New Roman"/>
          <w:sz w:val="23"/>
          <w:szCs w:val="23"/>
        </w:rPr>
        <w:t xml:space="preserve">then this </w:t>
      </w:r>
      <w:r w:rsidRPr="004F7B87">
        <w:rPr>
          <w:rFonts w:ascii="Times New Roman" w:hAnsi="Times New Roman"/>
          <w:sz w:val="23"/>
          <w:szCs w:val="23"/>
        </w:rPr>
        <w:t>means</w:t>
      </w:r>
      <w:r>
        <w:rPr>
          <w:rFonts w:ascii="Times New Roman" w:hAnsi="Times New Roman"/>
          <w:b/>
          <w:sz w:val="23"/>
          <w:szCs w:val="23"/>
        </w:rPr>
        <w:t xml:space="preserve"> </w:t>
      </w:r>
      <w:r w:rsidRPr="004F7B87">
        <w:rPr>
          <w:rFonts w:ascii="Times New Roman" w:hAnsi="Times New Roman"/>
          <w:sz w:val="23"/>
          <w:szCs w:val="23"/>
        </w:rPr>
        <w:t>that</w:t>
      </w:r>
      <w:r w:rsidR="00346BC6">
        <w:rPr>
          <w:rFonts w:ascii="Times New Roman" w:hAnsi="Times New Roman"/>
          <w:sz w:val="23"/>
          <w:szCs w:val="23"/>
        </w:rPr>
        <w:t>,</w:t>
      </w:r>
      <w:r>
        <w:rPr>
          <w:rFonts w:ascii="Times New Roman" w:hAnsi="Times New Roman"/>
          <w:sz w:val="23"/>
          <w:szCs w:val="23"/>
        </w:rPr>
        <w:t xml:space="preserve"> </w:t>
      </w:r>
      <w:r w:rsidR="00346BC6">
        <w:rPr>
          <w:rFonts w:ascii="Times New Roman" w:hAnsi="Times New Roman"/>
          <w:sz w:val="23"/>
          <w:szCs w:val="23"/>
        </w:rPr>
        <w:t xml:space="preserve">for some material entity </w:t>
      </w:r>
      <w:r w:rsidR="00346BC6">
        <w:rPr>
          <w:rFonts w:ascii="Times New Roman" w:hAnsi="Times New Roman"/>
          <w:i/>
          <w:sz w:val="23"/>
          <w:szCs w:val="23"/>
        </w:rPr>
        <w:t>c</w:t>
      </w:r>
      <w:r w:rsidR="00346BC6">
        <w:rPr>
          <w:rFonts w:ascii="Times New Roman" w:hAnsi="Times New Roman"/>
          <w:sz w:val="23"/>
          <w:szCs w:val="23"/>
        </w:rPr>
        <w:t xml:space="preserve">, </w:t>
      </w:r>
      <w:r>
        <w:rPr>
          <w:rFonts w:ascii="Times New Roman" w:hAnsi="Times New Roman"/>
          <w:i/>
          <w:sz w:val="23"/>
          <w:szCs w:val="23"/>
        </w:rPr>
        <w:t xml:space="preserve">a </w:t>
      </w:r>
      <w:r>
        <w:rPr>
          <w:rFonts w:ascii="Times New Roman" w:hAnsi="Times New Roman"/>
          <w:sz w:val="23"/>
          <w:szCs w:val="23"/>
        </w:rPr>
        <w:t xml:space="preserve">is a process </w:t>
      </w:r>
      <w:r w:rsidR="00346BC6">
        <w:rPr>
          <w:rFonts w:ascii="Times New Roman" w:hAnsi="Times New Roman"/>
          <w:sz w:val="23"/>
          <w:szCs w:val="23"/>
        </w:rPr>
        <w:t xml:space="preserve">in which </w:t>
      </w:r>
      <w:r w:rsidR="00346BC6">
        <w:rPr>
          <w:rFonts w:ascii="Times New Roman" w:hAnsi="Times New Roman"/>
          <w:i/>
          <w:sz w:val="23"/>
          <w:szCs w:val="23"/>
        </w:rPr>
        <w:t xml:space="preserve">c </w:t>
      </w:r>
      <w:r w:rsidR="00346BC6">
        <w:rPr>
          <w:rFonts w:ascii="Times New Roman" w:hAnsi="Times New Roman"/>
          <w:b/>
          <w:sz w:val="23"/>
          <w:szCs w:val="23"/>
        </w:rPr>
        <w:t xml:space="preserve">participates </w:t>
      </w:r>
      <w:r w:rsidR="00346BC6" w:rsidRPr="00346BC6">
        <w:rPr>
          <w:rFonts w:ascii="Times New Roman" w:hAnsi="Times New Roman"/>
          <w:b/>
          <w:sz w:val="23"/>
          <w:szCs w:val="23"/>
        </w:rPr>
        <w:t>at</w:t>
      </w:r>
      <w:r w:rsidR="00346BC6">
        <w:rPr>
          <w:rFonts w:ascii="Times New Roman" w:hAnsi="Times New Roman"/>
          <w:sz w:val="23"/>
          <w:szCs w:val="23"/>
        </w:rPr>
        <w:t xml:space="preserve"> </w:t>
      </w:r>
      <w:r w:rsidR="00346BC6">
        <w:rPr>
          <w:rFonts w:ascii="Times New Roman" w:hAnsi="Times New Roman"/>
          <w:i/>
          <w:sz w:val="23"/>
          <w:szCs w:val="23"/>
        </w:rPr>
        <w:t xml:space="preserve">t </w:t>
      </w:r>
      <w:r>
        <w:rPr>
          <w:rFonts w:ascii="Times New Roman" w:hAnsi="Times New Roman"/>
          <w:sz w:val="23"/>
          <w:szCs w:val="23"/>
        </w:rPr>
        <w:t xml:space="preserve">and </w:t>
      </w:r>
      <w:r>
        <w:rPr>
          <w:rFonts w:ascii="Times New Roman" w:hAnsi="Times New Roman"/>
          <w:i/>
          <w:sz w:val="23"/>
          <w:szCs w:val="23"/>
        </w:rPr>
        <w:t xml:space="preserve">b </w:t>
      </w:r>
      <w:r>
        <w:rPr>
          <w:rFonts w:ascii="Times New Roman" w:hAnsi="Times New Roman"/>
          <w:sz w:val="23"/>
          <w:szCs w:val="23"/>
        </w:rPr>
        <w:t xml:space="preserve">is a disposition or role </w:t>
      </w:r>
      <w:r w:rsidR="00346BC6">
        <w:rPr>
          <w:rFonts w:ascii="Times New Roman" w:hAnsi="Times New Roman"/>
          <w:sz w:val="23"/>
          <w:szCs w:val="23"/>
        </w:rPr>
        <w:t xml:space="preserve">of which </w:t>
      </w:r>
      <w:r>
        <w:rPr>
          <w:rFonts w:ascii="Times New Roman" w:hAnsi="Times New Roman"/>
          <w:i/>
          <w:sz w:val="23"/>
          <w:szCs w:val="23"/>
        </w:rPr>
        <w:t xml:space="preserve">c </w:t>
      </w:r>
      <w:r w:rsidR="00346BC6" w:rsidRPr="00346BC6">
        <w:rPr>
          <w:rFonts w:ascii="Times New Roman" w:hAnsi="Times New Roman"/>
          <w:sz w:val="23"/>
          <w:szCs w:val="23"/>
        </w:rPr>
        <w:t>is the</w:t>
      </w:r>
      <w:r w:rsidR="00346BC6">
        <w:rPr>
          <w:rFonts w:ascii="Times New Roman" w:hAnsi="Times New Roman"/>
          <w:i/>
          <w:sz w:val="23"/>
          <w:szCs w:val="23"/>
        </w:rPr>
        <w:t xml:space="preserve"> </w:t>
      </w:r>
      <w:r>
        <w:rPr>
          <w:rFonts w:ascii="Times New Roman" w:hAnsi="Times New Roman"/>
          <w:b/>
          <w:sz w:val="23"/>
          <w:szCs w:val="23"/>
        </w:rPr>
        <w:t>bearer</w:t>
      </w:r>
      <w:r w:rsidR="00346BC6">
        <w:rPr>
          <w:rFonts w:ascii="Times New Roman" w:hAnsi="Times New Roman"/>
          <w:i/>
          <w:sz w:val="23"/>
          <w:szCs w:val="23"/>
        </w:rPr>
        <w:t>.</w:t>
      </w:r>
    </w:p>
    <w:p w:rsidR="004F7B87" w:rsidRDefault="00346BC6" w:rsidP="00346BC6">
      <w:pPr>
        <w:spacing w:beforeLines="1" w:before="2" w:afterLines="1" w:after="2"/>
        <w:rPr>
          <w:rFonts w:ascii="Times New Roman" w:hAnsi="Times New Roman"/>
          <w:sz w:val="23"/>
          <w:szCs w:val="23"/>
        </w:rPr>
      </w:pPr>
      <w:r w:rsidRPr="00346BC6">
        <w:rPr>
          <w:rFonts w:ascii="Times New Roman" w:hAnsi="Times New Roman"/>
          <w:sz w:val="23"/>
          <w:szCs w:val="23"/>
        </w:rPr>
        <w:t xml:space="preserve">Note: </w:t>
      </w:r>
      <w:proofErr w:type="spellStart"/>
      <w:r w:rsidRPr="00346BC6">
        <w:rPr>
          <w:rFonts w:ascii="Times New Roman" w:hAnsi="Times New Roman"/>
          <w:i/>
          <w:sz w:val="23"/>
          <w:szCs w:val="23"/>
        </w:rPr>
        <w:t>t</w:t>
      </w:r>
      <w:r w:rsidRPr="00346BC6">
        <w:rPr>
          <w:rFonts w:ascii="Times New Roman" w:hAnsi="Times New Roman"/>
          <w:sz w:val="23"/>
          <w:szCs w:val="23"/>
        </w:rPr>
        <w:t xml:space="preserve"> here</w:t>
      </w:r>
      <w:proofErr w:type="spellEnd"/>
      <w:r w:rsidRPr="00346BC6">
        <w:rPr>
          <w:rFonts w:ascii="Times New Roman" w:hAnsi="Times New Roman"/>
          <w:sz w:val="23"/>
          <w:szCs w:val="23"/>
        </w:rPr>
        <w:t xml:space="preserve"> is an interval, rather than </w:t>
      </w:r>
      <w:proofErr w:type="spellStart"/>
      <w:proofErr w:type="gramStart"/>
      <w:r w:rsidRPr="00346BC6">
        <w:rPr>
          <w:rFonts w:ascii="Times New Roman" w:hAnsi="Times New Roman"/>
          <w:sz w:val="23"/>
          <w:szCs w:val="23"/>
        </w:rPr>
        <w:t>a</w:t>
      </w:r>
      <w:proofErr w:type="spellEnd"/>
      <w:proofErr w:type="gramEnd"/>
      <w:r w:rsidRPr="00346BC6">
        <w:rPr>
          <w:rFonts w:ascii="Times New Roman" w:hAnsi="Times New Roman"/>
          <w:sz w:val="23"/>
          <w:szCs w:val="23"/>
        </w:rPr>
        <w:t xml:space="preserve"> instant (temporal boundary)</w:t>
      </w:r>
    </w:p>
    <w:p w:rsidR="00346BC6" w:rsidRPr="00346BC6" w:rsidRDefault="00346BC6" w:rsidP="00346BC6">
      <w:pPr>
        <w:spacing w:beforeLines="1" w:before="2" w:afterLines="1" w:after="2"/>
        <w:rPr>
          <w:rFonts w:ascii="Times New Roman" w:hAnsi="Times New Roman"/>
          <w:sz w:val="23"/>
          <w:szCs w:val="23"/>
        </w:rPr>
      </w:pPr>
    </w:p>
    <w:p w:rsidR="00597CDC" w:rsidRPr="009331CA" w:rsidRDefault="00E32204" w:rsidP="00597CDC">
      <w:pPr>
        <w:spacing w:beforeLines="1" w:before="2" w:afterLines="1" w:after="2"/>
        <w:rPr>
          <w:rFonts w:ascii="Times New Roman" w:hAnsi="Times New Roman"/>
          <w:sz w:val="20"/>
          <w:szCs w:val="20"/>
        </w:rPr>
      </w:pPr>
      <w:r>
        <w:rPr>
          <w:rFonts w:ascii="Times New Roman" w:hAnsi="Times New Roman"/>
          <w:sz w:val="23"/>
          <w:szCs w:val="23"/>
          <w:shd w:val="clear" w:color="auto" w:fill="FFFF00"/>
        </w:rPr>
        <w:t>R</w:t>
      </w:r>
      <w:r w:rsidR="00597CDC">
        <w:rPr>
          <w:rFonts w:ascii="Times New Roman" w:hAnsi="Times New Roman"/>
          <w:sz w:val="23"/>
          <w:szCs w:val="23"/>
          <w:shd w:val="clear" w:color="auto" w:fill="FFFF00"/>
        </w:rPr>
        <w:t>eciprocal dependent continuants (e.g. husband/wife; blocking dispositions)</w:t>
      </w:r>
    </w:p>
    <w:p w:rsidR="00597CDC" w:rsidRDefault="00597CDC" w:rsidP="00597CDC">
      <w:pPr>
        <w:spacing w:beforeLines="1" w:before="2" w:afterLines="1" w:after="2"/>
        <w:rPr>
          <w:rFonts w:ascii="Times New Roman" w:hAnsi="Times New Roman"/>
          <w:sz w:val="23"/>
          <w:szCs w:val="23"/>
        </w:rPr>
      </w:pPr>
      <w:r w:rsidRPr="009331CA">
        <w:rPr>
          <w:rFonts w:ascii="Times New Roman" w:hAnsi="Times New Roman"/>
          <w:sz w:val="23"/>
          <w:szCs w:val="23"/>
        </w:rPr>
        <w:t> </w:t>
      </w:r>
    </w:p>
    <w:p w:rsidR="00A6405D" w:rsidRPr="00A6405D" w:rsidRDefault="00A6405D" w:rsidP="00A6405D">
      <w:pPr>
        <w:spacing w:after="0" w:line="240" w:lineRule="auto"/>
        <w:jc w:val="both"/>
        <w:rPr>
          <w:rFonts w:ascii="Times New Roman" w:hAnsi="Times New Roman"/>
          <w:sz w:val="23"/>
        </w:rPr>
      </w:pPr>
      <w:r w:rsidRPr="00A6405D">
        <w:rPr>
          <w:rFonts w:ascii="Times New Roman" w:hAnsi="Times New Roman"/>
          <w:sz w:val="23"/>
        </w:rPr>
        <w:t>Axiom: the bearer of a realized realizable entity participates in the realization</w:t>
      </w:r>
    </w:p>
    <w:p w:rsidR="00A6405D" w:rsidRPr="009331CA" w:rsidRDefault="00A6405D" w:rsidP="00597CDC">
      <w:pPr>
        <w:spacing w:beforeLines="1" w:before="2" w:afterLines="1" w:after="2"/>
        <w:rPr>
          <w:rFonts w:ascii="Times New Roman" w:hAnsi="Times New Roman"/>
          <w:sz w:val="20"/>
          <w:szCs w:val="20"/>
        </w:rPr>
      </w:pPr>
    </w:p>
    <w:p w:rsidR="00E32204" w:rsidRPr="00367B48" w:rsidRDefault="00E32204" w:rsidP="00E32204">
      <w:pPr>
        <w:pStyle w:val="Heading4"/>
        <w:numPr>
          <w:ilvl w:val="3"/>
          <w:numId w:val="11"/>
        </w:numPr>
        <w:rPr>
          <w:sz w:val="23"/>
        </w:rPr>
      </w:pPr>
      <w:r w:rsidRPr="001F273B">
        <w:rPr>
          <w:sz w:val="23"/>
        </w:rPr>
        <w:t>Role (Externally-Grounded Realizable Entity)</w:t>
      </w:r>
    </w:p>
    <w:p w:rsidR="00E32204" w:rsidRDefault="00E32204" w:rsidP="00367B48">
      <w:pPr>
        <w:spacing w:after="0" w:line="240" w:lineRule="auto"/>
        <w:jc w:val="both"/>
        <w:rPr>
          <w:rFonts w:ascii="Times New Roman" w:hAnsi="Times New Roman"/>
          <w:sz w:val="23"/>
        </w:rPr>
      </w:pPr>
      <w:r w:rsidRPr="001F273B">
        <w:rPr>
          <w:rFonts w:ascii="Times New Roman" w:hAnsi="Times New Roman"/>
          <w:i/>
          <w:sz w:val="23"/>
        </w:rPr>
        <w:t>a</w:t>
      </w:r>
      <w:r w:rsidRPr="001F273B">
        <w:rPr>
          <w:rFonts w:ascii="Times New Roman" w:hAnsi="Times New Roman"/>
          <w:sz w:val="23"/>
        </w:rPr>
        <w:t xml:space="preserve"> is a </w:t>
      </w:r>
      <w:r w:rsidRPr="001F273B">
        <w:rPr>
          <w:rFonts w:ascii="Times New Roman" w:hAnsi="Times New Roman"/>
          <w:i/>
          <w:sz w:val="23"/>
        </w:rPr>
        <w:t>role</w:t>
      </w:r>
      <w:r w:rsidRPr="001F273B">
        <w:rPr>
          <w:rFonts w:ascii="Times New Roman" w:hAnsi="Times New Roman"/>
          <w:sz w:val="23"/>
        </w:rPr>
        <w:t xml:space="preserve"> =Def. </w:t>
      </w:r>
      <w:r w:rsidRPr="001F273B">
        <w:rPr>
          <w:rFonts w:ascii="Times New Roman" w:hAnsi="Times New Roman"/>
          <w:i/>
          <w:sz w:val="23"/>
        </w:rPr>
        <w:t xml:space="preserve">a </w:t>
      </w:r>
      <w:r w:rsidRPr="001F273B">
        <w:rPr>
          <w:rFonts w:ascii="Times New Roman" w:hAnsi="Times New Roman"/>
          <w:sz w:val="23"/>
        </w:rPr>
        <w:t>is a realizable entity which exists because its bearer is in some special physical, social, or institutional set of circumstances in which the bearer does not have to be, and is not such that, if it ceases to exist, then the physical make-up of the bearer is thereby changed.</w:t>
      </w:r>
      <w:r w:rsidRPr="001F273B">
        <w:rPr>
          <w:rStyle w:val="EndnoteReference1"/>
          <w:rFonts w:ascii="Times New Roman" w:hAnsi="Times New Roman"/>
          <w:sz w:val="23"/>
        </w:rPr>
        <w:endnoteReference w:id="1"/>
      </w:r>
    </w:p>
    <w:p w:rsidR="00367B48" w:rsidRPr="001F273B" w:rsidRDefault="00367B48" w:rsidP="00367B48">
      <w:pPr>
        <w:spacing w:after="0" w:line="240" w:lineRule="auto"/>
        <w:jc w:val="both"/>
        <w:rPr>
          <w:rFonts w:ascii="Times New Roman" w:hAnsi="Times New Roman"/>
          <w:sz w:val="23"/>
        </w:rPr>
      </w:pPr>
    </w:p>
    <w:p w:rsidR="00E32204" w:rsidRPr="001F273B" w:rsidRDefault="00E32204" w:rsidP="00E32204">
      <w:pPr>
        <w:spacing w:line="240" w:lineRule="auto"/>
        <w:jc w:val="both"/>
        <w:rPr>
          <w:rFonts w:ascii="Times New Roman" w:hAnsi="Times New Roman"/>
          <w:sz w:val="23"/>
        </w:rPr>
      </w:pPr>
      <w:r w:rsidRPr="001F273B">
        <w:rPr>
          <w:rFonts w:ascii="Times New Roman" w:hAnsi="Times New Roman"/>
          <w:sz w:val="23"/>
        </w:rPr>
        <w:t xml:space="preserve">‘Role’ is another name for what we might call an </w:t>
      </w:r>
      <w:r w:rsidRPr="001F273B">
        <w:rPr>
          <w:rFonts w:ascii="Times New Roman Italic" w:hAnsi="Times New Roman Italic"/>
          <w:sz w:val="23"/>
        </w:rPr>
        <w:t>extrinsic</w:t>
      </w:r>
      <w:r w:rsidRPr="001F273B">
        <w:rPr>
          <w:rFonts w:ascii="Times New Roman" w:hAnsi="Times New Roman"/>
          <w:sz w:val="23"/>
        </w:rPr>
        <w:t xml:space="preserve"> or </w:t>
      </w:r>
      <w:r w:rsidRPr="001F273B">
        <w:rPr>
          <w:rFonts w:ascii="Times New Roman Italic" w:hAnsi="Times New Roman Italic"/>
          <w:sz w:val="23"/>
        </w:rPr>
        <w:t xml:space="preserve">externally-grounded </w:t>
      </w:r>
      <w:r w:rsidRPr="001F273B">
        <w:rPr>
          <w:rFonts w:ascii="Times New Roman" w:hAnsi="Times New Roman"/>
          <w:sz w:val="23"/>
        </w:rPr>
        <w:t>realizable entity. An entity is a role not because of the way it itself is, but because of something that happens or obtains externally. Examples include:</w:t>
      </w:r>
    </w:p>
    <w:p w:rsidR="00E32204" w:rsidRPr="001F273B" w:rsidRDefault="00E32204" w:rsidP="00E32204">
      <w:pPr>
        <w:numPr>
          <w:ilvl w:val="0"/>
          <w:numId w:val="9"/>
        </w:numPr>
        <w:spacing w:after="0" w:line="240" w:lineRule="auto"/>
        <w:ind w:hanging="360"/>
        <w:jc w:val="both"/>
        <w:rPr>
          <w:rFonts w:ascii="Times New Roman" w:hAnsi="Times New Roman"/>
          <w:sz w:val="23"/>
        </w:rPr>
      </w:pPr>
      <w:r w:rsidRPr="001F273B">
        <w:rPr>
          <w:rFonts w:ascii="Times New Roman" w:hAnsi="Times New Roman"/>
          <w:sz w:val="23"/>
        </w:rPr>
        <w:t xml:space="preserve">the role of an instance of a chemical compound to serve as </w:t>
      </w:r>
      <w:proofErr w:type="spellStart"/>
      <w:r w:rsidRPr="001F273B">
        <w:rPr>
          <w:rFonts w:ascii="Times New Roman" w:hAnsi="Times New Roman"/>
          <w:sz w:val="23"/>
        </w:rPr>
        <w:t>analyte</w:t>
      </w:r>
      <w:proofErr w:type="spellEnd"/>
      <w:r w:rsidRPr="001F273B">
        <w:rPr>
          <w:rFonts w:ascii="Times New Roman" w:hAnsi="Times New Roman"/>
          <w:sz w:val="23"/>
        </w:rPr>
        <w:t xml:space="preserve"> in an experiment,</w:t>
      </w:r>
    </w:p>
    <w:p w:rsidR="00E32204" w:rsidRPr="001F273B" w:rsidRDefault="00E32204" w:rsidP="00E32204">
      <w:pPr>
        <w:numPr>
          <w:ilvl w:val="0"/>
          <w:numId w:val="9"/>
        </w:numPr>
        <w:spacing w:after="0" w:line="240" w:lineRule="auto"/>
        <w:ind w:hanging="360"/>
        <w:jc w:val="both"/>
        <w:rPr>
          <w:rFonts w:ascii="Times New Roman" w:hAnsi="Times New Roman"/>
          <w:sz w:val="23"/>
        </w:rPr>
      </w:pPr>
      <w:r w:rsidRPr="001F273B">
        <w:rPr>
          <w:rFonts w:ascii="Times New Roman" w:hAnsi="Times New Roman"/>
          <w:sz w:val="23"/>
        </w:rPr>
        <w:t>the role of a portion of penicillin to act as a drug,</w:t>
      </w:r>
    </w:p>
    <w:p w:rsidR="00E32204" w:rsidRPr="001F273B" w:rsidRDefault="00E32204" w:rsidP="00E32204">
      <w:pPr>
        <w:numPr>
          <w:ilvl w:val="0"/>
          <w:numId w:val="9"/>
        </w:numPr>
        <w:spacing w:after="0" w:line="240" w:lineRule="auto"/>
        <w:ind w:hanging="360"/>
        <w:jc w:val="both"/>
        <w:rPr>
          <w:rFonts w:ascii="Times New Roman" w:hAnsi="Times New Roman"/>
          <w:sz w:val="23"/>
        </w:rPr>
      </w:pPr>
      <w:r w:rsidRPr="001F273B">
        <w:rPr>
          <w:rFonts w:ascii="Times New Roman" w:hAnsi="Times New Roman"/>
          <w:sz w:val="23"/>
        </w:rPr>
        <w:t>the role of bacteria in causing infection, and</w:t>
      </w:r>
    </w:p>
    <w:p w:rsidR="00E32204" w:rsidRPr="001F273B" w:rsidRDefault="00E32204" w:rsidP="00E32204">
      <w:pPr>
        <w:numPr>
          <w:ilvl w:val="0"/>
          <w:numId w:val="9"/>
        </w:numPr>
        <w:spacing w:after="0" w:line="240" w:lineRule="auto"/>
        <w:ind w:hanging="360"/>
        <w:jc w:val="both"/>
        <w:rPr>
          <w:rFonts w:ascii="Times New Roman" w:hAnsi="Times New Roman"/>
          <w:sz w:val="23"/>
        </w:rPr>
      </w:pPr>
      <w:proofErr w:type="gramStart"/>
      <w:r w:rsidRPr="001F273B">
        <w:rPr>
          <w:rFonts w:ascii="Times New Roman" w:hAnsi="Times New Roman"/>
          <w:sz w:val="23"/>
        </w:rPr>
        <w:t>the</w:t>
      </w:r>
      <w:proofErr w:type="gramEnd"/>
      <w:r w:rsidRPr="001F273B">
        <w:rPr>
          <w:rFonts w:ascii="Times New Roman" w:hAnsi="Times New Roman"/>
          <w:sz w:val="23"/>
        </w:rPr>
        <w:t xml:space="preserve"> role of a stone in marking a boundary.</w:t>
      </w:r>
    </w:p>
    <w:p w:rsidR="00B968D9" w:rsidRDefault="00B968D9" w:rsidP="00855C9A">
      <w:pPr>
        <w:spacing w:beforeLines="1" w:before="2" w:afterLines="1" w:after="2"/>
        <w:rPr>
          <w:rFonts w:ascii="Times New Roman" w:hAnsi="Times New Roman"/>
          <w:sz w:val="23"/>
          <w:szCs w:val="23"/>
        </w:rPr>
      </w:pPr>
    </w:p>
    <w:p w:rsidR="00E32204" w:rsidRPr="001F273B" w:rsidRDefault="00E32204" w:rsidP="00760F91">
      <w:pPr>
        <w:spacing w:line="240" w:lineRule="auto"/>
        <w:jc w:val="both"/>
        <w:rPr>
          <w:rFonts w:ascii="Times New Roman" w:hAnsi="Times New Roman"/>
          <w:sz w:val="23"/>
        </w:rPr>
      </w:pPr>
      <w:r w:rsidRPr="001F273B">
        <w:rPr>
          <w:rFonts w:ascii="Times New Roman" w:hAnsi="Times New Roman"/>
          <w:sz w:val="23"/>
        </w:rPr>
        <w:t>Roles are optional</w:t>
      </w:r>
      <w:r w:rsidR="00760F91" w:rsidRPr="001F273B">
        <w:rPr>
          <w:rFonts w:ascii="Times New Roman" w:hAnsi="Times New Roman"/>
          <w:sz w:val="23"/>
        </w:rPr>
        <w:t xml:space="preserve"> in the sense that the bearer of a role </w:t>
      </w:r>
      <w:r w:rsidRPr="001F273B">
        <w:rPr>
          <w:rFonts w:ascii="Times New Roman" w:hAnsi="Times New Roman"/>
          <w:sz w:val="23"/>
        </w:rPr>
        <w:t>can lose the role without being physically changed. Because a role is not a reflection of the in-built physical make-up of its bearer, there are therapeutic and prophylactic roles, and input and output roles. For example, the primary function—or input role—of mitochondria is to produce adenosine triphosphate (ATP).</w:t>
      </w:r>
      <w:r w:rsidRPr="001F273B">
        <w:rPr>
          <w:rStyle w:val="EndnoteReference1"/>
          <w:rFonts w:ascii="Times New Roman" w:hAnsi="Times New Roman"/>
          <w:sz w:val="23"/>
        </w:rPr>
        <w:endnoteReference w:id="2"/>
      </w:r>
      <w:r w:rsidRPr="001F273B">
        <w:rPr>
          <w:rFonts w:ascii="Times New Roman" w:hAnsi="Times New Roman"/>
          <w:sz w:val="23"/>
        </w:rPr>
        <w:t xml:space="preserve"> However, given that they produce high levels of oxidative stress, these same mitochondria play an output role in Alzheimer’s disease. A heart has the function of pumping blood, but in certain circumstances that same heart can play the role of dinner for a lion or of plasticized prop in a museum display. Water does not have any function </w:t>
      </w:r>
      <w:r w:rsidRPr="001F273B">
        <w:rPr>
          <w:rFonts w:ascii="Times New Roman Italic" w:hAnsi="Times New Roman Italic"/>
          <w:sz w:val="23"/>
        </w:rPr>
        <w:t>per se</w:t>
      </w:r>
      <w:r w:rsidRPr="001F273B">
        <w:rPr>
          <w:rFonts w:ascii="Times New Roman" w:hAnsi="Times New Roman"/>
          <w:sz w:val="23"/>
        </w:rPr>
        <w:t>, but it does play many different roles, for example in helping to initiate the growth process of a seed, or in a hydroelectric experiment, or in washing clothes.</w:t>
      </w:r>
    </w:p>
    <w:p w:rsidR="00E32204" w:rsidRDefault="00E32204" w:rsidP="00E32204">
      <w:pPr>
        <w:spacing w:beforeLines="1" w:before="2" w:afterLines="1" w:after="2"/>
        <w:rPr>
          <w:rFonts w:ascii="Times New Roman" w:hAnsi="Times New Roman"/>
          <w:sz w:val="23"/>
          <w:szCs w:val="23"/>
          <w:highlight w:val="yellow"/>
        </w:rPr>
      </w:pPr>
      <w:r w:rsidRPr="001F273B">
        <w:rPr>
          <w:rFonts w:ascii="Times New Roman" w:hAnsi="Times New Roman"/>
          <w:sz w:val="23"/>
        </w:rPr>
        <w:t xml:space="preserve">Typically roles are also marked by </w:t>
      </w:r>
      <w:r w:rsidRPr="001F273B">
        <w:rPr>
          <w:rFonts w:ascii="Times New Roman" w:hAnsi="Times New Roman"/>
          <w:i/>
          <w:sz w:val="23"/>
        </w:rPr>
        <w:t>optionality of realization</w:t>
      </w:r>
      <w:r w:rsidRPr="001F273B">
        <w:rPr>
          <w:rFonts w:ascii="Times New Roman" w:hAnsi="Times New Roman"/>
          <w:sz w:val="23"/>
        </w:rPr>
        <w:t xml:space="preserve">. However, there </w:t>
      </w:r>
      <w:r>
        <w:rPr>
          <w:rFonts w:ascii="Times New Roman" w:hAnsi="Times New Roman"/>
          <w:sz w:val="23"/>
          <w:szCs w:val="23"/>
          <w:highlight w:val="yellow"/>
        </w:rPr>
        <w:t xml:space="preserve">are some </w:t>
      </w:r>
      <w:r w:rsidRPr="003D3E62">
        <w:rPr>
          <w:rFonts w:ascii="Times New Roman" w:hAnsi="Times New Roman"/>
          <w:sz w:val="23"/>
          <w:szCs w:val="23"/>
          <w:highlight w:val="yellow"/>
        </w:rPr>
        <w:t>realization dependent roles (e.g. pathogen)</w:t>
      </w:r>
      <w:r w:rsidR="00760F91">
        <w:rPr>
          <w:rFonts w:ascii="Times New Roman" w:hAnsi="Times New Roman"/>
          <w:sz w:val="23"/>
          <w:szCs w:val="23"/>
          <w:highlight w:val="yellow"/>
        </w:rPr>
        <w:t xml:space="preserve">, which are such that entities bear the role in question only if they have already begun to realize it. </w:t>
      </w:r>
    </w:p>
    <w:p w:rsidR="00760F91" w:rsidRPr="003D3E62" w:rsidRDefault="00760F91" w:rsidP="00E32204">
      <w:pPr>
        <w:spacing w:beforeLines="1" w:before="2" w:afterLines="1" w:after="2"/>
        <w:rPr>
          <w:rFonts w:ascii="Times New Roman" w:hAnsi="Times New Roman"/>
          <w:sz w:val="23"/>
          <w:szCs w:val="23"/>
          <w:highlight w:val="yellow"/>
        </w:rPr>
      </w:pPr>
    </w:p>
    <w:p w:rsidR="00760F91" w:rsidRPr="001F273B" w:rsidRDefault="00760F91" w:rsidP="00760F91">
      <w:pPr>
        <w:spacing w:line="240" w:lineRule="auto"/>
        <w:jc w:val="both"/>
        <w:rPr>
          <w:rFonts w:ascii="Times New Roman" w:hAnsi="Times New Roman"/>
          <w:sz w:val="23"/>
        </w:rPr>
      </w:pPr>
      <w:r w:rsidRPr="001F273B">
        <w:rPr>
          <w:rFonts w:ascii="Times New Roman" w:hAnsi="Times New Roman"/>
          <w:sz w:val="23"/>
        </w:rPr>
        <w:t xml:space="preserve">There is also a distinction between </w:t>
      </w:r>
      <w:r w:rsidRPr="001F273B">
        <w:rPr>
          <w:rFonts w:ascii="Times New Roman Italic" w:hAnsi="Times New Roman Italic"/>
          <w:sz w:val="23"/>
        </w:rPr>
        <w:t>having</w:t>
      </w:r>
      <w:r w:rsidRPr="001F273B">
        <w:rPr>
          <w:rFonts w:ascii="Times New Roman" w:hAnsi="Times New Roman"/>
          <w:sz w:val="23"/>
        </w:rPr>
        <w:t xml:space="preserve"> a role and </w:t>
      </w:r>
      <w:r w:rsidRPr="001F273B">
        <w:rPr>
          <w:rFonts w:ascii="Times New Roman Italic" w:hAnsi="Times New Roman Italic"/>
          <w:sz w:val="23"/>
        </w:rPr>
        <w:t>playing</w:t>
      </w:r>
      <w:r w:rsidRPr="001F273B">
        <w:rPr>
          <w:rFonts w:ascii="Times New Roman" w:hAnsi="Times New Roman"/>
          <w:sz w:val="23"/>
        </w:rPr>
        <w:t xml:space="preserve"> a role. An entity can play a role, as when a passenger plays the role of a pilot on a commercial plane in an emergency, or a pyramidal neuron plays the role occupied by a damaged stellar neuron in the brain; but neither the person nor the pyramidal neuron </w:t>
      </w:r>
      <w:r w:rsidRPr="001F273B">
        <w:rPr>
          <w:rFonts w:ascii="Times New Roman Italic" w:hAnsi="Times New Roman Italic"/>
          <w:sz w:val="23"/>
        </w:rPr>
        <w:t>have</w:t>
      </w:r>
      <w:r w:rsidRPr="001F273B">
        <w:rPr>
          <w:rFonts w:ascii="Times New Roman" w:hAnsi="Times New Roman"/>
          <w:sz w:val="23"/>
        </w:rPr>
        <w:t xml:space="preserve"> those roles. </w:t>
      </w:r>
    </w:p>
    <w:p w:rsidR="00E32204" w:rsidRPr="001F273B" w:rsidRDefault="00760F91" w:rsidP="00760F91">
      <w:pPr>
        <w:spacing w:line="240" w:lineRule="auto"/>
        <w:jc w:val="both"/>
        <w:rPr>
          <w:rFonts w:ascii="Times New Roman" w:hAnsi="Times New Roman"/>
          <w:sz w:val="23"/>
        </w:rPr>
      </w:pPr>
      <w:r w:rsidRPr="001F273B">
        <w:rPr>
          <w:rFonts w:ascii="Times New Roman" w:hAnsi="Times New Roman"/>
          <w:sz w:val="23"/>
        </w:rPr>
        <w:t xml:space="preserve">The correct form for generating phase </w:t>
      </w:r>
      <w:proofErr w:type="spellStart"/>
      <w:r w:rsidRPr="001F273B">
        <w:rPr>
          <w:rFonts w:ascii="Times New Roman" w:hAnsi="Times New Roman"/>
          <w:sz w:val="23"/>
        </w:rPr>
        <w:t>sortals</w:t>
      </w:r>
      <w:proofErr w:type="spellEnd"/>
      <w:r w:rsidRPr="001F273B">
        <w:rPr>
          <w:rFonts w:ascii="Times New Roman" w:hAnsi="Times New Roman"/>
          <w:sz w:val="23"/>
        </w:rPr>
        <w:t xml:space="preserve"> referring to roles is as follows:</w:t>
      </w:r>
    </w:p>
    <w:p w:rsidR="00760F91" w:rsidRPr="001F273B" w:rsidRDefault="00760F91" w:rsidP="00760F91">
      <w:pPr>
        <w:pStyle w:val="ListParagraph"/>
        <w:numPr>
          <w:ilvl w:val="0"/>
          <w:numId w:val="16"/>
        </w:numPr>
        <w:spacing w:line="240" w:lineRule="auto"/>
        <w:jc w:val="both"/>
        <w:rPr>
          <w:rFonts w:ascii="Times New Roman" w:hAnsi="Times New Roman"/>
          <w:sz w:val="23"/>
        </w:rPr>
      </w:pPr>
      <w:r w:rsidRPr="001F273B">
        <w:rPr>
          <w:rFonts w:ascii="Times New Roman" w:hAnsi="Times New Roman"/>
          <w:sz w:val="23"/>
        </w:rPr>
        <w:t xml:space="preserve">John has student role </w:t>
      </w:r>
    </w:p>
    <w:p w:rsidR="00760F91" w:rsidRPr="001F273B" w:rsidRDefault="00760F91" w:rsidP="00760F91">
      <w:pPr>
        <w:pStyle w:val="ListParagraph"/>
        <w:numPr>
          <w:ilvl w:val="0"/>
          <w:numId w:val="16"/>
        </w:numPr>
        <w:spacing w:line="240" w:lineRule="auto"/>
        <w:jc w:val="both"/>
        <w:rPr>
          <w:rFonts w:ascii="Times New Roman" w:hAnsi="Times New Roman"/>
          <w:sz w:val="23"/>
        </w:rPr>
      </w:pPr>
      <w:r w:rsidRPr="001F273B">
        <w:rPr>
          <w:rFonts w:ascii="Times New Roman" w:hAnsi="Times New Roman"/>
          <w:sz w:val="23"/>
        </w:rPr>
        <w:t>John is a student =Def. John bears the student role.</w:t>
      </w:r>
    </w:p>
    <w:p w:rsidR="00E32204" w:rsidRPr="00760F91" w:rsidRDefault="00E32204" w:rsidP="00760F91">
      <w:pPr>
        <w:spacing w:beforeLines="1" w:before="2" w:afterLines="1" w:after="2"/>
        <w:rPr>
          <w:rFonts w:ascii="Times New Roman" w:hAnsi="Times New Roman"/>
          <w:sz w:val="23"/>
          <w:szCs w:val="23"/>
        </w:rPr>
      </w:pPr>
      <w:r w:rsidRPr="00E32204">
        <w:rPr>
          <w:rFonts w:ascii="Times New Roman" w:hAnsi="Times New Roman"/>
          <w:sz w:val="23"/>
          <w:szCs w:val="23"/>
        </w:rPr>
        <w:t xml:space="preserve">Biological father is not a role; compare it represents a spurious nominalization of some historical fact, analogous to: person who attended the Bills game, person who made the </w:t>
      </w:r>
      <w:proofErr w:type="spellStart"/>
      <w:r w:rsidRPr="00E32204">
        <w:rPr>
          <w:rFonts w:ascii="Times New Roman" w:hAnsi="Times New Roman"/>
          <w:sz w:val="23"/>
          <w:szCs w:val="23"/>
        </w:rPr>
        <w:t>pilgrimate</w:t>
      </w:r>
      <w:proofErr w:type="spellEnd"/>
      <w:r w:rsidRPr="00E32204">
        <w:rPr>
          <w:rFonts w:ascii="Times New Roman" w:hAnsi="Times New Roman"/>
          <w:sz w:val="23"/>
          <w:szCs w:val="23"/>
        </w:rPr>
        <w:t xml:space="preserve"> to Mecca.</w:t>
      </w:r>
    </w:p>
    <w:p w:rsidR="00760F91" w:rsidRPr="001F273B" w:rsidRDefault="00760F91" w:rsidP="00760F91">
      <w:pPr>
        <w:pStyle w:val="Heading4"/>
        <w:numPr>
          <w:ilvl w:val="3"/>
          <w:numId w:val="11"/>
        </w:numPr>
        <w:rPr>
          <w:sz w:val="23"/>
        </w:rPr>
      </w:pPr>
      <w:r w:rsidRPr="001F273B">
        <w:rPr>
          <w:sz w:val="23"/>
        </w:rPr>
        <w:lastRenderedPageBreak/>
        <w:t>Disposition (Internally-Grounded Realizable Entity)</w:t>
      </w:r>
    </w:p>
    <w:p w:rsidR="00D574C8" w:rsidRPr="001F273B" w:rsidRDefault="00D574C8" w:rsidP="00760F91">
      <w:pPr>
        <w:spacing w:line="240" w:lineRule="auto"/>
        <w:jc w:val="both"/>
        <w:rPr>
          <w:rFonts w:ascii="Times New Roman" w:hAnsi="Times New Roman"/>
          <w:sz w:val="23"/>
        </w:rPr>
      </w:pPr>
    </w:p>
    <w:p w:rsidR="00760F91" w:rsidRPr="001F273B" w:rsidRDefault="00760F91" w:rsidP="00760F91">
      <w:pPr>
        <w:spacing w:line="240" w:lineRule="auto"/>
        <w:jc w:val="both"/>
        <w:rPr>
          <w:rFonts w:ascii="Times New Roman" w:hAnsi="Times New Roman"/>
          <w:sz w:val="23"/>
        </w:rPr>
      </w:pPr>
      <w:r w:rsidRPr="001F273B">
        <w:rPr>
          <w:rFonts w:ascii="Times New Roman" w:hAnsi="Times New Roman"/>
          <w:sz w:val="23"/>
        </w:rPr>
        <w:t>It is common to find researchers making claims like:</w:t>
      </w:r>
    </w:p>
    <w:p w:rsidR="00760F91" w:rsidRPr="001F273B" w:rsidRDefault="00760F91" w:rsidP="000B04F9">
      <w:pPr>
        <w:pStyle w:val="ListParagraph"/>
        <w:numPr>
          <w:ilvl w:val="0"/>
          <w:numId w:val="17"/>
        </w:numPr>
        <w:spacing w:after="0" w:line="240" w:lineRule="auto"/>
        <w:jc w:val="both"/>
        <w:rPr>
          <w:rFonts w:ascii="Times New Roman" w:hAnsi="Times New Roman"/>
          <w:sz w:val="23"/>
        </w:rPr>
      </w:pPr>
      <w:r w:rsidRPr="001F273B">
        <w:rPr>
          <w:rFonts w:ascii="Times New Roman" w:hAnsi="Times New Roman"/>
          <w:sz w:val="23"/>
        </w:rPr>
        <w:t>an atom of element X has the disposition to decay to an atom of element Y,</w:t>
      </w:r>
    </w:p>
    <w:p w:rsidR="00760F91" w:rsidRPr="001F273B" w:rsidRDefault="00760F91" w:rsidP="000B04F9">
      <w:pPr>
        <w:pStyle w:val="ListParagraph"/>
        <w:numPr>
          <w:ilvl w:val="0"/>
          <w:numId w:val="17"/>
        </w:numPr>
        <w:spacing w:after="0" w:line="240" w:lineRule="auto"/>
        <w:jc w:val="both"/>
        <w:rPr>
          <w:rFonts w:ascii="Times New Roman" w:hAnsi="Times New Roman"/>
          <w:sz w:val="23"/>
        </w:rPr>
      </w:pPr>
      <w:r w:rsidRPr="001F273B">
        <w:rPr>
          <w:rFonts w:ascii="Times New Roman" w:hAnsi="Times New Roman"/>
          <w:sz w:val="23"/>
        </w:rPr>
        <w:t xml:space="preserve">the cell wall is disposed to filter chemicals in </w:t>
      </w:r>
      <w:proofErr w:type="spellStart"/>
      <w:r w:rsidRPr="001F273B">
        <w:rPr>
          <w:rFonts w:ascii="Times New Roman" w:hAnsi="Times New Roman"/>
          <w:sz w:val="23"/>
        </w:rPr>
        <w:t>endocitosis</w:t>
      </w:r>
      <w:proofErr w:type="spellEnd"/>
      <w:r w:rsidRPr="001F273B">
        <w:rPr>
          <w:rFonts w:ascii="Times New Roman" w:hAnsi="Times New Roman"/>
          <w:sz w:val="23"/>
        </w:rPr>
        <w:t xml:space="preserve"> and </w:t>
      </w:r>
      <w:proofErr w:type="spellStart"/>
      <w:r w:rsidRPr="001F273B">
        <w:rPr>
          <w:rFonts w:ascii="Times New Roman" w:hAnsi="Times New Roman"/>
          <w:sz w:val="23"/>
        </w:rPr>
        <w:t>exocitosis</w:t>
      </w:r>
      <w:proofErr w:type="spellEnd"/>
      <w:r w:rsidRPr="001F273B">
        <w:rPr>
          <w:rFonts w:ascii="Times New Roman" w:hAnsi="Times New Roman"/>
          <w:sz w:val="23"/>
        </w:rPr>
        <w:t>,</w:t>
      </w:r>
    </w:p>
    <w:p w:rsidR="00760F91" w:rsidRPr="001F273B" w:rsidRDefault="00760F91" w:rsidP="000B04F9">
      <w:pPr>
        <w:pStyle w:val="ListParagraph"/>
        <w:numPr>
          <w:ilvl w:val="0"/>
          <w:numId w:val="17"/>
        </w:numPr>
        <w:spacing w:after="0" w:line="240" w:lineRule="auto"/>
        <w:jc w:val="both"/>
        <w:rPr>
          <w:rFonts w:ascii="Times New Roman" w:hAnsi="Times New Roman"/>
          <w:sz w:val="23"/>
        </w:rPr>
      </w:pPr>
      <w:r w:rsidRPr="001F273B">
        <w:rPr>
          <w:rFonts w:ascii="Times New Roman" w:hAnsi="Times New Roman"/>
          <w:sz w:val="23"/>
        </w:rPr>
        <w:t>certain people have a disposition to develop colon cancer, and</w:t>
      </w:r>
    </w:p>
    <w:p w:rsidR="00760F91" w:rsidRPr="001F273B" w:rsidRDefault="00760F91" w:rsidP="000B04F9">
      <w:pPr>
        <w:pStyle w:val="ListParagraph"/>
        <w:numPr>
          <w:ilvl w:val="0"/>
          <w:numId w:val="17"/>
        </w:numPr>
        <w:spacing w:after="0" w:line="240" w:lineRule="auto"/>
        <w:jc w:val="both"/>
        <w:rPr>
          <w:rFonts w:ascii="Times New Roman" w:hAnsi="Times New Roman"/>
          <w:sz w:val="23"/>
        </w:rPr>
      </w:pPr>
      <w:proofErr w:type="gramStart"/>
      <w:r w:rsidRPr="001F273B">
        <w:rPr>
          <w:rFonts w:ascii="Times New Roman" w:hAnsi="Times New Roman"/>
          <w:sz w:val="23"/>
        </w:rPr>
        <w:t>children</w:t>
      </w:r>
      <w:proofErr w:type="gramEnd"/>
      <w:r w:rsidRPr="001F273B">
        <w:rPr>
          <w:rFonts w:ascii="Times New Roman" w:hAnsi="Times New Roman"/>
          <w:sz w:val="23"/>
        </w:rPr>
        <w:t xml:space="preserve"> are innately disposed to categorize objects in certain ways.</w:t>
      </w:r>
    </w:p>
    <w:p w:rsidR="000B04F9" w:rsidRPr="001F273B" w:rsidRDefault="000B04F9" w:rsidP="000B04F9">
      <w:pPr>
        <w:spacing w:after="0" w:line="240" w:lineRule="auto"/>
        <w:jc w:val="both"/>
        <w:rPr>
          <w:rFonts w:ascii="Times New Roman" w:hAnsi="Times New Roman"/>
          <w:sz w:val="23"/>
        </w:rPr>
      </w:pPr>
    </w:p>
    <w:p w:rsidR="00760F91" w:rsidRPr="001F273B" w:rsidRDefault="000B04F9" w:rsidP="000B04F9">
      <w:pPr>
        <w:spacing w:after="0" w:line="240" w:lineRule="auto"/>
        <w:jc w:val="both"/>
        <w:rPr>
          <w:rStyle w:val="Strong1"/>
          <w:rFonts w:ascii="Times New Roman" w:hAnsi="Times New Roman"/>
          <w:sz w:val="23"/>
        </w:rPr>
      </w:pPr>
      <w:r w:rsidRPr="001F273B">
        <w:rPr>
          <w:rFonts w:ascii="Times New Roman" w:hAnsi="Times New Roman"/>
          <w:i/>
          <w:sz w:val="23"/>
        </w:rPr>
        <w:t xml:space="preserve">a </w:t>
      </w:r>
      <w:r w:rsidRPr="001F273B">
        <w:rPr>
          <w:rFonts w:ascii="Times New Roman" w:hAnsi="Times New Roman"/>
          <w:sz w:val="23"/>
        </w:rPr>
        <w:t xml:space="preserve">is a </w:t>
      </w:r>
      <w:r w:rsidR="00760F91" w:rsidRPr="001F273B">
        <w:rPr>
          <w:rFonts w:ascii="Times New Roman Italic" w:hAnsi="Times New Roman Italic"/>
          <w:sz w:val="23"/>
        </w:rPr>
        <w:t>disposition</w:t>
      </w:r>
      <w:r w:rsidR="00760F91" w:rsidRPr="001F273B">
        <w:rPr>
          <w:rFonts w:ascii="Times New Roman" w:hAnsi="Times New Roman"/>
          <w:sz w:val="23"/>
        </w:rPr>
        <w:t xml:space="preserve"> </w:t>
      </w:r>
      <w:r w:rsidRPr="001F273B">
        <w:rPr>
          <w:rFonts w:ascii="Times New Roman" w:hAnsi="Times New Roman"/>
          <w:sz w:val="23"/>
        </w:rPr>
        <w:t xml:space="preserve">=Def. </w:t>
      </w:r>
      <w:r w:rsidRPr="001F273B">
        <w:rPr>
          <w:rFonts w:ascii="Times New Roman" w:hAnsi="Times New Roman"/>
          <w:i/>
          <w:sz w:val="23"/>
        </w:rPr>
        <w:t xml:space="preserve">a </w:t>
      </w:r>
      <w:r w:rsidRPr="001F273B">
        <w:rPr>
          <w:rFonts w:ascii="Times New Roman" w:hAnsi="Times New Roman"/>
          <w:sz w:val="23"/>
        </w:rPr>
        <w:t xml:space="preserve">is </w:t>
      </w:r>
      <w:r w:rsidR="00760F91" w:rsidRPr="001F273B">
        <w:rPr>
          <w:rFonts w:ascii="Times New Roman" w:hAnsi="Times New Roman"/>
          <w:sz w:val="23"/>
        </w:rPr>
        <w:t>a realiz</w:t>
      </w:r>
      <w:r w:rsidRPr="001F273B">
        <w:rPr>
          <w:rFonts w:ascii="Times New Roman" w:hAnsi="Times New Roman"/>
          <w:sz w:val="23"/>
        </w:rPr>
        <w:t xml:space="preserve">able entity which is such that (1) </w:t>
      </w:r>
      <w:r w:rsidR="00760F91" w:rsidRPr="001F273B">
        <w:rPr>
          <w:rFonts w:ascii="Times New Roman" w:hAnsi="Times New Roman"/>
          <w:sz w:val="23"/>
        </w:rPr>
        <w:t xml:space="preserve">if it ceases to exist, then its bearer is physically changed, and </w:t>
      </w:r>
      <w:r w:rsidRPr="001F273B">
        <w:rPr>
          <w:rFonts w:ascii="Times New Roman" w:hAnsi="Times New Roman"/>
          <w:sz w:val="23"/>
        </w:rPr>
        <w:t xml:space="preserve">(2) its </w:t>
      </w:r>
      <w:r w:rsidR="00760F91" w:rsidRPr="001F273B">
        <w:rPr>
          <w:rFonts w:ascii="Times New Roman" w:hAnsi="Times New Roman"/>
          <w:sz w:val="23"/>
        </w:rPr>
        <w:t xml:space="preserve">realization occurs </w:t>
      </w:r>
      <w:r w:rsidRPr="001F273B">
        <w:rPr>
          <w:rFonts w:ascii="Times New Roman" w:hAnsi="Times New Roman"/>
          <w:sz w:val="23"/>
        </w:rPr>
        <w:t xml:space="preserve">when this bearer is in some special physical circumstances, and (3) this realization occurs </w:t>
      </w:r>
      <w:r w:rsidR="00760F91" w:rsidRPr="001F273B">
        <w:rPr>
          <w:rFonts w:ascii="Times New Roman" w:hAnsi="Times New Roman"/>
          <w:sz w:val="23"/>
        </w:rPr>
        <w:t>in virtue of the bearer’s physical make-up.</w:t>
      </w:r>
    </w:p>
    <w:p w:rsidR="000B04F9" w:rsidRPr="001F273B" w:rsidRDefault="000B04F9" w:rsidP="00760F91">
      <w:pPr>
        <w:spacing w:line="240" w:lineRule="auto"/>
        <w:ind w:firstLine="180"/>
        <w:jc w:val="both"/>
        <w:rPr>
          <w:rFonts w:ascii="Times New Roman" w:hAnsi="Times New Roman"/>
          <w:sz w:val="23"/>
        </w:rPr>
      </w:pPr>
    </w:p>
    <w:p w:rsidR="00760F91" w:rsidRPr="001F273B" w:rsidRDefault="00760F91" w:rsidP="00760F91">
      <w:pPr>
        <w:spacing w:line="240" w:lineRule="auto"/>
        <w:ind w:firstLine="180"/>
        <w:jc w:val="both"/>
        <w:rPr>
          <w:rFonts w:ascii="Times New Roman" w:hAnsi="Times New Roman"/>
          <w:sz w:val="23"/>
        </w:rPr>
      </w:pPr>
      <w:r w:rsidRPr="001F273B">
        <w:rPr>
          <w:rFonts w:ascii="Times New Roman" w:hAnsi="Times New Roman"/>
          <w:sz w:val="23"/>
        </w:rPr>
        <w:t xml:space="preserve">Unlike roles, dispositions are not optional. If an entity is a certain way, then it has a certain disposition, and if it ceases to be that way, then it loses that disposition. A disposition is also known as an </w:t>
      </w:r>
      <w:r w:rsidRPr="001F273B">
        <w:rPr>
          <w:rFonts w:ascii="Times New Roman Italic" w:hAnsi="Times New Roman Italic"/>
          <w:sz w:val="23"/>
        </w:rPr>
        <w:t xml:space="preserve">internally-grounded </w:t>
      </w:r>
      <w:r w:rsidRPr="001F273B">
        <w:rPr>
          <w:rFonts w:ascii="Times New Roman" w:hAnsi="Times New Roman"/>
          <w:sz w:val="23"/>
        </w:rPr>
        <w:t>realizable entity. That is, it is a realizable entity that is a reflection of the in-built or acquired physical make-up of the independent continuant.</w:t>
      </w:r>
    </w:p>
    <w:p w:rsidR="00760F91" w:rsidRPr="001F273B" w:rsidRDefault="00760F91" w:rsidP="00760F91">
      <w:pPr>
        <w:spacing w:line="240" w:lineRule="auto"/>
        <w:ind w:firstLine="180"/>
        <w:jc w:val="both"/>
        <w:rPr>
          <w:rStyle w:val="Strong1"/>
          <w:sz w:val="23"/>
        </w:rPr>
      </w:pPr>
      <w:r w:rsidRPr="001F273B">
        <w:rPr>
          <w:rFonts w:ascii="Times New Roman" w:hAnsi="Times New Roman"/>
          <w:sz w:val="23"/>
        </w:rPr>
        <w:t xml:space="preserve">Dispositions exist along a strength continuum. Weaker forms of disposition are realized in only a fraction of triggering cases. These forms occur in a significant number of entities of a similar type such that there </w:t>
      </w:r>
      <w:proofErr w:type="gramStart"/>
      <w:r w:rsidRPr="001F273B">
        <w:rPr>
          <w:rFonts w:ascii="Times New Roman" w:hAnsi="Times New Roman"/>
          <w:sz w:val="23"/>
        </w:rPr>
        <w:t>exists</w:t>
      </w:r>
      <w:proofErr w:type="gramEnd"/>
      <w:r w:rsidRPr="001F273B">
        <w:rPr>
          <w:rFonts w:ascii="Times New Roman" w:hAnsi="Times New Roman"/>
          <w:sz w:val="23"/>
        </w:rPr>
        <w:t xml:space="preserve"> a statistical, concomitant correlation present between two entities, if they are in certain circumstances.</w:t>
      </w:r>
      <w:r w:rsidRPr="001F273B">
        <w:rPr>
          <w:rStyle w:val="Strong1"/>
          <w:rFonts w:ascii="Times New Roman" w:hAnsi="Times New Roman"/>
          <w:sz w:val="23"/>
        </w:rPr>
        <w:t xml:space="preserve"> Examples of weaker forms of disposition include:</w:t>
      </w:r>
    </w:p>
    <w:p w:rsidR="00760F91" w:rsidRPr="00363DCA" w:rsidRDefault="00760F91" w:rsidP="00363DCA">
      <w:pPr>
        <w:pStyle w:val="ListParagraph"/>
        <w:numPr>
          <w:ilvl w:val="0"/>
          <w:numId w:val="18"/>
        </w:numPr>
        <w:spacing w:after="0" w:line="240" w:lineRule="auto"/>
        <w:jc w:val="both"/>
        <w:rPr>
          <w:rStyle w:val="Strong1"/>
          <w:sz w:val="23"/>
        </w:rPr>
      </w:pPr>
      <w:r w:rsidRPr="00363DCA">
        <w:rPr>
          <w:rStyle w:val="Strong1"/>
          <w:rFonts w:ascii="Times New Roman" w:hAnsi="Times New Roman"/>
          <w:sz w:val="23"/>
        </w:rPr>
        <w:t>a hemophiliac’s disposition to bleed an abnormally large amount of blood,</w:t>
      </w:r>
    </w:p>
    <w:p w:rsidR="00760F91" w:rsidRPr="00363DCA" w:rsidRDefault="00760F91" w:rsidP="00363DCA">
      <w:pPr>
        <w:pStyle w:val="ListParagraph"/>
        <w:numPr>
          <w:ilvl w:val="0"/>
          <w:numId w:val="18"/>
        </w:numPr>
        <w:spacing w:after="0" w:line="240" w:lineRule="auto"/>
        <w:jc w:val="both"/>
        <w:rPr>
          <w:rStyle w:val="Strong1"/>
          <w:sz w:val="23"/>
        </w:rPr>
      </w:pPr>
      <w:r w:rsidRPr="00363DCA">
        <w:rPr>
          <w:rStyle w:val="Strong1"/>
          <w:rFonts w:ascii="Times New Roman" w:hAnsi="Times New Roman"/>
          <w:sz w:val="23"/>
        </w:rPr>
        <w:t>a person who smokes two packs of cigarettes a day throughout adulthood has the disposition to die of a disease earlier than average, and</w:t>
      </w:r>
    </w:p>
    <w:p w:rsidR="00760F91" w:rsidRPr="00363DCA" w:rsidRDefault="00760F91" w:rsidP="00363DCA">
      <w:pPr>
        <w:pStyle w:val="ListParagraph"/>
        <w:numPr>
          <w:ilvl w:val="0"/>
          <w:numId w:val="18"/>
        </w:numPr>
        <w:spacing w:after="0" w:line="240" w:lineRule="auto"/>
        <w:jc w:val="both"/>
        <w:rPr>
          <w:rStyle w:val="Strong1"/>
          <w:sz w:val="23"/>
        </w:rPr>
      </w:pPr>
      <w:proofErr w:type="gramStart"/>
      <w:r w:rsidRPr="00363DCA">
        <w:rPr>
          <w:rStyle w:val="Strong1"/>
          <w:rFonts w:ascii="Times New Roman" w:hAnsi="Times New Roman"/>
          <w:sz w:val="23"/>
        </w:rPr>
        <w:t>crime</w:t>
      </w:r>
      <w:proofErr w:type="gramEnd"/>
      <w:r w:rsidRPr="00363DCA">
        <w:rPr>
          <w:rStyle w:val="Strong1"/>
          <w:rFonts w:ascii="Times New Roman" w:hAnsi="Times New Roman"/>
          <w:sz w:val="23"/>
        </w:rPr>
        <w:t xml:space="preserve"> has the disposition to rise in heavily populated cities during the summer months.</w:t>
      </w:r>
    </w:p>
    <w:p w:rsidR="00363DCA" w:rsidRDefault="00363DCA" w:rsidP="00760F91">
      <w:pPr>
        <w:jc w:val="both"/>
        <w:rPr>
          <w:rStyle w:val="Strong1"/>
          <w:rFonts w:ascii="Times New Roman" w:hAnsi="Times New Roman"/>
          <w:sz w:val="23"/>
        </w:rPr>
      </w:pPr>
    </w:p>
    <w:p w:rsidR="00760F91" w:rsidRPr="001F273B" w:rsidRDefault="00363DCA" w:rsidP="00760F91">
      <w:pPr>
        <w:jc w:val="both"/>
        <w:rPr>
          <w:rStyle w:val="Strong1"/>
          <w:sz w:val="23"/>
        </w:rPr>
      </w:pPr>
      <w:r>
        <w:rPr>
          <w:rStyle w:val="Strong1"/>
          <w:rFonts w:ascii="Times New Roman" w:hAnsi="Times New Roman"/>
          <w:sz w:val="23"/>
        </w:rPr>
        <w:t>Diseases, according to the Ontology for General Medical Science, are dispositions. W</w:t>
      </w:r>
      <w:r w:rsidR="00760F91" w:rsidRPr="001F273B">
        <w:rPr>
          <w:rStyle w:val="Strong1"/>
          <w:rFonts w:ascii="Times New Roman" w:hAnsi="Times New Roman"/>
          <w:sz w:val="23"/>
        </w:rPr>
        <w:t xml:space="preserve">e are referring to disposition </w:t>
      </w:r>
      <w:r>
        <w:rPr>
          <w:rStyle w:val="Strong1"/>
          <w:rFonts w:ascii="Times New Roman" w:hAnsi="Times New Roman"/>
          <w:sz w:val="23"/>
        </w:rPr>
        <w:t xml:space="preserve">also </w:t>
      </w:r>
      <w:r w:rsidR="00760F91" w:rsidRPr="001F273B">
        <w:rPr>
          <w:rStyle w:val="Strong1"/>
          <w:rFonts w:ascii="Times New Roman" w:hAnsi="Times New Roman"/>
          <w:sz w:val="23"/>
        </w:rPr>
        <w:t>when we consider genetic and other risk factors for specific diseases.</w:t>
      </w:r>
    </w:p>
    <w:p w:rsidR="00760F91" w:rsidRPr="001F273B" w:rsidRDefault="00760F91" w:rsidP="00760F91">
      <w:pPr>
        <w:pStyle w:val="Heading4"/>
        <w:numPr>
          <w:ilvl w:val="3"/>
          <w:numId w:val="11"/>
        </w:numPr>
        <w:rPr>
          <w:color w:val="FF0000"/>
          <w:sz w:val="23"/>
          <w:highlight w:val="yellow"/>
        </w:rPr>
      </w:pPr>
      <w:proofErr w:type="gramStart"/>
      <w:r w:rsidRPr="001F273B">
        <w:rPr>
          <w:color w:val="FF0000"/>
          <w:sz w:val="23"/>
          <w:highlight w:val="yellow"/>
        </w:rPr>
        <w:t xml:space="preserve">Capability </w:t>
      </w:r>
      <w:r w:rsidR="000D73E4">
        <w:rPr>
          <w:color w:val="FF0000"/>
          <w:sz w:val="23"/>
          <w:highlight w:val="yellow"/>
        </w:rPr>
        <w:t>(Should we include capability?</w:t>
      </w:r>
      <w:proofErr w:type="gramEnd"/>
      <w:r w:rsidR="000D73E4">
        <w:rPr>
          <w:color w:val="FF0000"/>
          <w:sz w:val="23"/>
          <w:highlight w:val="yellow"/>
        </w:rPr>
        <w:t xml:space="preserve"> If so, how define it?</w:t>
      </w:r>
      <w:r w:rsidR="000D73E4">
        <w:rPr>
          <w:i w:val="0"/>
          <w:color w:val="FF0000"/>
          <w:sz w:val="23"/>
          <w:highlight w:val="yellow"/>
        </w:rPr>
        <w:t>)</w:t>
      </w:r>
    </w:p>
    <w:p w:rsidR="00760F91" w:rsidRPr="001F273B" w:rsidRDefault="00760F91" w:rsidP="00760F91">
      <w:pPr>
        <w:numPr>
          <w:ilvl w:val="0"/>
          <w:numId w:val="15"/>
        </w:numPr>
        <w:spacing w:after="0" w:line="240" w:lineRule="auto"/>
        <w:ind w:hanging="360"/>
        <w:jc w:val="both"/>
        <w:rPr>
          <w:rFonts w:ascii="Times New Roman" w:hAnsi="Times New Roman"/>
          <w:color w:val="FF0000"/>
          <w:sz w:val="23"/>
          <w:highlight w:val="yellow"/>
        </w:rPr>
      </w:pPr>
      <w:r w:rsidRPr="001F273B">
        <w:rPr>
          <w:color w:val="FF0000"/>
          <w:sz w:val="23"/>
          <w:highlight w:val="yellow"/>
        </w:rPr>
        <w:t>A</w:t>
      </w:r>
      <w:r w:rsidRPr="001F273B">
        <w:rPr>
          <w:rFonts w:ascii="Times New Roman" w:hAnsi="Times New Roman"/>
          <w:color w:val="FF0000"/>
          <w:sz w:val="23"/>
          <w:highlight w:val="yellow"/>
        </w:rPr>
        <w:t xml:space="preserve"> </w:t>
      </w:r>
      <w:r w:rsidRPr="001F273B">
        <w:rPr>
          <w:rFonts w:ascii="Times New Roman Italic" w:hAnsi="Times New Roman Italic"/>
          <w:color w:val="FF0000"/>
          <w:sz w:val="23"/>
          <w:highlight w:val="yellow"/>
        </w:rPr>
        <w:t>capability</w:t>
      </w:r>
      <w:r w:rsidRPr="001F273B">
        <w:rPr>
          <w:rFonts w:ascii="Times New Roman" w:hAnsi="Times New Roman"/>
          <w:color w:val="FF0000"/>
          <w:sz w:val="23"/>
          <w:highlight w:val="yellow"/>
        </w:rPr>
        <w:t xml:space="preserve"> is a disposition that exists in virtue of the bearer’s physical make-up, and enables the entity in which it inheres to participate in events of a certain kind.</w:t>
      </w:r>
    </w:p>
    <w:p w:rsidR="00760F91" w:rsidRPr="001F273B" w:rsidRDefault="00760F91" w:rsidP="00760F91">
      <w:pPr>
        <w:spacing w:line="240" w:lineRule="auto"/>
        <w:jc w:val="both"/>
        <w:rPr>
          <w:rFonts w:ascii="Times New Roman" w:hAnsi="Times New Roman"/>
          <w:sz w:val="23"/>
          <w:highlight w:val="yellow"/>
        </w:rPr>
      </w:pPr>
      <w:r w:rsidRPr="001F273B">
        <w:rPr>
          <w:rFonts w:ascii="Times New Roman" w:hAnsi="Times New Roman"/>
          <w:color w:val="FF0000"/>
          <w:sz w:val="23"/>
          <w:highlight w:val="yellow"/>
        </w:rPr>
        <w:t xml:space="preserve">Examples </w:t>
      </w:r>
      <w:r w:rsidRPr="001F273B">
        <w:rPr>
          <w:rFonts w:ascii="Times New Roman" w:hAnsi="Times New Roman"/>
          <w:sz w:val="23"/>
          <w:highlight w:val="yellow"/>
        </w:rPr>
        <w:t>include:</w:t>
      </w:r>
    </w:p>
    <w:p w:rsidR="00760F91" w:rsidRPr="001F273B" w:rsidRDefault="00760F91" w:rsidP="00760F91">
      <w:pPr>
        <w:spacing w:line="240" w:lineRule="auto"/>
        <w:jc w:val="both"/>
        <w:rPr>
          <w:rFonts w:ascii="Times New Roman" w:hAnsi="Times New Roman"/>
          <w:sz w:val="23"/>
          <w:highlight w:val="yellow"/>
        </w:rPr>
      </w:pPr>
      <w:r w:rsidRPr="001F273B">
        <w:rPr>
          <w:rFonts w:ascii="Times New Roman" w:hAnsi="Times New Roman"/>
          <w:sz w:val="23"/>
          <w:highlight w:val="yellow"/>
        </w:rPr>
        <w:t xml:space="preserve">Define in terms of relation: </w:t>
      </w:r>
      <w:proofErr w:type="spellStart"/>
      <w:r w:rsidRPr="001F273B">
        <w:rPr>
          <w:rFonts w:ascii="Times New Roman" w:hAnsi="Times New Roman"/>
          <w:b/>
          <w:sz w:val="23"/>
          <w:highlight w:val="yellow"/>
        </w:rPr>
        <w:t>capable_</w:t>
      </w:r>
      <w:proofErr w:type="gramStart"/>
      <w:r w:rsidRPr="001F273B">
        <w:rPr>
          <w:rFonts w:ascii="Times New Roman" w:hAnsi="Times New Roman"/>
          <w:b/>
          <w:sz w:val="23"/>
          <w:highlight w:val="yellow"/>
        </w:rPr>
        <w:t>of</w:t>
      </w:r>
      <w:proofErr w:type="spellEnd"/>
      <w:r w:rsidRPr="001F273B">
        <w:rPr>
          <w:rFonts w:ascii="Times New Roman" w:hAnsi="Times New Roman"/>
          <w:sz w:val="23"/>
          <w:highlight w:val="yellow"/>
        </w:rPr>
        <w:t xml:space="preserve"> ?</w:t>
      </w:r>
      <w:proofErr w:type="gramEnd"/>
    </w:p>
    <w:p w:rsidR="00760F91" w:rsidRPr="001F273B" w:rsidRDefault="00760F91" w:rsidP="00760F91">
      <w:pPr>
        <w:spacing w:line="240" w:lineRule="auto"/>
        <w:jc w:val="both"/>
        <w:rPr>
          <w:rFonts w:ascii="Times New Roman" w:hAnsi="Times New Roman"/>
          <w:i/>
          <w:sz w:val="23"/>
          <w:highlight w:val="yellow"/>
        </w:rPr>
      </w:pPr>
      <w:proofErr w:type="gramStart"/>
      <w:r w:rsidRPr="001F273B">
        <w:rPr>
          <w:rFonts w:ascii="Times New Roman" w:hAnsi="Times New Roman"/>
          <w:i/>
          <w:sz w:val="23"/>
          <w:highlight w:val="yellow"/>
        </w:rPr>
        <w:t>a</w:t>
      </w:r>
      <w:proofErr w:type="gramEnd"/>
      <w:r w:rsidRPr="001F273B">
        <w:rPr>
          <w:rFonts w:ascii="Times New Roman" w:hAnsi="Times New Roman"/>
          <w:i/>
          <w:sz w:val="23"/>
          <w:highlight w:val="yellow"/>
        </w:rPr>
        <w:t xml:space="preserve"> </w:t>
      </w:r>
      <w:proofErr w:type="spellStart"/>
      <w:r w:rsidRPr="001F273B">
        <w:rPr>
          <w:rFonts w:ascii="Times New Roman" w:hAnsi="Times New Roman"/>
          <w:sz w:val="23"/>
          <w:highlight w:val="yellow"/>
        </w:rPr>
        <w:t>capable_of</w:t>
      </w:r>
      <w:proofErr w:type="spellEnd"/>
      <w:r w:rsidRPr="001F273B">
        <w:rPr>
          <w:rFonts w:ascii="Times New Roman" w:hAnsi="Times New Roman"/>
          <w:sz w:val="23"/>
          <w:highlight w:val="yellow"/>
        </w:rPr>
        <w:t xml:space="preserve"> </w:t>
      </w:r>
      <w:r w:rsidRPr="001F273B">
        <w:rPr>
          <w:rFonts w:ascii="Times New Roman" w:hAnsi="Times New Roman"/>
          <w:i/>
          <w:sz w:val="23"/>
          <w:highlight w:val="yellow"/>
        </w:rPr>
        <w:t xml:space="preserve">B </w:t>
      </w:r>
      <w:r w:rsidRPr="001F273B">
        <w:rPr>
          <w:rFonts w:ascii="Times New Roman" w:hAnsi="Times New Roman"/>
          <w:sz w:val="23"/>
          <w:highlight w:val="yellow"/>
        </w:rPr>
        <w:t xml:space="preserve">=Def. </w:t>
      </w:r>
      <w:r w:rsidRPr="001F273B">
        <w:rPr>
          <w:rFonts w:ascii="Times New Roman" w:hAnsi="Times New Roman"/>
          <w:i/>
          <w:sz w:val="23"/>
          <w:highlight w:val="yellow"/>
        </w:rPr>
        <w:t xml:space="preserve">a </w:t>
      </w:r>
      <w:r w:rsidRPr="001F273B">
        <w:rPr>
          <w:rFonts w:ascii="Times New Roman" w:hAnsi="Times New Roman"/>
          <w:sz w:val="23"/>
          <w:highlight w:val="yellow"/>
        </w:rPr>
        <w:t xml:space="preserve">is of a type instances of which engage in processes of type </w:t>
      </w:r>
      <w:r w:rsidRPr="001F273B">
        <w:rPr>
          <w:rFonts w:ascii="Times New Roman" w:hAnsi="Times New Roman"/>
          <w:i/>
          <w:sz w:val="23"/>
          <w:highlight w:val="yellow"/>
        </w:rPr>
        <w:t>B</w:t>
      </w:r>
    </w:p>
    <w:p w:rsidR="00760F91" w:rsidRPr="001F273B" w:rsidRDefault="00760F91" w:rsidP="00760F91">
      <w:pPr>
        <w:spacing w:line="240" w:lineRule="auto"/>
        <w:jc w:val="both"/>
        <w:rPr>
          <w:rFonts w:ascii="Times New Roman" w:hAnsi="Times New Roman"/>
          <w:sz w:val="23"/>
        </w:rPr>
      </w:pPr>
      <w:r w:rsidRPr="001F273B">
        <w:rPr>
          <w:rFonts w:ascii="Times New Roman" w:hAnsi="Times New Roman"/>
          <w:sz w:val="23"/>
          <w:highlight w:val="yellow"/>
        </w:rPr>
        <w:t>Capabilities are what the thing can do, sometimes as side effects.</w:t>
      </w:r>
    </w:p>
    <w:p w:rsidR="00760F91" w:rsidRPr="001F273B" w:rsidRDefault="00760F91" w:rsidP="00760F91">
      <w:pPr>
        <w:pStyle w:val="Heading4"/>
        <w:numPr>
          <w:ilvl w:val="3"/>
          <w:numId w:val="11"/>
        </w:numPr>
        <w:rPr>
          <w:sz w:val="23"/>
        </w:rPr>
      </w:pPr>
      <w:r>
        <w:rPr>
          <w:sz w:val="24"/>
        </w:rPr>
        <w:t>Function</w:t>
      </w:r>
    </w:p>
    <w:p w:rsidR="00760F91" w:rsidRPr="001F273B" w:rsidRDefault="00760F91" w:rsidP="00760F91">
      <w:pPr>
        <w:spacing w:line="240" w:lineRule="auto"/>
        <w:jc w:val="both"/>
        <w:rPr>
          <w:rFonts w:ascii="Times New Roman" w:hAnsi="Times New Roman"/>
          <w:sz w:val="23"/>
        </w:rPr>
      </w:pPr>
      <w:r w:rsidRPr="001F273B">
        <w:rPr>
          <w:sz w:val="23"/>
        </w:rPr>
        <w:t>A</w:t>
      </w:r>
      <w:r w:rsidRPr="001F273B">
        <w:rPr>
          <w:rFonts w:ascii="Times New Roman" w:hAnsi="Times New Roman"/>
          <w:sz w:val="23"/>
        </w:rPr>
        <w:t xml:space="preserve"> </w:t>
      </w:r>
      <w:r w:rsidRPr="001F273B">
        <w:rPr>
          <w:rFonts w:ascii="Times New Roman Italic" w:hAnsi="Times New Roman Italic"/>
          <w:sz w:val="23"/>
        </w:rPr>
        <w:t>function</w:t>
      </w:r>
      <w:r w:rsidRPr="001F273B">
        <w:rPr>
          <w:rFonts w:ascii="Times New Roman" w:hAnsi="Times New Roman"/>
          <w:sz w:val="23"/>
        </w:rPr>
        <w:t xml:space="preserve"> is a disposition that exists in virtue of the bearer’s physical make-up,</w:t>
      </w:r>
      <w:r w:rsidRPr="001F273B">
        <w:rPr>
          <w:rStyle w:val="EndnoteReference1"/>
          <w:rFonts w:ascii="Times New Roman" w:hAnsi="Times New Roman"/>
          <w:sz w:val="23"/>
        </w:rPr>
        <w:endnoteReference w:id="3"/>
      </w:r>
      <w:proofErr w:type="gramStart"/>
      <w:r w:rsidRPr="001F273B">
        <w:rPr>
          <w:rFonts w:ascii="Times New Roman" w:hAnsi="Times New Roman"/>
          <w:sz w:val="23"/>
          <w:vertAlign w:val="superscript"/>
        </w:rPr>
        <w:t>,</w:t>
      </w:r>
      <w:proofErr w:type="gramEnd"/>
      <w:r w:rsidRPr="001F273B">
        <w:rPr>
          <w:rFonts w:ascii="Times New Roman" w:hAnsi="Times New Roman"/>
          <w:sz w:val="23"/>
          <w:vertAlign w:val="superscript"/>
        </w:rPr>
        <w:t xml:space="preserve"> </w:t>
      </w:r>
      <w:r w:rsidRPr="001F273B">
        <w:rPr>
          <w:rStyle w:val="EndnoteReference1"/>
          <w:rFonts w:ascii="Times New Roman" w:hAnsi="Times New Roman"/>
          <w:sz w:val="23"/>
        </w:rPr>
        <w:endnoteReference w:id="4"/>
      </w:r>
      <w:r w:rsidRPr="001F273B">
        <w:rPr>
          <w:rFonts w:ascii="Times New Roman" w:hAnsi="Times New Roman"/>
          <w:sz w:val="23"/>
          <w:vertAlign w:val="superscript"/>
        </w:rPr>
        <w:t xml:space="preserve"> </w:t>
      </w:r>
      <w:r w:rsidRPr="001F273B">
        <w:rPr>
          <w:rFonts w:ascii="Times New Roman" w:hAnsi="Times New Roman"/>
          <w:sz w:val="23"/>
        </w:rPr>
        <w:t>and this physical make-up is something the bearer possesses because it came into being, either through evolution (in the case of natural biological entities) or through intentional design (in the case of artifacts), in order to realize processes of a certain sort. Examples include:</w:t>
      </w:r>
    </w:p>
    <w:p w:rsidR="00760F91" w:rsidRPr="00363DCA" w:rsidRDefault="00760F91" w:rsidP="00363DCA">
      <w:pPr>
        <w:pStyle w:val="ListParagraph"/>
        <w:numPr>
          <w:ilvl w:val="0"/>
          <w:numId w:val="19"/>
        </w:numPr>
        <w:spacing w:after="0" w:line="240" w:lineRule="auto"/>
        <w:jc w:val="both"/>
        <w:rPr>
          <w:rFonts w:ascii="Times New Roman" w:hAnsi="Times New Roman"/>
          <w:sz w:val="23"/>
        </w:rPr>
      </w:pPr>
      <w:r w:rsidRPr="00363DCA">
        <w:rPr>
          <w:rFonts w:ascii="Times New Roman" w:hAnsi="Times New Roman"/>
          <w:sz w:val="23"/>
        </w:rPr>
        <w:lastRenderedPageBreak/>
        <w:t>the function of amylase in saliva to break down starch into sugar,</w:t>
      </w:r>
    </w:p>
    <w:p w:rsidR="00760F91" w:rsidRPr="00363DCA" w:rsidRDefault="00760F91" w:rsidP="00363DCA">
      <w:pPr>
        <w:pStyle w:val="ListParagraph"/>
        <w:numPr>
          <w:ilvl w:val="0"/>
          <w:numId w:val="19"/>
        </w:numPr>
        <w:spacing w:after="0" w:line="240" w:lineRule="auto"/>
        <w:jc w:val="both"/>
        <w:rPr>
          <w:rFonts w:ascii="Times New Roman" w:hAnsi="Times New Roman"/>
          <w:sz w:val="23"/>
        </w:rPr>
      </w:pPr>
      <w:r w:rsidRPr="00363DCA">
        <w:rPr>
          <w:rFonts w:ascii="Times New Roman" w:hAnsi="Times New Roman"/>
          <w:sz w:val="23"/>
        </w:rPr>
        <w:t>the function of a hammer to drive in nails, and</w:t>
      </w:r>
    </w:p>
    <w:p w:rsidR="00760F91" w:rsidRPr="00363DCA" w:rsidRDefault="00760F91" w:rsidP="00363DCA">
      <w:pPr>
        <w:pStyle w:val="ListParagraph"/>
        <w:numPr>
          <w:ilvl w:val="0"/>
          <w:numId w:val="19"/>
        </w:numPr>
        <w:spacing w:after="0" w:line="240" w:lineRule="auto"/>
        <w:jc w:val="both"/>
        <w:rPr>
          <w:rFonts w:ascii="Times New Roman" w:hAnsi="Times New Roman"/>
          <w:sz w:val="23"/>
        </w:rPr>
      </w:pPr>
      <w:proofErr w:type="gramStart"/>
      <w:r w:rsidRPr="00363DCA">
        <w:rPr>
          <w:rFonts w:ascii="Times New Roman" w:hAnsi="Times New Roman"/>
          <w:sz w:val="23"/>
        </w:rPr>
        <w:t>the</w:t>
      </w:r>
      <w:proofErr w:type="gramEnd"/>
      <w:r w:rsidRPr="00363DCA">
        <w:rPr>
          <w:rFonts w:ascii="Times New Roman" w:hAnsi="Times New Roman"/>
          <w:sz w:val="23"/>
        </w:rPr>
        <w:t xml:space="preserve"> function of a heart pacemaker to regulate the beating of a heart through electricity.</w:t>
      </w:r>
    </w:p>
    <w:p w:rsidR="00363DCA" w:rsidRDefault="00363DCA" w:rsidP="00363DCA">
      <w:pPr>
        <w:spacing w:line="240" w:lineRule="auto"/>
        <w:jc w:val="both"/>
        <w:rPr>
          <w:rFonts w:ascii="Times New Roman" w:hAnsi="Times New Roman"/>
          <w:sz w:val="23"/>
        </w:rPr>
      </w:pPr>
    </w:p>
    <w:p w:rsidR="00760F91" w:rsidRPr="001F273B" w:rsidRDefault="00760F91" w:rsidP="00363DCA">
      <w:pPr>
        <w:spacing w:line="240" w:lineRule="auto"/>
        <w:jc w:val="both"/>
        <w:rPr>
          <w:rFonts w:ascii="Times New Roman" w:hAnsi="Times New Roman"/>
          <w:sz w:val="23"/>
        </w:rPr>
      </w:pPr>
      <w:r w:rsidRPr="001F273B">
        <w:rPr>
          <w:rFonts w:ascii="Times New Roman" w:hAnsi="Times New Roman"/>
          <w:sz w:val="23"/>
        </w:rPr>
        <w:t xml:space="preserve">Functions are realized in processes called </w:t>
      </w:r>
      <w:proofErr w:type="spellStart"/>
      <w:r w:rsidRPr="001F273B">
        <w:rPr>
          <w:rFonts w:ascii="Times New Roman Italic" w:hAnsi="Times New Roman Italic"/>
          <w:sz w:val="23"/>
        </w:rPr>
        <w:t>functionings</w:t>
      </w:r>
      <w:proofErr w:type="spellEnd"/>
      <w:r w:rsidRPr="001F273B">
        <w:rPr>
          <w:rFonts w:ascii="Times New Roman" w:hAnsi="Times New Roman"/>
          <w:sz w:val="23"/>
        </w:rPr>
        <w:t>. Each function has a bearer with a specific type of physical make-up. This is something which, in the biological case, the bearer has naturally evolved to have (as in a hypothalamus secreting hormones) and, in the artifact case, something which the bearer has been constructed to have (as in an Erlenmeyer flask designed to hold liquid).</w:t>
      </w:r>
    </w:p>
    <w:p w:rsidR="00760F91" w:rsidRPr="001F273B" w:rsidRDefault="00760F91" w:rsidP="00363DCA">
      <w:pPr>
        <w:spacing w:line="240" w:lineRule="auto"/>
        <w:jc w:val="both"/>
        <w:rPr>
          <w:rFonts w:ascii="Times New Roman" w:hAnsi="Times New Roman"/>
          <w:sz w:val="23"/>
        </w:rPr>
      </w:pPr>
      <w:r w:rsidRPr="001F273B">
        <w:rPr>
          <w:rFonts w:ascii="Times New Roman" w:hAnsi="Times New Roman"/>
          <w:sz w:val="23"/>
        </w:rPr>
        <w:t>It is not accidental or arbitrary that a given eye has the function to see or that a given screwdriver has been designed and constructed with the function of fastening screws. Rather, these functions are integral to these entities in virtue of the fact that the latter have evolved, or been constructed, to have a corresponding physical make-up. Thus, for example, because of its physical make-up the heart’s function is to pump blood and not merely to thump or produce sounds, which are by-products of the heart’s proper functioning.</w:t>
      </w:r>
      <w:r w:rsidRPr="001F273B">
        <w:rPr>
          <w:rStyle w:val="EndnoteReference1"/>
          <w:rFonts w:ascii="Times New Roman" w:hAnsi="Times New Roman"/>
          <w:sz w:val="23"/>
        </w:rPr>
        <w:endnoteReference w:id="5"/>
      </w:r>
    </w:p>
    <w:p w:rsidR="00760F91" w:rsidRPr="001F273B" w:rsidRDefault="00760F91" w:rsidP="00363DCA">
      <w:pPr>
        <w:spacing w:line="240" w:lineRule="auto"/>
        <w:jc w:val="both"/>
        <w:rPr>
          <w:rFonts w:ascii="Times New Roman" w:hAnsi="Times New Roman"/>
          <w:sz w:val="23"/>
        </w:rPr>
      </w:pPr>
      <w:r w:rsidRPr="001F273B">
        <w:rPr>
          <w:rFonts w:ascii="Times New Roman" w:hAnsi="Times New Roman"/>
          <w:sz w:val="23"/>
        </w:rPr>
        <w:t>Like disposition</w:t>
      </w:r>
      <w:r w:rsidR="00363DCA">
        <w:rPr>
          <w:rFonts w:ascii="Times New Roman" w:hAnsi="Times New Roman"/>
          <w:sz w:val="23"/>
        </w:rPr>
        <w:t>s of other sorts</w:t>
      </w:r>
      <w:r w:rsidRPr="001F273B">
        <w:rPr>
          <w:rFonts w:ascii="Times New Roman" w:hAnsi="Times New Roman"/>
          <w:sz w:val="23"/>
        </w:rPr>
        <w:t xml:space="preserve">, a function is an internally-grounded realizable entity: it is such that if it ceases to exist, then its bearer is physically changed. A non-functioning lung or attic fan would indicate that the physical make-up of these things had changed—in the case of the lung, possibly a cancerous lesion; in the case of the attic fan, possibly a screw missing. These entities would still have their function, but they would not be capable of functioning until the physical change is rectified. The entities would lose their function if they were changed drastically, for example by being </w:t>
      </w:r>
      <w:proofErr w:type="spellStart"/>
      <w:r w:rsidRPr="001F273B">
        <w:rPr>
          <w:rFonts w:ascii="Times New Roman" w:hAnsi="Times New Roman"/>
          <w:sz w:val="23"/>
        </w:rPr>
        <w:t>permanentaly</w:t>
      </w:r>
      <w:proofErr w:type="spellEnd"/>
      <w:r w:rsidRPr="001F273B">
        <w:rPr>
          <w:rFonts w:ascii="Times New Roman" w:hAnsi="Times New Roman"/>
          <w:sz w:val="23"/>
        </w:rPr>
        <w:t xml:space="preserve"> removed from the body, in the case of the lung, or by being irreparably crushed in the case of the attic fan Thus, if a continuant has a function, then it is built to exercise this function reliably on the basis of its physical make-up. But again, a function need not in every case be exercised or manifested: its bearer may be broken, or it may never be in the right kind of context, or provided with the right kind of input.</w:t>
      </w:r>
    </w:p>
    <w:p w:rsidR="00E32204" w:rsidRDefault="00760F91" w:rsidP="003E0C5C">
      <w:pPr>
        <w:pStyle w:val="ParaNoInd"/>
        <w:rPr>
          <w:sz w:val="23"/>
          <w:szCs w:val="23"/>
        </w:rPr>
      </w:pPr>
      <w:r w:rsidRPr="00760F91">
        <w:rPr>
          <w:sz w:val="23"/>
          <w:szCs w:val="23"/>
        </w:rPr>
        <w:t xml:space="preserve">We can distinguish two varieties of function, </w:t>
      </w:r>
      <w:proofErr w:type="spellStart"/>
      <w:r w:rsidRPr="00760F91">
        <w:rPr>
          <w:rFonts w:ascii="Times New Roman Italic" w:hAnsi="Times New Roman Italic"/>
          <w:sz w:val="23"/>
          <w:szCs w:val="23"/>
        </w:rPr>
        <w:t>artifactual</w:t>
      </w:r>
      <w:proofErr w:type="spellEnd"/>
      <w:r w:rsidRPr="00760F91">
        <w:rPr>
          <w:rFonts w:ascii="Times New Roman Italic" w:hAnsi="Times New Roman Italic"/>
          <w:sz w:val="23"/>
          <w:szCs w:val="23"/>
        </w:rPr>
        <w:t xml:space="preserve"> function</w:t>
      </w:r>
      <w:r w:rsidRPr="00760F91">
        <w:rPr>
          <w:sz w:val="23"/>
          <w:szCs w:val="23"/>
        </w:rPr>
        <w:t xml:space="preserve"> and </w:t>
      </w:r>
      <w:r w:rsidRPr="00760F91">
        <w:rPr>
          <w:rFonts w:ascii="Times New Roman Italic" w:hAnsi="Times New Roman Italic"/>
          <w:sz w:val="23"/>
          <w:szCs w:val="23"/>
        </w:rPr>
        <w:t>biological function</w:t>
      </w:r>
      <w:r w:rsidRPr="00760F91">
        <w:rPr>
          <w:sz w:val="23"/>
          <w:szCs w:val="23"/>
        </w:rPr>
        <w:t>.</w:t>
      </w:r>
      <w:r w:rsidR="00363DCA">
        <w:rPr>
          <w:sz w:val="23"/>
          <w:szCs w:val="23"/>
        </w:rPr>
        <w:t xml:space="preserve"> However, these are not subtypes, since the same function – for example: to pump – can exist both in artifacts and in biological entities.</w:t>
      </w:r>
    </w:p>
    <w:p w:rsidR="00E32204" w:rsidRDefault="00E32204" w:rsidP="00855C9A">
      <w:pPr>
        <w:spacing w:beforeLines="1" w:before="2" w:afterLines="1" w:after="2"/>
        <w:rPr>
          <w:rFonts w:ascii="Times New Roman" w:hAnsi="Times New Roman"/>
          <w:sz w:val="23"/>
          <w:szCs w:val="23"/>
        </w:rPr>
      </w:pPr>
    </w:p>
    <w:p w:rsidR="00CD7D2D" w:rsidRDefault="00E32204" w:rsidP="00855C9A">
      <w:pPr>
        <w:spacing w:beforeLines="1" w:before="2" w:afterLines="1" w:after="2"/>
        <w:rPr>
          <w:rFonts w:ascii="Times New Roman" w:hAnsi="Times New Roman"/>
          <w:sz w:val="23"/>
          <w:szCs w:val="23"/>
        </w:rPr>
      </w:pPr>
      <w:r>
        <w:rPr>
          <w:rFonts w:ascii="Times New Roman" w:hAnsi="Times New Roman"/>
          <w:sz w:val="23"/>
          <w:szCs w:val="23"/>
        </w:rPr>
        <w:t xml:space="preserve">Defined relations: </w:t>
      </w:r>
    </w:p>
    <w:p w:rsidR="00E32204" w:rsidRPr="009331CA" w:rsidRDefault="00E32204" w:rsidP="00855C9A">
      <w:pPr>
        <w:spacing w:beforeLines="1" w:before="2" w:afterLines="1" w:after="2"/>
        <w:rPr>
          <w:rFonts w:ascii="Times New Roman" w:hAnsi="Times New Roman"/>
          <w:sz w:val="23"/>
          <w:szCs w:val="23"/>
        </w:rPr>
      </w:pPr>
    </w:p>
    <w:p w:rsidR="00CD7D2D" w:rsidRPr="00CD7D2D" w:rsidRDefault="00CD7D2D" w:rsidP="00CD7D2D">
      <w:pPr>
        <w:spacing w:beforeLines="1" w:before="2" w:afterLines="1" w:after="2"/>
        <w:ind w:firstLine="720"/>
        <w:rPr>
          <w:rFonts w:ascii="Times New Roman" w:hAnsi="Times New Roman"/>
          <w:i/>
          <w:sz w:val="23"/>
          <w:szCs w:val="23"/>
        </w:rPr>
      </w:pPr>
      <w:proofErr w:type="gramStart"/>
      <w:r>
        <w:rPr>
          <w:rFonts w:ascii="Times New Roman" w:hAnsi="Times New Roman"/>
          <w:i/>
          <w:sz w:val="23"/>
          <w:szCs w:val="23"/>
        </w:rPr>
        <w:t>a</w:t>
      </w:r>
      <w:proofErr w:type="gramEnd"/>
      <w:r>
        <w:rPr>
          <w:rFonts w:ascii="Times New Roman" w:hAnsi="Times New Roman"/>
          <w:i/>
          <w:sz w:val="23"/>
          <w:szCs w:val="23"/>
        </w:rPr>
        <w:t xml:space="preserve"> </w:t>
      </w:r>
      <w:proofErr w:type="spellStart"/>
      <w:r>
        <w:rPr>
          <w:rFonts w:ascii="Times New Roman" w:hAnsi="Times New Roman"/>
          <w:b/>
          <w:sz w:val="23"/>
          <w:szCs w:val="23"/>
        </w:rPr>
        <w:t>role_of</w:t>
      </w:r>
      <w:proofErr w:type="spellEnd"/>
      <w:r>
        <w:rPr>
          <w:rFonts w:ascii="Times New Roman" w:hAnsi="Times New Roman"/>
          <w:b/>
          <w:sz w:val="23"/>
          <w:szCs w:val="23"/>
        </w:rPr>
        <w:t xml:space="preserve"> </w:t>
      </w:r>
      <w:r>
        <w:rPr>
          <w:rFonts w:ascii="Times New Roman" w:hAnsi="Times New Roman"/>
          <w:i/>
          <w:sz w:val="23"/>
          <w:szCs w:val="23"/>
        </w:rPr>
        <w:t xml:space="preserve">b </w:t>
      </w:r>
      <w:r>
        <w:rPr>
          <w:rFonts w:ascii="Times New Roman" w:hAnsi="Times New Roman"/>
          <w:b/>
          <w:sz w:val="23"/>
          <w:szCs w:val="23"/>
        </w:rPr>
        <w:t xml:space="preserve">at </w:t>
      </w:r>
      <w:r>
        <w:rPr>
          <w:rFonts w:ascii="Times New Roman" w:hAnsi="Times New Roman"/>
          <w:i/>
          <w:sz w:val="23"/>
          <w:szCs w:val="23"/>
        </w:rPr>
        <w:t xml:space="preserve">t = </w:t>
      </w:r>
      <w:r w:rsidR="00541102">
        <w:rPr>
          <w:rFonts w:ascii="Times New Roman" w:hAnsi="Times New Roman"/>
          <w:sz w:val="23"/>
          <w:szCs w:val="23"/>
        </w:rPr>
        <w:t>Def.</w:t>
      </w:r>
      <w:r>
        <w:rPr>
          <w:rFonts w:ascii="Times New Roman" w:hAnsi="Times New Roman"/>
          <w:sz w:val="23"/>
          <w:szCs w:val="23"/>
        </w:rPr>
        <w:t xml:space="preserve"> </w:t>
      </w:r>
      <w:r>
        <w:rPr>
          <w:rFonts w:ascii="Times New Roman" w:hAnsi="Times New Roman"/>
          <w:i/>
          <w:sz w:val="23"/>
          <w:szCs w:val="23"/>
        </w:rPr>
        <w:t xml:space="preserve">a </w:t>
      </w:r>
      <w:r>
        <w:rPr>
          <w:rFonts w:ascii="Times New Roman" w:hAnsi="Times New Roman"/>
          <w:sz w:val="23"/>
          <w:szCs w:val="23"/>
        </w:rPr>
        <w:t xml:space="preserve">is a role and </w:t>
      </w:r>
      <w:r>
        <w:rPr>
          <w:rFonts w:ascii="Times New Roman" w:hAnsi="Times New Roman"/>
          <w:i/>
          <w:sz w:val="23"/>
          <w:szCs w:val="23"/>
        </w:rPr>
        <w:t xml:space="preserve">a </w:t>
      </w:r>
      <w:proofErr w:type="spellStart"/>
      <w:r w:rsidRPr="00CD7D2D">
        <w:rPr>
          <w:rFonts w:ascii="Times New Roman" w:hAnsi="Times New Roman"/>
          <w:b/>
          <w:sz w:val="23"/>
          <w:szCs w:val="23"/>
        </w:rPr>
        <w:t>inheres_in</w:t>
      </w:r>
      <w:proofErr w:type="spellEnd"/>
      <w:r>
        <w:rPr>
          <w:rFonts w:ascii="Times New Roman" w:hAnsi="Times New Roman"/>
          <w:sz w:val="23"/>
          <w:szCs w:val="23"/>
        </w:rPr>
        <w:t xml:space="preserve"> </w:t>
      </w:r>
      <w:r>
        <w:rPr>
          <w:rFonts w:ascii="Times New Roman" w:hAnsi="Times New Roman"/>
          <w:i/>
          <w:sz w:val="23"/>
          <w:szCs w:val="23"/>
        </w:rPr>
        <w:t xml:space="preserve">b </w:t>
      </w:r>
      <w:r w:rsidRPr="00CD7D2D">
        <w:rPr>
          <w:rFonts w:ascii="Times New Roman" w:hAnsi="Times New Roman"/>
          <w:b/>
          <w:sz w:val="23"/>
          <w:szCs w:val="23"/>
        </w:rPr>
        <w:t>at</w:t>
      </w:r>
      <w:r>
        <w:rPr>
          <w:rFonts w:ascii="Times New Roman" w:hAnsi="Times New Roman"/>
          <w:sz w:val="23"/>
          <w:szCs w:val="23"/>
        </w:rPr>
        <w:t xml:space="preserve"> </w:t>
      </w:r>
      <w:r>
        <w:rPr>
          <w:rFonts w:ascii="Times New Roman" w:hAnsi="Times New Roman"/>
          <w:i/>
          <w:sz w:val="23"/>
          <w:szCs w:val="23"/>
        </w:rPr>
        <w:t>t</w:t>
      </w:r>
    </w:p>
    <w:p w:rsidR="00CD7D2D" w:rsidRPr="00CD7D2D" w:rsidRDefault="00CD7D2D" w:rsidP="00CD7D2D">
      <w:pPr>
        <w:spacing w:beforeLines="1" w:before="2" w:afterLines="1" w:after="2"/>
        <w:ind w:firstLine="720"/>
        <w:rPr>
          <w:rFonts w:ascii="Times New Roman" w:hAnsi="Times New Roman"/>
          <w:b/>
          <w:sz w:val="23"/>
          <w:szCs w:val="23"/>
        </w:rPr>
      </w:pPr>
      <w:proofErr w:type="gramStart"/>
      <w:r w:rsidRPr="009331CA">
        <w:rPr>
          <w:rFonts w:ascii="Times New Roman" w:hAnsi="Times New Roman"/>
          <w:i/>
          <w:sz w:val="23"/>
          <w:szCs w:val="23"/>
        </w:rPr>
        <w:t>a</w:t>
      </w:r>
      <w:proofErr w:type="gramEnd"/>
      <w:r w:rsidRPr="009331CA">
        <w:rPr>
          <w:rFonts w:ascii="Times New Roman" w:hAnsi="Times New Roman"/>
          <w:i/>
          <w:sz w:val="23"/>
          <w:szCs w:val="23"/>
        </w:rPr>
        <w:t xml:space="preserve"> </w:t>
      </w:r>
      <w:proofErr w:type="spellStart"/>
      <w:r w:rsidRPr="009331CA">
        <w:rPr>
          <w:rFonts w:ascii="Times New Roman" w:hAnsi="Times New Roman"/>
          <w:b/>
          <w:sz w:val="23"/>
          <w:szCs w:val="23"/>
        </w:rPr>
        <w:t>disposition_of</w:t>
      </w:r>
      <w:proofErr w:type="spellEnd"/>
      <w:r w:rsidRPr="009331CA">
        <w:rPr>
          <w:rFonts w:ascii="Times New Roman" w:hAnsi="Times New Roman"/>
          <w:sz w:val="23"/>
          <w:szCs w:val="23"/>
        </w:rPr>
        <w:t xml:space="preserve"> </w:t>
      </w:r>
      <w:r w:rsidRPr="009331CA">
        <w:rPr>
          <w:rFonts w:ascii="Times New Roman" w:hAnsi="Times New Roman"/>
          <w:i/>
          <w:sz w:val="23"/>
          <w:szCs w:val="23"/>
        </w:rPr>
        <w:t xml:space="preserve">b </w:t>
      </w:r>
      <w:r w:rsidRPr="009331CA">
        <w:rPr>
          <w:rFonts w:ascii="Times New Roman" w:hAnsi="Times New Roman"/>
          <w:b/>
          <w:sz w:val="23"/>
          <w:szCs w:val="23"/>
        </w:rPr>
        <w:t xml:space="preserve">at </w:t>
      </w:r>
      <w:r w:rsidRPr="009331CA">
        <w:rPr>
          <w:rFonts w:ascii="Times New Roman" w:hAnsi="Times New Roman"/>
          <w:i/>
          <w:sz w:val="23"/>
          <w:szCs w:val="23"/>
        </w:rPr>
        <w:t>t</w:t>
      </w:r>
      <w:r>
        <w:rPr>
          <w:rFonts w:ascii="Times New Roman" w:hAnsi="Times New Roman"/>
          <w:i/>
          <w:sz w:val="23"/>
          <w:szCs w:val="23"/>
        </w:rPr>
        <w:t xml:space="preserve"> =</w:t>
      </w:r>
      <w:r w:rsidR="00541102">
        <w:rPr>
          <w:rFonts w:ascii="Times New Roman" w:hAnsi="Times New Roman"/>
          <w:sz w:val="23"/>
          <w:szCs w:val="23"/>
        </w:rPr>
        <w:t>Def.</w:t>
      </w:r>
      <w:r>
        <w:rPr>
          <w:rFonts w:ascii="Times New Roman" w:hAnsi="Times New Roman"/>
          <w:sz w:val="23"/>
          <w:szCs w:val="23"/>
        </w:rPr>
        <w:t xml:space="preserve"> </w:t>
      </w:r>
      <w:r>
        <w:rPr>
          <w:rFonts w:ascii="Times New Roman" w:hAnsi="Times New Roman"/>
          <w:i/>
          <w:sz w:val="23"/>
          <w:szCs w:val="23"/>
        </w:rPr>
        <w:t xml:space="preserve">a </w:t>
      </w:r>
      <w:r>
        <w:rPr>
          <w:rFonts w:ascii="Times New Roman" w:hAnsi="Times New Roman"/>
          <w:sz w:val="23"/>
          <w:szCs w:val="23"/>
        </w:rPr>
        <w:t xml:space="preserve">is a disposition and </w:t>
      </w:r>
      <w:r>
        <w:rPr>
          <w:rFonts w:ascii="Times New Roman" w:hAnsi="Times New Roman"/>
          <w:i/>
          <w:sz w:val="23"/>
          <w:szCs w:val="23"/>
        </w:rPr>
        <w:t xml:space="preserve">a </w:t>
      </w:r>
      <w:proofErr w:type="spellStart"/>
      <w:r w:rsidRPr="00CD7D2D">
        <w:rPr>
          <w:rFonts w:ascii="Times New Roman" w:hAnsi="Times New Roman"/>
          <w:b/>
          <w:sz w:val="23"/>
          <w:szCs w:val="23"/>
        </w:rPr>
        <w:t>inheres_in</w:t>
      </w:r>
      <w:proofErr w:type="spellEnd"/>
      <w:r>
        <w:rPr>
          <w:rFonts w:ascii="Times New Roman" w:hAnsi="Times New Roman"/>
          <w:sz w:val="23"/>
          <w:szCs w:val="23"/>
        </w:rPr>
        <w:t xml:space="preserve"> </w:t>
      </w:r>
      <w:r>
        <w:rPr>
          <w:rFonts w:ascii="Times New Roman" w:hAnsi="Times New Roman"/>
          <w:i/>
          <w:sz w:val="23"/>
          <w:szCs w:val="23"/>
        </w:rPr>
        <w:t xml:space="preserve">b </w:t>
      </w:r>
      <w:r w:rsidRPr="00CD7D2D">
        <w:rPr>
          <w:rFonts w:ascii="Times New Roman" w:hAnsi="Times New Roman"/>
          <w:b/>
          <w:sz w:val="23"/>
          <w:szCs w:val="23"/>
        </w:rPr>
        <w:t>at</w:t>
      </w:r>
      <w:r>
        <w:rPr>
          <w:rFonts w:ascii="Times New Roman" w:hAnsi="Times New Roman"/>
          <w:sz w:val="23"/>
          <w:szCs w:val="23"/>
        </w:rPr>
        <w:t xml:space="preserve"> </w:t>
      </w:r>
      <w:r>
        <w:rPr>
          <w:rFonts w:ascii="Times New Roman" w:hAnsi="Times New Roman"/>
          <w:i/>
          <w:sz w:val="23"/>
          <w:szCs w:val="23"/>
        </w:rPr>
        <w:t>t</w:t>
      </w:r>
    </w:p>
    <w:p w:rsidR="001B0E9B" w:rsidRPr="0020142B" w:rsidRDefault="00CD7D2D" w:rsidP="0020142B">
      <w:pPr>
        <w:spacing w:beforeLines="1" w:before="2" w:afterLines="1" w:after="2"/>
        <w:ind w:firstLine="720"/>
        <w:rPr>
          <w:rFonts w:ascii="Times New Roman" w:hAnsi="Times New Roman"/>
          <w:i/>
          <w:sz w:val="23"/>
          <w:szCs w:val="23"/>
        </w:rPr>
      </w:pPr>
      <w:proofErr w:type="gramStart"/>
      <w:r w:rsidRPr="009331CA">
        <w:rPr>
          <w:rFonts w:ascii="Times New Roman" w:hAnsi="Times New Roman"/>
          <w:i/>
          <w:sz w:val="23"/>
          <w:szCs w:val="23"/>
        </w:rPr>
        <w:t>a</w:t>
      </w:r>
      <w:proofErr w:type="gramEnd"/>
      <w:r w:rsidRPr="009331CA">
        <w:rPr>
          <w:rFonts w:ascii="Times New Roman" w:hAnsi="Times New Roman"/>
          <w:i/>
          <w:sz w:val="23"/>
          <w:szCs w:val="23"/>
        </w:rPr>
        <w:t xml:space="preserve"> </w:t>
      </w:r>
      <w:proofErr w:type="spellStart"/>
      <w:r w:rsidRPr="009331CA">
        <w:rPr>
          <w:rFonts w:ascii="Times New Roman" w:hAnsi="Times New Roman"/>
          <w:b/>
          <w:sz w:val="23"/>
          <w:szCs w:val="23"/>
        </w:rPr>
        <w:t>function_of</w:t>
      </w:r>
      <w:proofErr w:type="spellEnd"/>
      <w:r w:rsidRPr="009331CA">
        <w:rPr>
          <w:rFonts w:ascii="Times New Roman" w:hAnsi="Times New Roman"/>
          <w:b/>
          <w:sz w:val="23"/>
          <w:szCs w:val="23"/>
        </w:rPr>
        <w:t xml:space="preserve"> </w:t>
      </w:r>
      <w:r w:rsidRPr="009331CA">
        <w:rPr>
          <w:rFonts w:ascii="Times New Roman" w:hAnsi="Times New Roman"/>
          <w:i/>
          <w:sz w:val="23"/>
          <w:szCs w:val="23"/>
        </w:rPr>
        <w:t xml:space="preserve">b </w:t>
      </w:r>
      <w:r w:rsidRPr="009331CA">
        <w:rPr>
          <w:rFonts w:ascii="Times New Roman" w:hAnsi="Times New Roman"/>
          <w:b/>
          <w:sz w:val="23"/>
          <w:szCs w:val="23"/>
        </w:rPr>
        <w:t>at</w:t>
      </w:r>
      <w:r w:rsidRPr="009331CA">
        <w:rPr>
          <w:rFonts w:ascii="Times New Roman" w:hAnsi="Times New Roman"/>
          <w:sz w:val="23"/>
          <w:szCs w:val="23"/>
        </w:rPr>
        <w:t xml:space="preserve"> </w:t>
      </w:r>
      <w:r w:rsidRPr="009331CA">
        <w:rPr>
          <w:rFonts w:ascii="Times New Roman" w:hAnsi="Times New Roman"/>
          <w:i/>
          <w:sz w:val="23"/>
          <w:szCs w:val="23"/>
        </w:rPr>
        <w:t>t</w:t>
      </w:r>
      <w:r>
        <w:rPr>
          <w:rFonts w:ascii="Times New Roman" w:hAnsi="Times New Roman"/>
          <w:i/>
          <w:sz w:val="23"/>
          <w:szCs w:val="23"/>
        </w:rPr>
        <w:t xml:space="preserve"> =</w:t>
      </w:r>
      <w:r w:rsidR="00541102">
        <w:rPr>
          <w:rFonts w:ascii="Times New Roman" w:hAnsi="Times New Roman"/>
          <w:sz w:val="23"/>
          <w:szCs w:val="23"/>
        </w:rPr>
        <w:t>Def.</w:t>
      </w:r>
      <w:r>
        <w:rPr>
          <w:rFonts w:ascii="Times New Roman" w:hAnsi="Times New Roman"/>
          <w:sz w:val="23"/>
          <w:szCs w:val="23"/>
        </w:rPr>
        <w:t xml:space="preserve"> </w:t>
      </w:r>
      <w:r>
        <w:rPr>
          <w:rFonts w:ascii="Times New Roman" w:hAnsi="Times New Roman"/>
          <w:i/>
          <w:sz w:val="23"/>
          <w:szCs w:val="23"/>
        </w:rPr>
        <w:t xml:space="preserve">a </w:t>
      </w:r>
      <w:r>
        <w:rPr>
          <w:rFonts w:ascii="Times New Roman" w:hAnsi="Times New Roman"/>
          <w:sz w:val="23"/>
          <w:szCs w:val="23"/>
        </w:rPr>
        <w:t xml:space="preserve">is a function and </w:t>
      </w:r>
      <w:r>
        <w:rPr>
          <w:rFonts w:ascii="Times New Roman" w:hAnsi="Times New Roman"/>
          <w:i/>
          <w:sz w:val="23"/>
          <w:szCs w:val="23"/>
        </w:rPr>
        <w:t xml:space="preserve">a </w:t>
      </w:r>
      <w:proofErr w:type="spellStart"/>
      <w:r w:rsidRPr="00CD7D2D">
        <w:rPr>
          <w:rFonts w:ascii="Times New Roman" w:hAnsi="Times New Roman"/>
          <w:b/>
          <w:sz w:val="23"/>
          <w:szCs w:val="23"/>
        </w:rPr>
        <w:t>inheres_in</w:t>
      </w:r>
      <w:proofErr w:type="spellEnd"/>
      <w:r>
        <w:rPr>
          <w:rFonts w:ascii="Times New Roman" w:hAnsi="Times New Roman"/>
          <w:sz w:val="23"/>
          <w:szCs w:val="23"/>
        </w:rPr>
        <w:t xml:space="preserve"> </w:t>
      </w:r>
      <w:r>
        <w:rPr>
          <w:rFonts w:ascii="Times New Roman" w:hAnsi="Times New Roman"/>
          <w:i/>
          <w:sz w:val="23"/>
          <w:szCs w:val="23"/>
        </w:rPr>
        <w:t xml:space="preserve">b </w:t>
      </w:r>
      <w:r w:rsidRPr="00CD7D2D">
        <w:rPr>
          <w:rFonts w:ascii="Times New Roman" w:hAnsi="Times New Roman"/>
          <w:b/>
          <w:sz w:val="23"/>
          <w:szCs w:val="23"/>
        </w:rPr>
        <w:t>at</w:t>
      </w:r>
      <w:r>
        <w:rPr>
          <w:rFonts w:ascii="Times New Roman" w:hAnsi="Times New Roman"/>
          <w:sz w:val="23"/>
          <w:szCs w:val="23"/>
        </w:rPr>
        <w:t xml:space="preserve"> </w:t>
      </w:r>
      <w:r>
        <w:rPr>
          <w:rFonts w:ascii="Times New Roman" w:hAnsi="Times New Roman"/>
          <w:i/>
          <w:sz w:val="23"/>
          <w:szCs w:val="23"/>
        </w:rPr>
        <w:t>t</w:t>
      </w:r>
    </w:p>
    <w:p w:rsidR="00597CDC" w:rsidRPr="009331CA" w:rsidRDefault="00597CDC" w:rsidP="00597CDC">
      <w:pPr>
        <w:spacing w:beforeLines="1" w:before="2" w:afterLines="1" w:after="2"/>
        <w:rPr>
          <w:rFonts w:ascii="Times New Roman" w:hAnsi="Times New Roman"/>
          <w:sz w:val="20"/>
          <w:szCs w:val="20"/>
        </w:rPr>
      </w:pPr>
    </w:p>
    <w:p w:rsidR="00E32204" w:rsidRDefault="00E32204" w:rsidP="00E32204">
      <w:pPr>
        <w:spacing w:beforeLines="1" w:before="2" w:afterLines="1" w:after="2"/>
        <w:rPr>
          <w:rFonts w:ascii="Times New Roman" w:hAnsi="Times New Roman"/>
          <w:sz w:val="23"/>
          <w:szCs w:val="23"/>
        </w:rPr>
      </w:pPr>
      <w:r>
        <w:rPr>
          <w:rFonts w:ascii="Times New Roman" w:hAnsi="Times New Roman"/>
          <w:sz w:val="23"/>
          <w:szCs w:val="23"/>
        </w:rPr>
        <w:t>These relations are d</w:t>
      </w:r>
      <w:r w:rsidRPr="009331CA">
        <w:rPr>
          <w:rFonts w:ascii="Times New Roman" w:hAnsi="Times New Roman"/>
          <w:sz w:val="23"/>
          <w:szCs w:val="23"/>
        </w:rPr>
        <w:t xml:space="preserve">efined in terms of </w:t>
      </w:r>
      <w:r w:rsidRPr="00480161">
        <w:rPr>
          <w:rFonts w:ascii="Times New Roman" w:hAnsi="Times New Roman"/>
          <w:b/>
          <w:sz w:val="23"/>
          <w:szCs w:val="23"/>
        </w:rPr>
        <w:t>inheres</w:t>
      </w:r>
      <w:r>
        <w:rPr>
          <w:rFonts w:ascii="Times New Roman" w:hAnsi="Times New Roman"/>
          <w:sz w:val="23"/>
          <w:szCs w:val="23"/>
        </w:rPr>
        <w:t xml:space="preserve"> </w:t>
      </w:r>
      <w:r w:rsidRPr="00E45547">
        <w:rPr>
          <w:rFonts w:ascii="Times New Roman" w:hAnsi="Times New Roman"/>
          <w:sz w:val="23"/>
          <w:szCs w:val="23"/>
          <w:highlight w:val="yellow"/>
        </w:rPr>
        <w:t>because there are no relational roles and dispositions (?)</w:t>
      </w:r>
      <w:r>
        <w:rPr>
          <w:rFonts w:ascii="Times New Roman" w:hAnsi="Times New Roman"/>
          <w:sz w:val="23"/>
          <w:szCs w:val="23"/>
        </w:rPr>
        <w:t>.</w:t>
      </w:r>
    </w:p>
    <w:p w:rsidR="00E32204" w:rsidRDefault="00E32204" w:rsidP="00E32204">
      <w:pPr>
        <w:spacing w:beforeLines="1" w:before="2" w:afterLines="1" w:after="2"/>
        <w:rPr>
          <w:rFonts w:ascii="Times New Roman" w:hAnsi="Times New Roman"/>
          <w:sz w:val="23"/>
          <w:szCs w:val="23"/>
        </w:rPr>
      </w:pPr>
    </w:p>
    <w:p w:rsidR="0079125C" w:rsidRPr="00480161" w:rsidRDefault="00480161" w:rsidP="00480161">
      <w:pPr>
        <w:pStyle w:val="Heading3"/>
        <w:rPr>
          <w:sz w:val="26"/>
          <w:szCs w:val="26"/>
        </w:rPr>
      </w:pPr>
      <w:r>
        <w:rPr>
          <w:sz w:val="26"/>
          <w:szCs w:val="26"/>
        </w:rPr>
        <w:t xml:space="preserve">2.3 </w:t>
      </w:r>
      <w:r w:rsidR="0059191A" w:rsidRPr="00480161">
        <w:rPr>
          <w:sz w:val="26"/>
          <w:szCs w:val="26"/>
        </w:rPr>
        <w:t>Generically Dependent C</w:t>
      </w:r>
      <w:r w:rsidR="0079125C" w:rsidRPr="00480161">
        <w:rPr>
          <w:sz w:val="26"/>
          <w:szCs w:val="26"/>
        </w:rPr>
        <w:t>ontinuant</w:t>
      </w:r>
    </w:p>
    <w:p w:rsidR="0020142B" w:rsidRDefault="0020142B" w:rsidP="0079125C">
      <w:pPr>
        <w:spacing w:beforeLines="1" w:before="2" w:afterLines="1" w:after="2"/>
        <w:rPr>
          <w:rFonts w:ascii="Times New Roman" w:hAnsi="Times New Roman"/>
          <w:sz w:val="23"/>
          <w:szCs w:val="23"/>
        </w:rPr>
      </w:pPr>
    </w:p>
    <w:p w:rsidR="003E0C5C" w:rsidRPr="009331CA" w:rsidRDefault="003E0C5C" w:rsidP="003E0C5C">
      <w:pPr>
        <w:spacing w:beforeLines="1" w:before="2" w:afterLines="1" w:after="2"/>
        <w:rPr>
          <w:rFonts w:ascii="Times New Roman" w:hAnsi="Times New Roman"/>
          <w:sz w:val="23"/>
          <w:szCs w:val="23"/>
        </w:rPr>
      </w:pPr>
      <w:proofErr w:type="gramStart"/>
      <w:r w:rsidRPr="009331CA">
        <w:rPr>
          <w:rFonts w:ascii="Times New Roman" w:hAnsi="Times New Roman"/>
          <w:i/>
          <w:sz w:val="23"/>
          <w:szCs w:val="23"/>
        </w:rPr>
        <w:t>a</w:t>
      </w:r>
      <w:proofErr w:type="gramEnd"/>
      <w:r w:rsidRPr="009331CA">
        <w:rPr>
          <w:rFonts w:ascii="Times New Roman" w:hAnsi="Times New Roman"/>
          <w:i/>
          <w:sz w:val="23"/>
          <w:szCs w:val="23"/>
        </w:rPr>
        <w:t xml:space="preserve"> </w:t>
      </w:r>
      <w:r w:rsidRPr="009331CA">
        <w:rPr>
          <w:rFonts w:ascii="Times New Roman" w:hAnsi="Times New Roman"/>
          <w:b/>
          <w:sz w:val="23"/>
          <w:szCs w:val="23"/>
        </w:rPr>
        <w:t>g-depends on</w:t>
      </w:r>
      <w:r w:rsidRPr="009331CA">
        <w:rPr>
          <w:rFonts w:ascii="Times New Roman" w:hAnsi="Times New Roman"/>
          <w:sz w:val="23"/>
          <w:szCs w:val="23"/>
        </w:rPr>
        <w:t xml:space="preserve"> </w:t>
      </w:r>
      <w:r w:rsidRPr="009331CA">
        <w:rPr>
          <w:rFonts w:ascii="Times New Roman" w:hAnsi="Times New Roman"/>
          <w:i/>
          <w:sz w:val="23"/>
          <w:szCs w:val="23"/>
        </w:rPr>
        <w:t xml:space="preserve">b </w:t>
      </w:r>
      <w:r w:rsidRPr="009331CA">
        <w:rPr>
          <w:rFonts w:ascii="Times New Roman" w:hAnsi="Times New Roman"/>
          <w:b/>
          <w:sz w:val="23"/>
          <w:szCs w:val="23"/>
        </w:rPr>
        <w:t xml:space="preserve">at </w:t>
      </w:r>
      <w:r w:rsidRPr="009331CA">
        <w:rPr>
          <w:rFonts w:ascii="Times New Roman" w:hAnsi="Times New Roman"/>
          <w:i/>
          <w:sz w:val="23"/>
          <w:szCs w:val="23"/>
        </w:rPr>
        <w:t>t</w:t>
      </w:r>
      <w:r w:rsidRPr="009331CA">
        <w:rPr>
          <w:rFonts w:ascii="Times New Roman" w:hAnsi="Times New Roman"/>
          <w:sz w:val="23"/>
          <w:szCs w:val="23"/>
          <w:vertAlign w:val="subscript"/>
        </w:rPr>
        <w:t>1</w:t>
      </w:r>
      <w:r w:rsidRPr="009331CA">
        <w:rPr>
          <w:rFonts w:ascii="Times New Roman" w:hAnsi="Times New Roman"/>
          <w:i/>
          <w:sz w:val="23"/>
          <w:szCs w:val="23"/>
        </w:rPr>
        <w:t xml:space="preserve"> </w:t>
      </w:r>
      <w:r w:rsidRPr="009331CA">
        <w:rPr>
          <w:rFonts w:ascii="Times New Roman" w:hAnsi="Times New Roman"/>
          <w:sz w:val="23"/>
          <w:szCs w:val="23"/>
        </w:rPr>
        <w:t>=</w:t>
      </w:r>
      <w:r>
        <w:rPr>
          <w:rFonts w:ascii="Times New Roman" w:hAnsi="Times New Roman"/>
          <w:sz w:val="23"/>
          <w:szCs w:val="23"/>
        </w:rPr>
        <w:t>Def.</w:t>
      </w:r>
      <w:r w:rsidRPr="009331CA">
        <w:rPr>
          <w:rFonts w:ascii="Times New Roman" w:hAnsi="Times New Roman"/>
          <w:sz w:val="23"/>
          <w:szCs w:val="23"/>
        </w:rPr>
        <w:t xml:space="preserve"> </w:t>
      </w:r>
      <w:proofErr w:type="spellStart"/>
      <w:r w:rsidRPr="009331CA">
        <w:rPr>
          <w:rFonts w:ascii="Times New Roman" w:hAnsi="Times New Roman"/>
          <w:i/>
          <w:sz w:val="23"/>
          <w:szCs w:val="23"/>
        </w:rPr>
        <w:t>a</w:t>
      </w:r>
      <w:proofErr w:type="spellEnd"/>
      <w:r w:rsidRPr="009331CA">
        <w:rPr>
          <w:rFonts w:ascii="Times New Roman" w:hAnsi="Times New Roman"/>
          <w:i/>
          <w:sz w:val="23"/>
          <w:szCs w:val="23"/>
        </w:rPr>
        <w:t xml:space="preserve"> </w:t>
      </w:r>
      <w:r w:rsidRPr="009331CA">
        <w:rPr>
          <w:rFonts w:ascii="Times New Roman" w:hAnsi="Times New Roman"/>
          <w:sz w:val="23"/>
          <w:szCs w:val="23"/>
        </w:rPr>
        <w:t xml:space="preserve">exists </w:t>
      </w:r>
      <w:r w:rsidRPr="009331CA">
        <w:rPr>
          <w:rFonts w:ascii="Times New Roman" w:hAnsi="Times New Roman"/>
          <w:b/>
          <w:sz w:val="23"/>
          <w:szCs w:val="23"/>
        </w:rPr>
        <w:t xml:space="preserve">at </w:t>
      </w:r>
      <w:r w:rsidRPr="009331CA">
        <w:rPr>
          <w:rFonts w:ascii="Times New Roman" w:hAnsi="Times New Roman"/>
          <w:i/>
          <w:sz w:val="23"/>
          <w:szCs w:val="23"/>
        </w:rPr>
        <w:t>t</w:t>
      </w:r>
      <w:r w:rsidRPr="009331CA">
        <w:rPr>
          <w:rFonts w:ascii="Times New Roman" w:hAnsi="Times New Roman"/>
          <w:sz w:val="23"/>
          <w:szCs w:val="23"/>
          <w:vertAlign w:val="subscript"/>
        </w:rPr>
        <w:t>1</w:t>
      </w:r>
      <w:r w:rsidRPr="009331CA">
        <w:rPr>
          <w:rFonts w:ascii="Times New Roman" w:hAnsi="Times New Roman"/>
          <w:i/>
          <w:sz w:val="23"/>
          <w:szCs w:val="23"/>
        </w:rPr>
        <w:t xml:space="preserve"> </w:t>
      </w:r>
      <w:r w:rsidRPr="009331CA">
        <w:rPr>
          <w:rFonts w:ascii="Times New Roman" w:hAnsi="Times New Roman"/>
          <w:sz w:val="23"/>
          <w:szCs w:val="23"/>
        </w:rPr>
        <w:t xml:space="preserve">and </w:t>
      </w:r>
      <w:r w:rsidRPr="009331CA">
        <w:rPr>
          <w:rFonts w:ascii="Times New Roman" w:hAnsi="Times New Roman"/>
          <w:i/>
          <w:sz w:val="23"/>
          <w:szCs w:val="23"/>
        </w:rPr>
        <w:t xml:space="preserve">b </w:t>
      </w:r>
      <w:r w:rsidRPr="009331CA">
        <w:rPr>
          <w:rFonts w:ascii="Times New Roman" w:hAnsi="Times New Roman"/>
          <w:sz w:val="23"/>
          <w:szCs w:val="23"/>
        </w:rPr>
        <w:t xml:space="preserve">exists </w:t>
      </w:r>
      <w:r w:rsidRPr="009331CA">
        <w:rPr>
          <w:rFonts w:ascii="Times New Roman" w:hAnsi="Times New Roman"/>
          <w:b/>
          <w:sz w:val="23"/>
          <w:szCs w:val="23"/>
        </w:rPr>
        <w:t xml:space="preserve">at </w:t>
      </w:r>
      <w:r w:rsidRPr="009331CA">
        <w:rPr>
          <w:rFonts w:ascii="Times New Roman" w:hAnsi="Times New Roman"/>
          <w:i/>
          <w:sz w:val="23"/>
          <w:szCs w:val="23"/>
        </w:rPr>
        <w:t>t</w:t>
      </w:r>
      <w:r w:rsidRPr="009331CA">
        <w:rPr>
          <w:rFonts w:ascii="Times New Roman" w:hAnsi="Times New Roman"/>
          <w:sz w:val="23"/>
          <w:szCs w:val="23"/>
          <w:vertAlign w:val="subscript"/>
        </w:rPr>
        <w:t>1</w:t>
      </w:r>
      <w:r w:rsidRPr="009331CA">
        <w:rPr>
          <w:rFonts w:ascii="Times New Roman" w:hAnsi="Times New Roman"/>
          <w:i/>
          <w:sz w:val="23"/>
          <w:szCs w:val="23"/>
        </w:rPr>
        <w:t xml:space="preserve"> </w:t>
      </w:r>
      <w:r w:rsidRPr="009331CA">
        <w:rPr>
          <w:rFonts w:ascii="Times New Roman" w:hAnsi="Times New Roman"/>
          <w:sz w:val="23"/>
          <w:szCs w:val="23"/>
        </w:rPr>
        <w:t xml:space="preserve">and for some </w:t>
      </w:r>
      <w:r w:rsidRPr="009331CA">
        <w:rPr>
          <w:rFonts w:ascii="Times New Roman" w:hAnsi="Times New Roman"/>
          <w:i/>
          <w:sz w:val="23"/>
          <w:szCs w:val="23"/>
        </w:rPr>
        <w:t>B</w:t>
      </w:r>
      <w:r w:rsidRPr="009331CA">
        <w:rPr>
          <w:rFonts w:ascii="Times New Roman" w:hAnsi="Times New Roman"/>
          <w:sz w:val="23"/>
          <w:szCs w:val="23"/>
        </w:rPr>
        <w:t xml:space="preserve"> it holds that (</w:t>
      </w:r>
      <w:r w:rsidRPr="009331CA">
        <w:rPr>
          <w:rFonts w:ascii="Times New Roman" w:hAnsi="Times New Roman"/>
          <w:i/>
          <w:sz w:val="23"/>
          <w:szCs w:val="23"/>
        </w:rPr>
        <w:t xml:space="preserve">Bb </w:t>
      </w:r>
      <w:r w:rsidRPr="009331CA">
        <w:rPr>
          <w:rFonts w:ascii="Times New Roman" w:hAnsi="Times New Roman"/>
          <w:b/>
          <w:sz w:val="23"/>
          <w:szCs w:val="23"/>
        </w:rPr>
        <w:t xml:space="preserve">at </w:t>
      </w:r>
      <w:r w:rsidRPr="009331CA">
        <w:rPr>
          <w:rFonts w:ascii="Times New Roman" w:hAnsi="Times New Roman"/>
          <w:i/>
          <w:sz w:val="23"/>
          <w:szCs w:val="23"/>
        </w:rPr>
        <w:t>t</w:t>
      </w:r>
      <w:r w:rsidRPr="009331CA">
        <w:rPr>
          <w:rFonts w:ascii="Times New Roman" w:hAnsi="Times New Roman"/>
          <w:sz w:val="23"/>
          <w:szCs w:val="23"/>
          <w:vertAlign w:val="subscript"/>
        </w:rPr>
        <w:t>1</w:t>
      </w:r>
      <w:r w:rsidRPr="009331CA">
        <w:rPr>
          <w:rFonts w:ascii="Times New Roman" w:hAnsi="Times New Roman"/>
          <w:sz w:val="23"/>
          <w:szCs w:val="23"/>
        </w:rPr>
        <w:t>)</w:t>
      </w:r>
      <w:r w:rsidRPr="009331CA">
        <w:rPr>
          <w:rFonts w:ascii="Times New Roman" w:hAnsi="Times New Roman"/>
          <w:i/>
          <w:sz w:val="23"/>
          <w:szCs w:val="23"/>
        </w:rPr>
        <w:t xml:space="preserve"> </w:t>
      </w:r>
      <w:r w:rsidRPr="009331CA">
        <w:rPr>
          <w:rFonts w:ascii="Times New Roman" w:hAnsi="Times New Roman"/>
          <w:sz w:val="23"/>
          <w:szCs w:val="23"/>
        </w:rPr>
        <w:t xml:space="preserve">and necessarily, for all </w:t>
      </w:r>
      <w:r w:rsidRPr="009331CA">
        <w:rPr>
          <w:rFonts w:ascii="Times New Roman" w:hAnsi="Times New Roman"/>
          <w:i/>
          <w:sz w:val="23"/>
          <w:szCs w:val="23"/>
        </w:rPr>
        <w:t xml:space="preserve">t </w:t>
      </w:r>
      <w:r w:rsidRPr="009331CA">
        <w:rPr>
          <w:rFonts w:ascii="Times New Roman" w:hAnsi="Times New Roman"/>
          <w:sz w:val="23"/>
          <w:szCs w:val="23"/>
        </w:rPr>
        <w:t xml:space="preserve">(if </w:t>
      </w:r>
      <w:r w:rsidRPr="009331CA">
        <w:rPr>
          <w:rFonts w:ascii="Times New Roman" w:hAnsi="Times New Roman"/>
          <w:i/>
          <w:sz w:val="23"/>
          <w:szCs w:val="23"/>
        </w:rPr>
        <w:t xml:space="preserve">a </w:t>
      </w:r>
      <w:r w:rsidRPr="009331CA">
        <w:rPr>
          <w:rFonts w:ascii="Times New Roman" w:hAnsi="Times New Roman"/>
          <w:sz w:val="23"/>
          <w:szCs w:val="23"/>
        </w:rPr>
        <w:t xml:space="preserve">exists </w:t>
      </w:r>
      <w:r w:rsidRPr="009331CA">
        <w:rPr>
          <w:rFonts w:ascii="Times New Roman" w:hAnsi="Times New Roman"/>
          <w:b/>
          <w:sz w:val="23"/>
          <w:szCs w:val="23"/>
        </w:rPr>
        <w:t xml:space="preserve">at </w:t>
      </w:r>
      <w:r w:rsidRPr="009331CA">
        <w:rPr>
          <w:rFonts w:ascii="Times New Roman" w:hAnsi="Times New Roman"/>
          <w:b/>
          <w:i/>
          <w:sz w:val="23"/>
          <w:szCs w:val="23"/>
        </w:rPr>
        <w:t>t</w:t>
      </w:r>
      <w:r w:rsidRPr="009331CA">
        <w:rPr>
          <w:rFonts w:ascii="Times New Roman" w:hAnsi="Times New Roman"/>
          <w:sz w:val="23"/>
          <w:szCs w:val="23"/>
        </w:rPr>
        <w:t xml:space="preserve"> then some </w:t>
      </w:r>
      <w:r w:rsidRPr="009331CA">
        <w:rPr>
          <w:rFonts w:ascii="Times New Roman" w:hAnsi="Times New Roman"/>
          <w:i/>
          <w:sz w:val="23"/>
          <w:szCs w:val="23"/>
        </w:rPr>
        <w:t xml:space="preserve">B </w:t>
      </w:r>
      <w:r w:rsidRPr="009331CA">
        <w:rPr>
          <w:rFonts w:ascii="Times New Roman" w:hAnsi="Times New Roman"/>
          <w:sz w:val="23"/>
          <w:szCs w:val="23"/>
        </w:rPr>
        <w:t>exists</w:t>
      </w:r>
      <w:r w:rsidRPr="009331CA">
        <w:rPr>
          <w:rFonts w:ascii="Times New Roman" w:hAnsi="Times New Roman"/>
          <w:b/>
          <w:sz w:val="23"/>
          <w:szCs w:val="23"/>
        </w:rPr>
        <w:t xml:space="preserve"> at </w:t>
      </w:r>
      <w:r w:rsidRPr="009331CA">
        <w:rPr>
          <w:rFonts w:ascii="Times New Roman" w:hAnsi="Times New Roman"/>
          <w:i/>
          <w:sz w:val="23"/>
          <w:szCs w:val="23"/>
        </w:rPr>
        <w:t>t</w:t>
      </w:r>
      <w:r w:rsidRPr="009331CA">
        <w:rPr>
          <w:rFonts w:ascii="Times New Roman" w:hAnsi="Times New Roman"/>
          <w:sz w:val="23"/>
          <w:szCs w:val="23"/>
        </w:rPr>
        <w:t>)</w:t>
      </w:r>
    </w:p>
    <w:p w:rsidR="003E0C5C" w:rsidRDefault="003E0C5C" w:rsidP="0079125C">
      <w:pPr>
        <w:spacing w:beforeLines="1" w:before="2" w:afterLines="1" w:after="2"/>
        <w:rPr>
          <w:rFonts w:ascii="Times New Roman" w:hAnsi="Times New Roman"/>
          <w:i/>
          <w:sz w:val="23"/>
          <w:szCs w:val="23"/>
        </w:rPr>
      </w:pPr>
    </w:p>
    <w:p w:rsidR="00943EF8" w:rsidRDefault="00943EF8" w:rsidP="0079125C">
      <w:pPr>
        <w:spacing w:beforeLines="1" w:before="2" w:afterLines="1" w:after="2"/>
        <w:rPr>
          <w:rFonts w:ascii="Times New Roman" w:hAnsi="Times New Roman"/>
          <w:sz w:val="23"/>
          <w:szCs w:val="23"/>
        </w:rPr>
      </w:pPr>
      <w:r>
        <w:rPr>
          <w:rFonts w:ascii="Times New Roman" w:hAnsi="Times New Roman"/>
          <w:sz w:val="23"/>
          <w:szCs w:val="23"/>
        </w:rPr>
        <w:lastRenderedPageBreak/>
        <w:t xml:space="preserve">Axiom: if </w:t>
      </w:r>
      <w:r>
        <w:rPr>
          <w:rFonts w:ascii="Times New Roman" w:hAnsi="Times New Roman"/>
          <w:i/>
          <w:sz w:val="23"/>
          <w:szCs w:val="23"/>
        </w:rPr>
        <w:t xml:space="preserve">a </w:t>
      </w:r>
      <w:r w:rsidRPr="009331CA">
        <w:rPr>
          <w:rFonts w:ascii="Times New Roman" w:hAnsi="Times New Roman"/>
          <w:b/>
          <w:sz w:val="23"/>
          <w:szCs w:val="23"/>
        </w:rPr>
        <w:t>g-depends on</w:t>
      </w:r>
      <w:r w:rsidRPr="009331CA">
        <w:rPr>
          <w:rFonts w:ascii="Times New Roman" w:hAnsi="Times New Roman"/>
          <w:sz w:val="23"/>
          <w:szCs w:val="23"/>
        </w:rPr>
        <w:t xml:space="preserve"> </w:t>
      </w:r>
      <w:r w:rsidRPr="009331CA">
        <w:rPr>
          <w:rFonts w:ascii="Times New Roman" w:hAnsi="Times New Roman"/>
          <w:i/>
          <w:sz w:val="23"/>
          <w:szCs w:val="23"/>
        </w:rPr>
        <w:t xml:space="preserve">b </w:t>
      </w:r>
      <w:r w:rsidRPr="009331CA">
        <w:rPr>
          <w:rFonts w:ascii="Times New Roman" w:hAnsi="Times New Roman"/>
          <w:b/>
          <w:sz w:val="23"/>
          <w:szCs w:val="23"/>
        </w:rPr>
        <w:t xml:space="preserve">at </w:t>
      </w:r>
      <w:r w:rsidRPr="009331CA">
        <w:rPr>
          <w:rFonts w:ascii="Times New Roman" w:hAnsi="Times New Roman"/>
          <w:i/>
          <w:sz w:val="23"/>
          <w:szCs w:val="23"/>
        </w:rPr>
        <w:t>t</w:t>
      </w:r>
      <w:r w:rsidRPr="009331CA">
        <w:rPr>
          <w:rFonts w:ascii="Times New Roman" w:hAnsi="Times New Roman"/>
          <w:sz w:val="23"/>
          <w:szCs w:val="23"/>
          <w:vertAlign w:val="subscript"/>
        </w:rPr>
        <w:t>1</w:t>
      </w:r>
      <w:r>
        <w:rPr>
          <w:rFonts w:ascii="Times New Roman" w:hAnsi="Times New Roman"/>
          <w:i/>
          <w:sz w:val="23"/>
          <w:szCs w:val="23"/>
        </w:rPr>
        <w:t xml:space="preserve"> </w:t>
      </w:r>
      <w:r>
        <w:rPr>
          <w:rFonts w:ascii="Times New Roman" w:hAnsi="Times New Roman"/>
          <w:sz w:val="23"/>
          <w:szCs w:val="23"/>
        </w:rPr>
        <w:t xml:space="preserve">at some time, then </w:t>
      </w:r>
      <w:r>
        <w:rPr>
          <w:rFonts w:ascii="Times New Roman" w:hAnsi="Times New Roman"/>
          <w:i/>
          <w:sz w:val="23"/>
          <w:szCs w:val="23"/>
        </w:rPr>
        <w:t xml:space="preserve">a </w:t>
      </w:r>
      <w:r>
        <w:rPr>
          <w:rFonts w:ascii="Times New Roman" w:hAnsi="Times New Roman"/>
          <w:b/>
          <w:sz w:val="23"/>
          <w:szCs w:val="23"/>
        </w:rPr>
        <w:t xml:space="preserve">g-depends </w:t>
      </w:r>
      <w:r w:rsidRPr="00943EF8">
        <w:rPr>
          <w:rFonts w:ascii="Times New Roman" w:hAnsi="Times New Roman"/>
          <w:sz w:val="23"/>
          <w:szCs w:val="23"/>
        </w:rPr>
        <w:t>on something at all times at which it exists.</w:t>
      </w:r>
    </w:p>
    <w:p w:rsidR="00943EF8" w:rsidRPr="00943EF8" w:rsidRDefault="00943EF8" w:rsidP="0079125C">
      <w:pPr>
        <w:spacing w:beforeLines="1" w:before="2" w:afterLines="1" w:after="2"/>
        <w:rPr>
          <w:rFonts w:ascii="Times New Roman" w:hAnsi="Times New Roman"/>
          <w:i/>
          <w:sz w:val="23"/>
          <w:szCs w:val="23"/>
        </w:rPr>
      </w:pPr>
    </w:p>
    <w:p w:rsidR="0079125C" w:rsidRDefault="0020142B" w:rsidP="0079125C">
      <w:pPr>
        <w:spacing w:beforeLines="1" w:before="2" w:afterLines="1" w:after="2"/>
        <w:rPr>
          <w:rFonts w:ascii="Times New Roman" w:hAnsi="Times New Roman"/>
          <w:sz w:val="23"/>
          <w:szCs w:val="23"/>
        </w:rPr>
      </w:pPr>
      <w:proofErr w:type="gramStart"/>
      <w:r>
        <w:rPr>
          <w:rFonts w:ascii="Times New Roman" w:hAnsi="Times New Roman"/>
          <w:i/>
          <w:sz w:val="23"/>
          <w:szCs w:val="23"/>
        </w:rPr>
        <w:t>a</w:t>
      </w:r>
      <w:proofErr w:type="gramEnd"/>
      <w:r>
        <w:rPr>
          <w:rFonts w:ascii="Times New Roman" w:hAnsi="Times New Roman"/>
          <w:i/>
          <w:sz w:val="23"/>
          <w:szCs w:val="23"/>
        </w:rPr>
        <w:t xml:space="preserve"> </w:t>
      </w:r>
      <w:r>
        <w:rPr>
          <w:rFonts w:ascii="Times New Roman" w:hAnsi="Times New Roman"/>
          <w:sz w:val="23"/>
          <w:szCs w:val="23"/>
        </w:rPr>
        <w:t xml:space="preserve">is a </w:t>
      </w:r>
      <w:r w:rsidRPr="0020142B">
        <w:rPr>
          <w:rFonts w:ascii="Times New Roman" w:hAnsi="Times New Roman"/>
          <w:i/>
          <w:sz w:val="23"/>
          <w:szCs w:val="23"/>
        </w:rPr>
        <w:t>generically dependent continuant</w:t>
      </w:r>
      <w:r>
        <w:rPr>
          <w:rFonts w:ascii="Times New Roman" w:hAnsi="Times New Roman"/>
          <w:sz w:val="23"/>
          <w:szCs w:val="23"/>
        </w:rPr>
        <w:t xml:space="preserve"> =</w:t>
      </w:r>
      <w:r w:rsidR="00DC022E">
        <w:rPr>
          <w:rFonts w:ascii="Times New Roman" w:hAnsi="Times New Roman"/>
          <w:sz w:val="23"/>
          <w:szCs w:val="23"/>
        </w:rPr>
        <w:t>Def.</w:t>
      </w:r>
      <w:r w:rsidR="0079125C" w:rsidRPr="009331CA">
        <w:rPr>
          <w:rFonts w:ascii="Times New Roman" w:hAnsi="Times New Roman"/>
          <w:sz w:val="23"/>
          <w:szCs w:val="23"/>
        </w:rPr>
        <w:t xml:space="preserve"> </w:t>
      </w:r>
      <w:r>
        <w:rPr>
          <w:rFonts w:ascii="Times New Roman" w:hAnsi="Times New Roman"/>
          <w:i/>
          <w:sz w:val="23"/>
          <w:szCs w:val="23"/>
        </w:rPr>
        <w:t xml:space="preserve">a </w:t>
      </w:r>
      <w:r>
        <w:rPr>
          <w:rFonts w:ascii="Times New Roman" w:hAnsi="Times New Roman"/>
          <w:sz w:val="23"/>
          <w:szCs w:val="23"/>
        </w:rPr>
        <w:t xml:space="preserve">is </w:t>
      </w:r>
      <w:r w:rsidR="003E0C5C">
        <w:rPr>
          <w:rFonts w:ascii="Times New Roman" w:hAnsi="Times New Roman"/>
          <w:sz w:val="23"/>
          <w:szCs w:val="23"/>
        </w:rPr>
        <w:t xml:space="preserve">a </w:t>
      </w:r>
      <w:r w:rsidR="0079125C" w:rsidRPr="009331CA">
        <w:rPr>
          <w:rFonts w:ascii="Times New Roman" w:hAnsi="Times New Roman"/>
          <w:sz w:val="23"/>
          <w:szCs w:val="23"/>
        </w:rPr>
        <w:t xml:space="preserve">continuant that </w:t>
      </w:r>
      <w:r w:rsidR="0059191A" w:rsidRPr="003E0C5C">
        <w:rPr>
          <w:rFonts w:ascii="Times New Roman" w:hAnsi="Times New Roman"/>
          <w:b/>
          <w:sz w:val="23"/>
          <w:szCs w:val="23"/>
        </w:rPr>
        <w:t>generically depends</w:t>
      </w:r>
      <w:r w:rsidR="0059191A" w:rsidRPr="009331CA">
        <w:rPr>
          <w:rFonts w:ascii="Times New Roman" w:hAnsi="Times New Roman"/>
          <w:sz w:val="23"/>
          <w:szCs w:val="23"/>
        </w:rPr>
        <w:t xml:space="preserve"> </w:t>
      </w:r>
      <w:r w:rsidR="003E0C5C">
        <w:rPr>
          <w:rFonts w:ascii="Times New Roman" w:hAnsi="Times New Roman"/>
          <w:sz w:val="23"/>
          <w:szCs w:val="23"/>
        </w:rPr>
        <w:t>o</w:t>
      </w:r>
      <w:r w:rsidR="0079125C" w:rsidRPr="009331CA">
        <w:rPr>
          <w:rFonts w:ascii="Times New Roman" w:hAnsi="Times New Roman"/>
          <w:sz w:val="23"/>
          <w:szCs w:val="23"/>
        </w:rPr>
        <w:t xml:space="preserve">n one or more </w:t>
      </w:r>
      <w:r w:rsidR="00587B67">
        <w:rPr>
          <w:rFonts w:ascii="Times New Roman" w:hAnsi="Times New Roman"/>
          <w:sz w:val="23"/>
          <w:szCs w:val="23"/>
        </w:rPr>
        <w:t>other entities</w:t>
      </w:r>
      <w:r w:rsidR="0079125C" w:rsidRPr="009331CA">
        <w:rPr>
          <w:rFonts w:ascii="Times New Roman" w:hAnsi="Times New Roman"/>
          <w:sz w:val="23"/>
          <w:szCs w:val="23"/>
        </w:rPr>
        <w:t>.</w:t>
      </w:r>
    </w:p>
    <w:p w:rsidR="00587B67" w:rsidRDefault="00587B67" w:rsidP="00587B67">
      <w:pPr>
        <w:spacing w:beforeLines="1" w:before="2" w:afterLines="1" w:after="2"/>
        <w:rPr>
          <w:rFonts w:ascii="Times New Roman" w:hAnsi="Times New Roman"/>
          <w:sz w:val="23"/>
          <w:szCs w:val="23"/>
        </w:rPr>
      </w:pPr>
    </w:p>
    <w:p w:rsidR="00587B67" w:rsidRPr="009331CA" w:rsidRDefault="00587B67" w:rsidP="00587B67">
      <w:pPr>
        <w:spacing w:beforeLines="1" w:before="2" w:afterLines="1" w:after="2"/>
        <w:rPr>
          <w:rFonts w:ascii="Times New Roman" w:hAnsi="Times New Roman"/>
          <w:sz w:val="20"/>
          <w:szCs w:val="20"/>
        </w:rPr>
      </w:pPr>
      <w:r w:rsidRPr="009331CA">
        <w:rPr>
          <w:rFonts w:ascii="Times New Roman" w:hAnsi="Times New Roman"/>
          <w:sz w:val="23"/>
          <w:szCs w:val="23"/>
        </w:rPr>
        <w:t>(</w:t>
      </w:r>
      <w:proofErr w:type="gramStart"/>
      <w:r w:rsidRPr="009331CA">
        <w:rPr>
          <w:rFonts w:ascii="Times New Roman" w:hAnsi="Times New Roman"/>
          <w:sz w:val="23"/>
          <w:szCs w:val="23"/>
        </w:rPr>
        <w:t>example</w:t>
      </w:r>
      <w:proofErr w:type="gramEnd"/>
      <w:r w:rsidRPr="009331CA">
        <w:rPr>
          <w:rFonts w:ascii="Times New Roman" w:hAnsi="Times New Roman"/>
          <w:sz w:val="23"/>
          <w:szCs w:val="23"/>
        </w:rPr>
        <w:t xml:space="preserve">: the </w:t>
      </w:r>
      <w:proofErr w:type="spellStart"/>
      <w:r w:rsidRPr="009331CA">
        <w:rPr>
          <w:rFonts w:ascii="Times New Roman" w:hAnsi="Times New Roman"/>
          <w:sz w:val="23"/>
          <w:szCs w:val="23"/>
        </w:rPr>
        <w:t>pdf</w:t>
      </w:r>
      <w:proofErr w:type="spellEnd"/>
      <w:r w:rsidRPr="009331CA">
        <w:rPr>
          <w:rFonts w:ascii="Times New Roman" w:hAnsi="Times New Roman"/>
          <w:sz w:val="23"/>
          <w:szCs w:val="23"/>
        </w:rPr>
        <w:t xml:space="preserve"> file on your laptop, the </w:t>
      </w:r>
      <w:proofErr w:type="spellStart"/>
      <w:r w:rsidRPr="009331CA">
        <w:rPr>
          <w:rFonts w:ascii="Times New Roman" w:hAnsi="Times New Roman"/>
          <w:sz w:val="23"/>
          <w:szCs w:val="23"/>
        </w:rPr>
        <w:t>pdf</w:t>
      </w:r>
      <w:proofErr w:type="spellEnd"/>
      <w:r w:rsidRPr="009331CA">
        <w:rPr>
          <w:rFonts w:ascii="Times New Roman" w:hAnsi="Times New Roman"/>
          <w:sz w:val="23"/>
          <w:szCs w:val="23"/>
        </w:rPr>
        <w:t xml:space="preserve"> file that is a copy thereof in my laptop</w:t>
      </w:r>
      <w:r>
        <w:rPr>
          <w:rFonts w:ascii="Times New Roman" w:hAnsi="Times New Roman"/>
          <w:sz w:val="23"/>
          <w:szCs w:val="23"/>
        </w:rPr>
        <w:t>; the sequence of this protein molecule; the sequence that is a copy thereof in that protein molecule</w:t>
      </w:r>
      <w:r w:rsidRPr="009331CA">
        <w:rPr>
          <w:rFonts w:ascii="Times New Roman" w:hAnsi="Times New Roman"/>
          <w:sz w:val="23"/>
          <w:szCs w:val="23"/>
        </w:rPr>
        <w:t xml:space="preserve">) </w:t>
      </w:r>
    </w:p>
    <w:p w:rsidR="00587B67" w:rsidRDefault="00587B67" w:rsidP="0079125C">
      <w:pPr>
        <w:spacing w:beforeLines="1" w:before="2" w:afterLines="1" w:after="2"/>
        <w:rPr>
          <w:rFonts w:ascii="Times New Roman" w:hAnsi="Times New Roman"/>
          <w:sz w:val="23"/>
          <w:szCs w:val="23"/>
        </w:rPr>
      </w:pPr>
    </w:p>
    <w:p w:rsidR="00587B67" w:rsidRPr="009331CA" w:rsidRDefault="00587B67" w:rsidP="0079125C">
      <w:pPr>
        <w:spacing w:beforeLines="1" w:before="2" w:afterLines="1" w:after="2"/>
        <w:rPr>
          <w:rFonts w:ascii="Times New Roman" w:hAnsi="Times New Roman"/>
          <w:sz w:val="23"/>
          <w:szCs w:val="23"/>
        </w:rPr>
      </w:pPr>
      <w:r w:rsidRPr="00587B67">
        <w:rPr>
          <w:rFonts w:ascii="Times New Roman" w:hAnsi="Times New Roman"/>
          <w:sz w:val="23"/>
          <w:szCs w:val="23"/>
          <w:highlight w:val="yellow"/>
        </w:rPr>
        <w:t xml:space="preserve">Question: are all cases of </w:t>
      </w:r>
      <w:proofErr w:type="spellStart"/>
      <w:r w:rsidRPr="00587B67">
        <w:rPr>
          <w:rFonts w:ascii="Times New Roman" w:hAnsi="Times New Roman"/>
          <w:sz w:val="23"/>
          <w:szCs w:val="23"/>
          <w:highlight w:val="yellow"/>
        </w:rPr>
        <w:t>generical</w:t>
      </w:r>
      <w:proofErr w:type="spellEnd"/>
      <w:r w:rsidRPr="00587B67">
        <w:rPr>
          <w:rFonts w:ascii="Times New Roman" w:hAnsi="Times New Roman"/>
          <w:sz w:val="23"/>
          <w:szCs w:val="23"/>
          <w:highlight w:val="yellow"/>
        </w:rPr>
        <w:t xml:space="preserve"> dependence cases of generic dependence on material entities</w:t>
      </w:r>
      <w:r>
        <w:rPr>
          <w:rFonts w:ascii="Times New Roman" w:hAnsi="Times New Roman"/>
          <w:sz w:val="23"/>
          <w:szCs w:val="23"/>
          <w:highlight w:val="yellow"/>
        </w:rPr>
        <w:t xml:space="preserve"> such as hard drives and molecules</w:t>
      </w:r>
      <w:r>
        <w:rPr>
          <w:rFonts w:ascii="Times New Roman" w:hAnsi="Times New Roman"/>
          <w:sz w:val="23"/>
          <w:szCs w:val="23"/>
        </w:rPr>
        <w:t>?</w:t>
      </w:r>
    </w:p>
    <w:p w:rsidR="006355CF" w:rsidRDefault="006355CF" w:rsidP="0079125C">
      <w:pPr>
        <w:spacing w:beforeLines="1" w:before="2" w:afterLines="1" w:after="2"/>
        <w:rPr>
          <w:rFonts w:ascii="Times New Roman" w:hAnsi="Times New Roman"/>
          <w:sz w:val="23"/>
          <w:szCs w:val="23"/>
        </w:rPr>
      </w:pPr>
    </w:p>
    <w:p w:rsidR="003E0C5C" w:rsidRPr="003E0C5C" w:rsidRDefault="00587B67" w:rsidP="003E0C5C">
      <w:pPr>
        <w:spacing w:beforeLines="1" w:before="2" w:afterLines="1" w:after="2"/>
        <w:rPr>
          <w:rFonts w:ascii="Times New Roman" w:hAnsi="Times New Roman"/>
          <w:sz w:val="23"/>
          <w:szCs w:val="23"/>
        </w:rPr>
      </w:pPr>
      <w:r>
        <w:rPr>
          <w:rFonts w:ascii="Times New Roman" w:hAnsi="Times New Roman"/>
          <w:sz w:val="23"/>
          <w:szCs w:val="23"/>
        </w:rPr>
        <w:t xml:space="preserve">Where </w:t>
      </w:r>
      <w:r w:rsidR="003E0C5C" w:rsidRPr="003E0C5C">
        <w:rPr>
          <w:rFonts w:ascii="Times New Roman" w:hAnsi="Times New Roman"/>
          <w:sz w:val="23"/>
          <w:szCs w:val="23"/>
        </w:rPr>
        <w:t xml:space="preserve">BFO’s specifically dependent continuants are subject to what we might </w:t>
      </w:r>
      <w:r>
        <w:rPr>
          <w:rFonts w:ascii="Times New Roman" w:hAnsi="Times New Roman"/>
          <w:sz w:val="23"/>
          <w:szCs w:val="23"/>
        </w:rPr>
        <w:t>call the axiom of non-migration –</w:t>
      </w:r>
      <w:r w:rsidR="003E0C5C" w:rsidRPr="003E0C5C">
        <w:rPr>
          <w:rFonts w:ascii="Times New Roman" w:hAnsi="Times New Roman"/>
          <w:sz w:val="23"/>
          <w:szCs w:val="23"/>
        </w:rPr>
        <w:t xml:space="preserve"> they cannot mig</w:t>
      </w:r>
      <w:r>
        <w:rPr>
          <w:rFonts w:ascii="Times New Roman" w:hAnsi="Times New Roman"/>
          <w:sz w:val="23"/>
          <w:szCs w:val="23"/>
        </w:rPr>
        <w:t xml:space="preserve">rate from one bearer to another, generically </w:t>
      </w:r>
      <w:r w:rsidR="003E0C5C" w:rsidRPr="003E0C5C">
        <w:rPr>
          <w:rFonts w:ascii="Times New Roman" w:hAnsi="Times New Roman"/>
          <w:sz w:val="23"/>
          <w:szCs w:val="23"/>
        </w:rPr>
        <w:t xml:space="preserve">dependent continuants </w:t>
      </w:r>
      <w:r>
        <w:rPr>
          <w:rFonts w:ascii="Times New Roman" w:hAnsi="Times New Roman"/>
          <w:sz w:val="23"/>
          <w:szCs w:val="23"/>
        </w:rPr>
        <w:t xml:space="preserve">are </w:t>
      </w:r>
      <w:r w:rsidR="003E0C5C" w:rsidRPr="003E0C5C">
        <w:rPr>
          <w:rFonts w:ascii="Times New Roman" w:hAnsi="Times New Roman"/>
          <w:sz w:val="23"/>
          <w:szCs w:val="23"/>
        </w:rPr>
        <w:t>capable of such migration</w:t>
      </w:r>
      <w:r>
        <w:rPr>
          <w:rFonts w:ascii="Times New Roman" w:hAnsi="Times New Roman"/>
          <w:sz w:val="23"/>
          <w:szCs w:val="23"/>
        </w:rPr>
        <w:t xml:space="preserve"> through a process of exact </w:t>
      </w:r>
      <w:r w:rsidR="003E0C5C" w:rsidRPr="003E0C5C">
        <w:rPr>
          <w:rFonts w:ascii="Times New Roman" w:hAnsi="Times New Roman"/>
          <w:sz w:val="23"/>
          <w:szCs w:val="23"/>
        </w:rPr>
        <w:t>copy</w:t>
      </w:r>
      <w:r>
        <w:rPr>
          <w:rFonts w:ascii="Times New Roman" w:hAnsi="Times New Roman"/>
          <w:sz w:val="23"/>
          <w:szCs w:val="23"/>
        </w:rPr>
        <w:t xml:space="preserve">ing. </w:t>
      </w:r>
      <w:r w:rsidR="003E0C5C" w:rsidRPr="003E0C5C">
        <w:rPr>
          <w:rFonts w:ascii="Times New Roman" w:hAnsi="Times New Roman"/>
          <w:sz w:val="23"/>
          <w:szCs w:val="23"/>
        </w:rPr>
        <w:t xml:space="preserve">The </w:t>
      </w:r>
      <w:r w:rsidR="003E0C5C" w:rsidRPr="00587B67">
        <w:rPr>
          <w:rFonts w:ascii="Times New Roman" w:hAnsi="Times New Roman"/>
          <w:i/>
          <w:sz w:val="23"/>
          <w:szCs w:val="23"/>
        </w:rPr>
        <w:t xml:space="preserve">very same </w:t>
      </w:r>
      <w:proofErr w:type="spellStart"/>
      <w:r w:rsidR="003E0C5C" w:rsidRPr="00587B67">
        <w:rPr>
          <w:rFonts w:ascii="Times New Roman" w:hAnsi="Times New Roman"/>
          <w:i/>
          <w:sz w:val="23"/>
          <w:szCs w:val="23"/>
        </w:rPr>
        <w:t>pdf</w:t>
      </w:r>
      <w:proofErr w:type="spellEnd"/>
      <w:r w:rsidR="003E0C5C" w:rsidRPr="00587B67">
        <w:rPr>
          <w:rFonts w:ascii="Times New Roman" w:hAnsi="Times New Roman"/>
          <w:i/>
          <w:sz w:val="23"/>
          <w:szCs w:val="23"/>
        </w:rPr>
        <w:t xml:space="preserve"> file</w:t>
      </w:r>
      <w:r w:rsidR="003E0C5C" w:rsidRPr="003E0C5C">
        <w:rPr>
          <w:rFonts w:ascii="Times New Roman" w:hAnsi="Times New Roman"/>
          <w:sz w:val="23"/>
          <w:szCs w:val="23"/>
        </w:rPr>
        <w:t xml:space="preserve"> can be saved to multiple storage devices, and thus it </w:t>
      </w:r>
      <w:r>
        <w:rPr>
          <w:rFonts w:ascii="Times New Roman" w:hAnsi="Times New Roman"/>
          <w:sz w:val="23"/>
          <w:szCs w:val="23"/>
        </w:rPr>
        <w:t>–</w:t>
      </w:r>
      <w:r w:rsidR="003E0C5C" w:rsidRPr="003E0C5C">
        <w:rPr>
          <w:rFonts w:ascii="Times New Roman" w:hAnsi="Times New Roman"/>
          <w:sz w:val="23"/>
          <w:szCs w:val="23"/>
        </w:rPr>
        <w:t xml:space="preserve"> the numerically </w:t>
      </w:r>
      <w:r>
        <w:rPr>
          <w:rFonts w:ascii="Times New Roman" w:hAnsi="Times New Roman"/>
          <w:sz w:val="23"/>
          <w:szCs w:val="23"/>
        </w:rPr>
        <w:t>identical information artifact –</w:t>
      </w:r>
      <w:r w:rsidR="003E0C5C" w:rsidRPr="003E0C5C">
        <w:rPr>
          <w:rFonts w:ascii="Times New Roman" w:hAnsi="Times New Roman"/>
          <w:sz w:val="23"/>
          <w:szCs w:val="23"/>
        </w:rPr>
        <w:t xml:space="preserve"> can exist in multiple copies.</w:t>
      </w:r>
    </w:p>
    <w:p w:rsidR="00587B67" w:rsidRDefault="003E0C5C" w:rsidP="00587B67">
      <w:pPr>
        <w:spacing w:beforeLines="1" w:before="2" w:afterLines="1" w:after="2"/>
        <w:rPr>
          <w:rFonts w:ascii="Times New Roman" w:hAnsi="Times New Roman"/>
          <w:sz w:val="23"/>
          <w:szCs w:val="23"/>
        </w:rPr>
      </w:pPr>
      <w:r w:rsidRPr="003E0C5C">
        <w:rPr>
          <w:rFonts w:ascii="Times New Roman" w:hAnsi="Times New Roman"/>
          <w:sz w:val="23"/>
          <w:szCs w:val="23"/>
        </w:rPr>
        <w:tab/>
      </w:r>
    </w:p>
    <w:p w:rsidR="003E0C5C" w:rsidRPr="003E0C5C" w:rsidRDefault="003E0C5C" w:rsidP="00587B67">
      <w:pPr>
        <w:spacing w:beforeLines="1" w:before="2" w:afterLines="1" w:after="2"/>
        <w:rPr>
          <w:rFonts w:ascii="Times New Roman" w:hAnsi="Times New Roman"/>
          <w:sz w:val="23"/>
          <w:szCs w:val="23"/>
        </w:rPr>
      </w:pPr>
      <w:r w:rsidRPr="003E0C5C">
        <w:rPr>
          <w:rFonts w:ascii="Times New Roman" w:hAnsi="Times New Roman"/>
          <w:sz w:val="23"/>
          <w:szCs w:val="23"/>
        </w:rPr>
        <w:t xml:space="preserve">We can think of generically dependent continuants, intuitively, as complex continuant patterns of the sort created by authors or designers, or (in the case of DNA sequences) through the processes of evolution. </w:t>
      </w:r>
      <w:r w:rsidR="00587B67">
        <w:rPr>
          <w:rFonts w:ascii="Times New Roman" w:hAnsi="Times New Roman"/>
          <w:sz w:val="23"/>
          <w:szCs w:val="23"/>
        </w:rPr>
        <w:t>Further examples of g</w:t>
      </w:r>
      <w:r w:rsidRPr="003E0C5C">
        <w:rPr>
          <w:rFonts w:ascii="Times New Roman" w:hAnsi="Times New Roman"/>
          <w:sz w:val="23"/>
          <w:szCs w:val="23"/>
        </w:rPr>
        <w:t>enerically dependent continuants thus include</w:t>
      </w:r>
      <w:r w:rsidR="00587B67">
        <w:rPr>
          <w:rFonts w:ascii="Times New Roman" w:hAnsi="Times New Roman"/>
          <w:sz w:val="23"/>
          <w:szCs w:val="23"/>
        </w:rPr>
        <w:t xml:space="preserve"> </w:t>
      </w:r>
      <w:r w:rsidRPr="003E0C5C">
        <w:rPr>
          <w:rFonts w:ascii="Times New Roman" w:hAnsi="Times New Roman"/>
          <w:sz w:val="23"/>
          <w:szCs w:val="23"/>
        </w:rPr>
        <w:t xml:space="preserve">the chessboard pattern, the Coca Cola trademark, </w:t>
      </w:r>
      <w:proofErr w:type="gramStart"/>
      <w:r w:rsidRPr="003E0C5C">
        <w:rPr>
          <w:rFonts w:ascii="Times New Roman" w:hAnsi="Times New Roman"/>
          <w:sz w:val="23"/>
          <w:szCs w:val="23"/>
        </w:rPr>
        <w:t>the</w:t>
      </w:r>
      <w:proofErr w:type="gramEnd"/>
      <w:r w:rsidRPr="003E0C5C">
        <w:rPr>
          <w:rFonts w:ascii="Times New Roman" w:hAnsi="Times New Roman"/>
          <w:sz w:val="23"/>
          <w:szCs w:val="23"/>
        </w:rPr>
        <w:t xml:space="preserve"> pattern that is your signature. Each such pattern exists only if it is concretized in some counterpart specifically dependent continuant – the pattern of black and white squares on this actual chessboard; the pattern of red and white swirls on the label of this Coca Cola bottle; the pattern of ink marks on this </w:t>
      </w:r>
      <w:r w:rsidR="00587B67">
        <w:rPr>
          <w:rFonts w:ascii="Times New Roman" w:hAnsi="Times New Roman"/>
          <w:sz w:val="23"/>
          <w:szCs w:val="23"/>
        </w:rPr>
        <w:t>contract</w:t>
      </w:r>
      <w:r w:rsidRPr="003E0C5C">
        <w:rPr>
          <w:rFonts w:ascii="Times New Roman" w:hAnsi="Times New Roman"/>
          <w:sz w:val="23"/>
          <w:szCs w:val="23"/>
        </w:rPr>
        <w:t xml:space="preserve">. </w:t>
      </w:r>
    </w:p>
    <w:p w:rsidR="00587B67" w:rsidRDefault="00587B67" w:rsidP="003E0C5C">
      <w:pPr>
        <w:spacing w:beforeLines="1" w:before="2" w:afterLines="1" w:after="2"/>
        <w:rPr>
          <w:rFonts w:ascii="Times New Roman" w:hAnsi="Times New Roman"/>
          <w:sz w:val="23"/>
          <w:szCs w:val="23"/>
        </w:rPr>
      </w:pPr>
    </w:p>
    <w:p w:rsidR="00587B67" w:rsidRPr="004938EE" w:rsidRDefault="003E0C5C" w:rsidP="003E0C5C">
      <w:pPr>
        <w:spacing w:beforeLines="1" w:before="2" w:afterLines="1" w:after="2"/>
        <w:rPr>
          <w:rFonts w:ascii="Times New Roman" w:hAnsi="Times New Roman"/>
          <w:sz w:val="23"/>
          <w:szCs w:val="23"/>
        </w:rPr>
      </w:pPr>
      <w:r w:rsidRPr="003E0C5C">
        <w:rPr>
          <w:rFonts w:ascii="Times New Roman" w:hAnsi="Times New Roman"/>
          <w:sz w:val="23"/>
          <w:szCs w:val="23"/>
        </w:rPr>
        <w:t xml:space="preserve">Such patterns can be highly complex. The pattern of letters of the alphabet and associated spacing which is the novel </w:t>
      </w:r>
      <w:r w:rsidRPr="00587B67">
        <w:rPr>
          <w:rFonts w:ascii="Times New Roman" w:hAnsi="Times New Roman"/>
          <w:i/>
          <w:sz w:val="23"/>
          <w:szCs w:val="23"/>
        </w:rPr>
        <w:t>Robinson Crusoe</w:t>
      </w:r>
      <w:r w:rsidRPr="003E0C5C">
        <w:rPr>
          <w:rFonts w:ascii="Times New Roman" w:hAnsi="Times New Roman"/>
          <w:sz w:val="23"/>
          <w:szCs w:val="23"/>
        </w:rPr>
        <w:t xml:space="preserve"> is concretized in the patterns of ink marks in this and that particular </w:t>
      </w:r>
      <w:r w:rsidRPr="00587B67">
        <w:rPr>
          <w:rFonts w:ascii="Times New Roman" w:hAnsi="Times New Roman"/>
          <w:i/>
          <w:sz w:val="23"/>
          <w:szCs w:val="23"/>
        </w:rPr>
        <w:t>copy</w:t>
      </w:r>
      <w:r w:rsidRPr="003E0C5C">
        <w:rPr>
          <w:rFonts w:ascii="Times New Roman" w:hAnsi="Times New Roman"/>
          <w:sz w:val="23"/>
          <w:szCs w:val="23"/>
        </w:rPr>
        <w:t xml:space="preserve"> of the novel. </w:t>
      </w:r>
      <w:r w:rsidR="004938EE" w:rsidRPr="003E0C5C">
        <w:rPr>
          <w:rFonts w:ascii="Times New Roman" w:hAnsi="Times New Roman"/>
          <w:sz w:val="23"/>
          <w:szCs w:val="23"/>
        </w:rPr>
        <w:t xml:space="preserve">When you create </w:t>
      </w:r>
      <w:r w:rsidR="004938EE">
        <w:rPr>
          <w:rFonts w:ascii="Times New Roman" w:hAnsi="Times New Roman"/>
          <w:sz w:val="23"/>
          <w:szCs w:val="23"/>
        </w:rPr>
        <w:t xml:space="preserve">a novel </w:t>
      </w:r>
      <w:r w:rsidR="004938EE" w:rsidRPr="003E0C5C">
        <w:rPr>
          <w:rFonts w:ascii="Times New Roman" w:hAnsi="Times New Roman"/>
          <w:sz w:val="23"/>
          <w:szCs w:val="23"/>
        </w:rPr>
        <w:t xml:space="preserve">you create a particular </w:t>
      </w:r>
      <w:r w:rsidR="004938EE">
        <w:rPr>
          <w:rFonts w:ascii="Times New Roman" w:hAnsi="Times New Roman"/>
          <w:sz w:val="23"/>
          <w:szCs w:val="23"/>
        </w:rPr>
        <w:t>instance</w:t>
      </w:r>
      <w:r w:rsidR="004938EE" w:rsidRPr="003E0C5C">
        <w:rPr>
          <w:rFonts w:ascii="Times New Roman" w:hAnsi="Times New Roman"/>
          <w:sz w:val="23"/>
          <w:szCs w:val="23"/>
        </w:rPr>
        <w:t xml:space="preserve"> of the generically dependent continuant type </w:t>
      </w:r>
      <w:r w:rsidR="004938EE">
        <w:rPr>
          <w:rFonts w:ascii="Times New Roman" w:hAnsi="Times New Roman"/>
          <w:i/>
          <w:sz w:val="23"/>
          <w:szCs w:val="23"/>
        </w:rPr>
        <w:t>novel</w:t>
      </w:r>
      <w:r w:rsidR="004938EE" w:rsidRPr="003E0C5C">
        <w:rPr>
          <w:rFonts w:ascii="Times New Roman" w:hAnsi="Times New Roman"/>
          <w:sz w:val="23"/>
          <w:szCs w:val="23"/>
        </w:rPr>
        <w:t>.</w:t>
      </w:r>
      <w:r w:rsidR="004938EE">
        <w:rPr>
          <w:rFonts w:ascii="Times New Roman" w:hAnsi="Times New Roman"/>
          <w:sz w:val="23"/>
          <w:szCs w:val="23"/>
        </w:rPr>
        <w:t xml:space="preserve"> When you print further copies in book form, then you create multiple particular instances of the independent continuant type </w:t>
      </w:r>
      <w:r w:rsidR="004938EE">
        <w:rPr>
          <w:rFonts w:ascii="Times New Roman" w:hAnsi="Times New Roman"/>
          <w:i/>
          <w:sz w:val="23"/>
          <w:szCs w:val="23"/>
        </w:rPr>
        <w:t xml:space="preserve">book. </w:t>
      </w:r>
      <w:r w:rsidR="004938EE">
        <w:rPr>
          <w:rFonts w:ascii="Times New Roman" w:hAnsi="Times New Roman"/>
          <w:sz w:val="23"/>
          <w:szCs w:val="23"/>
        </w:rPr>
        <w:t xml:space="preserve">The common particular patterns of ink marks (complex qualities) </w:t>
      </w:r>
    </w:p>
    <w:p w:rsidR="00587B67" w:rsidRDefault="00587B67" w:rsidP="003E0C5C">
      <w:pPr>
        <w:spacing w:beforeLines="1" w:before="2" w:afterLines="1" w:after="2"/>
        <w:rPr>
          <w:rFonts w:ascii="Times New Roman" w:hAnsi="Times New Roman"/>
          <w:sz w:val="23"/>
          <w:szCs w:val="23"/>
        </w:rPr>
      </w:pPr>
    </w:p>
    <w:p w:rsidR="003E0C5C" w:rsidRDefault="003E0C5C" w:rsidP="003E0C5C">
      <w:pPr>
        <w:spacing w:beforeLines="1" w:before="2" w:afterLines="1" w:after="2"/>
        <w:rPr>
          <w:rFonts w:ascii="Times New Roman" w:hAnsi="Times New Roman"/>
          <w:sz w:val="23"/>
          <w:szCs w:val="23"/>
        </w:rPr>
      </w:pPr>
      <w:r w:rsidRPr="003E0C5C">
        <w:rPr>
          <w:rFonts w:ascii="Times New Roman" w:hAnsi="Times New Roman"/>
          <w:sz w:val="23"/>
          <w:szCs w:val="23"/>
        </w:rPr>
        <w:t xml:space="preserve">Generically dependent continuants can be </w:t>
      </w:r>
      <w:r w:rsidRPr="00587B67">
        <w:rPr>
          <w:rFonts w:ascii="Times New Roman" w:hAnsi="Times New Roman"/>
          <w:b/>
          <w:sz w:val="23"/>
          <w:szCs w:val="23"/>
        </w:rPr>
        <w:t>concretized</w:t>
      </w:r>
      <w:r w:rsidRPr="003E0C5C">
        <w:rPr>
          <w:rFonts w:ascii="Times New Roman" w:hAnsi="Times New Roman"/>
          <w:sz w:val="23"/>
          <w:szCs w:val="23"/>
        </w:rPr>
        <w:t xml:space="preserve"> in multiple ways; you may concretize a novel in your head. You may concretize a piece of software by installing it in your computer. You may concretize a recipe which you find in a cookbook by turning it into a plan which exists in your head as a realizable dependent continuant.</w:t>
      </w:r>
    </w:p>
    <w:p w:rsidR="00587B67" w:rsidRPr="003E0C5C" w:rsidRDefault="00587B67" w:rsidP="003E0C5C">
      <w:pPr>
        <w:spacing w:beforeLines="1" w:before="2" w:afterLines="1" w:after="2"/>
        <w:rPr>
          <w:rFonts w:ascii="Times New Roman" w:hAnsi="Times New Roman"/>
          <w:sz w:val="23"/>
          <w:szCs w:val="23"/>
        </w:rPr>
      </w:pPr>
    </w:p>
    <w:p w:rsidR="003E0C5C" w:rsidRPr="003E0C5C" w:rsidRDefault="003E0C5C" w:rsidP="003E0C5C">
      <w:pPr>
        <w:spacing w:beforeLines="1" w:before="2" w:afterLines="1" w:after="2"/>
        <w:rPr>
          <w:rFonts w:ascii="Times New Roman" w:hAnsi="Times New Roman"/>
          <w:sz w:val="23"/>
          <w:szCs w:val="23"/>
        </w:rPr>
      </w:pPr>
      <w:r w:rsidRPr="003E0C5C">
        <w:rPr>
          <w:rFonts w:ascii="Times New Roman" w:hAnsi="Times New Roman"/>
          <w:sz w:val="23"/>
          <w:szCs w:val="23"/>
        </w:rPr>
        <w:t xml:space="preserve">Generically dependent continuants are created entities. The data in your database, for examples, are patterns in some medium – for instance in your hard drive – with a certain kind of provenance. The database itself is an aggregate of such patterns. When you create the database you create a particular </w:t>
      </w:r>
      <w:r w:rsidR="004938EE">
        <w:rPr>
          <w:rFonts w:ascii="Times New Roman" w:hAnsi="Times New Roman"/>
          <w:sz w:val="23"/>
          <w:szCs w:val="23"/>
        </w:rPr>
        <w:lastRenderedPageBreak/>
        <w:t>instance</w:t>
      </w:r>
      <w:r w:rsidRPr="003E0C5C">
        <w:rPr>
          <w:rFonts w:ascii="Times New Roman" w:hAnsi="Times New Roman"/>
          <w:sz w:val="23"/>
          <w:szCs w:val="23"/>
        </w:rPr>
        <w:t xml:space="preserve"> of the generically dependent continuant type </w:t>
      </w:r>
      <w:r w:rsidRPr="004938EE">
        <w:rPr>
          <w:rFonts w:ascii="Times New Roman" w:hAnsi="Times New Roman"/>
          <w:i/>
          <w:sz w:val="23"/>
          <w:szCs w:val="23"/>
        </w:rPr>
        <w:t>database</w:t>
      </w:r>
      <w:r w:rsidRPr="003E0C5C">
        <w:rPr>
          <w:rFonts w:ascii="Times New Roman" w:hAnsi="Times New Roman"/>
          <w:sz w:val="23"/>
          <w:szCs w:val="23"/>
        </w:rPr>
        <w:t xml:space="preserve">. Similarly each entry in the database is an instance of the generically dependent continuant type datum. </w:t>
      </w:r>
    </w:p>
    <w:p w:rsidR="003E0C5C" w:rsidRPr="003E0C5C" w:rsidRDefault="003E0C5C" w:rsidP="003E0C5C">
      <w:pPr>
        <w:spacing w:beforeLines="1" w:before="2" w:afterLines="1" w:after="2"/>
        <w:rPr>
          <w:rFonts w:ascii="Times New Roman" w:hAnsi="Times New Roman"/>
          <w:sz w:val="23"/>
          <w:szCs w:val="23"/>
        </w:rPr>
      </w:pPr>
    </w:p>
    <w:p w:rsidR="003E0C5C" w:rsidRDefault="003E0C5C" w:rsidP="00C7495C">
      <w:pPr>
        <w:spacing w:beforeLines="1" w:before="2" w:afterLines="1" w:after="2"/>
        <w:rPr>
          <w:rFonts w:ascii="Times New Roman" w:hAnsi="Times New Roman"/>
          <w:sz w:val="23"/>
          <w:szCs w:val="23"/>
        </w:rPr>
      </w:pPr>
      <w:r w:rsidRPr="003E0C5C">
        <w:rPr>
          <w:rFonts w:ascii="Times New Roman" w:hAnsi="Times New Roman"/>
          <w:sz w:val="23"/>
          <w:szCs w:val="23"/>
        </w:rPr>
        <w:t xml:space="preserve">Data, databases, </w:t>
      </w:r>
      <w:proofErr w:type="spellStart"/>
      <w:r w:rsidRPr="003E0C5C">
        <w:rPr>
          <w:rFonts w:ascii="Times New Roman" w:hAnsi="Times New Roman"/>
          <w:sz w:val="23"/>
          <w:szCs w:val="23"/>
        </w:rPr>
        <w:t>pdf</w:t>
      </w:r>
      <w:proofErr w:type="spellEnd"/>
      <w:r w:rsidRPr="003E0C5C">
        <w:rPr>
          <w:rFonts w:ascii="Times New Roman" w:hAnsi="Times New Roman"/>
          <w:sz w:val="23"/>
          <w:szCs w:val="23"/>
        </w:rPr>
        <w:t xml:space="preserve"> files, novels, and other information artifacts are thus analogous to other created artifacts such as paintings or sculptures. They differ from the latter in that, once having created, they can exist in many copies that are all of equal value.  </w:t>
      </w:r>
    </w:p>
    <w:p w:rsidR="00C7495C" w:rsidRPr="003E0C5C" w:rsidRDefault="00C7495C" w:rsidP="00C7495C">
      <w:pPr>
        <w:spacing w:beforeLines="1" w:before="2" w:afterLines="1" w:after="2"/>
        <w:rPr>
          <w:rFonts w:ascii="Times New Roman" w:hAnsi="Times New Roman"/>
          <w:sz w:val="23"/>
          <w:szCs w:val="23"/>
        </w:rPr>
      </w:pPr>
    </w:p>
    <w:p w:rsidR="003E0C5C" w:rsidRPr="003E0C5C" w:rsidRDefault="003E0C5C" w:rsidP="003E0C5C">
      <w:pPr>
        <w:spacing w:beforeLines="1" w:before="2" w:afterLines="1" w:after="2"/>
        <w:rPr>
          <w:rFonts w:ascii="Times New Roman" w:hAnsi="Times New Roman"/>
          <w:sz w:val="23"/>
          <w:szCs w:val="23"/>
        </w:rPr>
      </w:pPr>
      <w:r w:rsidRPr="003E0C5C">
        <w:rPr>
          <w:rFonts w:ascii="Times New Roman" w:hAnsi="Times New Roman"/>
          <w:sz w:val="23"/>
          <w:szCs w:val="23"/>
        </w:rPr>
        <w:t xml:space="preserve">In the case of a work of music such as Beethoven’s </w:t>
      </w:r>
      <w:r w:rsidRPr="00C7495C">
        <w:rPr>
          <w:rFonts w:ascii="Times New Roman" w:hAnsi="Times New Roman"/>
          <w:i/>
          <w:sz w:val="23"/>
          <w:szCs w:val="23"/>
        </w:rPr>
        <w:t>9th Symphony</w:t>
      </w:r>
      <w:r w:rsidRPr="003E0C5C">
        <w:rPr>
          <w:rFonts w:ascii="Times New Roman" w:hAnsi="Times New Roman"/>
          <w:sz w:val="23"/>
          <w:szCs w:val="23"/>
        </w:rPr>
        <w:t xml:space="preserve">, there is again a certain abstract pattern, a generically dependent continuant instance of the type </w:t>
      </w:r>
      <w:r w:rsidRPr="00C7495C">
        <w:rPr>
          <w:rFonts w:ascii="Times New Roman" w:hAnsi="Times New Roman"/>
          <w:i/>
          <w:sz w:val="23"/>
          <w:szCs w:val="23"/>
        </w:rPr>
        <w:t>symphony</w:t>
      </w:r>
      <w:r w:rsidRPr="003E0C5C">
        <w:rPr>
          <w:rFonts w:ascii="Times New Roman" w:hAnsi="Times New Roman"/>
          <w:sz w:val="23"/>
          <w:szCs w:val="23"/>
        </w:rPr>
        <w:t xml:space="preserve">, which is itself a subtype of the type </w:t>
      </w:r>
      <w:r w:rsidRPr="00C7495C">
        <w:rPr>
          <w:rFonts w:ascii="Times New Roman" w:hAnsi="Times New Roman"/>
          <w:i/>
          <w:sz w:val="23"/>
          <w:szCs w:val="23"/>
        </w:rPr>
        <w:t>musical work</w:t>
      </w:r>
      <w:r w:rsidRPr="003E0C5C">
        <w:rPr>
          <w:rFonts w:ascii="Times New Roman" w:hAnsi="Times New Roman"/>
          <w:sz w:val="23"/>
          <w:szCs w:val="23"/>
        </w:rPr>
        <w:t xml:space="preserve">, which is </w:t>
      </w:r>
      <w:r w:rsidRPr="00C7495C">
        <w:rPr>
          <w:rFonts w:ascii="Times New Roman" w:hAnsi="Times New Roman"/>
          <w:b/>
          <w:sz w:val="23"/>
          <w:szCs w:val="23"/>
        </w:rPr>
        <w:t>concretized</w:t>
      </w:r>
      <w:r w:rsidRPr="003E0C5C">
        <w:rPr>
          <w:rFonts w:ascii="Times New Roman" w:hAnsi="Times New Roman"/>
          <w:sz w:val="23"/>
          <w:szCs w:val="23"/>
        </w:rPr>
        <w:t xml:space="preserve"> in certain specifically dependent patterns of ink marks that we find in a printed copy of the </w:t>
      </w:r>
      <w:r w:rsidRPr="00C7495C">
        <w:rPr>
          <w:rFonts w:ascii="Times New Roman" w:hAnsi="Times New Roman"/>
          <w:i/>
          <w:sz w:val="23"/>
          <w:szCs w:val="23"/>
        </w:rPr>
        <w:t>score</w:t>
      </w:r>
      <w:r w:rsidRPr="003E0C5C">
        <w:rPr>
          <w:rFonts w:ascii="Times New Roman" w:hAnsi="Times New Roman"/>
          <w:sz w:val="23"/>
          <w:szCs w:val="23"/>
        </w:rPr>
        <w:t xml:space="preserve">, or in certain specifically dependent patterns of grooves in a vinyl disk. </w:t>
      </w:r>
      <w:r w:rsidR="004F7B87">
        <w:rPr>
          <w:rFonts w:ascii="Times New Roman" w:hAnsi="Times New Roman"/>
          <w:sz w:val="23"/>
          <w:szCs w:val="23"/>
        </w:rPr>
        <w:t xml:space="preserve">This </w:t>
      </w:r>
      <w:r w:rsidR="004F7B87" w:rsidRPr="003E0C5C">
        <w:rPr>
          <w:rFonts w:ascii="Times New Roman" w:hAnsi="Times New Roman"/>
          <w:sz w:val="23"/>
          <w:szCs w:val="23"/>
        </w:rPr>
        <w:t xml:space="preserve">score is an instance of the generically dependent continuant type </w:t>
      </w:r>
      <w:r w:rsidR="004F7B87" w:rsidRPr="004F7B87">
        <w:rPr>
          <w:rFonts w:ascii="Times New Roman" w:hAnsi="Times New Roman"/>
          <w:i/>
          <w:sz w:val="23"/>
          <w:szCs w:val="23"/>
        </w:rPr>
        <w:t>plan specification</w:t>
      </w:r>
      <w:r w:rsidR="004F7B87" w:rsidRPr="003E0C5C">
        <w:rPr>
          <w:rFonts w:ascii="Times New Roman" w:hAnsi="Times New Roman"/>
          <w:sz w:val="23"/>
          <w:szCs w:val="23"/>
        </w:rPr>
        <w:t xml:space="preserve">, which is concretized as a </w:t>
      </w:r>
      <w:r w:rsidR="004F7B87">
        <w:rPr>
          <w:rFonts w:ascii="Times New Roman" w:hAnsi="Times New Roman"/>
          <w:sz w:val="23"/>
          <w:szCs w:val="23"/>
        </w:rPr>
        <w:t xml:space="preserve">network of </w:t>
      </w:r>
      <w:r w:rsidR="004F7B87" w:rsidRPr="003E0C5C">
        <w:rPr>
          <w:rFonts w:ascii="Times New Roman" w:hAnsi="Times New Roman"/>
          <w:sz w:val="23"/>
          <w:szCs w:val="23"/>
        </w:rPr>
        <w:t>plan</w:t>
      </w:r>
      <w:r w:rsidR="004F7B87">
        <w:rPr>
          <w:rFonts w:ascii="Times New Roman" w:hAnsi="Times New Roman"/>
          <w:sz w:val="23"/>
          <w:szCs w:val="23"/>
        </w:rPr>
        <w:t>s</w:t>
      </w:r>
      <w:r w:rsidR="004F7B87" w:rsidRPr="003E0C5C">
        <w:rPr>
          <w:rFonts w:ascii="Times New Roman" w:hAnsi="Times New Roman"/>
          <w:sz w:val="23"/>
          <w:szCs w:val="23"/>
        </w:rPr>
        <w:t xml:space="preserve"> in the minds of the conductor and the members of the orchestra – a plan to create the corresponding </w:t>
      </w:r>
      <w:r w:rsidR="004F7B87" w:rsidRPr="004F7B87">
        <w:rPr>
          <w:rFonts w:ascii="Times New Roman" w:hAnsi="Times New Roman"/>
          <w:i/>
          <w:sz w:val="23"/>
          <w:szCs w:val="23"/>
        </w:rPr>
        <w:t>musical performance</w:t>
      </w:r>
      <w:r w:rsidR="004F7B87" w:rsidRPr="003E0C5C">
        <w:rPr>
          <w:rFonts w:ascii="Times New Roman" w:hAnsi="Times New Roman"/>
          <w:sz w:val="23"/>
          <w:szCs w:val="23"/>
        </w:rPr>
        <w:t xml:space="preserve">. This </w:t>
      </w:r>
      <w:r w:rsidR="004F7B87">
        <w:rPr>
          <w:rFonts w:ascii="Times New Roman" w:hAnsi="Times New Roman"/>
          <w:sz w:val="23"/>
          <w:szCs w:val="23"/>
        </w:rPr>
        <w:t xml:space="preserve">network of </w:t>
      </w:r>
      <w:r w:rsidR="004F7B87" w:rsidRPr="003E0C5C">
        <w:rPr>
          <w:rFonts w:ascii="Times New Roman" w:hAnsi="Times New Roman"/>
          <w:sz w:val="23"/>
          <w:szCs w:val="23"/>
        </w:rPr>
        <w:t>plan</w:t>
      </w:r>
      <w:r w:rsidR="004F7B87">
        <w:rPr>
          <w:rFonts w:ascii="Times New Roman" w:hAnsi="Times New Roman"/>
          <w:sz w:val="23"/>
          <w:szCs w:val="23"/>
        </w:rPr>
        <w:t>s</w:t>
      </w:r>
      <w:r w:rsidR="004F7B87" w:rsidRPr="003E0C5C">
        <w:rPr>
          <w:rFonts w:ascii="Times New Roman" w:hAnsi="Times New Roman"/>
          <w:sz w:val="23"/>
          <w:szCs w:val="23"/>
        </w:rPr>
        <w:t xml:space="preserve"> is a complex realizable dependent continuant which is </w:t>
      </w:r>
      <w:r w:rsidR="004F7B87" w:rsidRPr="004F7B87">
        <w:rPr>
          <w:rFonts w:ascii="Times New Roman" w:hAnsi="Times New Roman"/>
          <w:b/>
          <w:sz w:val="23"/>
          <w:szCs w:val="23"/>
        </w:rPr>
        <w:t>realized</w:t>
      </w:r>
      <w:r w:rsidR="004F7B87" w:rsidRPr="003E0C5C">
        <w:rPr>
          <w:rFonts w:ascii="Times New Roman" w:hAnsi="Times New Roman"/>
          <w:sz w:val="23"/>
          <w:szCs w:val="23"/>
        </w:rPr>
        <w:t xml:space="preserve"> when conductor and orchestra work together to create the already mentioned pattern of air vibrations.</w:t>
      </w:r>
      <w:r w:rsidR="004F7B87">
        <w:rPr>
          <w:rFonts w:ascii="Times New Roman" w:hAnsi="Times New Roman"/>
          <w:sz w:val="23"/>
          <w:szCs w:val="23"/>
        </w:rPr>
        <w:t xml:space="preserve"> </w:t>
      </w:r>
    </w:p>
    <w:p w:rsidR="003E0C5C" w:rsidRPr="003E0C5C" w:rsidRDefault="003E0C5C" w:rsidP="003E0C5C">
      <w:pPr>
        <w:spacing w:beforeLines="1" w:before="2" w:afterLines="1" w:after="2"/>
        <w:rPr>
          <w:rFonts w:ascii="Times New Roman" w:hAnsi="Times New Roman"/>
          <w:sz w:val="23"/>
          <w:szCs w:val="23"/>
        </w:rPr>
      </w:pPr>
    </w:p>
    <w:p w:rsidR="003E0C5C" w:rsidRDefault="003E0C5C" w:rsidP="003E0C5C">
      <w:pPr>
        <w:spacing w:beforeLines="1" w:before="2" w:afterLines="1" w:after="2"/>
        <w:rPr>
          <w:rFonts w:ascii="Times New Roman" w:hAnsi="Times New Roman"/>
          <w:sz w:val="23"/>
          <w:szCs w:val="23"/>
        </w:rPr>
      </w:pPr>
      <w:r w:rsidRPr="003E0C5C">
        <w:rPr>
          <w:rFonts w:ascii="Times New Roman" w:hAnsi="Times New Roman"/>
          <w:sz w:val="23"/>
          <w:szCs w:val="23"/>
        </w:rPr>
        <w:t>And analogously, when a research term decides to perform an experiment following a published protocol, the protocol itself is a generically dependent continuant instance of the type plan specification. The leader of the research team concretizes this protocol in her mind to create that specifically dependent realizable continuant which is her plan for carrying out this experiment. At the same time she creates a series of sub-protocols, plan specifications for her various team members, which are concretized by them as plans for carrying out their corresponding parts of the experiment. The experiment itself is a realization of these plans.</w:t>
      </w:r>
    </w:p>
    <w:p w:rsidR="00B055FE" w:rsidRDefault="00B055FE" w:rsidP="003E0C5C">
      <w:pPr>
        <w:spacing w:beforeLines="1" w:before="2" w:afterLines="1" w:after="2"/>
        <w:rPr>
          <w:rFonts w:ascii="Times New Roman" w:hAnsi="Times New Roman"/>
          <w:sz w:val="23"/>
          <w:szCs w:val="23"/>
        </w:rPr>
      </w:pPr>
    </w:p>
    <w:p w:rsidR="00B055FE" w:rsidRDefault="00B055FE" w:rsidP="00B055FE">
      <w:pPr>
        <w:pStyle w:val="Heading2"/>
      </w:pPr>
      <w:r>
        <w:t>Relation of concretization</w:t>
      </w:r>
    </w:p>
    <w:p w:rsidR="00B055FE" w:rsidRDefault="00B055FE" w:rsidP="00B055FE"/>
    <w:p w:rsidR="00B055FE" w:rsidRPr="00DE38B8" w:rsidRDefault="00B055FE" w:rsidP="00B055FE">
      <w:pPr>
        <w:rPr>
          <w:i/>
        </w:rPr>
      </w:pPr>
      <w:proofErr w:type="gramStart"/>
      <w:r>
        <w:rPr>
          <w:rFonts w:ascii="Times New Roman" w:hAnsi="Times New Roman"/>
          <w:i/>
          <w:sz w:val="23"/>
          <w:szCs w:val="23"/>
        </w:rPr>
        <w:t>a</w:t>
      </w:r>
      <w:proofErr w:type="gramEnd"/>
      <w:r>
        <w:rPr>
          <w:rFonts w:ascii="Times New Roman" w:hAnsi="Times New Roman"/>
          <w:i/>
          <w:sz w:val="23"/>
          <w:szCs w:val="23"/>
        </w:rPr>
        <w:t xml:space="preserve"> </w:t>
      </w:r>
      <w:r w:rsidRPr="00B055FE">
        <w:rPr>
          <w:rFonts w:ascii="Times New Roman" w:hAnsi="Times New Roman"/>
          <w:b/>
          <w:sz w:val="23"/>
          <w:szCs w:val="23"/>
        </w:rPr>
        <w:t>concretizes</w:t>
      </w:r>
      <w:r>
        <w:rPr>
          <w:rFonts w:ascii="Times New Roman" w:hAnsi="Times New Roman"/>
          <w:sz w:val="23"/>
          <w:szCs w:val="23"/>
        </w:rPr>
        <w:t xml:space="preserve"> </w:t>
      </w:r>
      <w:r>
        <w:rPr>
          <w:rFonts w:ascii="Times New Roman" w:hAnsi="Times New Roman"/>
          <w:i/>
          <w:sz w:val="23"/>
          <w:szCs w:val="23"/>
        </w:rPr>
        <w:t xml:space="preserve">b </w:t>
      </w:r>
      <w:r w:rsidRPr="00B055FE">
        <w:rPr>
          <w:rFonts w:ascii="Times New Roman" w:hAnsi="Times New Roman"/>
          <w:b/>
          <w:sz w:val="23"/>
          <w:szCs w:val="23"/>
        </w:rPr>
        <w:t>at</w:t>
      </w:r>
      <w:r>
        <w:rPr>
          <w:rFonts w:ascii="Times New Roman" w:hAnsi="Times New Roman"/>
          <w:sz w:val="23"/>
          <w:szCs w:val="23"/>
        </w:rPr>
        <w:t xml:space="preserve"> </w:t>
      </w:r>
      <w:r>
        <w:rPr>
          <w:rFonts w:ascii="Times New Roman" w:hAnsi="Times New Roman"/>
          <w:i/>
          <w:sz w:val="23"/>
          <w:szCs w:val="23"/>
        </w:rPr>
        <w:t>t =</w:t>
      </w:r>
      <w:r>
        <w:rPr>
          <w:rFonts w:ascii="Times New Roman" w:hAnsi="Times New Roman"/>
          <w:sz w:val="23"/>
          <w:szCs w:val="23"/>
        </w:rPr>
        <w:t xml:space="preserve">Def. </w:t>
      </w:r>
      <w:r>
        <w:rPr>
          <w:rFonts w:ascii="Times New Roman" w:hAnsi="Times New Roman"/>
          <w:i/>
          <w:sz w:val="23"/>
          <w:szCs w:val="23"/>
        </w:rPr>
        <w:t xml:space="preserve">a </w:t>
      </w:r>
      <w:r>
        <w:rPr>
          <w:rFonts w:ascii="Times New Roman" w:hAnsi="Times New Roman"/>
          <w:sz w:val="23"/>
          <w:szCs w:val="23"/>
        </w:rPr>
        <w:t xml:space="preserve">is a specifically dependent continuant &amp; </w:t>
      </w:r>
      <w:r>
        <w:rPr>
          <w:rFonts w:ascii="Times New Roman" w:hAnsi="Times New Roman"/>
          <w:i/>
          <w:sz w:val="23"/>
          <w:szCs w:val="23"/>
        </w:rPr>
        <w:t xml:space="preserve">b </w:t>
      </w:r>
      <w:r>
        <w:rPr>
          <w:rFonts w:ascii="Times New Roman" w:hAnsi="Times New Roman"/>
          <w:sz w:val="23"/>
          <w:szCs w:val="23"/>
        </w:rPr>
        <w:t xml:space="preserve">is a generically dependent continuant &amp; for some independent continuant </w:t>
      </w:r>
      <w:r>
        <w:rPr>
          <w:rFonts w:ascii="Times New Roman" w:hAnsi="Times New Roman"/>
          <w:i/>
          <w:sz w:val="23"/>
          <w:szCs w:val="23"/>
        </w:rPr>
        <w:t xml:space="preserve">c, a </w:t>
      </w:r>
      <w:r>
        <w:rPr>
          <w:rFonts w:ascii="Times New Roman" w:hAnsi="Times New Roman"/>
          <w:b/>
          <w:sz w:val="23"/>
          <w:szCs w:val="23"/>
        </w:rPr>
        <w:t xml:space="preserve">s-depends </w:t>
      </w:r>
      <w:r w:rsidRPr="00B055FE">
        <w:rPr>
          <w:rFonts w:ascii="Times New Roman" w:hAnsi="Times New Roman"/>
          <w:sz w:val="23"/>
          <w:szCs w:val="23"/>
        </w:rPr>
        <w:t>on</w:t>
      </w:r>
      <w:r>
        <w:rPr>
          <w:rFonts w:ascii="Times New Roman" w:hAnsi="Times New Roman"/>
          <w:b/>
          <w:i/>
          <w:sz w:val="23"/>
          <w:szCs w:val="23"/>
        </w:rPr>
        <w:t xml:space="preserve"> </w:t>
      </w:r>
      <w:r>
        <w:rPr>
          <w:rFonts w:ascii="Times New Roman" w:hAnsi="Times New Roman"/>
          <w:i/>
          <w:sz w:val="23"/>
          <w:szCs w:val="23"/>
        </w:rPr>
        <w:t xml:space="preserve">c </w:t>
      </w:r>
      <w:r>
        <w:rPr>
          <w:rFonts w:ascii="Times New Roman" w:hAnsi="Times New Roman"/>
          <w:sz w:val="23"/>
          <w:szCs w:val="23"/>
        </w:rPr>
        <w:t xml:space="preserve">and </w:t>
      </w:r>
      <w:r>
        <w:rPr>
          <w:rFonts w:ascii="Times New Roman" w:hAnsi="Times New Roman"/>
          <w:i/>
          <w:sz w:val="23"/>
          <w:szCs w:val="23"/>
        </w:rPr>
        <w:t xml:space="preserve">b </w:t>
      </w:r>
      <w:r>
        <w:rPr>
          <w:rFonts w:ascii="Times New Roman" w:hAnsi="Times New Roman"/>
          <w:b/>
          <w:sz w:val="23"/>
          <w:szCs w:val="23"/>
        </w:rPr>
        <w:t xml:space="preserve">g-depends </w:t>
      </w:r>
      <w:r w:rsidRPr="00B055FE">
        <w:rPr>
          <w:rFonts w:ascii="Times New Roman" w:hAnsi="Times New Roman"/>
          <w:sz w:val="23"/>
          <w:szCs w:val="23"/>
        </w:rPr>
        <w:t>on</w:t>
      </w:r>
      <w:r>
        <w:rPr>
          <w:rFonts w:ascii="Times New Roman" w:hAnsi="Times New Roman"/>
          <w:sz w:val="23"/>
          <w:szCs w:val="23"/>
        </w:rPr>
        <w:t xml:space="preserve"> </w:t>
      </w:r>
      <w:r>
        <w:rPr>
          <w:rFonts w:ascii="Times New Roman" w:hAnsi="Times New Roman"/>
          <w:i/>
          <w:sz w:val="23"/>
          <w:szCs w:val="23"/>
        </w:rPr>
        <w:t xml:space="preserve">c </w:t>
      </w:r>
      <w:r>
        <w:rPr>
          <w:rFonts w:ascii="Times New Roman" w:hAnsi="Times New Roman"/>
          <w:sz w:val="23"/>
          <w:szCs w:val="23"/>
        </w:rPr>
        <w:t xml:space="preserve">, and </w:t>
      </w:r>
      <w:r w:rsidR="00975273">
        <w:rPr>
          <w:rFonts w:ascii="Times New Roman" w:hAnsi="Times New Roman"/>
          <w:sz w:val="23"/>
          <w:szCs w:val="23"/>
        </w:rPr>
        <w:t xml:space="preserve">if the </w:t>
      </w:r>
      <w:r w:rsidR="00DE38B8">
        <w:rPr>
          <w:rFonts w:ascii="Times New Roman" w:hAnsi="Times New Roman"/>
          <w:i/>
          <w:sz w:val="23"/>
          <w:szCs w:val="23"/>
        </w:rPr>
        <w:t xml:space="preserve">b </w:t>
      </w:r>
      <w:r w:rsidR="00DE38B8">
        <w:rPr>
          <w:rFonts w:ascii="Times New Roman" w:hAnsi="Times New Roman"/>
          <w:sz w:val="23"/>
          <w:szCs w:val="23"/>
        </w:rPr>
        <w:t xml:space="preserve">migrates to another bearer </w:t>
      </w:r>
      <w:r w:rsidR="00DE38B8">
        <w:rPr>
          <w:rFonts w:ascii="Times New Roman" w:hAnsi="Times New Roman"/>
          <w:i/>
          <w:sz w:val="23"/>
          <w:szCs w:val="23"/>
        </w:rPr>
        <w:t xml:space="preserve">d </w:t>
      </w:r>
      <w:r w:rsidR="00DE38B8">
        <w:rPr>
          <w:rFonts w:ascii="Times New Roman" w:hAnsi="Times New Roman"/>
          <w:sz w:val="23"/>
          <w:szCs w:val="23"/>
        </w:rPr>
        <w:t xml:space="preserve">than an exact copy of </w:t>
      </w:r>
      <w:r w:rsidR="00DE38B8">
        <w:rPr>
          <w:rFonts w:ascii="Times New Roman" w:hAnsi="Times New Roman"/>
          <w:i/>
          <w:sz w:val="23"/>
          <w:szCs w:val="23"/>
        </w:rPr>
        <w:t xml:space="preserve">a </w:t>
      </w:r>
      <w:r w:rsidR="00DE38B8">
        <w:rPr>
          <w:rFonts w:ascii="Times New Roman" w:hAnsi="Times New Roman"/>
          <w:sz w:val="23"/>
          <w:szCs w:val="23"/>
        </w:rPr>
        <w:t xml:space="preserve">will be created in </w:t>
      </w:r>
      <w:r w:rsidR="00DE38B8">
        <w:rPr>
          <w:rFonts w:ascii="Times New Roman" w:hAnsi="Times New Roman"/>
          <w:i/>
          <w:sz w:val="23"/>
          <w:szCs w:val="23"/>
        </w:rPr>
        <w:t>d.</w:t>
      </w:r>
    </w:p>
    <w:p w:rsidR="0091677C" w:rsidRDefault="001257D8" w:rsidP="001257D8">
      <w:pPr>
        <w:pStyle w:val="Heading1"/>
      </w:pPr>
      <w:r>
        <w:t xml:space="preserve">3. </w:t>
      </w:r>
      <w:proofErr w:type="spellStart"/>
      <w:r w:rsidR="0091677C" w:rsidRPr="009331CA">
        <w:t>Occurrent</w:t>
      </w:r>
      <w:proofErr w:type="spellEnd"/>
    </w:p>
    <w:p w:rsidR="003E0C5C" w:rsidRPr="003E0C5C" w:rsidRDefault="003E0C5C" w:rsidP="003E0C5C"/>
    <w:p w:rsidR="0091677C" w:rsidRPr="009331CA" w:rsidRDefault="0091677C" w:rsidP="0091677C">
      <w:pPr>
        <w:spacing w:beforeLines="1" w:before="2" w:afterLines="1" w:after="2"/>
        <w:rPr>
          <w:rFonts w:ascii="Times New Roman" w:hAnsi="Times New Roman"/>
          <w:sz w:val="20"/>
          <w:szCs w:val="20"/>
        </w:rPr>
      </w:pPr>
      <w:r>
        <w:rPr>
          <w:rFonts w:ascii="Times New Roman" w:hAnsi="Times New Roman"/>
          <w:sz w:val="23"/>
          <w:szCs w:val="23"/>
        </w:rPr>
        <w:t xml:space="preserve">Elucidation: an </w:t>
      </w:r>
      <w:proofErr w:type="spellStart"/>
      <w:r>
        <w:rPr>
          <w:rFonts w:ascii="Times New Roman" w:hAnsi="Times New Roman"/>
          <w:sz w:val="23"/>
          <w:szCs w:val="23"/>
        </w:rPr>
        <w:t>occurrent</w:t>
      </w:r>
      <w:proofErr w:type="spellEnd"/>
      <w:r>
        <w:rPr>
          <w:rFonts w:ascii="Times New Roman" w:hAnsi="Times New Roman"/>
          <w:sz w:val="23"/>
          <w:szCs w:val="23"/>
        </w:rPr>
        <w:t xml:space="preserve"> is a</w:t>
      </w:r>
      <w:r w:rsidRPr="009331CA">
        <w:rPr>
          <w:rFonts w:ascii="Times New Roman" w:hAnsi="Times New Roman"/>
          <w:sz w:val="23"/>
          <w:szCs w:val="23"/>
        </w:rPr>
        <w:t xml:space="preserve">n entity that has </w:t>
      </w:r>
      <w:r w:rsidRPr="005B0184">
        <w:rPr>
          <w:rFonts w:ascii="Times New Roman" w:hAnsi="Times New Roman"/>
          <w:b/>
          <w:sz w:val="23"/>
          <w:szCs w:val="23"/>
        </w:rPr>
        <w:t>temporal parts</w:t>
      </w:r>
      <w:r w:rsidRPr="009331CA">
        <w:rPr>
          <w:rFonts w:ascii="Times New Roman" w:hAnsi="Times New Roman"/>
          <w:sz w:val="23"/>
          <w:szCs w:val="23"/>
        </w:rPr>
        <w:t xml:space="preserve"> or </w:t>
      </w:r>
      <w:r>
        <w:rPr>
          <w:rFonts w:ascii="Times New Roman" w:hAnsi="Times New Roman"/>
          <w:sz w:val="23"/>
          <w:szCs w:val="23"/>
        </w:rPr>
        <w:t xml:space="preserve">is </w:t>
      </w:r>
      <w:r w:rsidRPr="009331CA">
        <w:rPr>
          <w:rFonts w:ascii="Times New Roman" w:hAnsi="Times New Roman"/>
          <w:sz w:val="23"/>
          <w:szCs w:val="23"/>
        </w:rPr>
        <w:t xml:space="preserve">a temporal boundary of such an entity. </w:t>
      </w:r>
      <w:r w:rsidR="001257D8">
        <w:rPr>
          <w:rFonts w:ascii="Times New Roman" w:hAnsi="Times New Roman"/>
          <w:sz w:val="23"/>
          <w:szCs w:val="23"/>
        </w:rPr>
        <w:t xml:space="preserve">Thus processes, spatiotemporal and temporal regions are </w:t>
      </w:r>
      <w:proofErr w:type="spellStart"/>
      <w:r w:rsidR="001257D8">
        <w:rPr>
          <w:rFonts w:ascii="Times New Roman" w:hAnsi="Times New Roman"/>
          <w:sz w:val="23"/>
          <w:szCs w:val="23"/>
        </w:rPr>
        <w:t>occurrents</w:t>
      </w:r>
      <w:proofErr w:type="spellEnd"/>
      <w:r w:rsidR="001257D8">
        <w:rPr>
          <w:rFonts w:ascii="Times New Roman" w:hAnsi="Times New Roman"/>
          <w:sz w:val="23"/>
          <w:szCs w:val="23"/>
        </w:rPr>
        <w:t xml:space="preserve">, and so also are the beginnings and endings of processes, as well as the boundaries of spatiotemporal and temporal regions. </w:t>
      </w:r>
    </w:p>
    <w:p w:rsidR="0091677C" w:rsidRDefault="0091677C" w:rsidP="0079125C">
      <w:pPr>
        <w:spacing w:beforeLines="1" w:before="2" w:afterLines="1" w:after="2"/>
        <w:rPr>
          <w:rFonts w:ascii="Times New Roman" w:hAnsi="Times New Roman"/>
          <w:sz w:val="23"/>
          <w:szCs w:val="23"/>
        </w:rPr>
      </w:pPr>
    </w:p>
    <w:p w:rsidR="0091677C" w:rsidRPr="001F273B" w:rsidRDefault="00CB2DD1" w:rsidP="0091677C">
      <w:pPr>
        <w:rPr>
          <w:rFonts w:ascii="Times New Roman" w:hAnsi="Times New Roman"/>
          <w:sz w:val="23"/>
        </w:rPr>
      </w:pPr>
      <w:r>
        <w:rPr>
          <w:rFonts w:ascii="Times New Roman" w:hAnsi="Times New Roman"/>
          <w:iCs/>
          <w:sz w:val="23"/>
        </w:rPr>
        <w:lastRenderedPageBreak/>
        <w:t xml:space="preserve">Processes, in contrast </w:t>
      </w:r>
      <w:r>
        <w:rPr>
          <w:rFonts w:ascii="Times New Roman" w:hAnsi="Times New Roman"/>
          <w:sz w:val="23"/>
        </w:rPr>
        <w:t xml:space="preserve">to material entities, do not standardly come in natural units or grains which are separated from other units of the same sort. Where natural units are identifiable, for example cycles in a cyclical process such as a beating heart, they form a continuous sequence. Lives of organisms are process units, but they too form a continuous series with other pre- and post-life processes such as fertilization or post-mortem decay. Clear examples of boundaries of processes are almost always of the fiat sort (the beginning or end of a race, midnight.  </w:t>
      </w:r>
    </w:p>
    <w:p w:rsidR="0091677C" w:rsidRDefault="0091677C" w:rsidP="0079125C">
      <w:pPr>
        <w:spacing w:beforeLines="1" w:before="2" w:afterLines="1" w:after="2"/>
        <w:rPr>
          <w:rFonts w:ascii="Times New Roman" w:hAnsi="Times New Roman"/>
          <w:sz w:val="23"/>
          <w:szCs w:val="23"/>
        </w:rPr>
      </w:pPr>
    </w:p>
    <w:p w:rsidR="0091677C" w:rsidRPr="003E0C5C" w:rsidRDefault="00CB2DD1" w:rsidP="0079125C">
      <w:pPr>
        <w:spacing w:beforeLines="1" w:before="2" w:afterLines="1" w:after="2"/>
        <w:rPr>
          <w:rFonts w:ascii="Times New Roman" w:hAnsi="Times New Roman"/>
          <w:b/>
          <w:sz w:val="23"/>
          <w:szCs w:val="23"/>
        </w:rPr>
      </w:pPr>
      <w:r>
        <w:rPr>
          <w:rFonts w:ascii="Times New Roman" w:hAnsi="Times New Roman"/>
          <w:b/>
          <w:sz w:val="23"/>
          <w:szCs w:val="23"/>
        </w:rPr>
        <w:t>Projection r</w:t>
      </w:r>
      <w:r w:rsidR="003E0C5C" w:rsidRPr="003E0C5C">
        <w:rPr>
          <w:rFonts w:ascii="Times New Roman" w:hAnsi="Times New Roman"/>
          <w:b/>
          <w:sz w:val="23"/>
          <w:szCs w:val="23"/>
        </w:rPr>
        <w:t>elations</w:t>
      </w:r>
    </w:p>
    <w:p w:rsidR="004558A1" w:rsidRPr="004558A1" w:rsidRDefault="005B0184" w:rsidP="004558A1">
      <w:pPr>
        <w:spacing w:beforeLines="1" w:before="2" w:afterLines="1" w:after="2"/>
        <w:rPr>
          <w:rFonts w:ascii="Times New Roman" w:hAnsi="Times New Roman"/>
          <w:sz w:val="23"/>
          <w:szCs w:val="23"/>
        </w:rPr>
      </w:pPr>
      <w:proofErr w:type="gramStart"/>
      <w:r>
        <w:rPr>
          <w:rFonts w:ascii="Times New Roman" w:hAnsi="Times New Roman"/>
          <w:sz w:val="23"/>
          <w:szCs w:val="23"/>
        </w:rPr>
        <w:t>spatiotemporal</w:t>
      </w:r>
      <w:proofErr w:type="gramEnd"/>
      <w:r>
        <w:rPr>
          <w:rFonts w:ascii="Times New Roman" w:hAnsi="Times New Roman"/>
          <w:sz w:val="23"/>
          <w:szCs w:val="23"/>
        </w:rPr>
        <w:t xml:space="preserve"> region </w:t>
      </w:r>
      <w:proofErr w:type="spellStart"/>
      <w:r w:rsidRPr="005B0184">
        <w:rPr>
          <w:rFonts w:ascii="Times New Roman" w:hAnsi="Times New Roman"/>
          <w:b/>
          <w:sz w:val="23"/>
          <w:szCs w:val="23"/>
        </w:rPr>
        <w:t>projects_</w:t>
      </w:r>
      <w:r w:rsidR="004558A1" w:rsidRPr="005B0184">
        <w:rPr>
          <w:rFonts w:ascii="Times New Roman" w:hAnsi="Times New Roman"/>
          <w:b/>
          <w:sz w:val="23"/>
          <w:szCs w:val="23"/>
        </w:rPr>
        <w:t>on</w:t>
      </w:r>
      <w:r w:rsidRPr="005B0184">
        <w:rPr>
          <w:rFonts w:ascii="Times New Roman" w:hAnsi="Times New Roman"/>
          <w:b/>
          <w:sz w:val="23"/>
          <w:szCs w:val="23"/>
        </w:rPr>
        <w:t>to</w:t>
      </w:r>
      <w:proofErr w:type="spellEnd"/>
      <w:r w:rsidR="004558A1" w:rsidRPr="004558A1">
        <w:rPr>
          <w:rFonts w:ascii="Times New Roman" w:hAnsi="Times New Roman"/>
          <w:sz w:val="23"/>
          <w:szCs w:val="23"/>
        </w:rPr>
        <w:t xml:space="preserve"> </w:t>
      </w:r>
      <w:r>
        <w:rPr>
          <w:rFonts w:ascii="Times New Roman" w:hAnsi="Times New Roman"/>
          <w:sz w:val="23"/>
          <w:szCs w:val="23"/>
        </w:rPr>
        <w:t>temporal region</w:t>
      </w:r>
    </w:p>
    <w:p w:rsidR="004558A1" w:rsidRPr="004558A1" w:rsidRDefault="005B0184" w:rsidP="004558A1">
      <w:pPr>
        <w:spacing w:beforeLines="1" w:before="2" w:afterLines="1" w:after="2"/>
        <w:rPr>
          <w:rFonts w:ascii="Times New Roman" w:hAnsi="Times New Roman"/>
          <w:sz w:val="23"/>
          <w:szCs w:val="23"/>
        </w:rPr>
      </w:pPr>
      <w:proofErr w:type="gramStart"/>
      <w:r>
        <w:rPr>
          <w:rFonts w:ascii="Times New Roman" w:hAnsi="Times New Roman"/>
          <w:sz w:val="23"/>
          <w:szCs w:val="23"/>
        </w:rPr>
        <w:t>spatiotemporal</w:t>
      </w:r>
      <w:proofErr w:type="gramEnd"/>
      <w:r>
        <w:rPr>
          <w:rFonts w:ascii="Times New Roman" w:hAnsi="Times New Roman"/>
          <w:sz w:val="23"/>
          <w:szCs w:val="23"/>
        </w:rPr>
        <w:t xml:space="preserve"> region </w:t>
      </w:r>
      <w:r w:rsidR="004558A1" w:rsidRPr="005B0184">
        <w:rPr>
          <w:rFonts w:ascii="Times New Roman" w:hAnsi="Times New Roman"/>
          <w:b/>
          <w:sz w:val="23"/>
          <w:szCs w:val="23"/>
        </w:rPr>
        <w:t>projects on</w:t>
      </w:r>
      <w:r w:rsidRPr="005B0184">
        <w:rPr>
          <w:rFonts w:ascii="Times New Roman" w:hAnsi="Times New Roman"/>
          <w:b/>
          <w:sz w:val="23"/>
          <w:szCs w:val="23"/>
        </w:rPr>
        <w:t>to</w:t>
      </w:r>
      <w:r>
        <w:rPr>
          <w:rFonts w:ascii="Times New Roman" w:hAnsi="Times New Roman"/>
          <w:sz w:val="23"/>
          <w:szCs w:val="23"/>
        </w:rPr>
        <w:t xml:space="preserve"> spatial region</w:t>
      </w:r>
      <w:r w:rsidR="004558A1" w:rsidRPr="004558A1">
        <w:rPr>
          <w:rFonts w:ascii="Times New Roman" w:hAnsi="Times New Roman"/>
          <w:sz w:val="23"/>
          <w:szCs w:val="23"/>
        </w:rPr>
        <w:t xml:space="preserve"> </w:t>
      </w:r>
      <w:r w:rsidR="004558A1" w:rsidRPr="005B0184">
        <w:rPr>
          <w:rFonts w:ascii="Times New Roman" w:hAnsi="Times New Roman"/>
          <w:b/>
          <w:sz w:val="23"/>
          <w:szCs w:val="23"/>
        </w:rPr>
        <w:t>at</w:t>
      </w:r>
      <w:r w:rsidR="004558A1" w:rsidRPr="004558A1">
        <w:rPr>
          <w:rFonts w:ascii="Times New Roman" w:hAnsi="Times New Roman"/>
          <w:sz w:val="23"/>
          <w:szCs w:val="23"/>
        </w:rPr>
        <w:t xml:space="preserve"> </w:t>
      </w:r>
      <w:r w:rsidR="004558A1" w:rsidRPr="005B0184">
        <w:rPr>
          <w:rFonts w:ascii="Times New Roman" w:hAnsi="Times New Roman"/>
          <w:i/>
          <w:sz w:val="23"/>
          <w:szCs w:val="23"/>
        </w:rPr>
        <w:t>t</w:t>
      </w:r>
    </w:p>
    <w:p w:rsidR="004558A1" w:rsidRDefault="00CB2DD1" w:rsidP="00CB2DD1">
      <w:pPr>
        <w:pStyle w:val="Heading2"/>
        <w:rPr>
          <w:rFonts w:eastAsia="Times New Roman"/>
          <w:shd w:val="clear" w:color="auto" w:fill="FFFFFF"/>
        </w:rPr>
      </w:pPr>
      <w:r>
        <w:rPr>
          <w:rFonts w:eastAsia="Times New Roman"/>
          <w:shd w:val="clear" w:color="auto" w:fill="FFFFFF"/>
        </w:rPr>
        <w:t xml:space="preserve">Occupies relation </w:t>
      </w:r>
    </w:p>
    <w:p w:rsidR="008A5BDC" w:rsidRDefault="008A5BDC" w:rsidP="00CB2DD1">
      <w:pPr>
        <w:spacing w:beforeLines="1" w:before="2" w:afterLines="1" w:after="2"/>
        <w:rPr>
          <w:rFonts w:ascii="Times New Roman" w:hAnsi="Times New Roman"/>
          <w:b/>
          <w:sz w:val="23"/>
          <w:szCs w:val="23"/>
        </w:rPr>
      </w:pPr>
    </w:p>
    <w:p w:rsidR="008A5BDC" w:rsidRDefault="008A5BDC" w:rsidP="008A5BDC">
      <w:pPr>
        <w:spacing w:beforeLines="1" w:before="2" w:afterLines="1" w:after="2"/>
        <w:rPr>
          <w:rStyle w:val="apple-style-span"/>
          <w:rFonts w:ascii="Times New Roman" w:hAnsi="Times New Roman"/>
          <w:color w:val="000000"/>
          <w:sz w:val="23"/>
          <w:szCs w:val="23"/>
          <w:shd w:val="clear" w:color="auto" w:fill="FFFFFF"/>
        </w:rPr>
      </w:pPr>
      <w:r w:rsidRPr="008A5BDC">
        <w:rPr>
          <w:rFonts w:ascii="Times New Roman" w:hAnsi="Times New Roman"/>
          <w:sz w:val="23"/>
          <w:szCs w:val="23"/>
        </w:rPr>
        <w:t>Elucidation</w:t>
      </w:r>
      <w:r>
        <w:rPr>
          <w:rFonts w:ascii="Times New Roman" w:hAnsi="Times New Roman"/>
          <w:sz w:val="23"/>
          <w:szCs w:val="23"/>
        </w:rPr>
        <w:t xml:space="preserve">: </w:t>
      </w:r>
      <w:proofErr w:type="gramStart"/>
      <w:r w:rsidRPr="002166B8">
        <w:rPr>
          <w:rStyle w:val="Emphasis"/>
          <w:rFonts w:ascii="Times New Roman" w:hAnsi="Times New Roman"/>
          <w:color w:val="000000"/>
          <w:sz w:val="23"/>
          <w:szCs w:val="23"/>
          <w:bdr w:val="none" w:sz="0" w:space="0" w:color="auto" w:frame="1"/>
          <w:shd w:val="clear" w:color="auto" w:fill="FFFFFF"/>
        </w:rPr>
        <w:t>a</w:t>
      </w:r>
      <w:r w:rsidRPr="002166B8">
        <w:rPr>
          <w:rStyle w:val="apple-converted-space"/>
          <w:rFonts w:ascii="Times New Roman" w:hAnsi="Times New Roman"/>
          <w:i/>
          <w:iCs/>
          <w:color w:val="000000"/>
          <w:sz w:val="23"/>
          <w:szCs w:val="23"/>
          <w:bdr w:val="none" w:sz="0" w:space="0" w:color="auto" w:frame="1"/>
          <w:shd w:val="clear" w:color="auto" w:fill="FFFFFF"/>
        </w:rPr>
        <w:t> </w:t>
      </w:r>
      <w:r>
        <w:rPr>
          <w:rStyle w:val="Strong"/>
          <w:rFonts w:ascii="Times New Roman" w:hAnsi="Times New Roman"/>
          <w:color w:val="000000"/>
          <w:sz w:val="23"/>
          <w:szCs w:val="23"/>
          <w:bdr w:val="none" w:sz="0" w:space="0" w:color="auto" w:frame="1"/>
          <w:shd w:val="clear" w:color="auto" w:fill="FFFFFF"/>
        </w:rPr>
        <w:t>occupies</w:t>
      </w:r>
      <w:proofErr w:type="gramEnd"/>
      <w:r>
        <w:rPr>
          <w:rStyle w:val="Strong"/>
          <w:rFonts w:ascii="Times New Roman" w:hAnsi="Times New Roman"/>
          <w:color w:val="000000"/>
          <w:sz w:val="23"/>
          <w:szCs w:val="23"/>
          <w:bdr w:val="none" w:sz="0" w:space="0" w:color="auto" w:frame="1"/>
          <w:shd w:val="clear" w:color="auto" w:fill="FFFFFF"/>
        </w:rPr>
        <w:t xml:space="preserve"> </w:t>
      </w:r>
      <w:r w:rsidRPr="002166B8">
        <w:rPr>
          <w:rStyle w:val="Emphasis"/>
          <w:rFonts w:ascii="Times New Roman" w:hAnsi="Times New Roman"/>
          <w:color w:val="000000"/>
          <w:sz w:val="23"/>
          <w:szCs w:val="23"/>
          <w:bdr w:val="none" w:sz="0" w:space="0" w:color="auto" w:frame="1"/>
          <w:shd w:val="clear" w:color="auto" w:fill="FFFFFF"/>
        </w:rPr>
        <w:t>r</w:t>
      </w:r>
      <w:r>
        <w:rPr>
          <w:rStyle w:val="Emphasis"/>
          <w:rFonts w:ascii="Times New Roman" w:hAnsi="Times New Roman"/>
          <w:color w:val="000000"/>
          <w:sz w:val="23"/>
          <w:szCs w:val="23"/>
          <w:bdr w:val="none" w:sz="0" w:space="0" w:color="auto" w:frame="1"/>
          <w:shd w:val="clear" w:color="auto" w:fill="FFFFFF"/>
        </w:rPr>
        <w:t>.</w:t>
      </w:r>
      <w:r w:rsidRPr="002166B8">
        <w:rPr>
          <w:rStyle w:val="apple-converted-space"/>
          <w:rFonts w:ascii="Times New Roman" w:hAnsi="Times New Roman"/>
          <w:i/>
          <w:iCs/>
          <w:color w:val="000000"/>
          <w:sz w:val="23"/>
          <w:szCs w:val="23"/>
          <w:bdr w:val="none" w:sz="0" w:space="0" w:color="auto" w:frame="1"/>
          <w:shd w:val="clear" w:color="auto" w:fill="FFFFFF"/>
        </w:rPr>
        <w:t> </w:t>
      </w:r>
      <w:r w:rsidRPr="002166B8">
        <w:rPr>
          <w:rStyle w:val="apple-style-span"/>
          <w:rFonts w:ascii="Times New Roman" w:hAnsi="Times New Roman"/>
          <w:color w:val="000000"/>
          <w:sz w:val="23"/>
          <w:szCs w:val="23"/>
          <w:shd w:val="clear" w:color="auto" w:fill="FFFFFF"/>
        </w:rPr>
        <w:t xml:space="preserve"> </w:t>
      </w:r>
      <w:r>
        <w:rPr>
          <w:rStyle w:val="apple-style-span"/>
          <w:rFonts w:ascii="Times New Roman" w:hAnsi="Times New Roman"/>
          <w:color w:val="000000"/>
          <w:sz w:val="23"/>
          <w:szCs w:val="23"/>
          <w:shd w:val="clear" w:color="auto" w:fill="FFFFFF"/>
        </w:rPr>
        <w:t xml:space="preserve">This is </w:t>
      </w:r>
      <w:r w:rsidRPr="002166B8">
        <w:rPr>
          <w:rStyle w:val="apple-style-span"/>
          <w:rFonts w:ascii="Times New Roman" w:hAnsi="Times New Roman"/>
          <w:color w:val="000000"/>
          <w:sz w:val="23"/>
          <w:szCs w:val="23"/>
          <w:shd w:val="clear" w:color="auto" w:fill="FFFFFF"/>
        </w:rPr>
        <w:t>a primitive relation between a</w:t>
      </w:r>
      <w:r>
        <w:rPr>
          <w:rStyle w:val="apple-style-span"/>
          <w:rFonts w:ascii="Times New Roman" w:hAnsi="Times New Roman"/>
          <w:color w:val="000000"/>
          <w:sz w:val="23"/>
          <w:szCs w:val="23"/>
          <w:shd w:val="clear" w:color="auto" w:fill="FFFFFF"/>
        </w:rPr>
        <w:t xml:space="preserve">n </w:t>
      </w:r>
      <w:proofErr w:type="spellStart"/>
      <w:r>
        <w:rPr>
          <w:rStyle w:val="apple-style-span"/>
          <w:rFonts w:ascii="Times New Roman" w:hAnsi="Times New Roman"/>
          <w:color w:val="000000"/>
          <w:sz w:val="23"/>
          <w:szCs w:val="23"/>
          <w:shd w:val="clear" w:color="auto" w:fill="FFFFFF"/>
        </w:rPr>
        <w:t>occurrent</w:t>
      </w:r>
      <w:proofErr w:type="spellEnd"/>
      <w:r>
        <w:rPr>
          <w:rStyle w:val="apple-style-span"/>
          <w:rFonts w:ascii="Times New Roman" w:hAnsi="Times New Roman"/>
          <w:color w:val="000000"/>
          <w:sz w:val="23"/>
          <w:szCs w:val="23"/>
          <w:shd w:val="clear" w:color="auto" w:fill="FFFFFF"/>
        </w:rPr>
        <w:t xml:space="preserve"> and</w:t>
      </w:r>
      <w:r w:rsidRPr="002166B8">
        <w:rPr>
          <w:rStyle w:val="apple-style-span"/>
          <w:rFonts w:ascii="Times New Roman" w:hAnsi="Times New Roman"/>
          <w:color w:val="000000"/>
          <w:sz w:val="23"/>
          <w:szCs w:val="23"/>
          <w:shd w:val="clear" w:color="auto" w:fill="FFFFFF"/>
        </w:rPr>
        <w:t xml:space="preserve"> a </w:t>
      </w:r>
      <w:r>
        <w:rPr>
          <w:rStyle w:val="apple-style-span"/>
          <w:rFonts w:ascii="Times New Roman" w:hAnsi="Times New Roman"/>
          <w:color w:val="000000"/>
          <w:sz w:val="23"/>
          <w:szCs w:val="23"/>
          <w:shd w:val="clear" w:color="auto" w:fill="FFFFFF"/>
        </w:rPr>
        <w:t xml:space="preserve">temporal or spatiotemporal </w:t>
      </w:r>
      <w:r w:rsidRPr="002166B8">
        <w:rPr>
          <w:rStyle w:val="apple-style-span"/>
          <w:rFonts w:ascii="Times New Roman" w:hAnsi="Times New Roman"/>
          <w:color w:val="000000"/>
          <w:sz w:val="23"/>
          <w:szCs w:val="23"/>
          <w:shd w:val="clear" w:color="auto" w:fill="FFFFFF"/>
        </w:rPr>
        <w:t>region which it occupies</w:t>
      </w:r>
      <w:r>
        <w:rPr>
          <w:rStyle w:val="apple-style-span"/>
          <w:rFonts w:ascii="Times New Roman" w:hAnsi="Times New Roman"/>
          <w:color w:val="000000"/>
          <w:sz w:val="23"/>
          <w:szCs w:val="23"/>
          <w:shd w:val="clear" w:color="auto" w:fill="FFFFFF"/>
        </w:rPr>
        <w:t xml:space="preserve">. </w:t>
      </w:r>
    </w:p>
    <w:p w:rsidR="008A5BDC" w:rsidRDefault="008A5BDC" w:rsidP="008A5BDC">
      <w:pPr>
        <w:spacing w:beforeLines="1" w:before="2" w:afterLines="1" w:after="2"/>
        <w:rPr>
          <w:rStyle w:val="apple-style-span"/>
          <w:rFonts w:ascii="Times New Roman" w:hAnsi="Times New Roman"/>
          <w:color w:val="000000"/>
          <w:sz w:val="23"/>
          <w:szCs w:val="23"/>
          <w:shd w:val="clear" w:color="auto" w:fill="FFFFFF"/>
        </w:rPr>
      </w:pPr>
    </w:p>
    <w:p w:rsidR="008A5BDC" w:rsidRDefault="008A5BDC" w:rsidP="008A5BDC">
      <w:pPr>
        <w:spacing w:beforeLines="1" w:before="2" w:afterLines="1" w:after="2"/>
        <w:rPr>
          <w:rFonts w:ascii="Times New Roman" w:hAnsi="Times New Roman"/>
          <w:b/>
          <w:sz w:val="23"/>
          <w:szCs w:val="23"/>
        </w:rPr>
      </w:pPr>
      <w:proofErr w:type="gramStart"/>
      <w:r>
        <w:rPr>
          <w:rFonts w:ascii="Times New Roman" w:hAnsi="Times New Roman"/>
          <w:sz w:val="23"/>
          <w:szCs w:val="23"/>
        </w:rPr>
        <w:t xml:space="preserve">The </w:t>
      </w:r>
      <w:r w:rsidRPr="008A5BDC">
        <w:rPr>
          <w:rFonts w:ascii="Times New Roman" w:hAnsi="Times New Roman"/>
          <w:b/>
          <w:sz w:val="23"/>
          <w:szCs w:val="23"/>
        </w:rPr>
        <w:t>occupies</w:t>
      </w:r>
      <w:proofErr w:type="gramEnd"/>
      <w:r>
        <w:rPr>
          <w:rFonts w:ascii="Times New Roman" w:hAnsi="Times New Roman"/>
          <w:sz w:val="23"/>
          <w:szCs w:val="23"/>
        </w:rPr>
        <w:t xml:space="preserve"> relation is the counterpart, on the </w:t>
      </w:r>
      <w:proofErr w:type="spellStart"/>
      <w:r>
        <w:rPr>
          <w:rFonts w:ascii="Times New Roman" w:hAnsi="Times New Roman"/>
          <w:sz w:val="23"/>
          <w:szCs w:val="23"/>
        </w:rPr>
        <w:t>occurrent</w:t>
      </w:r>
      <w:proofErr w:type="spellEnd"/>
      <w:r>
        <w:rPr>
          <w:rFonts w:ascii="Times New Roman" w:hAnsi="Times New Roman"/>
          <w:sz w:val="23"/>
          <w:szCs w:val="23"/>
        </w:rPr>
        <w:t xml:space="preserve"> side, of the relation </w:t>
      </w:r>
      <w:proofErr w:type="spellStart"/>
      <w:r>
        <w:rPr>
          <w:rFonts w:ascii="Times New Roman" w:hAnsi="Times New Roman"/>
          <w:b/>
          <w:sz w:val="23"/>
          <w:szCs w:val="23"/>
        </w:rPr>
        <w:t>located_at</w:t>
      </w:r>
      <w:proofErr w:type="spellEnd"/>
      <w:r>
        <w:rPr>
          <w:rFonts w:ascii="Times New Roman" w:hAnsi="Times New Roman"/>
          <w:b/>
          <w:sz w:val="23"/>
          <w:szCs w:val="23"/>
        </w:rPr>
        <w:t xml:space="preserve">. </w:t>
      </w:r>
    </w:p>
    <w:p w:rsidR="008A5BDC" w:rsidRDefault="008A5BDC" w:rsidP="008A5BDC">
      <w:pPr>
        <w:spacing w:beforeLines="1" w:before="2" w:afterLines="1" w:after="2"/>
        <w:rPr>
          <w:rStyle w:val="apple-style-span"/>
          <w:rFonts w:ascii="Times New Roman" w:hAnsi="Times New Roman"/>
          <w:color w:val="000000"/>
          <w:sz w:val="23"/>
          <w:szCs w:val="23"/>
          <w:shd w:val="clear" w:color="auto" w:fill="FFFFFF"/>
        </w:rPr>
      </w:pPr>
    </w:p>
    <w:p w:rsidR="00CB2DD1" w:rsidRPr="008A5BDC" w:rsidRDefault="008A5BDC" w:rsidP="008A5BDC">
      <w:pPr>
        <w:spacing w:beforeLines="1" w:before="2" w:afterLines="1" w:after="2"/>
        <w:rPr>
          <w:rFonts w:ascii="Times New Roman" w:hAnsi="Times New Roman"/>
          <w:color w:val="000000"/>
          <w:sz w:val="23"/>
          <w:szCs w:val="23"/>
          <w:shd w:val="clear" w:color="auto" w:fill="FFFFFF"/>
        </w:rPr>
      </w:pPr>
      <w:r>
        <w:rPr>
          <w:rStyle w:val="apple-style-span"/>
          <w:rFonts w:ascii="Times New Roman" w:hAnsi="Times New Roman"/>
          <w:color w:val="000000"/>
          <w:sz w:val="23"/>
          <w:szCs w:val="23"/>
          <w:shd w:val="clear" w:color="auto" w:fill="FFFFFF"/>
        </w:rPr>
        <w:t>Trivially, every spatiotemporal or temporal region occupies itself.</w:t>
      </w:r>
    </w:p>
    <w:p w:rsidR="00CB2DD1" w:rsidRPr="00E944CF" w:rsidRDefault="00CB2DD1" w:rsidP="00CB2DD1">
      <w:pPr>
        <w:pStyle w:val="Heading2"/>
        <w:rPr>
          <w:rFonts w:eastAsia="Times New Roman"/>
          <w:shd w:val="clear" w:color="auto" w:fill="FFFFFF"/>
        </w:rPr>
      </w:pPr>
      <w:r>
        <w:rPr>
          <w:rFonts w:eastAsia="Times New Roman"/>
          <w:shd w:val="clear" w:color="auto" w:fill="FFFFFF"/>
        </w:rPr>
        <w:t xml:space="preserve">Relation of temporal </w:t>
      </w:r>
      <w:proofErr w:type="spellStart"/>
      <w:r>
        <w:rPr>
          <w:rFonts w:eastAsia="Times New Roman"/>
          <w:shd w:val="clear" w:color="auto" w:fill="FFFFFF"/>
        </w:rPr>
        <w:t>parthood</w:t>
      </w:r>
      <w:proofErr w:type="spellEnd"/>
    </w:p>
    <w:p w:rsidR="00CB2DD1" w:rsidRDefault="00CB2DD1" w:rsidP="0079125C">
      <w:pPr>
        <w:spacing w:beforeLines="1" w:before="2" w:afterLines="1" w:after="2"/>
        <w:rPr>
          <w:rFonts w:ascii="Times New Roman" w:hAnsi="Times New Roman"/>
          <w:sz w:val="23"/>
          <w:szCs w:val="23"/>
        </w:rPr>
      </w:pPr>
    </w:p>
    <w:p w:rsidR="004558A1" w:rsidRDefault="00CB2DD1" w:rsidP="0079125C">
      <w:pPr>
        <w:spacing w:beforeLines="1" w:before="2" w:afterLines="1" w:after="2"/>
        <w:rPr>
          <w:rFonts w:ascii="Times New Roman" w:hAnsi="Times New Roman"/>
          <w:sz w:val="23"/>
          <w:szCs w:val="23"/>
        </w:rPr>
      </w:pPr>
      <w:r>
        <w:rPr>
          <w:rFonts w:ascii="Times New Roman" w:hAnsi="Times New Roman"/>
          <w:sz w:val="23"/>
          <w:szCs w:val="23"/>
        </w:rPr>
        <w:t xml:space="preserve">Elucidation: </w:t>
      </w:r>
    </w:p>
    <w:p w:rsidR="00597CDC" w:rsidRPr="005B0184" w:rsidRDefault="00CB2DD1" w:rsidP="00597CDC">
      <w:pPr>
        <w:spacing w:beforeLines="1" w:before="2" w:afterLines="1" w:after="2"/>
        <w:rPr>
          <w:rFonts w:ascii="Times New Roman" w:hAnsi="Times New Roman"/>
          <w:b/>
          <w:i/>
          <w:sz w:val="23"/>
          <w:szCs w:val="23"/>
        </w:rPr>
      </w:pPr>
      <w:r>
        <w:rPr>
          <w:rFonts w:ascii="Times New Roman" w:hAnsi="Times New Roman"/>
          <w:sz w:val="23"/>
          <w:szCs w:val="23"/>
        </w:rPr>
        <w:t xml:space="preserve">To say that </w:t>
      </w:r>
      <w:r w:rsidR="004558A1">
        <w:rPr>
          <w:rFonts w:ascii="Times New Roman" w:hAnsi="Times New Roman"/>
          <w:i/>
          <w:sz w:val="23"/>
          <w:szCs w:val="23"/>
        </w:rPr>
        <w:t xml:space="preserve">a </w:t>
      </w:r>
      <w:r>
        <w:rPr>
          <w:rFonts w:ascii="Times New Roman" w:hAnsi="Times New Roman"/>
          <w:sz w:val="23"/>
          <w:szCs w:val="23"/>
        </w:rPr>
        <w:t xml:space="preserve">is a </w:t>
      </w:r>
      <w:proofErr w:type="spellStart"/>
      <w:r w:rsidR="004558A1" w:rsidRPr="004558A1">
        <w:rPr>
          <w:rFonts w:ascii="Times New Roman" w:hAnsi="Times New Roman"/>
          <w:b/>
          <w:sz w:val="23"/>
          <w:szCs w:val="23"/>
        </w:rPr>
        <w:t>temporal_part_of</w:t>
      </w:r>
      <w:proofErr w:type="spellEnd"/>
      <w:r w:rsidR="004558A1">
        <w:rPr>
          <w:rFonts w:ascii="Times New Roman" w:hAnsi="Times New Roman"/>
          <w:sz w:val="23"/>
          <w:szCs w:val="23"/>
        </w:rPr>
        <w:t xml:space="preserve"> </w:t>
      </w:r>
      <w:r w:rsidR="004558A1">
        <w:rPr>
          <w:rFonts w:ascii="Times New Roman" w:hAnsi="Times New Roman"/>
          <w:i/>
          <w:sz w:val="23"/>
          <w:szCs w:val="23"/>
        </w:rPr>
        <w:t xml:space="preserve">b </w:t>
      </w:r>
      <w:r>
        <w:rPr>
          <w:rFonts w:ascii="Times New Roman" w:hAnsi="Times New Roman"/>
          <w:sz w:val="23"/>
          <w:szCs w:val="23"/>
        </w:rPr>
        <w:t xml:space="preserve">is to say that </w:t>
      </w:r>
      <w:r w:rsidR="004558A1">
        <w:rPr>
          <w:rFonts w:ascii="Times New Roman" w:hAnsi="Times New Roman"/>
          <w:i/>
          <w:sz w:val="23"/>
          <w:szCs w:val="23"/>
        </w:rPr>
        <w:t xml:space="preserve">a </w:t>
      </w:r>
      <w:proofErr w:type="spellStart"/>
      <w:r w:rsidR="008A5BDC" w:rsidRPr="008A5BDC">
        <w:rPr>
          <w:rFonts w:ascii="Times New Roman" w:hAnsi="Times New Roman"/>
          <w:b/>
          <w:sz w:val="23"/>
          <w:szCs w:val="23"/>
        </w:rPr>
        <w:t>proper_</w:t>
      </w:r>
      <w:r w:rsidR="005B0184">
        <w:rPr>
          <w:rFonts w:ascii="Times New Roman" w:hAnsi="Times New Roman"/>
          <w:b/>
          <w:sz w:val="23"/>
          <w:szCs w:val="23"/>
        </w:rPr>
        <w:t>part_of</w:t>
      </w:r>
      <w:proofErr w:type="spellEnd"/>
      <w:r w:rsidR="005B0184">
        <w:rPr>
          <w:rFonts w:ascii="Times New Roman" w:hAnsi="Times New Roman"/>
          <w:b/>
          <w:sz w:val="23"/>
          <w:szCs w:val="23"/>
        </w:rPr>
        <w:t xml:space="preserve"> </w:t>
      </w:r>
      <w:r w:rsidR="005B0184">
        <w:rPr>
          <w:rFonts w:ascii="Times New Roman" w:hAnsi="Times New Roman"/>
          <w:i/>
          <w:sz w:val="23"/>
          <w:szCs w:val="23"/>
        </w:rPr>
        <w:t xml:space="preserve">b </w:t>
      </w:r>
      <w:r w:rsidR="005B0184">
        <w:rPr>
          <w:rFonts w:ascii="Times New Roman" w:hAnsi="Times New Roman"/>
          <w:sz w:val="23"/>
          <w:szCs w:val="23"/>
        </w:rPr>
        <w:t xml:space="preserve">&amp; </w:t>
      </w:r>
      <w:r w:rsidR="005B0184">
        <w:rPr>
          <w:rFonts w:ascii="Times New Roman" w:hAnsi="Times New Roman"/>
          <w:i/>
          <w:sz w:val="23"/>
          <w:szCs w:val="23"/>
        </w:rPr>
        <w:t xml:space="preserve">a </w:t>
      </w:r>
      <w:r w:rsidR="005B0184">
        <w:rPr>
          <w:rFonts w:ascii="Times New Roman" w:hAnsi="Times New Roman"/>
          <w:sz w:val="23"/>
          <w:szCs w:val="23"/>
        </w:rPr>
        <w:t xml:space="preserve">and </w:t>
      </w:r>
      <w:r w:rsidR="005B0184">
        <w:rPr>
          <w:rFonts w:ascii="Times New Roman" w:hAnsi="Times New Roman"/>
          <w:i/>
          <w:sz w:val="23"/>
          <w:szCs w:val="23"/>
        </w:rPr>
        <w:t xml:space="preserve">b </w:t>
      </w:r>
      <w:r w:rsidR="005B0184">
        <w:rPr>
          <w:rFonts w:ascii="Times New Roman" w:hAnsi="Times New Roman"/>
          <w:sz w:val="23"/>
          <w:szCs w:val="23"/>
        </w:rPr>
        <w:t xml:space="preserve">are </w:t>
      </w:r>
      <w:proofErr w:type="spellStart"/>
      <w:r w:rsidR="005B0184">
        <w:rPr>
          <w:rFonts w:ascii="Times New Roman" w:hAnsi="Times New Roman"/>
          <w:sz w:val="23"/>
          <w:szCs w:val="23"/>
        </w:rPr>
        <w:t>occurrents</w:t>
      </w:r>
      <w:proofErr w:type="spellEnd"/>
      <w:r w:rsidR="005B0184">
        <w:rPr>
          <w:rFonts w:ascii="Times New Roman" w:hAnsi="Times New Roman"/>
          <w:sz w:val="23"/>
          <w:szCs w:val="23"/>
        </w:rPr>
        <w:t xml:space="preserve"> </w:t>
      </w:r>
      <w:r w:rsidR="005B0184" w:rsidRPr="005B0184">
        <w:rPr>
          <w:rFonts w:ascii="Times New Roman" w:hAnsi="Times New Roman"/>
          <w:sz w:val="23"/>
          <w:szCs w:val="23"/>
        </w:rPr>
        <w:t xml:space="preserve">&amp; </w:t>
      </w:r>
      <w:r w:rsidR="005B0184">
        <w:rPr>
          <w:rFonts w:ascii="Times New Roman" w:hAnsi="Times New Roman"/>
          <w:sz w:val="23"/>
          <w:szCs w:val="23"/>
        </w:rPr>
        <w:t xml:space="preserve">for some spatiotemporal </w:t>
      </w:r>
      <w:r w:rsidR="008A5BDC">
        <w:rPr>
          <w:rFonts w:ascii="Times New Roman" w:hAnsi="Times New Roman"/>
          <w:sz w:val="23"/>
          <w:szCs w:val="23"/>
        </w:rPr>
        <w:t xml:space="preserve">or temporal </w:t>
      </w:r>
      <w:r w:rsidR="005B0184">
        <w:rPr>
          <w:rFonts w:ascii="Times New Roman" w:hAnsi="Times New Roman"/>
          <w:sz w:val="23"/>
          <w:szCs w:val="23"/>
        </w:rPr>
        <w:t xml:space="preserve">region </w:t>
      </w:r>
      <w:r w:rsidR="005B0184">
        <w:rPr>
          <w:rFonts w:ascii="Times New Roman" w:hAnsi="Times New Roman"/>
          <w:i/>
          <w:sz w:val="23"/>
          <w:szCs w:val="23"/>
        </w:rPr>
        <w:t>r</w:t>
      </w:r>
      <w:r w:rsidR="005B0184">
        <w:rPr>
          <w:rFonts w:ascii="Times New Roman" w:hAnsi="Times New Roman"/>
          <w:sz w:val="23"/>
          <w:szCs w:val="23"/>
        </w:rPr>
        <w:t xml:space="preserve">, </w:t>
      </w:r>
      <w:r w:rsidR="005B0184">
        <w:rPr>
          <w:rFonts w:ascii="Times New Roman" w:hAnsi="Times New Roman"/>
          <w:i/>
          <w:sz w:val="23"/>
          <w:szCs w:val="23"/>
        </w:rPr>
        <w:t xml:space="preserve">a </w:t>
      </w:r>
      <w:r w:rsidR="005B0184">
        <w:rPr>
          <w:rFonts w:ascii="Times New Roman" w:hAnsi="Times New Roman"/>
          <w:b/>
          <w:sz w:val="23"/>
          <w:szCs w:val="23"/>
        </w:rPr>
        <w:t xml:space="preserve">occupies </w:t>
      </w:r>
      <w:r w:rsidR="005B0184" w:rsidRPr="005B0184">
        <w:rPr>
          <w:rFonts w:ascii="Times New Roman" w:hAnsi="Times New Roman"/>
          <w:i/>
          <w:sz w:val="23"/>
          <w:szCs w:val="23"/>
        </w:rPr>
        <w:t>r</w:t>
      </w:r>
      <w:r w:rsidR="005B0184" w:rsidRPr="005B0184">
        <w:rPr>
          <w:rFonts w:ascii="Times New Roman" w:hAnsi="Times New Roman"/>
          <w:b/>
          <w:sz w:val="23"/>
          <w:szCs w:val="23"/>
        </w:rPr>
        <w:t xml:space="preserve"> </w:t>
      </w:r>
      <w:r w:rsidR="005B0184" w:rsidRPr="005B0184">
        <w:rPr>
          <w:rFonts w:ascii="Times New Roman" w:hAnsi="Times New Roman"/>
          <w:sz w:val="23"/>
          <w:szCs w:val="23"/>
        </w:rPr>
        <w:t xml:space="preserve">&amp; </w:t>
      </w:r>
      <w:r w:rsidR="005B0184">
        <w:rPr>
          <w:rFonts w:ascii="Times New Roman" w:hAnsi="Times New Roman"/>
          <w:i/>
          <w:sz w:val="23"/>
          <w:szCs w:val="23"/>
        </w:rPr>
        <w:t xml:space="preserve">b </w:t>
      </w:r>
      <w:r w:rsidR="005B0184">
        <w:rPr>
          <w:rFonts w:ascii="Times New Roman" w:hAnsi="Times New Roman"/>
          <w:b/>
          <w:sz w:val="23"/>
          <w:szCs w:val="23"/>
        </w:rPr>
        <w:t xml:space="preserve">occupies </w:t>
      </w:r>
      <w:r w:rsidR="005B0184" w:rsidRPr="005B0184">
        <w:rPr>
          <w:rFonts w:ascii="Times New Roman" w:hAnsi="Times New Roman"/>
          <w:i/>
          <w:sz w:val="23"/>
          <w:szCs w:val="23"/>
        </w:rPr>
        <w:t>r</w:t>
      </w:r>
    </w:p>
    <w:p w:rsidR="004558A1" w:rsidRDefault="004558A1" w:rsidP="00597CDC">
      <w:pPr>
        <w:spacing w:beforeLines="1" w:before="2" w:afterLines="1" w:after="2"/>
        <w:rPr>
          <w:rFonts w:ascii="Times New Roman" w:hAnsi="Times New Roman"/>
          <w:i/>
          <w:sz w:val="23"/>
          <w:szCs w:val="23"/>
        </w:rPr>
      </w:pPr>
    </w:p>
    <w:p w:rsidR="008A5BDC" w:rsidRPr="008A5BDC" w:rsidRDefault="008A5BDC" w:rsidP="00597CDC">
      <w:pPr>
        <w:spacing w:beforeLines="1" w:before="2" w:afterLines="1" w:after="2"/>
        <w:rPr>
          <w:rFonts w:ascii="Times New Roman" w:hAnsi="Times New Roman"/>
          <w:sz w:val="23"/>
          <w:szCs w:val="23"/>
        </w:rPr>
      </w:pPr>
      <w:r>
        <w:rPr>
          <w:rFonts w:ascii="Times New Roman" w:hAnsi="Times New Roman"/>
          <w:sz w:val="23"/>
          <w:szCs w:val="23"/>
        </w:rPr>
        <w:t xml:space="preserve">Need to define life / course / </w:t>
      </w:r>
    </w:p>
    <w:p w:rsidR="00E944CF" w:rsidRPr="00E944CF" w:rsidRDefault="00E944CF" w:rsidP="00E944CF">
      <w:pPr>
        <w:pStyle w:val="Heading2"/>
      </w:pPr>
      <w:r>
        <w:t xml:space="preserve">Relation of boundary-dependence for </w:t>
      </w:r>
      <w:proofErr w:type="spellStart"/>
      <w:r>
        <w:t>occurrents</w:t>
      </w:r>
      <w:proofErr w:type="spellEnd"/>
    </w:p>
    <w:p w:rsidR="00E944CF" w:rsidRDefault="00E944CF" w:rsidP="00597CDC">
      <w:pPr>
        <w:spacing w:beforeLines="1" w:before="2" w:afterLines="1" w:after="2"/>
        <w:rPr>
          <w:rFonts w:ascii="Times New Roman" w:hAnsi="Times New Roman"/>
          <w:i/>
          <w:sz w:val="23"/>
          <w:szCs w:val="23"/>
        </w:rPr>
      </w:pPr>
    </w:p>
    <w:p w:rsidR="005B0184" w:rsidRDefault="005B0184" w:rsidP="005B0184">
      <w:pPr>
        <w:spacing w:beforeLines="1" w:before="2" w:afterLines="1" w:after="2"/>
        <w:rPr>
          <w:rFonts w:ascii="Times New Roman" w:hAnsi="Times New Roman"/>
          <w:b/>
          <w:sz w:val="23"/>
          <w:szCs w:val="23"/>
        </w:rPr>
      </w:pPr>
      <w:proofErr w:type="gramStart"/>
      <w:r>
        <w:rPr>
          <w:rFonts w:ascii="Times New Roman" w:hAnsi="Times New Roman"/>
          <w:i/>
          <w:sz w:val="23"/>
          <w:szCs w:val="23"/>
        </w:rPr>
        <w:t>a</w:t>
      </w:r>
      <w:proofErr w:type="gramEnd"/>
      <w:r>
        <w:rPr>
          <w:rFonts w:ascii="Times New Roman" w:hAnsi="Times New Roman"/>
          <w:i/>
          <w:sz w:val="23"/>
          <w:szCs w:val="23"/>
        </w:rPr>
        <w:t xml:space="preserve"> </w:t>
      </w:r>
      <w:r>
        <w:rPr>
          <w:rFonts w:ascii="Times New Roman" w:hAnsi="Times New Roman"/>
          <w:sz w:val="23"/>
          <w:szCs w:val="23"/>
        </w:rPr>
        <w:t xml:space="preserve">is </w:t>
      </w:r>
      <w:proofErr w:type="spellStart"/>
      <w:r>
        <w:rPr>
          <w:rFonts w:ascii="Times New Roman" w:hAnsi="Times New Roman"/>
          <w:b/>
          <w:sz w:val="23"/>
          <w:szCs w:val="23"/>
        </w:rPr>
        <w:t>boundary_dependent_on</w:t>
      </w:r>
      <w:proofErr w:type="spellEnd"/>
      <w:r>
        <w:rPr>
          <w:rFonts w:ascii="Times New Roman" w:hAnsi="Times New Roman"/>
          <w:b/>
          <w:sz w:val="23"/>
          <w:szCs w:val="23"/>
        </w:rPr>
        <w:t xml:space="preserve"> </w:t>
      </w:r>
      <w:r>
        <w:rPr>
          <w:rFonts w:ascii="Times New Roman" w:hAnsi="Times New Roman"/>
          <w:i/>
          <w:sz w:val="23"/>
          <w:szCs w:val="23"/>
        </w:rPr>
        <w:t>b =</w:t>
      </w:r>
      <w:r>
        <w:rPr>
          <w:rFonts w:ascii="Times New Roman" w:hAnsi="Times New Roman"/>
          <w:sz w:val="23"/>
          <w:szCs w:val="23"/>
        </w:rPr>
        <w:t xml:space="preserve">Def. </w:t>
      </w:r>
      <w:r>
        <w:rPr>
          <w:rFonts w:ascii="Times New Roman" w:hAnsi="Times New Roman"/>
          <w:i/>
          <w:sz w:val="23"/>
          <w:szCs w:val="23"/>
        </w:rPr>
        <w:t xml:space="preserve">a </w:t>
      </w:r>
      <w:r>
        <w:rPr>
          <w:rFonts w:ascii="Times New Roman" w:hAnsi="Times New Roman"/>
          <w:sz w:val="23"/>
          <w:szCs w:val="23"/>
        </w:rPr>
        <w:t xml:space="preserve">is an </w:t>
      </w:r>
      <w:r>
        <w:rPr>
          <w:rFonts w:ascii="Times New Roman" w:hAnsi="Times New Roman"/>
          <w:i/>
          <w:sz w:val="23"/>
          <w:szCs w:val="23"/>
        </w:rPr>
        <w:t xml:space="preserve">object boundary </w:t>
      </w:r>
      <w:r>
        <w:rPr>
          <w:rFonts w:ascii="Times New Roman" w:hAnsi="Times New Roman"/>
          <w:sz w:val="23"/>
          <w:szCs w:val="23"/>
        </w:rPr>
        <w:t xml:space="preserve">&amp; </w:t>
      </w:r>
      <w:r>
        <w:rPr>
          <w:rFonts w:ascii="Times New Roman" w:hAnsi="Times New Roman"/>
          <w:i/>
          <w:sz w:val="23"/>
          <w:szCs w:val="23"/>
        </w:rPr>
        <w:t xml:space="preserve">b </w:t>
      </w:r>
      <w:r>
        <w:rPr>
          <w:rFonts w:ascii="Times New Roman" w:hAnsi="Times New Roman"/>
          <w:sz w:val="23"/>
          <w:szCs w:val="23"/>
        </w:rPr>
        <w:t xml:space="preserve">is a </w:t>
      </w:r>
      <w:r w:rsidRPr="00895979">
        <w:rPr>
          <w:rFonts w:ascii="Times New Roman" w:hAnsi="Times New Roman"/>
          <w:i/>
          <w:sz w:val="23"/>
          <w:szCs w:val="23"/>
        </w:rPr>
        <w:t>material entity</w:t>
      </w:r>
      <w:r>
        <w:rPr>
          <w:rFonts w:ascii="Times New Roman" w:hAnsi="Times New Roman"/>
          <w:sz w:val="23"/>
          <w:szCs w:val="23"/>
        </w:rPr>
        <w:t xml:space="preserve"> </w:t>
      </w:r>
      <w:r w:rsidRPr="00D91B4B">
        <w:rPr>
          <w:rFonts w:ascii="Times New Roman" w:hAnsi="Times New Roman"/>
          <w:sz w:val="23"/>
          <w:szCs w:val="23"/>
        </w:rPr>
        <w:t xml:space="preserve">&amp; </w:t>
      </w:r>
      <w:r>
        <w:rPr>
          <w:rFonts w:ascii="Times New Roman" w:hAnsi="Times New Roman"/>
          <w:i/>
          <w:sz w:val="23"/>
          <w:szCs w:val="23"/>
        </w:rPr>
        <w:t xml:space="preserve">a </w:t>
      </w:r>
      <w:proofErr w:type="spellStart"/>
      <w:r>
        <w:rPr>
          <w:rFonts w:ascii="Times New Roman" w:hAnsi="Times New Roman"/>
          <w:b/>
          <w:sz w:val="23"/>
          <w:szCs w:val="23"/>
        </w:rPr>
        <w:t>part_of</w:t>
      </w:r>
      <w:proofErr w:type="spellEnd"/>
      <w:r>
        <w:rPr>
          <w:rFonts w:ascii="Times New Roman" w:hAnsi="Times New Roman"/>
          <w:b/>
          <w:sz w:val="23"/>
          <w:szCs w:val="23"/>
        </w:rPr>
        <w:t xml:space="preserve"> </w:t>
      </w:r>
      <w:r>
        <w:rPr>
          <w:rFonts w:ascii="Times New Roman" w:hAnsi="Times New Roman"/>
          <w:i/>
          <w:sz w:val="23"/>
          <w:szCs w:val="23"/>
        </w:rPr>
        <w:t xml:space="preserve">b </w:t>
      </w:r>
      <w:r>
        <w:rPr>
          <w:rFonts w:ascii="Times New Roman" w:hAnsi="Times New Roman"/>
          <w:b/>
          <w:sz w:val="23"/>
          <w:szCs w:val="23"/>
        </w:rPr>
        <w:t xml:space="preserve">at </w:t>
      </w:r>
      <w:r>
        <w:rPr>
          <w:rFonts w:ascii="Times New Roman" w:hAnsi="Times New Roman"/>
          <w:i/>
          <w:sz w:val="23"/>
          <w:szCs w:val="23"/>
        </w:rPr>
        <w:t xml:space="preserve">t </w:t>
      </w:r>
      <w:r>
        <w:rPr>
          <w:rFonts w:ascii="Times New Roman" w:hAnsi="Times New Roman"/>
          <w:sz w:val="23"/>
          <w:szCs w:val="23"/>
        </w:rPr>
        <w:t xml:space="preserve">&amp; </w:t>
      </w:r>
      <w:r>
        <w:rPr>
          <w:rFonts w:ascii="Times New Roman" w:hAnsi="Times New Roman"/>
          <w:i/>
          <w:sz w:val="23"/>
          <w:szCs w:val="23"/>
        </w:rPr>
        <w:t xml:space="preserve">a </w:t>
      </w:r>
      <w:r>
        <w:rPr>
          <w:rFonts w:ascii="Times New Roman" w:hAnsi="Times New Roman"/>
          <w:sz w:val="23"/>
          <w:szCs w:val="23"/>
        </w:rPr>
        <w:t>is necessarily such that it cannot exist unless either (</w:t>
      </w:r>
      <w:r>
        <w:rPr>
          <w:rFonts w:ascii="Times New Roman" w:hAnsi="Times New Roman"/>
          <w:i/>
          <w:sz w:val="23"/>
          <w:szCs w:val="23"/>
        </w:rPr>
        <w:t xml:space="preserve">b </w:t>
      </w:r>
      <w:r>
        <w:rPr>
          <w:rFonts w:ascii="Times New Roman" w:hAnsi="Times New Roman"/>
          <w:sz w:val="23"/>
          <w:szCs w:val="23"/>
        </w:rPr>
        <w:t xml:space="preserve">exists or there exists some </w:t>
      </w:r>
      <w:r w:rsidRPr="00895979">
        <w:rPr>
          <w:rFonts w:ascii="Times New Roman" w:hAnsi="Times New Roman"/>
          <w:b/>
          <w:sz w:val="23"/>
          <w:szCs w:val="23"/>
        </w:rPr>
        <w:t>part</w:t>
      </w:r>
      <w:r>
        <w:rPr>
          <w:rFonts w:ascii="Times New Roman" w:hAnsi="Times New Roman"/>
          <w:sz w:val="23"/>
          <w:szCs w:val="23"/>
        </w:rPr>
        <w:t xml:space="preserve"> of </w:t>
      </w:r>
      <w:r w:rsidRPr="00D91B4B">
        <w:rPr>
          <w:rFonts w:ascii="Times New Roman" w:hAnsi="Times New Roman"/>
          <w:i/>
          <w:sz w:val="23"/>
          <w:szCs w:val="23"/>
        </w:rPr>
        <w:t>b</w:t>
      </w:r>
      <w:r>
        <w:rPr>
          <w:rFonts w:ascii="Times New Roman" w:hAnsi="Times New Roman"/>
          <w:i/>
          <w:sz w:val="23"/>
          <w:szCs w:val="23"/>
        </w:rPr>
        <w:t xml:space="preserve"> </w:t>
      </w:r>
      <w:r>
        <w:rPr>
          <w:rFonts w:ascii="Times New Roman" w:hAnsi="Times New Roman"/>
          <w:sz w:val="23"/>
          <w:szCs w:val="23"/>
        </w:rPr>
        <w:t xml:space="preserve">which includes </w:t>
      </w:r>
      <w:r>
        <w:rPr>
          <w:rFonts w:ascii="Times New Roman" w:hAnsi="Times New Roman"/>
          <w:i/>
          <w:sz w:val="23"/>
          <w:szCs w:val="23"/>
        </w:rPr>
        <w:t xml:space="preserve">a </w:t>
      </w:r>
      <w:r>
        <w:rPr>
          <w:rFonts w:ascii="Times New Roman" w:hAnsi="Times New Roman"/>
          <w:sz w:val="23"/>
          <w:szCs w:val="23"/>
        </w:rPr>
        <w:t xml:space="preserve">as </w:t>
      </w:r>
      <w:r w:rsidRPr="00D91B4B">
        <w:rPr>
          <w:rFonts w:ascii="Times New Roman" w:hAnsi="Times New Roman"/>
          <w:b/>
          <w:sz w:val="23"/>
          <w:szCs w:val="23"/>
        </w:rPr>
        <w:t>part</w:t>
      </w:r>
      <w:r>
        <w:rPr>
          <w:rFonts w:ascii="Times New Roman" w:hAnsi="Times New Roman"/>
          <w:b/>
          <w:sz w:val="23"/>
          <w:szCs w:val="23"/>
        </w:rPr>
        <w:t xml:space="preserve">) </w:t>
      </w:r>
    </w:p>
    <w:p w:rsidR="004558A1" w:rsidRDefault="004558A1" w:rsidP="00597CDC">
      <w:pPr>
        <w:spacing w:beforeLines="1" w:before="2" w:afterLines="1" w:after="2"/>
        <w:rPr>
          <w:rFonts w:ascii="Times New Roman" w:hAnsi="Times New Roman"/>
          <w:i/>
          <w:sz w:val="20"/>
          <w:szCs w:val="20"/>
        </w:rPr>
      </w:pPr>
    </w:p>
    <w:p w:rsidR="008A5BDC" w:rsidRPr="008A5BDC" w:rsidRDefault="008A5BDC" w:rsidP="00597CDC">
      <w:pPr>
        <w:spacing w:beforeLines="1" w:before="2" w:afterLines="1" w:after="2"/>
        <w:rPr>
          <w:rFonts w:ascii="Times New Roman" w:hAnsi="Times New Roman"/>
          <w:b/>
          <w:sz w:val="23"/>
          <w:szCs w:val="23"/>
        </w:rPr>
      </w:pPr>
      <w:proofErr w:type="gramStart"/>
      <w:r w:rsidRPr="008A5BDC">
        <w:rPr>
          <w:rFonts w:ascii="Times New Roman" w:hAnsi="Times New Roman"/>
          <w:i/>
          <w:sz w:val="23"/>
          <w:szCs w:val="23"/>
        </w:rPr>
        <w:t>a</w:t>
      </w:r>
      <w:proofErr w:type="gramEnd"/>
      <w:r w:rsidRPr="008A5BDC">
        <w:rPr>
          <w:rFonts w:ascii="Times New Roman" w:hAnsi="Times New Roman"/>
          <w:sz w:val="23"/>
          <w:szCs w:val="23"/>
        </w:rPr>
        <w:t xml:space="preserve"> </w:t>
      </w:r>
      <w:proofErr w:type="spellStart"/>
      <w:r>
        <w:rPr>
          <w:rFonts w:ascii="Times New Roman" w:hAnsi="Times New Roman"/>
          <w:b/>
          <w:sz w:val="23"/>
          <w:szCs w:val="23"/>
        </w:rPr>
        <w:t>temporal_</w:t>
      </w:r>
      <w:r w:rsidRPr="008A5BDC">
        <w:rPr>
          <w:rFonts w:ascii="Times New Roman" w:hAnsi="Times New Roman"/>
          <w:b/>
          <w:sz w:val="23"/>
          <w:szCs w:val="23"/>
        </w:rPr>
        <w:t>boundary</w:t>
      </w:r>
      <w:r>
        <w:rPr>
          <w:rFonts w:ascii="Times New Roman" w:hAnsi="Times New Roman"/>
          <w:sz w:val="23"/>
          <w:szCs w:val="23"/>
        </w:rPr>
        <w:t>_of</w:t>
      </w:r>
      <w:proofErr w:type="spellEnd"/>
      <w:r>
        <w:rPr>
          <w:rFonts w:ascii="Times New Roman" w:hAnsi="Times New Roman"/>
          <w:sz w:val="23"/>
          <w:szCs w:val="23"/>
        </w:rPr>
        <w:t xml:space="preserve"> </w:t>
      </w:r>
      <w:r w:rsidRPr="008A5BDC">
        <w:rPr>
          <w:rFonts w:ascii="Times New Roman" w:hAnsi="Times New Roman"/>
          <w:i/>
          <w:sz w:val="23"/>
          <w:szCs w:val="23"/>
        </w:rPr>
        <w:t>b</w:t>
      </w:r>
      <w:r>
        <w:rPr>
          <w:rFonts w:ascii="Times New Roman" w:hAnsi="Times New Roman"/>
          <w:i/>
          <w:sz w:val="23"/>
          <w:szCs w:val="23"/>
        </w:rPr>
        <w:t xml:space="preserve"> =</w:t>
      </w:r>
      <w:r>
        <w:rPr>
          <w:rFonts w:ascii="Times New Roman" w:hAnsi="Times New Roman"/>
          <w:sz w:val="23"/>
          <w:szCs w:val="23"/>
        </w:rPr>
        <w:t xml:space="preserve">Def. </w:t>
      </w:r>
      <w:r>
        <w:rPr>
          <w:rFonts w:ascii="Times New Roman" w:hAnsi="Times New Roman"/>
          <w:i/>
          <w:sz w:val="23"/>
          <w:szCs w:val="23"/>
        </w:rPr>
        <w:t xml:space="preserve">a </w:t>
      </w:r>
      <w:r>
        <w:rPr>
          <w:rFonts w:ascii="Times New Roman" w:hAnsi="Times New Roman"/>
          <w:sz w:val="23"/>
          <w:szCs w:val="23"/>
        </w:rPr>
        <w:t xml:space="preserve">is a temporal region and </w:t>
      </w:r>
    </w:p>
    <w:p w:rsidR="0079125C" w:rsidRPr="009331CA" w:rsidRDefault="0079125C" w:rsidP="0079125C">
      <w:pPr>
        <w:spacing w:beforeLines="1" w:before="2" w:afterLines="1" w:after="2"/>
        <w:rPr>
          <w:rFonts w:ascii="Times New Roman" w:hAnsi="Times New Roman"/>
          <w:sz w:val="20"/>
          <w:szCs w:val="20"/>
        </w:rPr>
      </w:pPr>
    </w:p>
    <w:p w:rsidR="0079125C" w:rsidRPr="009331CA" w:rsidRDefault="0079125C" w:rsidP="0079125C">
      <w:pPr>
        <w:spacing w:beforeLines="1" w:before="2" w:afterLines="1" w:after="2"/>
        <w:rPr>
          <w:rFonts w:ascii="Times New Roman" w:hAnsi="Times New Roman"/>
          <w:sz w:val="20"/>
          <w:szCs w:val="20"/>
        </w:rPr>
      </w:pPr>
      <w:proofErr w:type="spellStart"/>
      <w:r w:rsidRPr="009331CA">
        <w:rPr>
          <w:rFonts w:ascii="Times New Roman" w:hAnsi="Times New Roman"/>
          <w:i/>
          <w:sz w:val="23"/>
          <w:szCs w:val="23"/>
        </w:rPr>
        <w:t>Occurrent</w:t>
      </w:r>
      <w:proofErr w:type="spellEnd"/>
    </w:p>
    <w:p w:rsidR="0079125C" w:rsidRPr="009331CA" w:rsidRDefault="00D33586" w:rsidP="0079125C">
      <w:pPr>
        <w:spacing w:beforeLines="1" w:before="2" w:afterLines="1" w:after="2"/>
        <w:rPr>
          <w:rFonts w:ascii="Times New Roman" w:hAnsi="Times New Roman"/>
          <w:sz w:val="20"/>
          <w:szCs w:val="20"/>
        </w:rPr>
      </w:pPr>
      <w:proofErr w:type="gramStart"/>
      <w:r>
        <w:rPr>
          <w:rFonts w:ascii="Times New Roman" w:hAnsi="Times New Roman"/>
          <w:i/>
          <w:sz w:val="23"/>
          <w:szCs w:val="23"/>
        </w:rPr>
        <w:t>a</w:t>
      </w:r>
      <w:proofErr w:type="gramEnd"/>
      <w:r>
        <w:rPr>
          <w:rFonts w:ascii="Times New Roman" w:hAnsi="Times New Roman"/>
          <w:i/>
          <w:sz w:val="23"/>
          <w:szCs w:val="23"/>
        </w:rPr>
        <w:t xml:space="preserve"> </w:t>
      </w:r>
      <w:r>
        <w:rPr>
          <w:rFonts w:ascii="Times New Roman" w:hAnsi="Times New Roman"/>
          <w:sz w:val="23"/>
          <w:szCs w:val="23"/>
        </w:rPr>
        <w:t xml:space="preserve">is an </w:t>
      </w:r>
      <w:proofErr w:type="spellStart"/>
      <w:r>
        <w:rPr>
          <w:rFonts w:ascii="Times New Roman" w:hAnsi="Times New Roman"/>
          <w:sz w:val="23"/>
          <w:szCs w:val="23"/>
        </w:rPr>
        <w:t>occurrent</w:t>
      </w:r>
      <w:proofErr w:type="spellEnd"/>
      <w:r>
        <w:rPr>
          <w:rFonts w:ascii="Times New Roman" w:hAnsi="Times New Roman"/>
          <w:sz w:val="23"/>
          <w:szCs w:val="23"/>
        </w:rPr>
        <w:t xml:space="preserve"> =</w:t>
      </w:r>
      <w:r w:rsidR="00DC022E">
        <w:rPr>
          <w:rFonts w:ascii="Times New Roman" w:hAnsi="Times New Roman"/>
          <w:sz w:val="23"/>
          <w:szCs w:val="23"/>
        </w:rPr>
        <w:t>Def.</w:t>
      </w:r>
      <w:r w:rsidR="0079125C" w:rsidRPr="009331CA">
        <w:rPr>
          <w:rFonts w:ascii="Times New Roman" w:hAnsi="Times New Roman"/>
          <w:sz w:val="23"/>
          <w:szCs w:val="23"/>
        </w:rPr>
        <w:t xml:space="preserve"> </w:t>
      </w:r>
      <w:r>
        <w:rPr>
          <w:rFonts w:ascii="Times New Roman" w:hAnsi="Times New Roman"/>
          <w:i/>
          <w:sz w:val="23"/>
          <w:szCs w:val="23"/>
        </w:rPr>
        <w:t xml:space="preserve">a </w:t>
      </w:r>
      <w:r>
        <w:rPr>
          <w:rFonts w:ascii="Times New Roman" w:hAnsi="Times New Roman"/>
          <w:sz w:val="23"/>
          <w:szCs w:val="23"/>
        </w:rPr>
        <w:t>is a</w:t>
      </w:r>
      <w:r w:rsidR="0079125C" w:rsidRPr="009331CA">
        <w:rPr>
          <w:rFonts w:ascii="Times New Roman" w:hAnsi="Times New Roman"/>
          <w:sz w:val="23"/>
          <w:szCs w:val="23"/>
        </w:rPr>
        <w:t xml:space="preserve">n entity that has </w:t>
      </w:r>
      <w:r w:rsidR="0079125C" w:rsidRPr="005B0184">
        <w:rPr>
          <w:rFonts w:ascii="Times New Roman" w:hAnsi="Times New Roman"/>
          <w:b/>
          <w:sz w:val="23"/>
          <w:szCs w:val="23"/>
        </w:rPr>
        <w:t>temporal parts</w:t>
      </w:r>
      <w:r w:rsidR="0079125C" w:rsidRPr="009331CA">
        <w:rPr>
          <w:rFonts w:ascii="Times New Roman" w:hAnsi="Times New Roman"/>
          <w:sz w:val="23"/>
          <w:szCs w:val="23"/>
        </w:rPr>
        <w:t xml:space="preserve"> or a temporal boundary of such an entity. </w:t>
      </w:r>
    </w:p>
    <w:p w:rsidR="0079125C" w:rsidRPr="009331CA" w:rsidRDefault="0079125C" w:rsidP="0079125C">
      <w:pPr>
        <w:spacing w:beforeLines="1" w:before="2" w:afterLines="1" w:after="2"/>
        <w:rPr>
          <w:rFonts w:ascii="Times New Roman" w:hAnsi="Times New Roman"/>
          <w:sz w:val="20"/>
          <w:szCs w:val="20"/>
        </w:rPr>
      </w:pPr>
      <w:r w:rsidRPr="009331CA">
        <w:rPr>
          <w:rFonts w:ascii="Times New Roman" w:hAnsi="Times New Roman"/>
          <w:sz w:val="23"/>
          <w:szCs w:val="23"/>
        </w:rPr>
        <w:t> </w:t>
      </w:r>
    </w:p>
    <w:p w:rsidR="0079125C" w:rsidRPr="009331CA" w:rsidRDefault="0079125C" w:rsidP="0079125C">
      <w:pPr>
        <w:spacing w:beforeLines="1" w:before="2" w:afterLines="1" w:after="2"/>
        <w:rPr>
          <w:rFonts w:ascii="Times New Roman" w:hAnsi="Times New Roman"/>
          <w:sz w:val="20"/>
          <w:szCs w:val="20"/>
        </w:rPr>
      </w:pPr>
      <w:r w:rsidRPr="009331CA">
        <w:rPr>
          <w:rFonts w:ascii="Times New Roman" w:hAnsi="Times New Roman"/>
          <w:sz w:val="23"/>
          <w:szCs w:val="23"/>
        </w:rPr>
        <w:lastRenderedPageBreak/>
        <w:t>(examples: the life of an organism, a surgical, the spatiotemporal setting occupied by a process of cellular meiosis, the most interesting part of Van Gogh’s life, the spatiotemporal region occupied by the development of a cancer tumor)</w:t>
      </w:r>
    </w:p>
    <w:p w:rsidR="00D574C8" w:rsidRDefault="00D574C8" w:rsidP="0079125C">
      <w:pPr>
        <w:spacing w:beforeLines="1" w:before="2" w:afterLines="1" w:after="2"/>
        <w:rPr>
          <w:rFonts w:ascii="Times New Roman" w:hAnsi="Times New Roman"/>
          <w:sz w:val="23"/>
          <w:szCs w:val="23"/>
        </w:rPr>
      </w:pPr>
    </w:p>
    <w:p w:rsidR="00D574C8" w:rsidRPr="009331CA" w:rsidRDefault="00D574C8" w:rsidP="00D574C8">
      <w:pPr>
        <w:spacing w:beforeLines="1" w:before="2" w:afterLines="1" w:after="2"/>
        <w:rPr>
          <w:rFonts w:ascii="Times New Roman" w:hAnsi="Times New Roman"/>
          <w:b/>
          <w:i/>
          <w:sz w:val="23"/>
          <w:szCs w:val="23"/>
        </w:rPr>
      </w:pPr>
      <w:proofErr w:type="gramStart"/>
      <w:r w:rsidRPr="009331CA">
        <w:rPr>
          <w:rFonts w:ascii="Times New Roman" w:hAnsi="Times New Roman"/>
          <w:i/>
          <w:sz w:val="23"/>
          <w:szCs w:val="23"/>
        </w:rPr>
        <w:t>a</w:t>
      </w:r>
      <w:proofErr w:type="gramEnd"/>
      <w:r w:rsidRPr="009331CA">
        <w:rPr>
          <w:rFonts w:ascii="Times New Roman" w:hAnsi="Times New Roman"/>
          <w:i/>
          <w:sz w:val="23"/>
          <w:szCs w:val="23"/>
        </w:rPr>
        <w:t xml:space="preserve"> </w:t>
      </w:r>
      <w:proofErr w:type="spellStart"/>
      <w:r w:rsidRPr="009331CA">
        <w:rPr>
          <w:rFonts w:ascii="Times New Roman" w:hAnsi="Times New Roman"/>
          <w:b/>
          <w:sz w:val="23"/>
          <w:szCs w:val="23"/>
        </w:rPr>
        <w:t>has_participant</w:t>
      </w:r>
      <w:proofErr w:type="spellEnd"/>
      <w:r w:rsidRPr="009331CA">
        <w:rPr>
          <w:rFonts w:ascii="Times New Roman" w:hAnsi="Times New Roman"/>
          <w:b/>
          <w:sz w:val="23"/>
          <w:szCs w:val="23"/>
        </w:rPr>
        <w:t xml:space="preserve"> </w:t>
      </w:r>
      <w:r w:rsidRPr="009331CA">
        <w:rPr>
          <w:rFonts w:ascii="Times New Roman" w:hAnsi="Times New Roman"/>
          <w:i/>
          <w:sz w:val="23"/>
          <w:szCs w:val="23"/>
        </w:rPr>
        <w:t xml:space="preserve">b </w:t>
      </w:r>
      <w:r w:rsidRPr="009331CA">
        <w:rPr>
          <w:rFonts w:ascii="Times New Roman" w:hAnsi="Times New Roman"/>
          <w:sz w:val="23"/>
          <w:szCs w:val="23"/>
        </w:rPr>
        <w:t>=</w:t>
      </w:r>
      <w:r>
        <w:rPr>
          <w:rFonts w:ascii="Times New Roman" w:hAnsi="Times New Roman"/>
          <w:sz w:val="23"/>
          <w:szCs w:val="23"/>
        </w:rPr>
        <w:t>Def.</w:t>
      </w:r>
      <w:r w:rsidRPr="009331CA">
        <w:rPr>
          <w:rFonts w:ascii="Times New Roman" w:hAnsi="Times New Roman"/>
          <w:sz w:val="23"/>
          <w:szCs w:val="23"/>
        </w:rPr>
        <w:t xml:space="preserve"> </w:t>
      </w:r>
      <w:r w:rsidRPr="009331CA">
        <w:rPr>
          <w:rFonts w:ascii="Times New Roman" w:hAnsi="Times New Roman"/>
          <w:i/>
          <w:sz w:val="23"/>
          <w:szCs w:val="23"/>
        </w:rPr>
        <w:t xml:space="preserve">a </w:t>
      </w:r>
      <w:r w:rsidRPr="009331CA">
        <w:rPr>
          <w:rFonts w:ascii="Times New Roman" w:hAnsi="Times New Roman"/>
          <w:sz w:val="23"/>
          <w:szCs w:val="23"/>
        </w:rPr>
        <w:t xml:space="preserve">is an </w:t>
      </w:r>
      <w:proofErr w:type="spellStart"/>
      <w:r w:rsidRPr="009331CA">
        <w:rPr>
          <w:rFonts w:ascii="Times New Roman" w:hAnsi="Times New Roman"/>
          <w:sz w:val="23"/>
          <w:szCs w:val="23"/>
        </w:rPr>
        <w:t>occurrent</w:t>
      </w:r>
      <w:proofErr w:type="spellEnd"/>
      <w:r w:rsidRPr="009331CA">
        <w:rPr>
          <w:rFonts w:ascii="Times New Roman" w:hAnsi="Times New Roman"/>
          <w:sz w:val="23"/>
          <w:szCs w:val="23"/>
        </w:rPr>
        <w:t xml:space="preserve"> &amp; </w:t>
      </w:r>
      <w:r w:rsidRPr="009331CA">
        <w:rPr>
          <w:rFonts w:ascii="Times New Roman" w:hAnsi="Times New Roman"/>
          <w:i/>
          <w:sz w:val="23"/>
          <w:szCs w:val="23"/>
        </w:rPr>
        <w:t xml:space="preserve">b </w:t>
      </w:r>
      <w:r w:rsidRPr="009331CA">
        <w:rPr>
          <w:rFonts w:ascii="Times New Roman" w:hAnsi="Times New Roman"/>
          <w:sz w:val="23"/>
          <w:szCs w:val="23"/>
        </w:rPr>
        <w:t xml:space="preserve">is a material entity &amp; </w:t>
      </w:r>
      <w:r w:rsidRPr="009331CA">
        <w:rPr>
          <w:rFonts w:ascii="Times New Roman" w:hAnsi="Times New Roman"/>
          <w:i/>
          <w:sz w:val="23"/>
          <w:szCs w:val="23"/>
        </w:rPr>
        <w:t xml:space="preserve">b </w:t>
      </w:r>
      <w:r w:rsidRPr="009331CA">
        <w:rPr>
          <w:rFonts w:ascii="Times New Roman" w:hAnsi="Times New Roman"/>
          <w:b/>
          <w:sz w:val="23"/>
          <w:szCs w:val="23"/>
        </w:rPr>
        <w:t xml:space="preserve">s-depends on </w:t>
      </w:r>
      <w:r w:rsidRPr="009331CA">
        <w:rPr>
          <w:rFonts w:ascii="Times New Roman" w:hAnsi="Times New Roman"/>
          <w:i/>
          <w:sz w:val="23"/>
          <w:szCs w:val="23"/>
        </w:rPr>
        <w:t>b</w:t>
      </w:r>
    </w:p>
    <w:p w:rsidR="00D574C8" w:rsidRDefault="00D574C8" w:rsidP="0079125C">
      <w:pPr>
        <w:spacing w:beforeLines="1" w:before="2" w:afterLines="1" w:after="2"/>
        <w:rPr>
          <w:rFonts w:ascii="Times New Roman" w:hAnsi="Times New Roman"/>
          <w:sz w:val="23"/>
          <w:szCs w:val="23"/>
        </w:rPr>
      </w:pPr>
    </w:p>
    <w:p w:rsidR="0079125C" w:rsidRPr="00A6405D" w:rsidRDefault="00A6405D" w:rsidP="0079125C">
      <w:pPr>
        <w:spacing w:beforeLines="1" w:before="2" w:afterLines="1" w:after="2"/>
        <w:rPr>
          <w:rFonts w:ascii="Times New Roman" w:hAnsi="Times New Roman"/>
          <w:b/>
          <w:sz w:val="23"/>
          <w:szCs w:val="23"/>
        </w:rPr>
      </w:pPr>
      <w:r w:rsidRPr="00A6405D">
        <w:rPr>
          <w:rFonts w:ascii="Times New Roman" w:hAnsi="Times New Roman"/>
          <w:b/>
          <w:sz w:val="23"/>
          <w:szCs w:val="23"/>
        </w:rPr>
        <w:t>How to capture features of processes</w:t>
      </w:r>
    </w:p>
    <w:p w:rsidR="00D76C61" w:rsidRDefault="00A6405D" w:rsidP="00A6405D">
      <w:pPr>
        <w:spacing w:beforeLines="1" w:before="2" w:afterLines="1" w:after="2"/>
        <w:rPr>
          <w:rFonts w:ascii="Times New Roman" w:hAnsi="Times New Roman"/>
          <w:sz w:val="23"/>
          <w:szCs w:val="23"/>
        </w:rPr>
      </w:pPr>
      <w:r w:rsidRPr="00A6405D">
        <w:rPr>
          <w:rFonts w:ascii="Times New Roman" w:hAnsi="Times New Roman"/>
          <w:sz w:val="23"/>
          <w:szCs w:val="23"/>
        </w:rPr>
        <w:t>The underlying idea</w:t>
      </w:r>
      <w:r>
        <w:rPr>
          <w:rFonts w:ascii="Times New Roman" w:hAnsi="Times New Roman"/>
          <w:sz w:val="23"/>
          <w:szCs w:val="23"/>
        </w:rPr>
        <w:t xml:space="preserve">, from the very beginning, is that there are no qualities of processes analogous to the qualities we find on the </w:t>
      </w:r>
      <w:proofErr w:type="spellStart"/>
      <w:r>
        <w:rPr>
          <w:rFonts w:ascii="Times New Roman" w:hAnsi="Times New Roman"/>
          <w:sz w:val="23"/>
          <w:szCs w:val="23"/>
        </w:rPr>
        <w:t>occurrent</w:t>
      </w:r>
      <w:proofErr w:type="spellEnd"/>
      <w:r>
        <w:rPr>
          <w:rFonts w:ascii="Times New Roman" w:hAnsi="Times New Roman"/>
          <w:sz w:val="23"/>
          <w:szCs w:val="23"/>
        </w:rPr>
        <w:t xml:space="preserve"> side. However, there are clearly many ways in which we make assertions about processes, in which such qualities seem to be ascribed. We offer an account of major families of such assertions by means of a theory of process profiles. Process profiles are themselves processes, which are structural parts of the typically larger and more complex processes in which they are contained. An example of a process profile on which we will concentrate is the beat profile, illustrated by heart beat processes, by drumming processes, and so forth. Every beating process is a beating process in virtue of </w:t>
      </w:r>
      <w:proofErr w:type="gramStart"/>
      <w:r>
        <w:rPr>
          <w:rFonts w:ascii="Times New Roman" w:hAnsi="Times New Roman"/>
          <w:sz w:val="23"/>
          <w:szCs w:val="23"/>
        </w:rPr>
        <w:t>its</w:t>
      </w:r>
      <w:proofErr w:type="gramEnd"/>
      <w:r>
        <w:rPr>
          <w:rFonts w:ascii="Times New Roman" w:hAnsi="Times New Roman"/>
          <w:sz w:val="23"/>
          <w:szCs w:val="23"/>
        </w:rPr>
        <w:t xml:space="preserve"> including some beat profile as a part.</w:t>
      </w:r>
      <w:r w:rsidR="00D028FB">
        <w:rPr>
          <w:rFonts w:ascii="Times New Roman" w:hAnsi="Times New Roman"/>
          <w:sz w:val="23"/>
          <w:szCs w:val="23"/>
        </w:rPr>
        <w:t xml:space="preserve"> </w:t>
      </w:r>
    </w:p>
    <w:p w:rsidR="00D028FB" w:rsidRDefault="00D028FB" w:rsidP="00A6405D">
      <w:pPr>
        <w:spacing w:beforeLines="1" w:before="2" w:afterLines="1" w:after="2"/>
        <w:rPr>
          <w:rFonts w:ascii="Times New Roman" w:hAnsi="Times New Roman"/>
          <w:sz w:val="23"/>
          <w:szCs w:val="23"/>
        </w:rPr>
      </w:pPr>
    </w:p>
    <w:p w:rsidR="00D028FB" w:rsidRDefault="00D028FB" w:rsidP="00A6405D">
      <w:pPr>
        <w:spacing w:beforeLines="1" w:before="2" w:afterLines="1" w:after="2"/>
        <w:rPr>
          <w:rFonts w:ascii="Times New Roman" w:hAnsi="Times New Roman"/>
          <w:sz w:val="23"/>
          <w:szCs w:val="23"/>
        </w:rPr>
      </w:pPr>
      <w:r>
        <w:rPr>
          <w:rFonts w:ascii="Times New Roman" w:hAnsi="Times New Roman"/>
          <w:sz w:val="23"/>
          <w:szCs w:val="23"/>
        </w:rPr>
        <w:t>Ot</w:t>
      </w:r>
      <w:r w:rsidR="00D75EC6">
        <w:rPr>
          <w:rFonts w:ascii="Times New Roman" w:hAnsi="Times New Roman"/>
          <w:sz w:val="23"/>
          <w:szCs w:val="23"/>
        </w:rPr>
        <w:t>her examples of process profile types, with subtypes,</w:t>
      </w:r>
      <w:r>
        <w:rPr>
          <w:rFonts w:ascii="Times New Roman" w:hAnsi="Times New Roman"/>
          <w:sz w:val="23"/>
          <w:szCs w:val="23"/>
        </w:rPr>
        <w:t xml:space="preserve"> include:</w:t>
      </w:r>
    </w:p>
    <w:p w:rsidR="00D028FB" w:rsidRPr="00D75EC6" w:rsidRDefault="00D028FB" w:rsidP="00D75EC6">
      <w:pPr>
        <w:pStyle w:val="ListParagraph"/>
        <w:numPr>
          <w:ilvl w:val="0"/>
          <w:numId w:val="20"/>
        </w:numPr>
        <w:spacing w:beforeLines="1" w:before="2" w:afterLines="1" w:after="2"/>
        <w:rPr>
          <w:rFonts w:ascii="Times New Roman" w:hAnsi="Times New Roman"/>
          <w:sz w:val="23"/>
          <w:szCs w:val="23"/>
        </w:rPr>
      </w:pPr>
      <w:proofErr w:type="gramStart"/>
      <w:r w:rsidRPr="00D75EC6">
        <w:rPr>
          <w:rFonts w:ascii="Times New Roman" w:hAnsi="Times New Roman"/>
          <w:sz w:val="23"/>
          <w:szCs w:val="23"/>
        </w:rPr>
        <w:t>auditory</w:t>
      </w:r>
      <w:proofErr w:type="gramEnd"/>
      <w:r w:rsidRPr="00D75EC6">
        <w:rPr>
          <w:rFonts w:ascii="Times New Roman" w:hAnsi="Times New Roman"/>
          <w:sz w:val="23"/>
          <w:szCs w:val="23"/>
        </w:rPr>
        <w:t xml:space="preserve"> profile (for example that part of the process of a heart’s beating which is audible).</w:t>
      </w:r>
    </w:p>
    <w:p w:rsidR="00D028FB" w:rsidRPr="00D75EC6" w:rsidRDefault="00D028FB" w:rsidP="00D75EC6">
      <w:pPr>
        <w:pStyle w:val="ListParagraph"/>
        <w:numPr>
          <w:ilvl w:val="0"/>
          <w:numId w:val="20"/>
        </w:numPr>
        <w:spacing w:beforeLines="1" w:before="2" w:afterLines="1" w:after="2"/>
        <w:rPr>
          <w:rFonts w:ascii="Times New Roman" w:hAnsi="Times New Roman"/>
          <w:sz w:val="23"/>
          <w:szCs w:val="23"/>
        </w:rPr>
      </w:pPr>
      <w:r w:rsidRPr="00D75EC6">
        <w:rPr>
          <w:rFonts w:ascii="Times New Roman" w:hAnsi="Times New Roman"/>
          <w:sz w:val="23"/>
          <w:szCs w:val="23"/>
        </w:rPr>
        <w:t>motion shape profile (trajectory)</w:t>
      </w:r>
    </w:p>
    <w:p w:rsidR="00D028FB" w:rsidRPr="00D75EC6" w:rsidRDefault="00D028FB" w:rsidP="00D75EC6">
      <w:pPr>
        <w:pStyle w:val="ListParagraph"/>
        <w:numPr>
          <w:ilvl w:val="0"/>
          <w:numId w:val="20"/>
        </w:numPr>
        <w:spacing w:beforeLines="1" w:before="2" w:afterLines="1" w:after="2"/>
        <w:rPr>
          <w:rFonts w:ascii="Times New Roman" w:hAnsi="Times New Roman"/>
          <w:sz w:val="23"/>
          <w:szCs w:val="23"/>
        </w:rPr>
      </w:pPr>
      <w:r w:rsidRPr="00D75EC6">
        <w:rPr>
          <w:rFonts w:ascii="Times New Roman" w:hAnsi="Times New Roman"/>
          <w:sz w:val="23"/>
          <w:szCs w:val="23"/>
        </w:rPr>
        <w:t>velocity profile</w:t>
      </w:r>
    </w:p>
    <w:p w:rsidR="00D75EC6" w:rsidRDefault="00D75EC6" w:rsidP="00D75EC6">
      <w:pPr>
        <w:spacing w:beforeLines="1" w:before="2" w:afterLines="1" w:after="2"/>
        <w:ind w:left="585" w:firstLine="720"/>
        <w:rPr>
          <w:rFonts w:ascii="Times New Roman" w:hAnsi="Times New Roman"/>
          <w:sz w:val="23"/>
          <w:szCs w:val="23"/>
        </w:rPr>
      </w:pPr>
      <w:proofErr w:type="gramStart"/>
      <w:r>
        <w:rPr>
          <w:rFonts w:ascii="Times New Roman" w:hAnsi="Times New Roman"/>
          <w:sz w:val="23"/>
          <w:szCs w:val="23"/>
        </w:rPr>
        <w:t>constant</w:t>
      </w:r>
      <w:proofErr w:type="gramEnd"/>
      <w:r>
        <w:rPr>
          <w:rFonts w:ascii="Times New Roman" w:hAnsi="Times New Roman"/>
          <w:sz w:val="23"/>
          <w:szCs w:val="23"/>
        </w:rPr>
        <w:t xml:space="preserve"> velocity profile </w:t>
      </w:r>
    </w:p>
    <w:p w:rsidR="00D75EC6" w:rsidRPr="00D75EC6" w:rsidRDefault="00D75EC6" w:rsidP="00D75EC6">
      <w:pPr>
        <w:spacing w:beforeLines="1" w:before="2" w:afterLines="1" w:after="2"/>
        <w:ind w:left="1440" w:firstLine="720"/>
        <w:rPr>
          <w:rFonts w:ascii="Times New Roman" w:hAnsi="Times New Roman"/>
          <w:sz w:val="23"/>
          <w:szCs w:val="23"/>
        </w:rPr>
      </w:pPr>
      <w:r w:rsidRPr="00D75EC6">
        <w:rPr>
          <w:rFonts w:ascii="Times New Roman" w:hAnsi="Times New Roman"/>
          <w:sz w:val="23"/>
          <w:szCs w:val="23"/>
        </w:rPr>
        <w:t xml:space="preserve">2 mph </w:t>
      </w:r>
      <w:r>
        <w:rPr>
          <w:rFonts w:ascii="Times New Roman" w:hAnsi="Times New Roman"/>
          <w:sz w:val="23"/>
          <w:szCs w:val="23"/>
        </w:rPr>
        <w:t xml:space="preserve">constant </w:t>
      </w:r>
      <w:r w:rsidRPr="00D75EC6">
        <w:rPr>
          <w:rFonts w:ascii="Times New Roman" w:hAnsi="Times New Roman"/>
          <w:sz w:val="23"/>
          <w:szCs w:val="23"/>
        </w:rPr>
        <w:t>velocity profile</w:t>
      </w:r>
    </w:p>
    <w:p w:rsidR="00D75EC6" w:rsidRPr="00D75EC6" w:rsidRDefault="00D75EC6" w:rsidP="00D75EC6">
      <w:pPr>
        <w:spacing w:beforeLines="1" w:before="2" w:afterLines="1" w:after="2"/>
        <w:ind w:left="1440" w:firstLine="720"/>
        <w:rPr>
          <w:rFonts w:ascii="Times New Roman" w:hAnsi="Times New Roman"/>
          <w:sz w:val="23"/>
          <w:szCs w:val="23"/>
        </w:rPr>
      </w:pPr>
      <w:r w:rsidRPr="00D75EC6">
        <w:rPr>
          <w:rFonts w:ascii="Times New Roman" w:hAnsi="Times New Roman"/>
          <w:sz w:val="23"/>
          <w:szCs w:val="23"/>
        </w:rPr>
        <w:t xml:space="preserve">3 mph </w:t>
      </w:r>
      <w:r>
        <w:rPr>
          <w:rFonts w:ascii="Times New Roman" w:hAnsi="Times New Roman"/>
          <w:sz w:val="23"/>
          <w:szCs w:val="23"/>
        </w:rPr>
        <w:t xml:space="preserve">constant </w:t>
      </w:r>
      <w:r w:rsidRPr="00D75EC6">
        <w:rPr>
          <w:rFonts w:ascii="Times New Roman" w:hAnsi="Times New Roman"/>
          <w:sz w:val="23"/>
          <w:szCs w:val="23"/>
        </w:rPr>
        <w:t>velocity profile</w:t>
      </w:r>
    </w:p>
    <w:p w:rsidR="00D75EC6" w:rsidRPr="00D75EC6" w:rsidRDefault="00D75EC6" w:rsidP="00D75EC6">
      <w:pPr>
        <w:spacing w:beforeLines="1" w:before="2" w:afterLines="1" w:after="2"/>
        <w:ind w:left="630" w:firstLine="720"/>
        <w:rPr>
          <w:rFonts w:ascii="Times New Roman" w:hAnsi="Times New Roman"/>
          <w:sz w:val="23"/>
          <w:szCs w:val="23"/>
        </w:rPr>
      </w:pPr>
      <w:proofErr w:type="gramStart"/>
      <w:r w:rsidRPr="00D75EC6">
        <w:rPr>
          <w:rFonts w:ascii="Times New Roman" w:hAnsi="Times New Roman"/>
          <w:sz w:val="23"/>
          <w:szCs w:val="23"/>
        </w:rPr>
        <w:t>increasing</w:t>
      </w:r>
      <w:proofErr w:type="gramEnd"/>
      <w:r w:rsidRPr="00D75EC6">
        <w:rPr>
          <w:rFonts w:ascii="Times New Roman" w:hAnsi="Times New Roman"/>
          <w:sz w:val="23"/>
          <w:szCs w:val="23"/>
        </w:rPr>
        <w:t xml:space="preserve"> velocity profile</w:t>
      </w:r>
    </w:p>
    <w:p w:rsidR="00D028FB" w:rsidRPr="00D75EC6" w:rsidRDefault="00D028FB" w:rsidP="00D75EC6">
      <w:pPr>
        <w:pStyle w:val="ListParagraph"/>
        <w:numPr>
          <w:ilvl w:val="0"/>
          <w:numId w:val="21"/>
        </w:numPr>
        <w:spacing w:beforeLines="1" w:before="2" w:afterLines="1" w:after="2"/>
        <w:rPr>
          <w:rFonts w:ascii="Times New Roman" w:hAnsi="Times New Roman"/>
          <w:sz w:val="23"/>
          <w:szCs w:val="23"/>
        </w:rPr>
      </w:pPr>
      <w:r w:rsidRPr="00D75EC6">
        <w:rPr>
          <w:rFonts w:ascii="Times New Roman" w:hAnsi="Times New Roman"/>
          <w:sz w:val="23"/>
          <w:szCs w:val="23"/>
        </w:rPr>
        <w:t>acceleration profile</w:t>
      </w:r>
    </w:p>
    <w:p w:rsidR="00D75EC6" w:rsidRDefault="00D75EC6" w:rsidP="00A6405D">
      <w:pPr>
        <w:spacing w:beforeLines="1" w:before="2" w:afterLines="1" w:after="2"/>
        <w:rPr>
          <w:rFonts w:ascii="Times New Roman" w:hAnsi="Times New Roman"/>
          <w:sz w:val="23"/>
          <w:szCs w:val="23"/>
        </w:rPr>
      </w:pPr>
      <w:r>
        <w:rPr>
          <w:rFonts w:ascii="Times New Roman" w:hAnsi="Times New Roman"/>
          <w:sz w:val="23"/>
          <w:szCs w:val="23"/>
        </w:rPr>
        <w:tab/>
      </w:r>
      <w:r>
        <w:rPr>
          <w:rFonts w:ascii="Times New Roman" w:hAnsi="Times New Roman"/>
          <w:sz w:val="23"/>
          <w:szCs w:val="23"/>
        </w:rPr>
        <w:tab/>
      </w:r>
      <w:proofErr w:type="gramStart"/>
      <w:r>
        <w:rPr>
          <w:rFonts w:ascii="Times New Roman" w:hAnsi="Times New Roman"/>
          <w:sz w:val="23"/>
          <w:szCs w:val="23"/>
        </w:rPr>
        <w:t>constant</w:t>
      </w:r>
      <w:proofErr w:type="gramEnd"/>
      <w:r>
        <w:rPr>
          <w:rFonts w:ascii="Times New Roman" w:hAnsi="Times New Roman"/>
          <w:sz w:val="23"/>
          <w:szCs w:val="23"/>
        </w:rPr>
        <w:t xml:space="preserve"> velocity profile </w:t>
      </w:r>
    </w:p>
    <w:p w:rsidR="00D75EC6" w:rsidRDefault="00D75EC6" w:rsidP="00D75EC6">
      <w:pPr>
        <w:spacing w:beforeLines="1" w:before="2" w:afterLines="1" w:after="2"/>
        <w:ind w:left="1440" w:firstLine="720"/>
        <w:rPr>
          <w:rFonts w:ascii="Times New Roman" w:hAnsi="Times New Roman"/>
          <w:sz w:val="23"/>
          <w:szCs w:val="23"/>
        </w:rPr>
      </w:pPr>
      <w:r>
        <w:rPr>
          <w:rFonts w:ascii="Times New Roman" w:hAnsi="Times New Roman"/>
          <w:sz w:val="23"/>
          <w:szCs w:val="23"/>
        </w:rPr>
        <w:t xml:space="preserve">0 </w:t>
      </w:r>
      <w:proofErr w:type="spellStart"/>
      <w:r>
        <w:rPr>
          <w:rFonts w:ascii="Times New Roman" w:hAnsi="Times New Roman"/>
          <w:sz w:val="23"/>
          <w:szCs w:val="23"/>
        </w:rPr>
        <w:t>ft</w:t>
      </w:r>
      <w:proofErr w:type="spellEnd"/>
      <w:r>
        <w:rPr>
          <w:rFonts w:ascii="Times New Roman" w:hAnsi="Times New Roman"/>
          <w:sz w:val="23"/>
          <w:szCs w:val="23"/>
        </w:rPr>
        <w:t>/s</w:t>
      </w:r>
      <w:r>
        <w:rPr>
          <w:rFonts w:ascii="Times New Roman" w:hAnsi="Times New Roman"/>
          <w:sz w:val="23"/>
          <w:szCs w:val="23"/>
          <w:vertAlign w:val="superscript"/>
        </w:rPr>
        <w:t>2</w:t>
      </w:r>
      <w:r>
        <w:rPr>
          <w:rFonts w:ascii="Times New Roman" w:hAnsi="Times New Roman"/>
          <w:sz w:val="23"/>
          <w:szCs w:val="23"/>
        </w:rPr>
        <w:t xml:space="preserve"> acceleration profile</w:t>
      </w:r>
    </w:p>
    <w:p w:rsidR="00D75EC6" w:rsidRDefault="00D75EC6" w:rsidP="00A6405D">
      <w:pPr>
        <w:spacing w:beforeLines="1" w:before="2" w:afterLines="1" w:after="2"/>
        <w:rPr>
          <w:rFonts w:ascii="Times New Roman" w:hAnsi="Times New Roman"/>
          <w:sz w:val="23"/>
          <w:szCs w:val="23"/>
        </w:rPr>
      </w:pPr>
      <w:r>
        <w:rPr>
          <w:rFonts w:ascii="Times New Roman" w:hAnsi="Times New Roman"/>
          <w:sz w:val="23"/>
          <w:szCs w:val="23"/>
        </w:rPr>
        <w:tab/>
      </w:r>
      <w:r>
        <w:rPr>
          <w:rFonts w:ascii="Times New Roman" w:hAnsi="Times New Roman"/>
          <w:sz w:val="23"/>
          <w:szCs w:val="23"/>
        </w:rPr>
        <w:tab/>
      </w:r>
      <w:r>
        <w:rPr>
          <w:rFonts w:ascii="Times New Roman" w:hAnsi="Times New Roman"/>
          <w:sz w:val="23"/>
          <w:szCs w:val="23"/>
        </w:rPr>
        <w:tab/>
      </w:r>
      <w:r w:rsidR="007A7C8C">
        <w:rPr>
          <w:rFonts w:ascii="Times New Roman" w:hAnsi="Times New Roman"/>
          <w:sz w:val="23"/>
          <w:szCs w:val="23"/>
        </w:rPr>
        <w:t>32</w:t>
      </w:r>
      <w:r>
        <w:rPr>
          <w:rFonts w:ascii="Times New Roman" w:hAnsi="Times New Roman"/>
          <w:sz w:val="23"/>
          <w:szCs w:val="23"/>
        </w:rPr>
        <w:t xml:space="preserve"> </w:t>
      </w:r>
      <w:proofErr w:type="spellStart"/>
      <w:r>
        <w:rPr>
          <w:rFonts w:ascii="Times New Roman" w:hAnsi="Times New Roman"/>
          <w:sz w:val="23"/>
          <w:szCs w:val="23"/>
        </w:rPr>
        <w:t>ft</w:t>
      </w:r>
      <w:proofErr w:type="spellEnd"/>
      <w:r>
        <w:rPr>
          <w:rFonts w:ascii="Times New Roman" w:hAnsi="Times New Roman"/>
          <w:sz w:val="23"/>
          <w:szCs w:val="23"/>
        </w:rPr>
        <w:t>/s</w:t>
      </w:r>
      <w:r>
        <w:rPr>
          <w:rFonts w:ascii="Times New Roman" w:hAnsi="Times New Roman"/>
          <w:sz w:val="23"/>
          <w:szCs w:val="23"/>
          <w:vertAlign w:val="superscript"/>
        </w:rPr>
        <w:t xml:space="preserve">2 </w:t>
      </w:r>
      <w:r>
        <w:rPr>
          <w:rFonts w:ascii="Times New Roman" w:hAnsi="Times New Roman"/>
          <w:sz w:val="23"/>
          <w:szCs w:val="23"/>
        </w:rPr>
        <w:t>acceleration profile</w:t>
      </w:r>
    </w:p>
    <w:p w:rsidR="00D75EC6" w:rsidRDefault="00D75EC6" w:rsidP="00A6405D">
      <w:pPr>
        <w:spacing w:beforeLines="1" w:before="2" w:afterLines="1" w:after="2"/>
        <w:rPr>
          <w:rFonts w:ascii="Times New Roman" w:hAnsi="Times New Roman"/>
          <w:sz w:val="23"/>
          <w:szCs w:val="23"/>
        </w:rPr>
      </w:pPr>
      <w:r>
        <w:rPr>
          <w:rFonts w:ascii="Times New Roman" w:hAnsi="Times New Roman"/>
          <w:sz w:val="23"/>
          <w:szCs w:val="23"/>
        </w:rPr>
        <w:tab/>
      </w:r>
      <w:r>
        <w:rPr>
          <w:rFonts w:ascii="Times New Roman" w:hAnsi="Times New Roman"/>
          <w:sz w:val="23"/>
          <w:szCs w:val="23"/>
        </w:rPr>
        <w:tab/>
      </w:r>
      <w:r w:rsidR="007A7C8C">
        <w:rPr>
          <w:rFonts w:ascii="Times New Roman" w:hAnsi="Times New Roman"/>
          <w:sz w:val="23"/>
          <w:szCs w:val="23"/>
        </w:rPr>
        <w:tab/>
      </w:r>
      <w:r>
        <w:rPr>
          <w:rFonts w:ascii="Times New Roman" w:hAnsi="Times New Roman"/>
          <w:sz w:val="23"/>
          <w:szCs w:val="23"/>
        </w:rPr>
        <w:t xml:space="preserve">33 </w:t>
      </w:r>
      <w:proofErr w:type="spellStart"/>
      <w:r>
        <w:rPr>
          <w:rFonts w:ascii="Times New Roman" w:hAnsi="Times New Roman"/>
          <w:sz w:val="23"/>
          <w:szCs w:val="23"/>
        </w:rPr>
        <w:t>ft</w:t>
      </w:r>
      <w:proofErr w:type="spellEnd"/>
      <w:r>
        <w:rPr>
          <w:rFonts w:ascii="Times New Roman" w:hAnsi="Times New Roman"/>
          <w:sz w:val="23"/>
          <w:szCs w:val="23"/>
        </w:rPr>
        <w:t>/s</w:t>
      </w:r>
      <w:r>
        <w:rPr>
          <w:rFonts w:ascii="Times New Roman" w:hAnsi="Times New Roman"/>
          <w:sz w:val="23"/>
          <w:szCs w:val="23"/>
          <w:vertAlign w:val="superscript"/>
        </w:rPr>
        <w:t xml:space="preserve">2 </w:t>
      </w:r>
      <w:r>
        <w:rPr>
          <w:rFonts w:ascii="Times New Roman" w:hAnsi="Times New Roman"/>
          <w:sz w:val="23"/>
          <w:szCs w:val="23"/>
        </w:rPr>
        <w:t>acceleration profile</w:t>
      </w:r>
    </w:p>
    <w:p w:rsidR="00D75EC6" w:rsidRPr="00D75EC6" w:rsidRDefault="00D75EC6" w:rsidP="00A6405D">
      <w:pPr>
        <w:spacing w:beforeLines="1" w:before="2" w:afterLines="1" w:after="2"/>
        <w:rPr>
          <w:rFonts w:ascii="Times New Roman" w:hAnsi="Times New Roman"/>
          <w:sz w:val="23"/>
          <w:szCs w:val="23"/>
        </w:rPr>
      </w:pPr>
      <w:r>
        <w:rPr>
          <w:rFonts w:ascii="Times New Roman" w:hAnsi="Times New Roman"/>
          <w:sz w:val="23"/>
          <w:szCs w:val="23"/>
        </w:rPr>
        <w:tab/>
      </w:r>
      <w:r>
        <w:rPr>
          <w:rFonts w:ascii="Times New Roman" w:hAnsi="Times New Roman"/>
          <w:sz w:val="23"/>
          <w:szCs w:val="23"/>
        </w:rPr>
        <w:tab/>
      </w:r>
      <w:proofErr w:type="gramStart"/>
      <w:r>
        <w:rPr>
          <w:rFonts w:ascii="Times New Roman" w:hAnsi="Times New Roman"/>
          <w:sz w:val="23"/>
          <w:szCs w:val="23"/>
        </w:rPr>
        <w:t>increasing</w:t>
      </w:r>
      <w:proofErr w:type="gramEnd"/>
      <w:r>
        <w:rPr>
          <w:rFonts w:ascii="Times New Roman" w:hAnsi="Times New Roman"/>
          <w:sz w:val="23"/>
          <w:szCs w:val="23"/>
        </w:rPr>
        <w:t xml:space="preserve"> acceleration</w:t>
      </w:r>
      <w:r w:rsidR="007A7C8C">
        <w:rPr>
          <w:rFonts w:ascii="Times New Roman" w:hAnsi="Times New Roman"/>
          <w:sz w:val="23"/>
          <w:szCs w:val="23"/>
        </w:rPr>
        <w:t xml:space="preserve"> profile</w:t>
      </w:r>
    </w:p>
    <w:p w:rsidR="00D028FB" w:rsidRDefault="00D028FB" w:rsidP="00A6405D">
      <w:pPr>
        <w:spacing w:beforeLines="1" w:before="2" w:afterLines="1" w:after="2"/>
        <w:rPr>
          <w:rFonts w:ascii="Times New Roman" w:hAnsi="Times New Roman"/>
          <w:sz w:val="23"/>
          <w:szCs w:val="23"/>
        </w:rPr>
      </w:pPr>
    </w:p>
    <w:p w:rsidR="005B17EE" w:rsidRPr="005B17EE" w:rsidRDefault="005B17EE" w:rsidP="005B17EE">
      <w:pPr>
        <w:spacing w:beforeLines="1" w:before="2" w:afterLines="1" w:after="2"/>
        <w:rPr>
          <w:rFonts w:ascii="Times New Roman" w:hAnsi="Times New Roman"/>
          <w:sz w:val="23"/>
          <w:szCs w:val="23"/>
        </w:rPr>
      </w:pPr>
      <w:r>
        <w:rPr>
          <w:rFonts w:ascii="Times New Roman" w:hAnsi="Times New Roman"/>
          <w:sz w:val="23"/>
          <w:szCs w:val="23"/>
        </w:rPr>
        <w:t>BFO has an analogous approach on the side of qualities of continuants for some time, for example:</w:t>
      </w:r>
    </w:p>
    <w:p w:rsidR="005B17EE" w:rsidRPr="005B17EE" w:rsidRDefault="005B17EE" w:rsidP="005B17EE">
      <w:pPr>
        <w:spacing w:beforeLines="1" w:before="2" w:afterLines="1" w:after="2"/>
        <w:rPr>
          <w:rFonts w:ascii="Times New Roman" w:hAnsi="Times New Roman"/>
          <w:sz w:val="23"/>
          <w:szCs w:val="23"/>
        </w:rPr>
      </w:pPr>
    </w:p>
    <w:p w:rsidR="005B17EE" w:rsidRPr="005B17EE" w:rsidRDefault="005B17EE" w:rsidP="005B17EE">
      <w:pPr>
        <w:spacing w:beforeLines="1" w:before="2" w:afterLines="1" w:after="2"/>
        <w:rPr>
          <w:rFonts w:ascii="Times New Roman" w:hAnsi="Times New Roman"/>
          <w:sz w:val="23"/>
          <w:szCs w:val="23"/>
        </w:rPr>
      </w:pPr>
      <w:proofErr w:type="gramStart"/>
      <w:r w:rsidRPr="005B17EE">
        <w:rPr>
          <w:rFonts w:ascii="Times New Roman" w:hAnsi="Times New Roman"/>
          <w:sz w:val="23"/>
          <w:szCs w:val="23"/>
        </w:rPr>
        <w:t>length</w:t>
      </w:r>
      <w:proofErr w:type="gramEnd"/>
    </w:p>
    <w:p w:rsidR="005B17EE" w:rsidRPr="005B17EE" w:rsidRDefault="005B17EE" w:rsidP="005B17EE">
      <w:pPr>
        <w:spacing w:beforeLines="1" w:before="2" w:afterLines="1" w:after="2"/>
        <w:rPr>
          <w:rFonts w:ascii="Times New Roman" w:hAnsi="Times New Roman"/>
          <w:sz w:val="23"/>
          <w:szCs w:val="23"/>
        </w:rPr>
      </w:pPr>
      <w:r w:rsidRPr="005B17EE">
        <w:rPr>
          <w:rFonts w:ascii="Times New Roman" w:hAnsi="Times New Roman"/>
          <w:sz w:val="23"/>
          <w:szCs w:val="23"/>
        </w:rPr>
        <w:t xml:space="preserve">  6 cm length</w:t>
      </w:r>
    </w:p>
    <w:p w:rsidR="005B17EE" w:rsidRPr="005B17EE" w:rsidRDefault="005B17EE" w:rsidP="005B17EE">
      <w:pPr>
        <w:spacing w:beforeLines="1" w:before="2" w:afterLines="1" w:after="2"/>
        <w:rPr>
          <w:rFonts w:ascii="Times New Roman" w:hAnsi="Times New Roman"/>
          <w:sz w:val="23"/>
          <w:szCs w:val="23"/>
        </w:rPr>
      </w:pPr>
      <w:r w:rsidRPr="005B17EE">
        <w:rPr>
          <w:rFonts w:ascii="Times New Roman" w:hAnsi="Times New Roman"/>
          <w:sz w:val="23"/>
          <w:szCs w:val="23"/>
        </w:rPr>
        <w:t xml:space="preserve">  7 cm length</w:t>
      </w:r>
    </w:p>
    <w:p w:rsidR="005B17EE" w:rsidRPr="005B17EE" w:rsidRDefault="005B17EE" w:rsidP="005B17EE">
      <w:pPr>
        <w:spacing w:beforeLines="1" w:before="2" w:afterLines="1" w:after="2"/>
        <w:rPr>
          <w:rFonts w:ascii="Times New Roman" w:hAnsi="Times New Roman"/>
          <w:sz w:val="23"/>
          <w:szCs w:val="23"/>
        </w:rPr>
      </w:pPr>
    </w:p>
    <w:p w:rsidR="005B17EE" w:rsidRDefault="005B17EE" w:rsidP="005B17EE">
      <w:pPr>
        <w:spacing w:beforeLines="1" w:before="2" w:afterLines="1" w:after="2"/>
        <w:rPr>
          <w:rFonts w:ascii="Times New Roman" w:hAnsi="Times New Roman"/>
          <w:sz w:val="23"/>
          <w:szCs w:val="23"/>
        </w:rPr>
      </w:pPr>
      <w:proofErr w:type="gramStart"/>
      <w:r>
        <w:rPr>
          <w:rFonts w:ascii="Times New Roman" w:hAnsi="Times New Roman"/>
          <w:sz w:val="23"/>
          <w:szCs w:val="23"/>
        </w:rPr>
        <w:t>where</w:t>
      </w:r>
      <w:proofErr w:type="gramEnd"/>
      <w:r>
        <w:rPr>
          <w:rFonts w:ascii="Times New Roman" w:hAnsi="Times New Roman"/>
          <w:sz w:val="23"/>
          <w:szCs w:val="23"/>
        </w:rPr>
        <w:t xml:space="preserve"> </w:t>
      </w:r>
      <w:r w:rsidRPr="005B17EE">
        <w:rPr>
          <w:rFonts w:ascii="Times New Roman" w:hAnsi="Times New Roman"/>
          <w:sz w:val="23"/>
          <w:szCs w:val="23"/>
        </w:rPr>
        <w:t>it seems to work very well.</w:t>
      </w:r>
      <w:r>
        <w:rPr>
          <w:rFonts w:ascii="Times New Roman" w:hAnsi="Times New Roman"/>
          <w:sz w:val="23"/>
          <w:szCs w:val="23"/>
        </w:rPr>
        <w:t xml:space="preserve"> The user must however bear in mind </w:t>
      </w:r>
      <w:r w:rsidRPr="005B17EE">
        <w:rPr>
          <w:rFonts w:ascii="Times New Roman" w:hAnsi="Times New Roman"/>
          <w:sz w:val="23"/>
          <w:szCs w:val="23"/>
        </w:rPr>
        <w:t>that the subtypes in question, while they need to be formulated using a specific unit of measure, are in fact unit-specification independent.</w:t>
      </w:r>
    </w:p>
    <w:p w:rsidR="005B17EE" w:rsidRDefault="005B17EE" w:rsidP="005B17EE">
      <w:pPr>
        <w:spacing w:beforeLines="1" w:before="2" w:afterLines="1" w:after="2"/>
        <w:rPr>
          <w:rFonts w:ascii="Times New Roman" w:hAnsi="Times New Roman"/>
          <w:sz w:val="23"/>
          <w:szCs w:val="23"/>
        </w:rPr>
      </w:pPr>
    </w:p>
    <w:p w:rsidR="00923ED0" w:rsidRPr="00923ED0" w:rsidRDefault="00CB07DE" w:rsidP="005B17EE">
      <w:pPr>
        <w:spacing w:beforeLines="1" w:before="2" w:afterLines="1" w:after="2"/>
        <w:rPr>
          <w:rFonts w:ascii="Times New Roman" w:hAnsi="Times New Roman"/>
          <w:sz w:val="23"/>
          <w:szCs w:val="23"/>
        </w:rPr>
      </w:pPr>
      <w:r>
        <w:rPr>
          <w:rFonts w:ascii="Times New Roman" w:hAnsi="Times New Roman"/>
          <w:sz w:val="23"/>
          <w:szCs w:val="23"/>
        </w:rPr>
        <w:lastRenderedPageBreak/>
        <w:t xml:space="preserve">In the case of </w:t>
      </w:r>
      <w:r w:rsidR="00923ED0" w:rsidRPr="00923ED0">
        <w:rPr>
          <w:rFonts w:ascii="Times New Roman" w:hAnsi="Times New Roman"/>
          <w:sz w:val="23"/>
          <w:szCs w:val="23"/>
        </w:rPr>
        <w:t xml:space="preserve">a body moving with a constant speed, </w:t>
      </w:r>
      <w:r>
        <w:rPr>
          <w:rFonts w:ascii="Times New Roman" w:hAnsi="Times New Roman"/>
          <w:sz w:val="23"/>
          <w:szCs w:val="23"/>
        </w:rPr>
        <w:t>we need to</w:t>
      </w:r>
      <w:r w:rsidR="005B17EE">
        <w:rPr>
          <w:rFonts w:ascii="Times New Roman" w:hAnsi="Times New Roman"/>
          <w:sz w:val="23"/>
          <w:szCs w:val="23"/>
        </w:rPr>
        <w:t xml:space="preserve"> distinguish, in addition to (1) the process of moving also (2) its </w:t>
      </w:r>
      <w:r w:rsidR="00923ED0" w:rsidRPr="00923ED0">
        <w:rPr>
          <w:rFonts w:ascii="Times New Roman" w:hAnsi="Times New Roman"/>
          <w:sz w:val="23"/>
          <w:szCs w:val="23"/>
        </w:rPr>
        <w:t xml:space="preserve">determinable speed </w:t>
      </w:r>
      <w:r w:rsidR="00021485">
        <w:rPr>
          <w:rFonts w:ascii="Times New Roman" w:hAnsi="Times New Roman"/>
          <w:sz w:val="23"/>
          <w:szCs w:val="23"/>
        </w:rPr>
        <w:t>and (3)</w:t>
      </w:r>
      <w:r w:rsidR="005B17EE">
        <w:rPr>
          <w:rFonts w:ascii="Times New Roman" w:hAnsi="Times New Roman"/>
          <w:sz w:val="23"/>
          <w:szCs w:val="23"/>
        </w:rPr>
        <w:t xml:space="preserve"> </w:t>
      </w:r>
      <w:r w:rsidR="00923ED0" w:rsidRPr="00923ED0">
        <w:rPr>
          <w:rFonts w:ascii="Times New Roman" w:hAnsi="Times New Roman"/>
          <w:sz w:val="23"/>
          <w:szCs w:val="23"/>
        </w:rPr>
        <w:t xml:space="preserve">the determinate speed </w:t>
      </w:r>
      <w:r>
        <w:rPr>
          <w:rFonts w:ascii="Times New Roman" w:hAnsi="Times New Roman"/>
          <w:sz w:val="23"/>
          <w:szCs w:val="23"/>
        </w:rPr>
        <w:t xml:space="preserve">(a real-number </w:t>
      </w:r>
      <w:r w:rsidR="00923ED0" w:rsidRPr="00923ED0">
        <w:rPr>
          <w:rFonts w:ascii="Times New Roman" w:hAnsi="Times New Roman"/>
          <w:sz w:val="23"/>
          <w:szCs w:val="23"/>
        </w:rPr>
        <w:t>magnitude</w:t>
      </w:r>
      <w:r>
        <w:rPr>
          <w:rFonts w:ascii="Times New Roman" w:hAnsi="Times New Roman"/>
          <w:sz w:val="23"/>
          <w:szCs w:val="23"/>
        </w:rPr>
        <w:t>)</w:t>
      </w:r>
      <w:r w:rsidR="005B17EE">
        <w:rPr>
          <w:rFonts w:ascii="Times New Roman" w:hAnsi="Times New Roman"/>
          <w:sz w:val="23"/>
          <w:szCs w:val="23"/>
        </w:rPr>
        <w:t>,</w:t>
      </w:r>
      <w:r w:rsidR="00923ED0" w:rsidRPr="00923ED0">
        <w:rPr>
          <w:rFonts w:ascii="Times New Roman" w:hAnsi="Times New Roman"/>
          <w:sz w:val="23"/>
          <w:szCs w:val="23"/>
        </w:rPr>
        <w:t xml:space="preserve"> r</w:t>
      </w:r>
      <w:r>
        <w:rPr>
          <w:rFonts w:ascii="Times New Roman" w:hAnsi="Times New Roman"/>
          <w:sz w:val="23"/>
          <w:szCs w:val="23"/>
        </w:rPr>
        <w:t>%%%</w:t>
      </w:r>
      <w:proofErr w:type="spellStart"/>
      <w:r w:rsidR="00923ED0" w:rsidRPr="00923ED0">
        <w:rPr>
          <w:rFonts w:ascii="Times New Roman" w:hAnsi="Times New Roman"/>
          <w:sz w:val="23"/>
          <w:szCs w:val="23"/>
        </w:rPr>
        <w:t>eferred</w:t>
      </w:r>
      <w:proofErr w:type="spellEnd"/>
      <w:r w:rsidR="00923ED0" w:rsidRPr="00923ED0">
        <w:rPr>
          <w:rFonts w:ascii="Times New Roman" w:hAnsi="Times New Roman"/>
          <w:sz w:val="23"/>
          <w:szCs w:val="23"/>
        </w:rPr>
        <w:t xml:space="preserve"> to by </w:t>
      </w:r>
      <w:r w:rsidR="005B17EE">
        <w:rPr>
          <w:rFonts w:ascii="Times New Roman" w:hAnsi="Times New Roman"/>
          <w:sz w:val="23"/>
          <w:szCs w:val="23"/>
        </w:rPr>
        <w:t xml:space="preserve">an </w:t>
      </w:r>
      <w:r w:rsidR="00923ED0" w:rsidRPr="00923ED0">
        <w:rPr>
          <w:rFonts w:ascii="Times New Roman" w:hAnsi="Times New Roman"/>
          <w:sz w:val="23"/>
          <w:szCs w:val="23"/>
        </w:rPr>
        <w:t xml:space="preserve">expression </w:t>
      </w:r>
      <w:r w:rsidR="005B17EE">
        <w:rPr>
          <w:rFonts w:ascii="Times New Roman" w:hAnsi="Times New Roman"/>
          <w:sz w:val="23"/>
          <w:szCs w:val="23"/>
        </w:rPr>
        <w:t>(information artifact) such as ‘7.5 m/s’</w:t>
      </w:r>
      <w:r w:rsidR="00923ED0" w:rsidRPr="00923ED0">
        <w:rPr>
          <w:rFonts w:ascii="Times New Roman" w:hAnsi="Times New Roman"/>
          <w:sz w:val="23"/>
          <w:szCs w:val="23"/>
        </w:rPr>
        <w:t>.</w:t>
      </w:r>
      <w:r w:rsidR="00923ED0" w:rsidRPr="00923ED0">
        <w:rPr>
          <w:rFonts w:ascii="Times New Roman" w:hAnsi="Times New Roman"/>
          <w:sz w:val="23"/>
          <w:szCs w:val="23"/>
        </w:rPr>
        <w:br/>
      </w:r>
      <w:r w:rsidR="00923ED0" w:rsidRPr="00923ED0">
        <w:rPr>
          <w:rFonts w:ascii="Times New Roman" w:hAnsi="Times New Roman"/>
          <w:sz w:val="23"/>
          <w:szCs w:val="23"/>
        </w:rPr>
        <w:br/>
        <w:t>We accep</w:t>
      </w:r>
      <w:r>
        <w:rPr>
          <w:rFonts w:ascii="Times New Roman" w:hAnsi="Times New Roman"/>
          <w:sz w:val="23"/>
          <w:szCs w:val="23"/>
        </w:rPr>
        <w:t xml:space="preserve">t (1) and (3) but not (2). Why? Compare the parallel case on the side of qualities of continuants. There we can imagine an independent continuant object, John, who either does or does not go on a diet. In the former case his weight quality will decrease, it will go </w:t>
      </w:r>
      <w:proofErr w:type="gramStart"/>
      <w:r>
        <w:rPr>
          <w:rFonts w:ascii="Times New Roman" w:hAnsi="Times New Roman"/>
          <w:sz w:val="23"/>
          <w:szCs w:val="23"/>
        </w:rPr>
        <w:t>darker,</w:t>
      </w:r>
      <w:proofErr w:type="gramEnd"/>
      <w:r>
        <w:rPr>
          <w:rFonts w:ascii="Times New Roman" w:hAnsi="Times New Roman"/>
          <w:sz w:val="23"/>
          <w:szCs w:val="23"/>
        </w:rPr>
        <w:t xml:space="preserve"> in the latter case this color quality will remain constant. In either case </w:t>
      </w:r>
      <w:proofErr w:type="gramStart"/>
      <w:r>
        <w:rPr>
          <w:rFonts w:ascii="Times New Roman" w:hAnsi="Times New Roman"/>
          <w:sz w:val="23"/>
          <w:szCs w:val="23"/>
        </w:rPr>
        <w:t xml:space="preserve">John  </w:t>
      </w:r>
      <w:r w:rsidR="00923ED0" w:rsidRPr="00923ED0">
        <w:rPr>
          <w:rFonts w:ascii="Times New Roman" w:hAnsi="Times New Roman"/>
          <w:sz w:val="23"/>
          <w:szCs w:val="23"/>
        </w:rPr>
        <w:t>because</w:t>
      </w:r>
      <w:proofErr w:type="gramEnd"/>
      <w:r w:rsidR="00923ED0" w:rsidRPr="00923ED0">
        <w:rPr>
          <w:rFonts w:ascii="Times New Roman" w:hAnsi="Times New Roman"/>
          <w:sz w:val="23"/>
          <w:szCs w:val="23"/>
        </w:rPr>
        <w:t xml:space="preserve"> there is no extra entity which could be added or taken away</w:t>
      </w:r>
      <w:r w:rsidR="006107BB">
        <w:rPr>
          <w:rFonts w:ascii="Times New Roman" w:hAnsi="Times New Roman"/>
          <w:sz w:val="23"/>
          <w:szCs w:val="23"/>
        </w:rPr>
        <w:t>, or which would vary from one time to the next,</w:t>
      </w:r>
      <w:r w:rsidR="00923ED0" w:rsidRPr="00923ED0">
        <w:rPr>
          <w:rFonts w:ascii="Times New Roman" w:hAnsi="Times New Roman"/>
          <w:sz w:val="23"/>
          <w:szCs w:val="23"/>
        </w:rPr>
        <w:t xml:space="preserve"> while the process itself would remain the same</w:t>
      </w:r>
      <w:r w:rsidR="006107BB">
        <w:rPr>
          <w:rFonts w:ascii="Times New Roman" w:hAnsi="Times New Roman"/>
          <w:sz w:val="23"/>
          <w:szCs w:val="23"/>
        </w:rPr>
        <w:t xml:space="preserve"> (in the way in which, for example, the color of your skin can vary from one time to the next while you remain the same </w:t>
      </w:r>
      <w:r w:rsidR="00923ED0" w:rsidRPr="00923ED0">
        <w:rPr>
          <w:rFonts w:ascii="Times New Roman" w:hAnsi="Times New Roman"/>
          <w:sz w:val="23"/>
          <w:szCs w:val="23"/>
        </w:rPr>
        <w:t xml:space="preserve">. Rather, to predicate speed of a process of motion is to assert that that process is of a certain determinate type. But now a process of moving at a given speed might be at the same time a process of getting warmer, and this seems to threaten multiple </w:t>
      </w:r>
      <w:proofErr w:type="gramStart"/>
      <w:r w:rsidR="00923ED0" w:rsidRPr="00923ED0">
        <w:rPr>
          <w:rFonts w:ascii="Times New Roman" w:hAnsi="Times New Roman"/>
          <w:sz w:val="23"/>
          <w:szCs w:val="23"/>
        </w:rPr>
        <w:t>inheritance</w:t>
      </w:r>
      <w:proofErr w:type="gramEnd"/>
      <w:r w:rsidR="00923ED0" w:rsidRPr="00923ED0">
        <w:rPr>
          <w:rFonts w:ascii="Times New Roman" w:hAnsi="Times New Roman"/>
          <w:sz w:val="23"/>
          <w:szCs w:val="23"/>
        </w:rPr>
        <w:t>. To avoid this problem, we propose an account which accepts the following three entities:</w:t>
      </w:r>
    </w:p>
    <w:p w:rsidR="00923ED0" w:rsidRPr="00923ED0" w:rsidRDefault="00923ED0" w:rsidP="00923ED0">
      <w:pPr>
        <w:pStyle w:val="ListParagraph"/>
        <w:numPr>
          <w:ilvl w:val="0"/>
          <w:numId w:val="21"/>
        </w:numPr>
        <w:spacing w:beforeLines="1" w:before="2" w:afterLines="1" w:after="2"/>
        <w:rPr>
          <w:rFonts w:ascii="Times New Roman" w:hAnsi="Times New Roman"/>
          <w:sz w:val="23"/>
          <w:szCs w:val="23"/>
        </w:rPr>
      </w:pPr>
      <w:r w:rsidRPr="00923ED0">
        <w:rPr>
          <w:rFonts w:ascii="Times New Roman" w:hAnsi="Times New Roman"/>
          <w:sz w:val="23"/>
          <w:szCs w:val="23"/>
        </w:rPr>
        <w:t xml:space="preserve">the (whole) process of moving; </w:t>
      </w:r>
    </w:p>
    <w:p w:rsidR="00923ED0" w:rsidRPr="00923ED0" w:rsidRDefault="00923ED0" w:rsidP="00923ED0">
      <w:pPr>
        <w:pStyle w:val="ListParagraph"/>
        <w:numPr>
          <w:ilvl w:val="0"/>
          <w:numId w:val="21"/>
        </w:numPr>
        <w:spacing w:beforeLines="1" w:before="2" w:afterLines="1" w:after="2"/>
        <w:rPr>
          <w:rFonts w:ascii="Times New Roman" w:hAnsi="Times New Roman"/>
          <w:sz w:val="23"/>
          <w:szCs w:val="23"/>
        </w:rPr>
      </w:pPr>
      <w:r w:rsidRPr="00923ED0">
        <w:rPr>
          <w:rFonts w:ascii="Times New Roman" w:hAnsi="Times New Roman"/>
          <w:sz w:val="23"/>
          <w:szCs w:val="23"/>
        </w:rPr>
        <w:t xml:space="preserve">the process profile (a certain structural part of the whole process) which instantiates the determinable speed universal and which </w:t>
      </w:r>
    </w:p>
    <w:p w:rsidR="00923ED0" w:rsidRDefault="00923ED0" w:rsidP="00923ED0">
      <w:pPr>
        <w:pStyle w:val="ListParagraph"/>
        <w:numPr>
          <w:ilvl w:val="0"/>
          <w:numId w:val="21"/>
        </w:numPr>
        <w:spacing w:beforeLines="1" w:before="2" w:afterLines="1" w:after="2"/>
        <w:rPr>
          <w:rFonts w:ascii="Times New Roman" w:hAnsi="Times New Roman"/>
          <w:sz w:val="23"/>
          <w:szCs w:val="23"/>
        </w:rPr>
      </w:pPr>
      <w:r w:rsidRPr="00923ED0">
        <w:rPr>
          <w:rFonts w:ascii="Times New Roman" w:hAnsi="Times New Roman"/>
          <w:sz w:val="23"/>
          <w:szCs w:val="23"/>
        </w:rPr>
        <w:t>at that specific time also instantiates the determinate 1 m/s speed universal</w:t>
      </w:r>
    </w:p>
    <w:p w:rsidR="00923ED0" w:rsidRPr="00923ED0" w:rsidRDefault="00923ED0" w:rsidP="00923ED0">
      <w:pPr>
        <w:pStyle w:val="ListParagraph"/>
        <w:spacing w:beforeLines="1" w:before="2" w:afterLines="1" w:after="2"/>
        <w:rPr>
          <w:rFonts w:ascii="Times New Roman" w:hAnsi="Times New Roman"/>
          <w:sz w:val="23"/>
          <w:szCs w:val="23"/>
        </w:rPr>
      </w:pPr>
    </w:p>
    <w:p w:rsidR="00D028FB" w:rsidRPr="00D028FB" w:rsidRDefault="00923ED0" w:rsidP="00A6405D">
      <w:pPr>
        <w:spacing w:beforeLines="1" w:before="2" w:afterLines="1" w:after="2"/>
      </w:pPr>
      <w:r>
        <w:rPr>
          <w:rFonts w:ascii="Times New Roman" w:hAnsi="Times New Roman"/>
          <w:sz w:val="23"/>
          <w:szCs w:val="23"/>
        </w:rPr>
        <w:t>In what follows w</w:t>
      </w:r>
      <w:r w:rsidR="00D028FB">
        <w:rPr>
          <w:rFonts w:ascii="Times New Roman" w:hAnsi="Times New Roman"/>
          <w:sz w:val="23"/>
          <w:szCs w:val="23"/>
        </w:rPr>
        <w:t xml:space="preserve">e use the beat profile </w:t>
      </w:r>
      <w:r w:rsidR="007A7C8C">
        <w:rPr>
          <w:rFonts w:ascii="Times New Roman" w:hAnsi="Times New Roman"/>
          <w:sz w:val="23"/>
          <w:szCs w:val="23"/>
        </w:rPr>
        <w:t xml:space="preserve">example </w:t>
      </w:r>
      <w:r w:rsidR="00D028FB">
        <w:rPr>
          <w:rFonts w:ascii="Times New Roman" w:hAnsi="Times New Roman"/>
          <w:sz w:val="23"/>
          <w:szCs w:val="23"/>
        </w:rPr>
        <w:t>to provide a preliminary account of predications of rates to processes (</w:t>
      </w:r>
      <w:r w:rsidR="00D75EC6">
        <w:rPr>
          <w:rFonts w:ascii="Times New Roman" w:hAnsi="Times New Roman"/>
          <w:sz w:val="23"/>
          <w:szCs w:val="23"/>
        </w:rPr>
        <w:t xml:space="preserve">to those </w:t>
      </w:r>
      <w:r w:rsidR="00D028FB">
        <w:rPr>
          <w:rFonts w:ascii="Times New Roman" w:hAnsi="Times New Roman"/>
          <w:sz w:val="23"/>
          <w:szCs w:val="23"/>
        </w:rPr>
        <w:t>processes which are regular enough to have rates). We can easily extend this account to cases where changes of rate are involve</w:t>
      </w:r>
      <w:r w:rsidR="00D75EC6">
        <w:rPr>
          <w:rFonts w:ascii="Times New Roman" w:hAnsi="Times New Roman"/>
          <w:sz w:val="23"/>
          <w:szCs w:val="23"/>
        </w:rPr>
        <w:t>d. T</w:t>
      </w:r>
      <w:r w:rsidR="00D028FB">
        <w:rPr>
          <w:rFonts w:ascii="Times New Roman" w:hAnsi="Times New Roman"/>
          <w:sz w:val="23"/>
          <w:szCs w:val="23"/>
        </w:rPr>
        <w:t xml:space="preserve">hus </w:t>
      </w:r>
      <w:r w:rsidR="00D75EC6">
        <w:rPr>
          <w:rFonts w:ascii="Times New Roman" w:hAnsi="Times New Roman"/>
          <w:sz w:val="23"/>
          <w:szCs w:val="23"/>
        </w:rPr>
        <w:t xml:space="preserve">in addition to the </w:t>
      </w:r>
      <w:r w:rsidR="00D028FB">
        <w:rPr>
          <w:rFonts w:ascii="Times New Roman" w:hAnsi="Times New Roman"/>
          <w:sz w:val="23"/>
          <w:szCs w:val="23"/>
        </w:rPr>
        <w:t>regular beat profile</w:t>
      </w:r>
      <w:r w:rsidR="00D75EC6">
        <w:rPr>
          <w:rFonts w:ascii="Times New Roman" w:hAnsi="Times New Roman"/>
          <w:sz w:val="23"/>
          <w:szCs w:val="23"/>
        </w:rPr>
        <w:t xml:space="preserve"> (where a rate can be assigned)</w:t>
      </w:r>
      <w:r w:rsidR="00D028FB">
        <w:rPr>
          <w:rFonts w:ascii="Times New Roman" w:hAnsi="Times New Roman"/>
          <w:sz w:val="23"/>
          <w:szCs w:val="23"/>
        </w:rPr>
        <w:t xml:space="preserve">, there is also an increasing beat profile, a decreasing beat profile, an accelerating beat profile, </w:t>
      </w:r>
      <w:r w:rsidR="00D75EC6">
        <w:rPr>
          <w:rFonts w:ascii="Times New Roman" w:hAnsi="Times New Roman"/>
          <w:sz w:val="23"/>
          <w:szCs w:val="23"/>
        </w:rPr>
        <w:t xml:space="preserve">as well as many </w:t>
      </w:r>
      <w:proofErr w:type="spellStart"/>
      <w:r w:rsidR="00D75EC6">
        <w:rPr>
          <w:rFonts w:ascii="Times New Roman" w:hAnsi="Times New Roman"/>
          <w:sz w:val="23"/>
          <w:szCs w:val="23"/>
        </w:rPr>
        <w:t>many</w:t>
      </w:r>
      <w:proofErr w:type="spellEnd"/>
      <w:r w:rsidR="00D75EC6">
        <w:rPr>
          <w:rFonts w:ascii="Times New Roman" w:hAnsi="Times New Roman"/>
          <w:sz w:val="23"/>
          <w:szCs w:val="23"/>
        </w:rPr>
        <w:t xml:space="preserve"> different types of irregular beat profile, some of which, when they are detected in measurements of heart beat processes, are clinically significant</w:t>
      </w:r>
      <w:r w:rsidR="00D028FB">
        <w:rPr>
          <w:rFonts w:ascii="Times New Roman" w:hAnsi="Times New Roman"/>
          <w:sz w:val="23"/>
          <w:szCs w:val="23"/>
        </w:rPr>
        <w:t>.</w:t>
      </w:r>
    </w:p>
    <w:p w:rsidR="00A6405D" w:rsidRDefault="00A6405D" w:rsidP="00D76C61">
      <w:pPr>
        <w:spacing w:beforeLines="1" w:before="2" w:afterLines="1" w:after="2"/>
        <w:rPr>
          <w:rFonts w:ascii="Times New Roman" w:hAnsi="Times New Roman"/>
          <w:sz w:val="23"/>
          <w:szCs w:val="23"/>
        </w:rPr>
      </w:pPr>
    </w:p>
    <w:tbl>
      <w:tblPr>
        <w:tblStyle w:val="TableGrid"/>
        <w:tblW w:w="0" w:type="auto"/>
        <w:tblLook w:val="04A0" w:firstRow="1" w:lastRow="0" w:firstColumn="1" w:lastColumn="0" w:noHBand="0" w:noVBand="1"/>
      </w:tblPr>
      <w:tblGrid>
        <w:gridCol w:w="9576"/>
      </w:tblGrid>
      <w:tr w:rsidR="00A6405D" w:rsidTr="00A6405D">
        <w:tc>
          <w:tcPr>
            <w:tcW w:w="9576" w:type="dxa"/>
          </w:tcPr>
          <w:p w:rsidR="00923ED0" w:rsidRDefault="00923ED0" w:rsidP="00A6405D">
            <w:r>
              <w:t xml:space="preserve">Introducing process profiles </w:t>
            </w:r>
          </w:p>
          <w:p w:rsidR="00A6405D" w:rsidRDefault="00A6405D" w:rsidP="00A6405D">
            <w:r>
              <w:br/>
              <w:t xml:space="preserve">There are certain </w:t>
            </w:r>
            <w:r w:rsidRPr="005A67B6">
              <w:t xml:space="preserve">structural dimensions </w:t>
            </w:r>
            <w:r>
              <w:t xml:space="preserve">of objects – e.g. </w:t>
            </w:r>
            <w:r w:rsidR="00923ED0">
              <w:t xml:space="preserve">shape, </w:t>
            </w:r>
            <w:r>
              <w:t xml:space="preserve">mass, temperature, </w:t>
            </w:r>
            <w:proofErr w:type="gramStart"/>
            <w:r>
              <w:t>volume</w:t>
            </w:r>
            <w:proofErr w:type="gramEnd"/>
            <w:r>
              <w:t xml:space="preserve"> – which involve qualities that objects have to have essentially.  These qualities can vary, but they must have some value. (Compare the anatomist</w:t>
            </w:r>
            <w:r w:rsidR="00923ED0">
              <w:t>’</w:t>
            </w:r>
            <w:r>
              <w:t xml:space="preserve">s idea of a </w:t>
            </w:r>
            <w:proofErr w:type="spellStart"/>
            <w:r>
              <w:rPr>
                <w:i/>
              </w:rPr>
              <w:t>Bauplan</w:t>
            </w:r>
            <w:proofErr w:type="spellEnd"/>
            <w:r w:rsidRPr="0086479D">
              <w:t>.)</w:t>
            </w:r>
            <w:r>
              <w:br/>
            </w:r>
            <w:r>
              <w:br/>
              <w:t xml:space="preserve">There are, I want to claim, analogous structural dimensions of processes, which we call </w:t>
            </w:r>
            <w:r w:rsidRPr="005A67B6">
              <w:t>'profiles'</w:t>
            </w:r>
            <w:r>
              <w:t xml:space="preserve">. </w:t>
            </w:r>
            <w:r>
              <w:rPr>
                <w:color w:val="FF0000"/>
              </w:rPr>
              <w:t xml:space="preserve"> </w:t>
            </w:r>
            <w:r w:rsidR="00923ED0" w:rsidRPr="00923ED0">
              <w:t xml:space="preserve">The idea is that </w:t>
            </w:r>
            <w:r w:rsidRPr="00923ED0">
              <w:t>processes of a given sort – e.g. the functionin</w:t>
            </w:r>
            <w:r>
              <w:t>g of a heart – might have a motion profile, an auditory profile, a blood output profile, and so on.</w:t>
            </w:r>
            <w:r w:rsidR="00923ED0">
              <w:t xml:space="preserve"> Quantitative values, and units of measure, </w:t>
            </w:r>
            <w:r>
              <w:t xml:space="preserve">are associated </w:t>
            </w:r>
            <w:r w:rsidRPr="00923ED0">
              <w:rPr>
                <w:i/>
              </w:rPr>
              <w:t>directly</w:t>
            </w:r>
            <w:r>
              <w:t xml:space="preserve"> with process profiles, </w:t>
            </w:r>
            <w:r w:rsidR="00923ED0">
              <w:t xml:space="preserve">but </w:t>
            </w:r>
            <w:r>
              <w:t>with the process as a whole only in a secondary sense.</w:t>
            </w:r>
            <w:r w:rsidR="000526E2">
              <w:t xml:space="preserve"> (Compare </w:t>
            </w:r>
            <w:hyperlink r:id="rId25" w:history="1">
              <w:r w:rsidR="000526E2" w:rsidRPr="000E7197">
                <w:rPr>
                  <w:rStyle w:val="Hyperlink"/>
                </w:rPr>
                <w:t>de Bono et al</w:t>
              </w:r>
            </w:hyperlink>
            <w:r w:rsidR="000526E2">
              <w:t xml:space="preserve">. on the </w:t>
            </w:r>
            <w:r w:rsidR="000526E2" w:rsidRPr="000526E2">
              <w:t>variables encoded in physiology models</w:t>
            </w:r>
            <w:r w:rsidR="000526E2">
              <w:t xml:space="preserve"> used </w:t>
            </w:r>
            <w:r w:rsidR="00923ED0">
              <w:t>in the study of physiological processes.)</w:t>
            </w:r>
          </w:p>
          <w:p w:rsidR="00923ED0" w:rsidRPr="00923ED0" w:rsidRDefault="00923ED0" w:rsidP="00A6405D">
            <w:pPr>
              <w:rPr>
                <w:color w:val="0070C0"/>
              </w:rPr>
            </w:pPr>
          </w:p>
          <w:p w:rsidR="00923ED0" w:rsidRDefault="00A6405D" w:rsidP="00A6405D">
            <w:r>
              <w:t xml:space="preserve">Process profiles are parts of processes, but they are parts not in the sense of ‘pieces’ (separable parts), but rather </w:t>
            </w:r>
            <w:r w:rsidR="00923ED0">
              <w:t xml:space="preserve">in the sense of inseparable moments (compare, again, shape) – entities which cannot exist </w:t>
            </w:r>
            <w:proofErr w:type="spellStart"/>
            <w:r w:rsidR="00923ED0">
              <w:t>exist</w:t>
            </w:r>
            <w:proofErr w:type="spellEnd"/>
            <w:r w:rsidR="00923ED0">
              <w:t xml:space="preserve"> in the content of a surrounding whole of this given sort. They are inseparable in the sense that, for example, </w:t>
            </w:r>
            <w:r>
              <w:t xml:space="preserve">the motion and blood output and auditory profiles would necessarily have </w:t>
            </w:r>
            <w:r w:rsidRPr="00923ED0">
              <w:rPr>
                <w:i/>
              </w:rPr>
              <w:t>some</w:t>
            </w:r>
            <w:r>
              <w:t xml:space="preserve"> value</w:t>
            </w:r>
            <w:r w:rsidR="00923ED0">
              <w:t>s</w:t>
            </w:r>
            <w:r>
              <w:t xml:space="preserve"> for any functioning of the heart as a pump. </w:t>
            </w:r>
          </w:p>
          <w:p w:rsidR="00923ED0" w:rsidRDefault="00923ED0" w:rsidP="00A6405D"/>
          <w:p w:rsidR="00A6405D" w:rsidRDefault="00A6405D" w:rsidP="00A6405D">
            <w:r>
              <w:t>Basic Assumptions:</w:t>
            </w:r>
          </w:p>
          <w:p w:rsidR="00A6405D" w:rsidRDefault="00A6405D" w:rsidP="00793FF3">
            <w:pPr>
              <w:spacing w:after="80"/>
            </w:pPr>
            <w:r>
              <w:t xml:space="preserve">1. There are four kinds of </w:t>
            </w:r>
            <w:proofErr w:type="spellStart"/>
            <w:r>
              <w:t>occurrents</w:t>
            </w:r>
            <w:proofErr w:type="spellEnd"/>
            <w:r>
              <w:t xml:space="preserve">: </w:t>
            </w:r>
          </w:p>
          <w:p w:rsidR="00A6405D" w:rsidRDefault="00A6405D" w:rsidP="00793FF3">
            <w:pPr>
              <w:pStyle w:val="ListParagraph"/>
              <w:numPr>
                <w:ilvl w:val="0"/>
                <w:numId w:val="22"/>
              </w:numPr>
              <w:spacing w:after="80"/>
            </w:pPr>
            <w:r>
              <w:t>processes (connected and scattered), which are always extended in time</w:t>
            </w:r>
          </w:p>
          <w:p w:rsidR="00A6405D" w:rsidRDefault="00A6405D" w:rsidP="00793FF3">
            <w:pPr>
              <w:pStyle w:val="ListParagraph"/>
              <w:numPr>
                <w:ilvl w:val="0"/>
                <w:numId w:val="22"/>
              </w:numPr>
              <w:spacing w:after="80"/>
            </w:pPr>
            <w:r>
              <w:t>process boundaries (of instantaneous extent), both internal (when a threshold is crossed) and external (beginnings and endings)</w:t>
            </w:r>
          </w:p>
          <w:p w:rsidR="00A6405D" w:rsidRDefault="00A6405D" w:rsidP="00793FF3">
            <w:pPr>
              <w:pStyle w:val="ListParagraph"/>
              <w:numPr>
                <w:ilvl w:val="0"/>
                <w:numId w:val="22"/>
              </w:numPr>
              <w:spacing w:after="80"/>
            </w:pPr>
            <w:r>
              <w:t>temporal regions (points and intervals)</w:t>
            </w:r>
          </w:p>
          <w:p w:rsidR="00A6405D" w:rsidRDefault="00A6405D" w:rsidP="00793FF3">
            <w:pPr>
              <w:pStyle w:val="ListParagraph"/>
              <w:numPr>
                <w:ilvl w:val="0"/>
                <w:numId w:val="22"/>
              </w:numPr>
              <w:spacing w:after="80"/>
            </w:pPr>
            <w:r>
              <w:t>spatiotemporal regions</w:t>
            </w:r>
          </w:p>
          <w:p w:rsidR="00A6405D" w:rsidRDefault="00A6405D" w:rsidP="00793FF3">
            <w:pPr>
              <w:spacing w:after="80"/>
            </w:pPr>
            <w:r>
              <w:t>2. Processes are changes; they have participants, which are the independent continuants which change. Whenever a quality of an independent continuant changes then (trivially) this independent continuant changes also.</w:t>
            </w:r>
          </w:p>
          <w:p w:rsidR="0009722D" w:rsidRDefault="00A6405D" w:rsidP="00793FF3">
            <w:pPr>
              <w:spacing w:after="80"/>
            </w:pPr>
            <w:r>
              <w:t xml:space="preserve">3. </w:t>
            </w:r>
            <w:r w:rsidR="0009722D">
              <w:t xml:space="preserve">Continuant entities are located at spatial regions; </w:t>
            </w:r>
            <w:proofErr w:type="spellStart"/>
            <w:r w:rsidR="0009722D">
              <w:t>occurrent</w:t>
            </w:r>
            <w:proofErr w:type="spellEnd"/>
            <w:r w:rsidR="0009722D">
              <w:t xml:space="preserve"> entities occupy temporal or spatiotemporal regions. </w:t>
            </w:r>
          </w:p>
          <w:p w:rsidR="00A6405D" w:rsidRPr="00793FF3" w:rsidRDefault="00A6405D" w:rsidP="00793FF3">
            <w:pPr>
              <w:spacing w:after="80"/>
              <w:rPr>
                <w:color w:val="000000" w:themeColor="text1"/>
              </w:rPr>
            </w:pPr>
            <w:r>
              <w:t>4.</w:t>
            </w:r>
            <w:r w:rsidR="0009722D">
              <w:t xml:space="preserve"> For continuants, predications may need to be time-i</w:t>
            </w:r>
            <w:r w:rsidR="00793FF3">
              <w:t>ndexed in order to be true. For example, i</w:t>
            </w:r>
            <w:r w:rsidR="0009722D" w:rsidRPr="00793FF3">
              <w:t xml:space="preserve">f x </w:t>
            </w:r>
            <w:r w:rsidR="0009722D" w:rsidRPr="00793FF3">
              <w:rPr>
                <w:i/>
              </w:rPr>
              <w:t>instantiates</w:t>
            </w:r>
            <w:r w:rsidR="0009722D" w:rsidRPr="00793FF3">
              <w:t xml:space="preserve"> larva at t, then it does not follow that x </w:t>
            </w:r>
            <w:r w:rsidR="0009722D" w:rsidRPr="00793FF3">
              <w:rPr>
                <w:i/>
              </w:rPr>
              <w:t xml:space="preserve">instantiates </w:t>
            </w:r>
            <w:r w:rsidR="0009722D" w:rsidRPr="00793FF3">
              <w:t xml:space="preserve">larva. </w:t>
            </w:r>
            <w:r>
              <w:t xml:space="preserve">Instantiation relations for </w:t>
            </w:r>
            <w:proofErr w:type="spellStart"/>
            <w:r>
              <w:t>occurrents</w:t>
            </w:r>
            <w:proofErr w:type="spellEnd"/>
            <w:r>
              <w:t xml:space="preserve"> are </w:t>
            </w:r>
            <w:r w:rsidRPr="008A6B74">
              <w:t>never time indexed</w:t>
            </w:r>
            <w:r w:rsidR="0009722D">
              <w:t xml:space="preserve"> except in the trivial sense. </w:t>
            </w:r>
            <w:r w:rsidR="00793FF3">
              <w:t>This is because, while c</w:t>
            </w:r>
            <w:r>
              <w:t>ontinuants can change their type from one type to the next (e.g. fetus becomes</w:t>
            </w:r>
            <w:r w:rsidR="00793FF3">
              <w:t xml:space="preserve"> an embryo becomes an infant …),</w:t>
            </w:r>
            <w:r>
              <w:t xml:space="preserve"> </w:t>
            </w:r>
            <w:proofErr w:type="spellStart"/>
            <w:r w:rsidR="00793FF3">
              <w:t>o</w:t>
            </w:r>
            <w:r w:rsidRPr="008A6B74">
              <w:t>ccurrents</w:t>
            </w:r>
            <w:proofErr w:type="spellEnd"/>
            <w:r w:rsidRPr="008A6B74">
              <w:t xml:space="preserve"> can never change their type</w:t>
            </w:r>
            <w:r>
              <w:t xml:space="preserve"> from one time to the next, because </w:t>
            </w:r>
            <w:proofErr w:type="spellStart"/>
            <w:r w:rsidRPr="008A6B74">
              <w:t>occurrents</w:t>
            </w:r>
            <w:proofErr w:type="spellEnd"/>
            <w:r w:rsidRPr="008A6B74">
              <w:t xml:space="preserve"> can never change, because </w:t>
            </w:r>
            <w:proofErr w:type="spellStart"/>
            <w:r w:rsidRPr="008A6B74">
              <w:t>occurrents</w:t>
            </w:r>
            <w:proofErr w:type="spellEnd"/>
            <w:r w:rsidRPr="008A6B74">
              <w:t xml:space="preserve"> </w:t>
            </w:r>
            <w:r w:rsidRPr="008A6B74">
              <w:rPr>
                <w:i/>
              </w:rPr>
              <w:t xml:space="preserve">are </w:t>
            </w:r>
            <w:r w:rsidRPr="008A6B74">
              <w:t>changes</w:t>
            </w:r>
            <w:r>
              <w:t xml:space="preserve">. </w:t>
            </w:r>
            <w:r w:rsidR="00793FF3" w:rsidRPr="00793FF3">
              <w:rPr>
                <w:color w:val="000000" w:themeColor="text1"/>
              </w:rPr>
              <w:t xml:space="preserve">Certainly an </w:t>
            </w:r>
            <w:proofErr w:type="spellStart"/>
            <w:r w:rsidR="00793FF3" w:rsidRPr="00793FF3">
              <w:rPr>
                <w:color w:val="000000" w:themeColor="text1"/>
              </w:rPr>
              <w:t>occurrent</w:t>
            </w:r>
            <w:proofErr w:type="spellEnd"/>
            <w:r w:rsidR="00793FF3" w:rsidRPr="00793FF3">
              <w:rPr>
                <w:color w:val="000000" w:themeColor="text1"/>
              </w:rPr>
              <w:t xml:space="preserve"> can for example involve parts which are of different sorts in different times. A process of movement can have </w:t>
            </w:r>
            <w:r w:rsidRPr="00793FF3">
              <w:rPr>
                <w:color w:val="000000" w:themeColor="text1"/>
              </w:rPr>
              <w:t>speed v</w:t>
            </w:r>
            <w:r w:rsidRPr="00793FF3">
              <w:rPr>
                <w:color w:val="000000" w:themeColor="text1"/>
                <w:vertAlign w:val="subscript"/>
              </w:rPr>
              <w:t>1</w:t>
            </w:r>
            <w:r w:rsidRPr="00793FF3">
              <w:rPr>
                <w:color w:val="000000" w:themeColor="text1"/>
              </w:rPr>
              <w:t xml:space="preserve"> </w:t>
            </w:r>
            <w:r w:rsidR="00793FF3" w:rsidRPr="00793FF3">
              <w:rPr>
                <w:color w:val="000000" w:themeColor="text1"/>
              </w:rPr>
              <w:t xml:space="preserve">and then have </w:t>
            </w:r>
            <w:r w:rsidRPr="00793FF3">
              <w:rPr>
                <w:color w:val="000000" w:themeColor="text1"/>
              </w:rPr>
              <w:t>speed v</w:t>
            </w:r>
            <w:r w:rsidRPr="00793FF3">
              <w:rPr>
                <w:color w:val="000000" w:themeColor="text1"/>
                <w:vertAlign w:val="subscript"/>
              </w:rPr>
              <w:t>2</w:t>
            </w:r>
            <w:r w:rsidRPr="00793FF3">
              <w:rPr>
                <w:color w:val="000000" w:themeColor="text1"/>
              </w:rPr>
              <w:t>.</w:t>
            </w:r>
            <w:r w:rsidR="00793FF3" w:rsidRPr="00793FF3">
              <w:rPr>
                <w:color w:val="000000" w:themeColor="text1"/>
              </w:rPr>
              <w:t xml:space="preserve"> But there is nothing here which changes; rather, there is a process with two somewhat different parts.</w:t>
            </w:r>
          </w:p>
          <w:p w:rsidR="00A6405D" w:rsidRDefault="00793FF3" w:rsidP="00793FF3">
            <w:pPr>
              <w:spacing w:after="80"/>
            </w:pPr>
            <w:r>
              <w:t>5</w:t>
            </w:r>
            <w:r w:rsidR="00A6405D">
              <w:t xml:space="preserve">. Processes can be arbitrarily summed and divided. In particular, we can identify sub-processes which are fiat segments projecting onto temporal intervals – </w:t>
            </w:r>
            <w:r>
              <w:t xml:space="preserve">for example </w:t>
            </w:r>
            <w:r w:rsidR="00A6405D">
              <w:t>your heart-beating from 4pm to 5pm today; the 4th year of your life.</w:t>
            </w:r>
          </w:p>
          <w:p w:rsidR="00A6405D" w:rsidRDefault="00A6405D" w:rsidP="00A6405D"/>
          <w:p w:rsidR="00A6405D" w:rsidRDefault="00A6405D" w:rsidP="00A6405D">
            <w:r w:rsidRPr="0086479D">
              <w:rPr>
                <w:b/>
              </w:rPr>
              <w:t>Towards a definition of ‘rate’</w:t>
            </w:r>
          </w:p>
          <w:p w:rsidR="00A6405D" w:rsidRDefault="00A6405D" w:rsidP="00A6405D">
            <w:r>
              <w:t xml:space="preserve">Question: How, on the basis of the above, and of the BFO framework, do we do justice to rates of change, which seem intuitively to be attributes of processes in some ways analogous to </w:t>
            </w:r>
            <w:proofErr w:type="spellStart"/>
            <w:r>
              <w:t>BFO</w:t>
            </w:r>
            <w:proofErr w:type="gramStart"/>
            <w:r>
              <w:t>:qualities</w:t>
            </w:r>
            <w:proofErr w:type="spellEnd"/>
            <w:proofErr w:type="gramEnd"/>
            <w:r>
              <w:t xml:space="preserve">? </w:t>
            </w:r>
          </w:p>
          <w:p w:rsidR="00A6405D" w:rsidRDefault="00A6405D" w:rsidP="00A6405D">
            <w:r>
              <w:t xml:space="preserve">To answer this question we consider the specific case of beating processes, as for example of a heart. </w:t>
            </w:r>
          </w:p>
          <w:p w:rsidR="00A6405D" w:rsidRDefault="00A6405D" w:rsidP="00A6405D">
            <w:r>
              <w:t xml:space="preserve">How do we do justice to the fact that, intuitively, a process of heart beating can change its rate from one time to the </w:t>
            </w:r>
            <w:proofErr w:type="gramStart"/>
            <w:r>
              <w:t>next.</w:t>
            </w:r>
            <w:proofErr w:type="gramEnd"/>
            <w:r>
              <w:t xml:space="preserve"> </w:t>
            </w:r>
          </w:p>
          <w:p w:rsidR="00A6405D" w:rsidRDefault="00A6405D" w:rsidP="00A6405D">
            <w:r>
              <w:t>Answer: There are two sub-processes (by 5.), one spanning the first time, the other spanning the second time, and the rate of one is different from the rate of the other.</w:t>
            </w:r>
          </w:p>
          <w:p w:rsidR="00A6405D" w:rsidRPr="00EC1FD8" w:rsidRDefault="00A6405D" w:rsidP="00A6405D">
            <w:r>
              <w:t xml:space="preserve">What follows is an attempt to make this work, given that there are beating processes which change continuously (so that we have to make sense of a beating process boundary having a certain rate </w:t>
            </w:r>
            <w:r>
              <w:rPr>
                <w:i/>
              </w:rPr>
              <w:t>at an instant</w:t>
            </w:r>
            <w:r>
              <w:t>)</w:t>
            </w:r>
          </w:p>
          <w:p w:rsidR="00A6405D" w:rsidRDefault="00A6405D" w:rsidP="00A6405D">
            <w:proofErr w:type="gramStart"/>
            <w:r>
              <w:t>p</w:t>
            </w:r>
            <w:proofErr w:type="gramEnd"/>
            <w:r>
              <w:t xml:space="preserve"> </w:t>
            </w:r>
            <w:proofErr w:type="spellStart"/>
            <w:r>
              <w:t>instanceOf</w:t>
            </w:r>
            <w:proofErr w:type="spellEnd"/>
            <w:r>
              <w:t xml:space="preserve"> beating-at-n-</w:t>
            </w:r>
            <w:proofErr w:type="spellStart"/>
            <w:r>
              <w:t>bpm</w:t>
            </w:r>
            <w:proofErr w:type="spellEnd"/>
            <w:r>
              <w:t xml:space="preserve"> =def. </w:t>
            </w:r>
          </w:p>
          <w:p w:rsidR="00A6405D" w:rsidRDefault="00A6405D" w:rsidP="00A6405D">
            <w:r w:rsidRPr="00920820">
              <w:rPr>
                <w:b/>
              </w:rPr>
              <w:t>Case 1</w:t>
            </w:r>
            <w:r>
              <w:t xml:space="preserve"> (see Figure 1): p is regular, and extends across at least one cycle</w:t>
            </w:r>
          </w:p>
          <w:p w:rsidR="00A6405D" w:rsidRDefault="00A6405D" w:rsidP="00A6405D">
            <w:pPr>
              <w:ind w:left="360"/>
            </w:pPr>
            <w:r>
              <w:t xml:space="preserve">there is some decomposition of p into </w:t>
            </w:r>
            <w:r w:rsidRPr="00920820">
              <w:rPr>
                <w:highlight w:val="yellow"/>
              </w:rPr>
              <w:t>similar</w:t>
            </w:r>
            <w:r>
              <w:t xml:space="preserve"> </w:t>
            </w:r>
            <w:r w:rsidRPr="008A6B74">
              <w:t xml:space="preserve">process </w:t>
            </w:r>
            <w:r>
              <w:t>parts p = sum of p</w:t>
            </w:r>
            <w:r w:rsidRPr="007F6056">
              <w:rPr>
                <w:vertAlign w:val="subscript"/>
              </w:rPr>
              <w:t>1</w:t>
            </w:r>
            <w:r>
              <w:t xml:space="preserve">, …, </w:t>
            </w:r>
            <w:proofErr w:type="spellStart"/>
            <w:r>
              <w:t>p</w:t>
            </w:r>
            <w:r w:rsidRPr="007F6056">
              <w:rPr>
                <w:vertAlign w:val="subscript"/>
              </w:rPr>
              <w:t>n</w:t>
            </w:r>
            <w:proofErr w:type="spellEnd"/>
            <w:r>
              <w:t xml:space="preserve">, for n </w:t>
            </w:r>
            <w:r>
              <w:rPr>
                <w:rFonts w:cstheme="minorHAnsi"/>
              </w:rPr>
              <w:t>≥</w:t>
            </w:r>
            <w:r>
              <w:t xml:space="preserve"> 1, which is such that each of the p</w:t>
            </w:r>
            <w:r w:rsidRPr="007F6056">
              <w:rPr>
                <w:vertAlign w:val="subscript"/>
              </w:rPr>
              <w:t>i</w:t>
            </w:r>
            <w:r>
              <w:t xml:space="preserve"> projects onto a time interval of time 1/n </w:t>
            </w:r>
          </w:p>
          <w:p w:rsidR="00A6405D" w:rsidRDefault="00A6405D" w:rsidP="00A6405D">
            <w:pPr>
              <w:ind w:left="360"/>
            </w:pPr>
          </w:p>
          <w:p w:rsidR="00A6405D" w:rsidRDefault="00A6405D" w:rsidP="00A6405D">
            <w:pPr>
              <w:ind w:left="360"/>
            </w:pPr>
            <w:r>
              <w:rPr>
                <w:noProof/>
              </w:rPr>
              <w:lastRenderedPageBreak/>
              <w:drawing>
                <wp:inline distT="0" distB="0" distL="0" distR="0" wp14:anchorId="2F56E990" wp14:editId="344AFBC6">
                  <wp:extent cx="5486400" cy="3200400"/>
                  <wp:effectExtent l="0" t="0" r="0" b="0"/>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A6405D" w:rsidRDefault="00A6405D" w:rsidP="00A6405D">
            <w:pPr>
              <w:pStyle w:val="Caption"/>
            </w:pPr>
            <w:r>
              <w:t xml:space="preserve">Figure </w:t>
            </w:r>
            <w:fldSimple w:instr=" SEQ Figure \* ARABIC ">
              <w:r>
                <w:rPr>
                  <w:noProof/>
                </w:rPr>
                <w:t>1</w:t>
              </w:r>
            </w:fldSimple>
          </w:p>
          <w:p w:rsidR="00A6405D" w:rsidRDefault="00A6405D" w:rsidP="00A6405D">
            <w:r w:rsidRPr="00920820">
              <w:rPr>
                <w:b/>
              </w:rPr>
              <w:t>Case 2</w:t>
            </w:r>
            <w:r>
              <w:t xml:space="preserve"> (see figure 2): the rate of beating of a process is varying, but for a certain interval </w:t>
            </w:r>
            <w:proofErr w:type="gramStart"/>
            <w:r>
              <w:t>t</w:t>
            </w:r>
            <w:r w:rsidRPr="00A94A70">
              <w:rPr>
                <w:vertAlign w:val="subscript"/>
              </w:rPr>
              <w:t>1</w:t>
            </w:r>
            <w:r>
              <w:rPr>
                <w:vertAlign w:val="subscript"/>
              </w:rPr>
              <w:t xml:space="preserve">  </w:t>
            </w:r>
            <w:r>
              <w:t>(</w:t>
            </w:r>
            <w:proofErr w:type="gramEnd"/>
            <w:r>
              <w:t xml:space="preserve">from 1.5 to 2 seconds), which is less than the extent of the relevant cycle, it is beating  at a rate of n </w:t>
            </w:r>
            <w:proofErr w:type="spellStart"/>
            <w:r>
              <w:t>bpm</w:t>
            </w:r>
            <w:proofErr w:type="spellEnd"/>
            <w:r>
              <w:t>.</w:t>
            </w:r>
          </w:p>
          <w:p w:rsidR="00A6405D" w:rsidRDefault="00A6405D" w:rsidP="00A6405D">
            <w:r>
              <w:t xml:space="preserve">Here it is as if at the relevant time the process could be extended to Case 1. We need to say something like: </w:t>
            </w:r>
          </w:p>
          <w:p w:rsidR="00A6405D" w:rsidRDefault="00A6405D" w:rsidP="00A6405D">
            <w:proofErr w:type="gramStart"/>
            <w:r>
              <w:t>during</w:t>
            </w:r>
            <w:proofErr w:type="gramEnd"/>
            <w:r>
              <w:t xml:space="preserve"> this interval the beating process is similar to a 0.5 second long segment of a process that is otherwise similar and is beating at n </w:t>
            </w:r>
            <w:proofErr w:type="spellStart"/>
            <w:r>
              <w:t>bpm</w:t>
            </w:r>
            <w:proofErr w:type="spellEnd"/>
            <w:r>
              <w:t xml:space="preserve"> according to our definition. Perhaps like this:</w:t>
            </w:r>
          </w:p>
          <w:p w:rsidR="00A6405D" w:rsidRDefault="00A6405D" w:rsidP="00A6405D">
            <w:r>
              <w:t xml:space="preserve">p instance of </w:t>
            </w:r>
            <w:proofErr w:type="spellStart"/>
            <w:r>
              <w:t>partial_interval_beating</w:t>
            </w:r>
            <w:proofErr w:type="spellEnd"/>
            <w:r>
              <w:t xml:space="preserve">-at-n </w:t>
            </w:r>
            <w:proofErr w:type="spellStart"/>
            <w:r>
              <w:t>bpm</w:t>
            </w:r>
            <w:proofErr w:type="spellEnd"/>
            <w:r>
              <w:t xml:space="preserve"> =def. there is some time interval t, p projects onto t, there is some process q such that q </w:t>
            </w:r>
            <w:proofErr w:type="spellStart"/>
            <w:r>
              <w:t>instance_of</w:t>
            </w:r>
            <w:proofErr w:type="spellEnd"/>
            <w:r>
              <w:t xml:space="preserve"> beating-at-n </w:t>
            </w:r>
            <w:proofErr w:type="spellStart"/>
            <w:r>
              <w:t>bpm</w:t>
            </w:r>
            <w:proofErr w:type="spellEnd"/>
            <w:r>
              <w:t xml:space="preserve"> and p is </w:t>
            </w:r>
            <w:r w:rsidRPr="00920820">
              <w:rPr>
                <w:highlight w:val="yellow"/>
              </w:rPr>
              <w:t>similar</w:t>
            </w:r>
            <w:r>
              <w:t xml:space="preserve"> to a segment of q that is of length equal to that of t </w:t>
            </w:r>
          </w:p>
          <w:p w:rsidR="00A6405D" w:rsidRDefault="00A6405D" w:rsidP="00A6405D"/>
          <w:p w:rsidR="00A6405D" w:rsidRDefault="00A6405D" w:rsidP="00A6405D">
            <w:r>
              <w:rPr>
                <w:noProof/>
              </w:rPr>
              <w:lastRenderedPageBreak/>
              <w:drawing>
                <wp:inline distT="0" distB="0" distL="0" distR="0" wp14:anchorId="3BA9B931" wp14:editId="7932539B">
                  <wp:extent cx="5486400" cy="3200400"/>
                  <wp:effectExtent l="0" t="0" r="0" b="0"/>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A6405D" w:rsidRDefault="00A6405D" w:rsidP="00A6405D">
            <w:pPr>
              <w:pStyle w:val="Caption"/>
            </w:pPr>
            <w:r>
              <w:t xml:space="preserve">Figure </w:t>
            </w:r>
            <w:fldSimple w:instr=" SEQ Figure \* ARABIC ">
              <w:r>
                <w:rPr>
                  <w:noProof/>
                </w:rPr>
                <w:t>2</w:t>
              </w:r>
            </w:fldSimple>
          </w:p>
          <w:p w:rsidR="00A6405D" w:rsidRDefault="00A6405D" w:rsidP="00A6405D">
            <w:r w:rsidRPr="00920820">
              <w:rPr>
                <w:b/>
              </w:rPr>
              <w:t>Case 3</w:t>
            </w:r>
            <w:r>
              <w:t xml:space="preserve"> (see Figure 3)</w:t>
            </w:r>
            <w:r w:rsidR="00357D9F">
              <w:t xml:space="preserve"> Constant acceleration (</w:t>
            </w:r>
            <w:r w:rsidR="00357D9F">
              <w:rPr>
                <w:rStyle w:val="apple-style-span"/>
                <w:rFonts w:ascii="Arial" w:hAnsi="Arial" w:cs="Arial"/>
                <w:color w:val="000000"/>
                <w:sz w:val="20"/>
                <w:szCs w:val="20"/>
                <w:shd w:val="clear" w:color="auto" w:fill="FFFFFF"/>
              </w:rPr>
              <w:t>in every minute the rate rises by a certain amount)</w:t>
            </w:r>
            <w:r>
              <w:t>: there might be an instantaneous process (process boundary) p</w:t>
            </w:r>
            <w:r w:rsidRPr="00A94A70">
              <w:rPr>
                <w:vertAlign w:val="subscript"/>
              </w:rPr>
              <w:t>1</w:t>
            </w:r>
            <w:r>
              <w:t xml:space="preserve"> to which we can assign a rate of n </w:t>
            </w:r>
            <w:proofErr w:type="spellStart"/>
            <w:r>
              <w:t>bpm</w:t>
            </w:r>
            <w:proofErr w:type="spellEnd"/>
            <w:r>
              <w:t xml:space="preserve">. To this end we need to use the idea of limits; </w:t>
            </w:r>
            <w:r w:rsidRPr="005077E6">
              <w:t>however small an interval</w:t>
            </w:r>
            <w:r w:rsidRPr="00A56D45">
              <w:t xml:space="preserve"> around n </w:t>
            </w:r>
            <w:r>
              <w:t>we choose, we can find an interval around t</w:t>
            </w:r>
            <w:r>
              <w:rPr>
                <w:vertAlign w:val="subscript"/>
              </w:rPr>
              <w:t xml:space="preserve">1 </w:t>
            </w:r>
            <w:r>
              <w:t xml:space="preserve">in which the beating process is </w:t>
            </w:r>
            <w:r>
              <w:rPr>
                <w:highlight w:val="yellow"/>
              </w:rPr>
              <w:t>arbitrarily</w:t>
            </w:r>
            <w:r w:rsidRPr="005C0D2F">
              <w:rPr>
                <w:highlight w:val="yellow"/>
              </w:rPr>
              <w:t xml:space="preserve"> </w:t>
            </w:r>
            <w:r>
              <w:rPr>
                <w:highlight w:val="yellow"/>
              </w:rPr>
              <w:t xml:space="preserve">closely </w:t>
            </w:r>
            <w:r w:rsidRPr="005C0D2F">
              <w:rPr>
                <w:highlight w:val="yellow"/>
              </w:rPr>
              <w:t>similar</w:t>
            </w:r>
            <w:r>
              <w:t xml:space="preserve"> to a process that is an instance of </w:t>
            </w:r>
            <w:proofErr w:type="spellStart"/>
            <w:r>
              <w:t>partial_interval_beating</w:t>
            </w:r>
            <w:proofErr w:type="spellEnd"/>
            <w:r>
              <w:t xml:space="preserve">-at-n </w:t>
            </w:r>
            <w:proofErr w:type="spellStart"/>
            <w:r>
              <w:t>bpm</w:t>
            </w:r>
            <w:proofErr w:type="spellEnd"/>
            <w:r>
              <w:t>.</w:t>
            </w:r>
          </w:p>
          <w:p w:rsidR="00A6405D" w:rsidRDefault="00A6405D" w:rsidP="00A6405D">
            <w:r>
              <w:t xml:space="preserve">Thus suppose that the heart is beating as in Figure 3 and that its rate of beating is </w:t>
            </w:r>
            <w:r w:rsidRPr="00786894">
              <w:t>decreasing continuously</w:t>
            </w:r>
            <w:r>
              <w:t xml:space="preserve"> between t</w:t>
            </w:r>
            <w:r w:rsidRPr="007F6056">
              <w:rPr>
                <w:vertAlign w:val="subscript"/>
              </w:rPr>
              <w:t>1</w:t>
            </w:r>
            <w:r>
              <w:t xml:space="preserve"> and t</w:t>
            </w:r>
            <w:r>
              <w:rPr>
                <w:vertAlign w:val="subscript"/>
              </w:rPr>
              <w:t>2</w:t>
            </w:r>
            <w:r>
              <w:t xml:space="preserve">. We want to say that at the mid-point the heart is beating at 64 </w:t>
            </w:r>
            <w:proofErr w:type="spellStart"/>
            <w:r>
              <w:t>bpm</w:t>
            </w:r>
            <w:proofErr w:type="spellEnd"/>
            <w:r>
              <w:t>. Yet by our definitions above at no time in the given interval do we have an instance of beating-at-64-bpm in either Case 1 or Case</w:t>
            </w:r>
            <w:r w:rsidR="00D75EC6">
              <w:t xml:space="preserve"> 2</w:t>
            </w:r>
            <w:r>
              <w:t xml:space="preserve">. Remember that we cannot </w:t>
            </w:r>
            <w:r w:rsidRPr="00F01F45">
              <w:rPr>
                <w:i/>
              </w:rPr>
              <w:t>make</w:t>
            </w:r>
            <w:r>
              <w:t xml:space="preserve"> time-indexed instantiation assertions concerning processes at all.</w:t>
            </w:r>
          </w:p>
          <w:p w:rsidR="00A6405D" w:rsidRDefault="00A6405D" w:rsidP="00A6405D">
            <w:r>
              <w:t xml:space="preserve">We first define </w:t>
            </w:r>
          </w:p>
          <w:p w:rsidR="00A6405D" w:rsidRDefault="00A6405D" w:rsidP="00A6405D">
            <w:pPr>
              <w:rPr>
                <w:rFonts w:cstheme="minorHAnsi"/>
              </w:rPr>
            </w:pPr>
            <w:proofErr w:type="gramStart"/>
            <w:r>
              <w:t>two</w:t>
            </w:r>
            <w:proofErr w:type="gramEnd"/>
            <w:r>
              <w:t xml:space="preserve"> beating processes are </w:t>
            </w:r>
            <w:r w:rsidRPr="005C0D2F">
              <w:rPr>
                <w:rFonts w:cstheme="minorHAnsi"/>
                <w:highlight w:val="yellow"/>
              </w:rPr>
              <w:t>δ-similar</w:t>
            </w:r>
            <w:r>
              <w:rPr>
                <w:rFonts w:cstheme="minorHAnsi"/>
              </w:rPr>
              <w:t xml:space="preserve"> </w:t>
            </w:r>
            <w:r w:rsidR="00D75EC6">
              <w:rPr>
                <w:rFonts w:cstheme="minorHAnsi"/>
              </w:rPr>
              <w:t xml:space="preserve">(meaning: have </w:t>
            </w:r>
            <w:r w:rsidR="00D75EC6" w:rsidRPr="005C0D2F">
              <w:rPr>
                <w:rFonts w:cstheme="minorHAnsi"/>
                <w:highlight w:val="yellow"/>
              </w:rPr>
              <w:t>δ-similar</w:t>
            </w:r>
            <w:r w:rsidR="00D75EC6">
              <w:rPr>
                <w:rFonts w:cstheme="minorHAnsi"/>
              </w:rPr>
              <w:t xml:space="preserve"> beat rates) </w:t>
            </w:r>
            <w:r>
              <w:rPr>
                <w:rFonts w:cstheme="minorHAnsi"/>
              </w:rPr>
              <w:t xml:space="preserve">=def. the difference between their rates (defined under either case 2 or case 3) is less than or equal to δ </w:t>
            </w:r>
            <w:proofErr w:type="spellStart"/>
            <w:r>
              <w:rPr>
                <w:rFonts w:cstheme="minorHAnsi"/>
              </w:rPr>
              <w:t>bpm</w:t>
            </w:r>
            <w:proofErr w:type="spellEnd"/>
            <w:r>
              <w:rPr>
                <w:rFonts w:cstheme="minorHAnsi"/>
              </w:rPr>
              <w:t xml:space="preserve">. </w:t>
            </w:r>
          </w:p>
          <w:p w:rsidR="00A6405D" w:rsidRDefault="00A6405D" w:rsidP="00A6405D">
            <w:pPr>
              <w:rPr>
                <w:rFonts w:cstheme="minorHAnsi"/>
              </w:rPr>
            </w:pPr>
            <w:r>
              <w:rPr>
                <w:rFonts w:cstheme="minorHAnsi"/>
              </w:rPr>
              <w:t xml:space="preserve">We then define </w:t>
            </w:r>
          </w:p>
          <w:p w:rsidR="00A6405D" w:rsidRDefault="00A6405D" w:rsidP="00A6405D">
            <w:r>
              <w:t xml:space="preserve">p instance of </w:t>
            </w:r>
            <w:proofErr w:type="spellStart"/>
            <w:r>
              <w:t>instantaneous_beating</w:t>
            </w:r>
            <w:proofErr w:type="spellEnd"/>
            <w:r>
              <w:t xml:space="preserve">-at-n </w:t>
            </w:r>
            <w:proofErr w:type="spellStart"/>
            <w:r>
              <w:t>bpm</w:t>
            </w:r>
            <w:proofErr w:type="spellEnd"/>
            <w:r>
              <w:t xml:space="preserve"> =def. p is a process boundary (instantaneous process part) in the interior of some process p</w:t>
            </w:r>
            <w:r>
              <w:rPr>
                <w:rFonts w:cstheme="minorHAnsi"/>
                <w:vertAlign w:val="subscript"/>
              </w:rPr>
              <w:t>1</w:t>
            </w:r>
            <w:r>
              <w:t xml:space="preserve"> and given</w:t>
            </w:r>
            <w:r w:rsidRPr="00786894">
              <w:t xml:space="preserve"> any </w:t>
            </w:r>
            <w:r w:rsidRPr="00786894">
              <w:rPr>
                <w:rFonts w:cstheme="minorHAnsi"/>
              </w:rPr>
              <w:t>δ</w:t>
            </w:r>
            <w:r w:rsidRPr="00786894">
              <w:t xml:space="preserve"> we can find</w:t>
            </w:r>
            <w:r>
              <w:t xml:space="preserve"> some process p</w:t>
            </w:r>
            <w:r>
              <w:rPr>
                <w:rFonts w:cstheme="minorHAnsi"/>
                <w:vertAlign w:val="subscript"/>
              </w:rPr>
              <w:t xml:space="preserve">2 </w:t>
            </w:r>
            <w:r>
              <w:t>such that</w:t>
            </w:r>
            <w:r w:rsidRPr="00D431DE">
              <w:t xml:space="preserve"> </w:t>
            </w:r>
            <w:r>
              <w:t>p</w:t>
            </w:r>
            <w:r w:rsidR="00D75EC6">
              <w:rPr>
                <w:rFonts w:cstheme="minorHAnsi"/>
                <w:vertAlign w:val="subscript"/>
              </w:rPr>
              <w:t>2</w:t>
            </w:r>
            <w:r>
              <w:t xml:space="preserve"> interior part of p and p</w:t>
            </w:r>
            <w:r>
              <w:rPr>
                <w:rFonts w:cstheme="minorHAnsi"/>
                <w:vertAlign w:val="subscript"/>
              </w:rPr>
              <w:t xml:space="preserve">2 </w:t>
            </w:r>
            <w:r>
              <w:t>part of p</w:t>
            </w:r>
            <w:r>
              <w:rPr>
                <w:rFonts w:cstheme="minorHAnsi"/>
                <w:vertAlign w:val="subscript"/>
              </w:rPr>
              <w:t>1</w:t>
            </w:r>
            <w:r>
              <w:t xml:space="preserve"> &amp; p</w:t>
            </w:r>
            <w:r>
              <w:rPr>
                <w:rFonts w:cstheme="minorHAnsi"/>
                <w:vertAlign w:val="subscript"/>
              </w:rPr>
              <w:t>1</w:t>
            </w:r>
            <w:r w:rsidRPr="00D431DE">
              <w:rPr>
                <w:rFonts w:cstheme="minorHAnsi"/>
                <w:highlight w:val="yellow"/>
              </w:rPr>
              <w:t xml:space="preserve"> </w:t>
            </w:r>
            <w:r w:rsidRPr="005C0D2F">
              <w:rPr>
                <w:rFonts w:cstheme="minorHAnsi"/>
                <w:highlight w:val="yellow"/>
              </w:rPr>
              <w:t>δ-similar</w:t>
            </w:r>
            <w:r>
              <w:rPr>
                <w:rFonts w:cstheme="minorHAnsi"/>
              </w:rPr>
              <w:t xml:space="preserve"> to some process that is an instance of </w:t>
            </w:r>
            <w:proofErr w:type="spellStart"/>
            <w:r>
              <w:t>partial_interval_beating</w:t>
            </w:r>
            <w:proofErr w:type="spellEnd"/>
            <w:r>
              <w:t xml:space="preserve">-at-n </w:t>
            </w:r>
            <w:proofErr w:type="spellStart"/>
            <w:r>
              <w:t>bpm</w:t>
            </w:r>
            <w:proofErr w:type="spellEnd"/>
          </w:p>
          <w:p w:rsidR="00A6405D" w:rsidRDefault="00A6405D" w:rsidP="00A6405D">
            <w:pPr>
              <w:pStyle w:val="Caption"/>
            </w:pPr>
            <w:r>
              <w:rPr>
                <w:noProof/>
              </w:rPr>
              <w:lastRenderedPageBreak/>
              <w:drawing>
                <wp:inline distT="0" distB="0" distL="0" distR="0" wp14:anchorId="1ABE541A" wp14:editId="12AD276A">
                  <wp:extent cx="5486400" cy="3200400"/>
                  <wp:effectExtent l="0" t="0" r="0" b="0"/>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A6405D" w:rsidRDefault="00A6405D" w:rsidP="00A6405D">
            <w:pPr>
              <w:pStyle w:val="Caption"/>
            </w:pPr>
          </w:p>
          <w:p w:rsidR="00A6405D" w:rsidRDefault="00A6405D" w:rsidP="00A6405D">
            <w:pPr>
              <w:pStyle w:val="Caption"/>
              <w:rPr>
                <w:noProof/>
              </w:rPr>
            </w:pPr>
            <w:r>
              <w:t xml:space="preserve">Figure </w:t>
            </w:r>
            <w:r w:rsidR="00357D9F">
              <w:t>4</w:t>
            </w:r>
          </w:p>
          <w:p w:rsidR="007A7C8C" w:rsidRDefault="007A7C8C" w:rsidP="007A7C8C"/>
          <w:p w:rsidR="00357D9F" w:rsidRDefault="00357D9F" w:rsidP="007A7C8C">
            <w:r>
              <w:t>Case 4: Beating at a rate increasing by a fixed amount (see Figure 4) (this applies also to Figure 5)</w:t>
            </w:r>
          </w:p>
          <w:p w:rsidR="007A7C8C" w:rsidRPr="007A7C8C" w:rsidRDefault="007A7C8C" w:rsidP="007A7C8C"/>
          <w:p w:rsidR="00A6405D" w:rsidRPr="00D431DE" w:rsidRDefault="00A6405D" w:rsidP="00A6405D">
            <w:pPr>
              <w:rPr>
                <w:b/>
                <w:vertAlign w:val="superscript"/>
              </w:rPr>
            </w:pPr>
            <w:r>
              <w:rPr>
                <w:b/>
              </w:rPr>
              <w:t xml:space="preserve">p instance of </w:t>
            </w:r>
            <w:proofErr w:type="spellStart"/>
            <w:r>
              <w:rPr>
                <w:b/>
              </w:rPr>
              <w:t>beating_at_a_rate_increasing_by</w:t>
            </w:r>
            <w:proofErr w:type="spellEnd"/>
            <w:r>
              <w:rPr>
                <w:b/>
              </w:rPr>
              <w:t xml:space="preserve"> n bpm</w:t>
            </w:r>
            <w:r>
              <w:rPr>
                <w:b/>
                <w:vertAlign w:val="superscript"/>
              </w:rPr>
              <w:t>2</w:t>
            </w:r>
          </w:p>
          <w:p w:rsidR="00A6405D" w:rsidRDefault="00A6405D" w:rsidP="00A6405D">
            <w:r>
              <w:t xml:space="preserve">(i.e. in every minute the rate rises by </w:t>
            </w:r>
            <w:r w:rsidR="00357D9F">
              <w:t>an increasing</w:t>
            </w:r>
            <w:r>
              <w:t xml:space="preserve"> </w:t>
            </w:r>
            <w:r w:rsidR="00357D9F">
              <w:t>amount</w:t>
            </w:r>
            <w:r>
              <w:t>)</w:t>
            </w:r>
          </w:p>
          <w:p w:rsidR="00A6405D" w:rsidRPr="00777BC3" w:rsidRDefault="00A6405D" w:rsidP="00A6405D">
            <w:r>
              <w:t>=def. for any instantaneous process boundary p</w:t>
            </w:r>
            <w:r>
              <w:rPr>
                <w:vertAlign w:val="subscript"/>
              </w:rPr>
              <w:t>1</w:t>
            </w:r>
            <w:r>
              <w:t xml:space="preserve"> in the interior of p and for any m</w:t>
            </w:r>
            <w:r>
              <w:rPr>
                <w:vertAlign w:val="subscript"/>
              </w:rPr>
              <w:t>1</w:t>
            </w:r>
            <w:r>
              <w:t>, if p</w:t>
            </w:r>
            <w:r>
              <w:rPr>
                <w:vertAlign w:val="subscript"/>
              </w:rPr>
              <w:t>1</w:t>
            </w:r>
            <w:r>
              <w:t xml:space="preserve"> instance of instantaneous_beating-at-m</w:t>
            </w:r>
            <w:r>
              <w:rPr>
                <w:vertAlign w:val="subscript"/>
              </w:rPr>
              <w:t>1</w:t>
            </w:r>
            <w:r>
              <w:t xml:space="preserve"> </w:t>
            </w:r>
            <w:proofErr w:type="spellStart"/>
            <w:r>
              <w:t>bpm</w:t>
            </w:r>
            <w:proofErr w:type="spellEnd"/>
            <w:r>
              <w:t xml:space="preserve"> &amp; p</w:t>
            </w:r>
            <w:r>
              <w:rPr>
                <w:vertAlign w:val="subscript"/>
              </w:rPr>
              <w:t xml:space="preserve">1 </w:t>
            </w:r>
            <w:r>
              <w:t>projects onto t</w:t>
            </w:r>
            <w:r>
              <w:rPr>
                <w:vertAlign w:val="subscript"/>
              </w:rPr>
              <w:t>1</w:t>
            </w:r>
            <w:r>
              <w:t xml:space="preserve">, then for any </w:t>
            </w:r>
            <w:r w:rsidRPr="004721EF">
              <w:rPr>
                <w:rFonts w:cstheme="minorHAnsi"/>
              </w:rPr>
              <w:t>δ</w:t>
            </w:r>
            <w:r>
              <w:t xml:space="preserve"> there is some instantaneous process boundary p</w:t>
            </w:r>
            <w:r>
              <w:rPr>
                <w:vertAlign w:val="subscript"/>
              </w:rPr>
              <w:t xml:space="preserve">2 </w:t>
            </w:r>
            <w:r>
              <w:t>and some m</w:t>
            </w:r>
            <w:r>
              <w:rPr>
                <w:vertAlign w:val="subscript"/>
              </w:rPr>
              <w:t xml:space="preserve">2 </w:t>
            </w:r>
            <w:r>
              <w:t>such that p</w:t>
            </w:r>
            <w:r>
              <w:rPr>
                <w:vertAlign w:val="subscript"/>
              </w:rPr>
              <w:t>2</w:t>
            </w:r>
            <w:r>
              <w:t xml:space="preserve"> instance of</w:t>
            </w:r>
            <w:r w:rsidRPr="004721EF">
              <w:t xml:space="preserve"> </w:t>
            </w:r>
            <w:r>
              <w:t>instaneous_beating-at-m</w:t>
            </w:r>
            <w:r>
              <w:rPr>
                <w:vertAlign w:val="subscript"/>
              </w:rPr>
              <w:t>2</w:t>
            </w:r>
            <w:r>
              <w:t xml:space="preserve"> &amp; p</w:t>
            </w:r>
            <w:r>
              <w:rPr>
                <w:vertAlign w:val="subscript"/>
              </w:rPr>
              <w:t xml:space="preserve">2 </w:t>
            </w:r>
            <w:r>
              <w:t>projects onto t</w:t>
            </w:r>
            <w:r>
              <w:rPr>
                <w:vertAlign w:val="subscript"/>
              </w:rPr>
              <w:t xml:space="preserve">2 </w:t>
            </w:r>
            <w:r>
              <w:t>and p</w:t>
            </w:r>
            <w:r>
              <w:rPr>
                <w:rFonts w:cstheme="minorHAnsi"/>
                <w:vertAlign w:val="subscript"/>
              </w:rPr>
              <w:t>1</w:t>
            </w:r>
            <w:r w:rsidRPr="00D431DE">
              <w:rPr>
                <w:rFonts w:cstheme="minorHAnsi"/>
                <w:highlight w:val="yellow"/>
              </w:rPr>
              <w:t xml:space="preserve"> </w:t>
            </w:r>
            <w:r w:rsidRPr="005C0D2F">
              <w:rPr>
                <w:rFonts w:cstheme="minorHAnsi"/>
                <w:highlight w:val="yellow"/>
              </w:rPr>
              <w:t>δ-similar</w:t>
            </w:r>
            <w:r>
              <w:rPr>
                <w:rFonts w:cstheme="minorHAnsi"/>
              </w:rPr>
              <w:t xml:space="preserve"> to some process that is an instance of </w:t>
            </w:r>
            <w:proofErr w:type="spellStart"/>
            <w:r>
              <w:t>partial_interval_beating</w:t>
            </w:r>
            <w:proofErr w:type="spellEnd"/>
            <w:r>
              <w:t xml:space="preserve">-at-n </w:t>
            </w:r>
            <w:proofErr w:type="spellStart"/>
            <w:r>
              <w:t>bpm</w:t>
            </w:r>
            <w:proofErr w:type="spellEnd"/>
            <w:r>
              <w:t xml:space="preserve"> &amp; the difference between n</w:t>
            </w:r>
            <w:r>
              <w:rPr>
                <w:i/>
              </w:rPr>
              <w:t xml:space="preserve"> </w:t>
            </w:r>
            <w:r>
              <w:t>and</w:t>
            </w:r>
          </w:p>
          <w:p w:rsidR="00A6405D" w:rsidRPr="00A60A40" w:rsidRDefault="00502323" w:rsidP="00A6405D">
            <w:pPr>
              <w:rPr>
                <w:rFonts w:cstheme="minorHAnsi"/>
                <w:color w:val="FF0000"/>
              </w:rPr>
            </w:pPr>
            <m:oMath>
              <m:f>
                <m:fPr>
                  <m:ctrlPr>
                    <w:rPr>
                      <w:rFonts w:ascii="Cambria Math" w:hAnsi="Cambria Math"/>
                      <w:sz w:val="28"/>
                    </w:rPr>
                  </m:ctrlPr>
                </m:fPr>
                <m:num>
                  <m:sSub>
                    <m:sSubPr>
                      <m:ctrlPr>
                        <w:rPr>
                          <w:rFonts w:ascii="Cambria Math" w:hAnsi="Cambria Math"/>
                          <w:sz w:val="28"/>
                        </w:rPr>
                      </m:ctrlPr>
                    </m:sSubPr>
                    <m:e>
                      <m:r>
                        <m:rPr>
                          <m:sty m:val="p"/>
                        </m:rPr>
                        <w:rPr>
                          <w:rFonts w:ascii="Cambria Math" w:hAnsi="Cambria Math"/>
                          <w:sz w:val="28"/>
                        </w:rPr>
                        <m:t>m</m:t>
                      </m:r>
                    </m:e>
                    <m:sub>
                      <m:r>
                        <m:rPr>
                          <m:sty m:val="p"/>
                        </m:rPr>
                        <w:rPr>
                          <w:rFonts w:ascii="Cambria Math" w:hAnsi="Cambria Math"/>
                          <w:sz w:val="28"/>
                        </w:rPr>
                        <m:t>2</m:t>
                      </m:r>
                    </m:sub>
                  </m:sSub>
                  <m:r>
                    <m:rPr>
                      <m:sty m:val="p"/>
                    </m:rPr>
                    <w:rPr>
                      <w:rFonts w:ascii="Cambria Math" w:hAnsi="Cambria Math"/>
                      <w:sz w:val="28"/>
                    </w:rPr>
                    <m:t>-</m:t>
                  </m:r>
                  <m:sSub>
                    <m:sSubPr>
                      <m:ctrlPr>
                        <w:rPr>
                          <w:rFonts w:ascii="Cambria Math" w:hAnsi="Cambria Math"/>
                          <w:sz w:val="28"/>
                        </w:rPr>
                      </m:ctrlPr>
                    </m:sSubPr>
                    <m:e>
                      <m:r>
                        <m:rPr>
                          <m:sty m:val="p"/>
                        </m:rPr>
                        <w:rPr>
                          <w:rFonts w:ascii="Cambria Math" w:hAnsi="Cambria Math"/>
                          <w:sz w:val="28"/>
                        </w:rPr>
                        <m:t>m</m:t>
                      </m:r>
                    </m:e>
                    <m:sub>
                      <m:r>
                        <m:rPr>
                          <m:sty m:val="p"/>
                        </m:rPr>
                        <w:rPr>
                          <w:rFonts w:ascii="Cambria Math" w:hAnsi="Cambria Math"/>
                          <w:sz w:val="28"/>
                        </w:rPr>
                        <m:t>1</m:t>
                      </m:r>
                    </m:sub>
                  </m:sSub>
                </m:num>
                <m:den>
                  <m:sSup>
                    <m:sSupPr>
                      <m:ctrlPr>
                        <w:rPr>
                          <w:rFonts w:ascii="Cambria Math" w:hAnsi="Cambria Math"/>
                          <w:i/>
                          <w:sz w:val="28"/>
                        </w:rPr>
                      </m:ctrlPr>
                    </m:sSupPr>
                    <m:e>
                      <m:d>
                        <m:dPr>
                          <m:ctrlPr>
                            <w:rPr>
                              <w:rFonts w:ascii="Cambria Math" w:hAnsi="Cambria Math"/>
                              <w:sz w:val="28"/>
                            </w:rPr>
                          </m:ctrlPr>
                        </m:dPr>
                        <m:e>
                          <m:d>
                            <m:dPr>
                              <m:begChr m:val="|"/>
                              <m:endChr m:val="|"/>
                              <m:ctrlPr>
                                <w:rPr>
                                  <w:rFonts w:ascii="Cambria Math" w:hAnsi="Cambria Math"/>
                                  <w:sz w:val="28"/>
                                </w:rPr>
                              </m:ctrlPr>
                            </m:dPr>
                            <m:e>
                              <m:sSub>
                                <m:sSubPr>
                                  <m:ctrlPr>
                                    <w:rPr>
                                      <w:rFonts w:ascii="Cambria Math" w:hAnsi="Cambria Math"/>
                                      <w:sz w:val="28"/>
                                    </w:rPr>
                                  </m:ctrlPr>
                                </m:sSubPr>
                                <m:e>
                                  <m:r>
                                    <m:rPr>
                                      <m:sty m:val="p"/>
                                    </m:rPr>
                                    <w:rPr>
                                      <w:rFonts w:ascii="Cambria Math" w:hAnsi="Cambria Math"/>
                                      <w:sz w:val="28"/>
                                    </w:rPr>
                                    <m:t>t</m:t>
                                  </m:r>
                                </m:e>
                                <m:sub>
                                  <m:r>
                                    <m:rPr>
                                      <m:sty m:val="p"/>
                                    </m:rPr>
                                    <w:rPr>
                                      <w:rFonts w:ascii="Cambria Math" w:hAnsi="Cambria Math"/>
                                      <w:sz w:val="28"/>
                                    </w:rPr>
                                    <m:t>2</m:t>
                                  </m:r>
                                </m:sub>
                              </m:sSub>
                            </m:e>
                          </m:d>
                          <m:r>
                            <m:rPr>
                              <m:sty m:val="p"/>
                            </m:rPr>
                            <w:rPr>
                              <w:rFonts w:ascii="Cambria Math" w:hAnsi="Cambria Math"/>
                              <w:sz w:val="28"/>
                            </w:rPr>
                            <m:t>-</m:t>
                          </m:r>
                          <m:d>
                            <m:dPr>
                              <m:begChr m:val="|"/>
                              <m:endChr m:val="|"/>
                              <m:ctrlPr>
                                <w:rPr>
                                  <w:rFonts w:ascii="Cambria Math" w:hAnsi="Cambria Math"/>
                                  <w:sz w:val="28"/>
                                </w:rPr>
                              </m:ctrlPr>
                            </m:dPr>
                            <m:e>
                              <m:sSub>
                                <m:sSubPr>
                                  <m:ctrlPr>
                                    <w:rPr>
                                      <w:rFonts w:ascii="Cambria Math" w:hAnsi="Cambria Math"/>
                                      <w:sz w:val="28"/>
                                    </w:rPr>
                                  </m:ctrlPr>
                                </m:sSubPr>
                                <m:e>
                                  <m:r>
                                    <m:rPr>
                                      <m:sty m:val="p"/>
                                    </m:rPr>
                                    <w:rPr>
                                      <w:rFonts w:ascii="Cambria Math" w:hAnsi="Cambria Math"/>
                                      <w:sz w:val="28"/>
                                    </w:rPr>
                                    <m:t>t</m:t>
                                  </m:r>
                                </m:e>
                                <m:sub>
                                  <m:r>
                                    <m:rPr>
                                      <m:sty m:val="p"/>
                                    </m:rPr>
                                    <w:rPr>
                                      <w:rFonts w:ascii="Cambria Math" w:hAnsi="Cambria Math"/>
                                      <w:sz w:val="28"/>
                                    </w:rPr>
                                    <m:t>1</m:t>
                                  </m:r>
                                </m:sub>
                              </m:sSub>
                            </m:e>
                          </m:d>
                        </m:e>
                      </m:d>
                    </m:e>
                    <m:sup>
                      <m:r>
                        <w:rPr>
                          <w:rFonts w:ascii="Cambria Math" w:hAnsi="Cambria Math"/>
                          <w:sz w:val="28"/>
                        </w:rPr>
                        <m:t>2</m:t>
                      </m:r>
                    </m:sup>
                  </m:sSup>
                </m:den>
              </m:f>
            </m:oMath>
            <w:r w:rsidR="00A6405D" w:rsidRPr="00777BC3">
              <w:rPr>
                <w:rFonts w:eastAsiaTheme="minorEastAsia"/>
                <w:sz w:val="28"/>
              </w:rPr>
              <w:t xml:space="preserve"> </w:t>
            </w:r>
            <w:r w:rsidR="00A6405D" w:rsidRPr="00777BC3">
              <w:rPr>
                <w:rFonts w:cstheme="minorHAnsi"/>
              </w:rPr>
              <w:t>is less than δ</w:t>
            </w:r>
            <w:r w:rsidR="00A6405D">
              <w:rPr>
                <w:rFonts w:cstheme="minorHAnsi"/>
              </w:rPr>
              <w:t xml:space="preserve">  </w:t>
            </w:r>
          </w:p>
          <w:p w:rsidR="00A6405D" w:rsidRDefault="00A6405D" w:rsidP="00A6405D">
            <w:pPr>
              <w:pStyle w:val="Caption"/>
            </w:pPr>
            <w:r>
              <w:rPr>
                <w:noProof/>
              </w:rPr>
              <w:lastRenderedPageBreak/>
              <w:drawing>
                <wp:inline distT="0" distB="0" distL="0" distR="0" wp14:anchorId="17CDC94E" wp14:editId="4CB066DD">
                  <wp:extent cx="5486400" cy="3200400"/>
                  <wp:effectExtent l="0" t="0" r="19050" b="19050"/>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A6405D" w:rsidRDefault="00A6405D" w:rsidP="00A6405D">
            <w:pPr>
              <w:pStyle w:val="Caption"/>
            </w:pPr>
            <w:r>
              <w:t xml:space="preserve">Figure </w:t>
            </w:r>
            <w:fldSimple w:instr=" SEQ Figure \* ARABIC ">
              <w:r>
                <w:rPr>
                  <w:noProof/>
                </w:rPr>
                <w:t>4</w:t>
              </w:r>
            </w:fldSimple>
          </w:p>
          <w:p w:rsidR="00A6405D" w:rsidRDefault="00A6405D" w:rsidP="00A6405D"/>
          <w:p w:rsidR="00A6405D" w:rsidRPr="00777BC3" w:rsidRDefault="00A6405D" w:rsidP="00A6405D">
            <w:pPr>
              <w:rPr>
                <w:b/>
                <w:sz w:val="36"/>
              </w:rPr>
            </w:pPr>
          </w:p>
          <w:p w:rsidR="00A6405D" w:rsidRPr="00777BC3" w:rsidRDefault="00A6405D" w:rsidP="00A6405D">
            <w:pPr>
              <w:rPr>
                <w:b/>
                <w:sz w:val="36"/>
              </w:rPr>
            </w:pPr>
            <w:r w:rsidRPr="00777BC3">
              <w:rPr>
                <w:b/>
                <w:sz w:val="36"/>
              </w:rPr>
              <w:t>The master argument for profiles now reads as follows:</w:t>
            </w:r>
          </w:p>
          <w:p w:rsidR="00A6405D" w:rsidRDefault="00A6405D" w:rsidP="00A6405D">
            <w:r>
              <w:t>‘</w:t>
            </w:r>
            <w:r w:rsidRPr="00777BC3">
              <w:rPr>
                <w:highlight w:val="yellow"/>
              </w:rPr>
              <w:t>Similar</w:t>
            </w:r>
            <w:r>
              <w:t>’ in all of the above has to mean: have a similar beating-motion profile</w:t>
            </w:r>
          </w:p>
          <w:p w:rsidR="00A6405D" w:rsidRPr="007F6056" w:rsidRDefault="00A6405D" w:rsidP="00A6405D">
            <w:r>
              <w:t xml:space="preserve">For suppose that each of the </w:t>
            </w:r>
            <w:proofErr w:type="gramStart"/>
            <w:r>
              <w:t>p</w:t>
            </w:r>
            <w:r w:rsidRPr="007F6056">
              <w:rPr>
                <w:vertAlign w:val="subscript"/>
              </w:rPr>
              <w:t>i</w:t>
            </w:r>
            <w:r>
              <w:rPr>
                <w:vertAlign w:val="subscript"/>
              </w:rPr>
              <w:t xml:space="preserve">  </w:t>
            </w:r>
            <w:r>
              <w:t>involves</w:t>
            </w:r>
            <w:proofErr w:type="gramEnd"/>
            <w:r>
              <w:t xml:space="preserve"> e.g. the making of a noise of a quite different sort, or the flashing of a color of a quite different sort, or any other kind of change.</w:t>
            </w:r>
            <w:r w:rsidRPr="007F6056">
              <w:t xml:space="preserve"> </w:t>
            </w:r>
          </w:p>
          <w:p w:rsidR="00A6405D" w:rsidRDefault="00A6405D" w:rsidP="00A6405D">
            <w:r>
              <w:t>Footnote:</w:t>
            </w:r>
          </w:p>
          <w:p w:rsidR="00A6405D" w:rsidRPr="00C2145C" w:rsidRDefault="00A6405D" w:rsidP="00A6405D">
            <w:pPr>
              <w:spacing w:before="96" w:after="120" w:line="360" w:lineRule="atLeast"/>
              <w:rPr>
                <w:rFonts w:ascii="Arial" w:eastAsia="Times New Roman" w:hAnsi="Arial" w:cs="Arial"/>
                <w:color w:val="000000"/>
                <w:sz w:val="20"/>
                <w:szCs w:val="20"/>
                <w:shd w:val="clear" w:color="auto" w:fill="FFFFFF"/>
              </w:rPr>
            </w:pPr>
            <w:r w:rsidRPr="00C2145C">
              <w:rPr>
                <w:rFonts w:ascii="Arial" w:eastAsia="Times New Roman" w:hAnsi="Arial" w:cs="Arial"/>
                <w:color w:val="000000"/>
                <w:sz w:val="20"/>
                <w:szCs w:val="20"/>
                <w:shd w:val="clear" w:color="auto" w:fill="FFFFFF"/>
              </w:rPr>
              <w:t>The idea, illustrated by Figures 1-3, is to compute the rate of change as the </w:t>
            </w:r>
            <w:hyperlink r:id="rId30" w:tooltip="Limit of a function" w:history="1">
              <w:r w:rsidRPr="00C2145C">
                <w:rPr>
                  <w:rFonts w:ascii="Arial" w:eastAsia="Times New Roman" w:hAnsi="Arial" w:cs="Arial"/>
                  <w:color w:val="0645AD"/>
                  <w:sz w:val="20"/>
                  <w:szCs w:val="20"/>
                  <w:u w:val="single"/>
                  <w:shd w:val="clear" w:color="auto" w:fill="FFFFFF"/>
                </w:rPr>
                <w:t>limiting value</w:t>
              </w:r>
            </w:hyperlink>
            <w:r w:rsidRPr="00C2145C">
              <w:rPr>
                <w:rFonts w:ascii="Arial" w:eastAsia="Times New Roman" w:hAnsi="Arial" w:cs="Arial"/>
                <w:color w:val="000000"/>
                <w:sz w:val="20"/>
                <w:szCs w:val="20"/>
                <w:shd w:val="clear" w:color="auto" w:fill="FFFFFF"/>
              </w:rPr>
              <w:t> of the </w:t>
            </w:r>
            <w:hyperlink r:id="rId31" w:tooltip="Difference quotient" w:history="1">
              <w:r w:rsidRPr="00C2145C">
                <w:rPr>
                  <w:rFonts w:ascii="Arial" w:eastAsia="Times New Roman" w:hAnsi="Arial" w:cs="Arial"/>
                  <w:color w:val="0645AD"/>
                  <w:sz w:val="20"/>
                  <w:szCs w:val="20"/>
                  <w:u w:val="single"/>
                  <w:shd w:val="clear" w:color="auto" w:fill="FFFFFF"/>
                </w:rPr>
                <w:t>ratio of the differences</w:t>
              </w:r>
            </w:hyperlink>
            <w:r w:rsidRPr="00C2145C">
              <w:rPr>
                <w:rFonts w:ascii="Arial" w:eastAsia="Times New Roman" w:hAnsi="Arial" w:cs="Arial"/>
                <w:color w:val="000000"/>
                <w:sz w:val="20"/>
                <w:szCs w:val="20"/>
                <w:shd w:val="clear" w:color="auto" w:fill="FFFFFF"/>
              </w:rPr>
              <w:t> </w:t>
            </w:r>
            <w:proofErr w:type="spellStart"/>
            <w:r w:rsidRPr="00C2145C">
              <w:rPr>
                <w:rFonts w:ascii="Arial" w:eastAsia="Times New Roman" w:hAnsi="Arial" w:cs="Arial"/>
                <w:color w:val="000000"/>
                <w:sz w:val="20"/>
                <w:szCs w:val="20"/>
                <w:shd w:val="clear" w:color="auto" w:fill="FFFFFF"/>
              </w:rPr>
              <w:t>Δ</w:t>
            </w:r>
            <w:r w:rsidRPr="00C2145C">
              <w:rPr>
                <w:rFonts w:ascii="Arial" w:eastAsia="Times New Roman" w:hAnsi="Arial" w:cs="Arial"/>
                <w:i/>
                <w:iCs/>
                <w:color w:val="000000"/>
                <w:sz w:val="20"/>
                <w:szCs w:val="20"/>
                <w:shd w:val="clear" w:color="auto" w:fill="FFFFFF"/>
              </w:rPr>
              <w:t>y</w:t>
            </w:r>
            <w:proofErr w:type="spellEnd"/>
            <w:r w:rsidRPr="00C2145C">
              <w:rPr>
                <w:rFonts w:ascii="Arial" w:eastAsia="Times New Roman" w:hAnsi="Arial" w:cs="Arial"/>
                <w:color w:val="000000"/>
                <w:sz w:val="20"/>
                <w:szCs w:val="20"/>
                <w:shd w:val="clear" w:color="auto" w:fill="FFFFFF"/>
              </w:rPr>
              <w:t xml:space="preserve"> / </w:t>
            </w:r>
            <w:proofErr w:type="spellStart"/>
            <w:r w:rsidRPr="00C2145C">
              <w:rPr>
                <w:rFonts w:ascii="Arial" w:eastAsia="Times New Roman" w:hAnsi="Arial" w:cs="Arial"/>
                <w:color w:val="000000"/>
                <w:sz w:val="20"/>
                <w:szCs w:val="20"/>
                <w:shd w:val="clear" w:color="auto" w:fill="FFFFFF"/>
              </w:rPr>
              <w:t>Δ</w:t>
            </w:r>
            <w:r w:rsidRPr="00C2145C">
              <w:rPr>
                <w:rFonts w:ascii="Arial" w:eastAsia="Times New Roman" w:hAnsi="Arial" w:cs="Arial"/>
                <w:i/>
                <w:iCs/>
                <w:color w:val="000000"/>
                <w:sz w:val="20"/>
                <w:szCs w:val="20"/>
                <w:shd w:val="clear" w:color="auto" w:fill="FFFFFF"/>
              </w:rPr>
              <w:t>x</w:t>
            </w:r>
            <w:proofErr w:type="spellEnd"/>
            <w:r w:rsidRPr="00C2145C">
              <w:rPr>
                <w:rFonts w:ascii="Arial" w:eastAsia="Times New Roman" w:hAnsi="Arial" w:cs="Arial"/>
                <w:color w:val="000000"/>
                <w:sz w:val="20"/>
                <w:szCs w:val="20"/>
                <w:shd w:val="clear" w:color="auto" w:fill="FFFFFF"/>
              </w:rPr>
              <w:t xml:space="preserve"> as </w:t>
            </w:r>
            <w:proofErr w:type="spellStart"/>
            <w:r w:rsidRPr="00C2145C">
              <w:rPr>
                <w:rFonts w:ascii="Arial" w:eastAsia="Times New Roman" w:hAnsi="Arial" w:cs="Arial"/>
                <w:color w:val="000000"/>
                <w:sz w:val="20"/>
                <w:szCs w:val="20"/>
                <w:shd w:val="clear" w:color="auto" w:fill="FFFFFF"/>
              </w:rPr>
              <w:t>Δ</w:t>
            </w:r>
            <w:r w:rsidRPr="00C2145C">
              <w:rPr>
                <w:rFonts w:ascii="Arial" w:eastAsia="Times New Roman" w:hAnsi="Arial" w:cs="Arial"/>
                <w:i/>
                <w:iCs/>
                <w:color w:val="000000"/>
                <w:sz w:val="20"/>
                <w:szCs w:val="20"/>
                <w:shd w:val="clear" w:color="auto" w:fill="FFFFFF"/>
              </w:rPr>
              <w:t>x</w:t>
            </w:r>
            <w:proofErr w:type="spellEnd"/>
            <w:r w:rsidRPr="00C2145C">
              <w:rPr>
                <w:rFonts w:ascii="Arial" w:eastAsia="Times New Roman" w:hAnsi="Arial" w:cs="Arial"/>
                <w:color w:val="000000"/>
                <w:sz w:val="20"/>
                <w:szCs w:val="20"/>
                <w:shd w:val="clear" w:color="auto" w:fill="FFFFFF"/>
              </w:rPr>
              <w:t> becomes infinitely small.</w:t>
            </w:r>
          </w:p>
          <w:p w:rsidR="00A6405D" w:rsidRPr="00C2145C" w:rsidRDefault="00A6405D" w:rsidP="00A6405D">
            <w:pPr>
              <w:spacing w:before="96" w:after="120" w:line="360" w:lineRule="atLeast"/>
              <w:rPr>
                <w:rFonts w:ascii="Arial" w:eastAsia="Times New Roman" w:hAnsi="Arial" w:cs="Arial"/>
                <w:color w:val="000000"/>
                <w:sz w:val="20"/>
                <w:szCs w:val="20"/>
                <w:shd w:val="clear" w:color="auto" w:fill="FFFFFF"/>
              </w:rPr>
            </w:pPr>
            <w:r w:rsidRPr="00C2145C">
              <w:rPr>
                <w:rFonts w:ascii="Arial" w:eastAsia="Times New Roman" w:hAnsi="Arial" w:cs="Arial"/>
                <w:color w:val="000000"/>
                <w:sz w:val="20"/>
                <w:szCs w:val="20"/>
                <w:shd w:val="clear" w:color="auto" w:fill="FFFFFF"/>
              </w:rPr>
              <w:t>In </w:t>
            </w:r>
            <w:hyperlink r:id="rId32" w:tooltip="Leibniz's notation" w:history="1">
              <w:r w:rsidRPr="00C2145C">
                <w:rPr>
                  <w:rFonts w:ascii="Arial" w:eastAsia="Times New Roman" w:hAnsi="Arial" w:cs="Arial"/>
                  <w:color w:val="0645AD"/>
                  <w:sz w:val="20"/>
                  <w:szCs w:val="20"/>
                  <w:u w:val="single"/>
                  <w:shd w:val="clear" w:color="auto" w:fill="FFFFFF"/>
                </w:rPr>
                <w:t>Leibniz's notation</w:t>
              </w:r>
            </w:hyperlink>
            <w:r w:rsidRPr="00C2145C">
              <w:rPr>
                <w:rFonts w:ascii="Arial" w:eastAsia="Times New Roman" w:hAnsi="Arial" w:cs="Arial"/>
                <w:color w:val="000000"/>
                <w:sz w:val="20"/>
                <w:szCs w:val="20"/>
                <w:shd w:val="clear" w:color="auto" w:fill="FFFFFF"/>
              </w:rPr>
              <w:t>, such an </w:t>
            </w:r>
            <w:hyperlink r:id="rId33" w:tooltip="Infinitesimal" w:history="1">
              <w:r w:rsidRPr="00C2145C">
                <w:rPr>
                  <w:rFonts w:ascii="Arial" w:eastAsia="Times New Roman" w:hAnsi="Arial" w:cs="Arial"/>
                  <w:color w:val="0645AD"/>
                  <w:sz w:val="20"/>
                  <w:szCs w:val="20"/>
                  <w:u w:val="single"/>
                  <w:shd w:val="clear" w:color="auto" w:fill="FFFFFF"/>
                </w:rPr>
                <w:t>infinitesimal</w:t>
              </w:r>
            </w:hyperlink>
            <w:r w:rsidRPr="00C2145C">
              <w:rPr>
                <w:rFonts w:ascii="Arial" w:eastAsia="Times New Roman" w:hAnsi="Arial" w:cs="Arial"/>
                <w:color w:val="000000"/>
                <w:sz w:val="20"/>
                <w:szCs w:val="20"/>
                <w:shd w:val="clear" w:color="auto" w:fill="FFFFFF"/>
              </w:rPr>
              <w:t> change in </w:t>
            </w:r>
            <w:r w:rsidRPr="00C2145C">
              <w:rPr>
                <w:rFonts w:ascii="Arial" w:eastAsia="Times New Roman" w:hAnsi="Arial" w:cs="Arial"/>
                <w:i/>
                <w:iCs/>
                <w:color w:val="000000"/>
                <w:sz w:val="20"/>
                <w:szCs w:val="20"/>
                <w:shd w:val="clear" w:color="auto" w:fill="FFFFFF"/>
              </w:rPr>
              <w:t>x</w:t>
            </w:r>
            <w:r w:rsidRPr="00C2145C">
              <w:rPr>
                <w:rFonts w:ascii="Arial" w:eastAsia="Times New Roman" w:hAnsi="Arial" w:cs="Arial"/>
                <w:color w:val="000000"/>
                <w:sz w:val="20"/>
                <w:szCs w:val="20"/>
                <w:shd w:val="clear" w:color="auto" w:fill="FFFFFF"/>
              </w:rPr>
              <w:t> is denoted by </w:t>
            </w:r>
            <w:r w:rsidRPr="00C2145C">
              <w:rPr>
                <w:rFonts w:ascii="Arial" w:eastAsia="Times New Roman" w:hAnsi="Arial" w:cs="Arial"/>
                <w:i/>
                <w:iCs/>
                <w:color w:val="000000"/>
                <w:sz w:val="20"/>
                <w:szCs w:val="20"/>
                <w:shd w:val="clear" w:color="auto" w:fill="FFFFFF"/>
              </w:rPr>
              <w:t>dx</w:t>
            </w:r>
            <w:r w:rsidRPr="00C2145C">
              <w:rPr>
                <w:rFonts w:ascii="Arial" w:eastAsia="Times New Roman" w:hAnsi="Arial" w:cs="Arial"/>
                <w:color w:val="000000"/>
                <w:sz w:val="20"/>
                <w:szCs w:val="20"/>
                <w:shd w:val="clear" w:color="auto" w:fill="FFFFFF"/>
              </w:rPr>
              <w:t>, and the derivative of </w:t>
            </w:r>
            <w:r w:rsidRPr="00C2145C">
              <w:rPr>
                <w:rFonts w:ascii="Arial" w:eastAsia="Times New Roman" w:hAnsi="Arial" w:cs="Arial"/>
                <w:i/>
                <w:iCs/>
                <w:color w:val="000000"/>
                <w:sz w:val="20"/>
                <w:szCs w:val="20"/>
                <w:shd w:val="clear" w:color="auto" w:fill="FFFFFF"/>
              </w:rPr>
              <w:t>y</w:t>
            </w:r>
            <w:r w:rsidRPr="00C2145C">
              <w:rPr>
                <w:rFonts w:ascii="Arial" w:eastAsia="Times New Roman" w:hAnsi="Arial" w:cs="Arial"/>
                <w:color w:val="000000"/>
                <w:sz w:val="20"/>
                <w:szCs w:val="20"/>
                <w:shd w:val="clear" w:color="auto" w:fill="FFFFFF"/>
              </w:rPr>
              <w:t> with respect to </w:t>
            </w:r>
            <w:r w:rsidRPr="00C2145C">
              <w:rPr>
                <w:rFonts w:ascii="Arial" w:eastAsia="Times New Roman" w:hAnsi="Arial" w:cs="Arial"/>
                <w:i/>
                <w:iCs/>
                <w:color w:val="000000"/>
                <w:sz w:val="20"/>
                <w:szCs w:val="20"/>
                <w:shd w:val="clear" w:color="auto" w:fill="FFFFFF"/>
              </w:rPr>
              <w:t>x</w:t>
            </w:r>
            <w:r w:rsidRPr="00C2145C">
              <w:rPr>
                <w:rFonts w:ascii="Arial" w:eastAsia="Times New Roman" w:hAnsi="Arial" w:cs="Arial"/>
                <w:color w:val="000000"/>
                <w:sz w:val="20"/>
                <w:szCs w:val="20"/>
                <w:shd w:val="clear" w:color="auto" w:fill="FFFFFF"/>
              </w:rPr>
              <w:t> is written</w:t>
            </w:r>
          </w:p>
          <w:p w:rsidR="00A6405D" w:rsidRDefault="00A6405D" w:rsidP="00A6405D">
            <w:pPr>
              <w:spacing w:after="24" w:line="360" w:lineRule="atLeast"/>
              <w:ind w:left="720"/>
              <w:rPr>
                <w:rFonts w:ascii="Arial" w:eastAsia="Times New Roman" w:hAnsi="Arial" w:cs="Arial"/>
                <w:color w:val="000000"/>
                <w:sz w:val="20"/>
                <w:szCs w:val="20"/>
                <w:shd w:val="clear" w:color="auto" w:fill="FFFFFF"/>
              </w:rPr>
            </w:pPr>
            <w:r>
              <w:rPr>
                <w:rFonts w:ascii="Arial" w:eastAsia="Times New Roman" w:hAnsi="Arial" w:cs="Arial"/>
                <w:noProof/>
                <w:color w:val="000000"/>
                <w:sz w:val="20"/>
                <w:szCs w:val="20"/>
                <w:shd w:val="clear" w:color="auto" w:fill="FFFFFF"/>
              </w:rPr>
              <w:drawing>
                <wp:inline distT="0" distB="0" distL="0" distR="0" wp14:anchorId="26670899" wp14:editId="59C1A707">
                  <wp:extent cx="210820" cy="386715"/>
                  <wp:effectExtent l="0" t="0" r="0" b="0"/>
                  <wp:docPr id="22" name="Picture 22" descr=" \frac{dy}{dx}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frac{dy}{dx} \,\!"/>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10820" cy="386715"/>
                          </a:xfrm>
                          <a:prstGeom prst="rect">
                            <a:avLst/>
                          </a:prstGeom>
                          <a:noFill/>
                          <a:ln>
                            <a:noFill/>
                          </a:ln>
                        </pic:spPr>
                      </pic:pic>
                    </a:graphicData>
                  </a:graphic>
                </wp:inline>
              </w:drawing>
            </w:r>
          </w:p>
          <w:p w:rsidR="00A6405D" w:rsidRDefault="00A6405D" w:rsidP="00A6405D"/>
          <w:p w:rsidR="00A6405D" w:rsidRDefault="00A6405D" w:rsidP="00A6405D">
            <w:pPr>
              <w:spacing w:beforeLines="1" w:before="2" w:afterLines="1" w:after="2"/>
              <w:rPr>
                <w:rFonts w:ascii="Times New Roman" w:hAnsi="Times New Roman"/>
                <w:sz w:val="23"/>
                <w:szCs w:val="23"/>
              </w:rPr>
            </w:pPr>
            <w:r>
              <w:rPr>
                <w:rFonts w:ascii="Times New Roman" w:hAnsi="Times New Roman"/>
                <w:sz w:val="23"/>
                <w:szCs w:val="23"/>
              </w:rPr>
              <w:t xml:space="preserve">We will </w:t>
            </w:r>
            <w:r w:rsidRPr="00D76C61">
              <w:rPr>
                <w:rFonts w:ascii="Times New Roman" w:hAnsi="Times New Roman"/>
                <w:sz w:val="23"/>
                <w:szCs w:val="23"/>
              </w:rPr>
              <w:t>need static pr</w:t>
            </w:r>
            <w:r>
              <w:rPr>
                <w:rFonts w:ascii="Times New Roman" w:hAnsi="Times New Roman"/>
                <w:sz w:val="23"/>
                <w:szCs w:val="23"/>
              </w:rPr>
              <w:t xml:space="preserve">ocess profiles in each category. Thus for example a </w:t>
            </w:r>
            <w:r w:rsidRPr="00D76C61">
              <w:rPr>
                <w:rFonts w:ascii="Times New Roman" w:hAnsi="Times New Roman"/>
                <w:sz w:val="23"/>
                <w:szCs w:val="23"/>
              </w:rPr>
              <w:t>0 beat profile</w:t>
            </w:r>
            <w:r>
              <w:rPr>
                <w:rFonts w:ascii="Times New Roman" w:hAnsi="Times New Roman"/>
                <w:sz w:val="23"/>
                <w:szCs w:val="23"/>
              </w:rPr>
              <w:t xml:space="preserve"> (a beat profile in which there are zero beats per interval of time; a velocity profile in which velocity is zero an acceleration profile in which acceleration is zero, etc.</w:t>
            </w:r>
          </w:p>
          <w:p w:rsidR="00A6405D" w:rsidRPr="00D76C61" w:rsidRDefault="00A6405D" w:rsidP="00A6405D">
            <w:pPr>
              <w:spacing w:beforeLines="1" w:before="2" w:afterLines="1" w:after="2"/>
              <w:rPr>
                <w:rFonts w:ascii="Times New Roman" w:hAnsi="Times New Roman"/>
                <w:sz w:val="23"/>
                <w:szCs w:val="23"/>
              </w:rPr>
            </w:pPr>
          </w:p>
          <w:p w:rsidR="00A6405D" w:rsidRDefault="00A6405D" w:rsidP="00A6405D">
            <w:pPr>
              <w:spacing w:beforeLines="1" w:before="2" w:afterLines="1" w:after="2"/>
              <w:rPr>
                <w:rFonts w:ascii="Times New Roman" w:hAnsi="Times New Roman"/>
                <w:sz w:val="23"/>
                <w:szCs w:val="23"/>
              </w:rPr>
            </w:pPr>
            <w:r>
              <w:rPr>
                <w:rFonts w:ascii="Times New Roman" w:hAnsi="Times New Roman"/>
                <w:sz w:val="23"/>
                <w:szCs w:val="23"/>
              </w:rPr>
              <w:t>This will form the basis of our treatment of ‘</w:t>
            </w:r>
            <w:r w:rsidRPr="00D76C61">
              <w:rPr>
                <w:rFonts w:ascii="Times New Roman" w:hAnsi="Times New Roman"/>
                <w:sz w:val="23"/>
                <w:szCs w:val="23"/>
              </w:rPr>
              <w:t>state</w:t>
            </w:r>
            <w:r>
              <w:rPr>
                <w:rFonts w:ascii="Times New Roman" w:hAnsi="Times New Roman"/>
                <w:sz w:val="23"/>
                <w:szCs w:val="23"/>
              </w:rPr>
              <w:t>s’ (e.g. of the state</w:t>
            </w:r>
            <w:r w:rsidRPr="00D76C61">
              <w:rPr>
                <w:rFonts w:ascii="Times New Roman" w:hAnsi="Times New Roman"/>
                <w:sz w:val="23"/>
                <w:szCs w:val="23"/>
              </w:rPr>
              <w:t xml:space="preserve"> of rest</w:t>
            </w:r>
            <w:r>
              <w:rPr>
                <w:rFonts w:ascii="Times New Roman" w:hAnsi="Times New Roman"/>
                <w:sz w:val="23"/>
                <w:szCs w:val="23"/>
              </w:rPr>
              <w:t xml:space="preserve">), as special sorts of processes (in which nothing happens). Compare the case in which </w:t>
            </w:r>
            <w:r w:rsidRPr="00D76C61">
              <w:rPr>
                <w:rFonts w:ascii="Times New Roman" w:hAnsi="Times New Roman"/>
                <w:sz w:val="23"/>
                <w:szCs w:val="23"/>
              </w:rPr>
              <w:t>two dispositions of equal and opposite attraction and repulsion can counterbalance each other – the dispositions are realized but</w:t>
            </w:r>
            <w:r>
              <w:rPr>
                <w:rFonts w:ascii="Times New Roman" w:hAnsi="Times New Roman"/>
                <w:sz w:val="23"/>
                <w:szCs w:val="23"/>
              </w:rPr>
              <w:t xml:space="preserve"> there is</w:t>
            </w:r>
            <w:r w:rsidRPr="00D76C61">
              <w:rPr>
                <w:rFonts w:ascii="Times New Roman" w:hAnsi="Times New Roman"/>
                <w:sz w:val="23"/>
                <w:szCs w:val="23"/>
              </w:rPr>
              <w:t xml:space="preserve"> no movement </w:t>
            </w:r>
          </w:p>
          <w:p w:rsidR="00A6405D" w:rsidRDefault="00A6405D" w:rsidP="00D76C61">
            <w:pPr>
              <w:spacing w:beforeLines="1" w:before="2" w:afterLines="1" w:after="2"/>
              <w:rPr>
                <w:rFonts w:ascii="Times New Roman" w:hAnsi="Times New Roman"/>
                <w:sz w:val="23"/>
                <w:szCs w:val="23"/>
              </w:rPr>
            </w:pPr>
          </w:p>
        </w:tc>
      </w:tr>
    </w:tbl>
    <w:p w:rsidR="00A6405D" w:rsidRDefault="00A6405D" w:rsidP="00D76C61">
      <w:pPr>
        <w:spacing w:beforeLines="1" w:before="2" w:afterLines="1" w:after="2"/>
        <w:rPr>
          <w:rFonts w:ascii="Times New Roman" w:hAnsi="Times New Roman"/>
          <w:sz w:val="23"/>
          <w:szCs w:val="23"/>
        </w:rPr>
      </w:pPr>
    </w:p>
    <w:p w:rsidR="00CB07DE" w:rsidRPr="00CB07DE" w:rsidRDefault="00CB07DE" w:rsidP="00CB07DE">
      <w:pPr>
        <w:spacing w:beforeLines="1" w:before="2" w:afterLines="1" w:after="2"/>
        <w:rPr>
          <w:rFonts w:ascii="Times New Roman" w:hAnsi="Times New Roman"/>
          <w:b/>
          <w:sz w:val="23"/>
          <w:szCs w:val="23"/>
        </w:rPr>
      </w:pPr>
      <w:r w:rsidRPr="00CB07DE">
        <w:rPr>
          <w:rFonts w:ascii="Times New Roman" w:hAnsi="Times New Roman"/>
          <w:b/>
          <w:sz w:val="23"/>
          <w:szCs w:val="23"/>
        </w:rPr>
        <w:lastRenderedPageBreak/>
        <w:t>Comparing Qualities</w:t>
      </w:r>
    </w:p>
    <w:p w:rsidR="00CB07DE" w:rsidRPr="00CB07DE" w:rsidRDefault="00CB07DE" w:rsidP="00CB07DE">
      <w:pPr>
        <w:spacing w:beforeLines="1" w:before="2" w:afterLines="1" w:after="2"/>
        <w:rPr>
          <w:rFonts w:ascii="Times New Roman" w:hAnsi="Times New Roman"/>
          <w:sz w:val="23"/>
          <w:szCs w:val="23"/>
        </w:rPr>
      </w:pPr>
      <w:r w:rsidRPr="00CB07DE">
        <w:rPr>
          <w:rFonts w:ascii="Times New Roman" w:hAnsi="Times New Roman"/>
          <w:sz w:val="23"/>
          <w:szCs w:val="23"/>
        </w:rPr>
        <w:t xml:space="preserve">Let Q be a quality </w:t>
      </w:r>
      <w:proofErr w:type="gramStart"/>
      <w:r w:rsidRPr="00CB07DE">
        <w:rPr>
          <w:rFonts w:ascii="Times New Roman" w:hAnsi="Times New Roman"/>
          <w:sz w:val="23"/>
          <w:szCs w:val="23"/>
        </w:rPr>
        <w:t>universal ,</w:t>
      </w:r>
      <w:proofErr w:type="gramEnd"/>
      <w:r w:rsidRPr="00CB07DE">
        <w:rPr>
          <w:rFonts w:ascii="Times New Roman" w:hAnsi="Times New Roman"/>
          <w:sz w:val="23"/>
          <w:szCs w:val="23"/>
        </w:rPr>
        <w:t xml:space="preserve"> DSU(Q)  = all determinate sub-universals of Q. </w:t>
      </w:r>
    </w:p>
    <w:p w:rsidR="00CB07DE" w:rsidRPr="00CB07DE" w:rsidRDefault="00CB07DE" w:rsidP="00CB07DE">
      <w:pPr>
        <w:spacing w:beforeLines="1" w:before="2" w:afterLines="1" w:after="2"/>
        <w:rPr>
          <w:rFonts w:ascii="Times New Roman" w:hAnsi="Times New Roman"/>
          <w:sz w:val="23"/>
          <w:szCs w:val="23"/>
        </w:rPr>
      </w:pPr>
      <w:r w:rsidRPr="00CB07DE">
        <w:rPr>
          <w:rFonts w:ascii="Times New Roman" w:hAnsi="Times New Roman"/>
          <w:sz w:val="23"/>
          <w:szCs w:val="23"/>
        </w:rPr>
        <w:t>For example Q = length, DSU(Q) = 1 cm-length, 1.5 cm-length, 2 cm-length, etc. (but independently of choice of units of measure)</w:t>
      </w:r>
    </w:p>
    <w:p w:rsidR="00CB07DE" w:rsidRPr="00CB07DE" w:rsidRDefault="00CB07DE" w:rsidP="00CB07DE">
      <w:pPr>
        <w:spacing w:beforeLines="1" w:before="2" w:afterLines="1" w:after="2"/>
        <w:rPr>
          <w:rFonts w:ascii="Times New Roman" w:hAnsi="Times New Roman"/>
          <w:sz w:val="23"/>
          <w:szCs w:val="23"/>
        </w:rPr>
      </w:pPr>
      <w:r w:rsidRPr="00CB07DE">
        <w:rPr>
          <w:rFonts w:ascii="Times New Roman" w:hAnsi="Times New Roman"/>
          <w:sz w:val="23"/>
          <w:szCs w:val="23"/>
        </w:rPr>
        <w:t xml:space="preserve">Here </w:t>
      </w:r>
      <w:proofErr w:type="gramStart"/>
      <w:r w:rsidRPr="00CB07DE">
        <w:rPr>
          <w:rFonts w:ascii="Times New Roman" w:hAnsi="Times New Roman"/>
          <w:sz w:val="23"/>
          <w:szCs w:val="23"/>
        </w:rPr>
        <w:t>DSU(</w:t>
      </w:r>
      <w:proofErr w:type="gramEnd"/>
      <w:r w:rsidRPr="00CB07DE">
        <w:rPr>
          <w:rFonts w:ascii="Times New Roman" w:hAnsi="Times New Roman"/>
          <w:sz w:val="23"/>
          <w:szCs w:val="23"/>
        </w:rPr>
        <w:t xml:space="preserve">Q) is ordered linearly, so that there is an isomorphism from  DSU(Length) to the real numbers), and in virtue of this isomorphism we can define ‘shorter-in-length than’ accordingly in terms of ‘less than’ for real numbers. </w:t>
      </w:r>
    </w:p>
    <w:p w:rsidR="00CB07DE" w:rsidRPr="00CB07DE" w:rsidRDefault="00CB07DE" w:rsidP="00CB07DE">
      <w:pPr>
        <w:spacing w:beforeLines="1" w:before="2" w:afterLines="1" w:after="2"/>
        <w:rPr>
          <w:rFonts w:ascii="Times New Roman" w:hAnsi="Times New Roman"/>
          <w:sz w:val="23"/>
          <w:szCs w:val="23"/>
        </w:rPr>
      </w:pPr>
      <w:r w:rsidRPr="00CB07DE">
        <w:rPr>
          <w:rFonts w:ascii="Times New Roman" w:hAnsi="Times New Roman"/>
          <w:sz w:val="23"/>
          <w:szCs w:val="23"/>
        </w:rPr>
        <w:t xml:space="preserve">Here, the structure of </w:t>
      </w:r>
      <w:proofErr w:type="gramStart"/>
      <w:r w:rsidRPr="00CB07DE">
        <w:rPr>
          <w:rFonts w:ascii="Times New Roman" w:hAnsi="Times New Roman"/>
          <w:sz w:val="23"/>
          <w:szCs w:val="23"/>
        </w:rPr>
        <w:t>DSU(</w:t>
      </w:r>
      <w:proofErr w:type="gramEnd"/>
      <w:r w:rsidRPr="00CB07DE">
        <w:rPr>
          <w:rFonts w:ascii="Times New Roman" w:hAnsi="Times New Roman"/>
          <w:sz w:val="23"/>
          <w:szCs w:val="23"/>
        </w:rPr>
        <w:t>Q) explains how length qualities relate to each other</w:t>
      </w:r>
    </w:p>
    <w:p w:rsidR="00CB07DE" w:rsidRPr="00CB07DE" w:rsidRDefault="00CB07DE" w:rsidP="00CB07DE">
      <w:pPr>
        <w:spacing w:beforeLines="1" w:before="2" w:afterLines="1" w:after="2"/>
        <w:rPr>
          <w:rFonts w:ascii="Times New Roman" w:hAnsi="Times New Roman"/>
          <w:sz w:val="23"/>
          <w:szCs w:val="23"/>
        </w:rPr>
      </w:pPr>
      <w:r w:rsidRPr="00CB07DE">
        <w:rPr>
          <w:rFonts w:ascii="Times New Roman" w:hAnsi="Times New Roman"/>
          <w:sz w:val="23"/>
          <w:szCs w:val="23"/>
        </w:rPr>
        <w:br/>
        <w:t xml:space="preserve">Contrast DOLCE which reifies a ‘quality space’ as a mathematical entity for each isomorphism that they feel like, and this becomes the "explanation" of how qualities relate to each other. </w:t>
      </w:r>
    </w:p>
    <w:p w:rsidR="00CB07DE" w:rsidRDefault="00CB07DE" w:rsidP="00CB07DE">
      <w:pPr>
        <w:spacing w:beforeLines="1" w:before="2" w:afterLines="1" w:after="2"/>
        <w:rPr>
          <w:rFonts w:ascii="Times New Roman" w:hAnsi="Times New Roman"/>
          <w:sz w:val="23"/>
          <w:szCs w:val="23"/>
        </w:rPr>
      </w:pPr>
      <w:r w:rsidRPr="00CB07DE">
        <w:rPr>
          <w:rFonts w:ascii="Times New Roman" w:hAnsi="Times New Roman"/>
          <w:sz w:val="23"/>
          <w:szCs w:val="23"/>
        </w:rPr>
        <w:t>But do we really have an isomorphism???</w:t>
      </w:r>
    </w:p>
    <w:p w:rsidR="00CB07DE" w:rsidRDefault="00CB07DE" w:rsidP="00CB07DE">
      <w:pPr>
        <w:spacing w:beforeLines="1" w:before="2" w:afterLines="1" w:after="2"/>
        <w:rPr>
          <w:rFonts w:ascii="Times New Roman" w:hAnsi="Times New Roman"/>
          <w:sz w:val="23"/>
          <w:szCs w:val="23"/>
        </w:rPr>
      </w:pPr>
    </w:p>
    <w:p w:rsidR="00CB07DE" w:rsidRPr="00CB07DE" w:rsidRDefault="00CB07DE" w:rsidP="00CB07DE">
      <w:pPr>
        <w:spacing w:beforeLines="1" w:before="2" w:afterLines="1" w:after="2"/>
        <w:rPr>
          <w:rFonts w:ascii="Times New Roman" w:hAnsi="Times New Roman"/>
          <w:b/>
          <w:sz w:val="23"/>
          <w:szCs w:val="23"/>
        </w:rPr>
      </w:pPr>
      <w:r w:rsidRPr="00CB07DE">
        <w:rPr>
          <w:rFonts w:ascii="Times New Roman" w:hAnsi="Times New Roman"/>
          <w:b/>
          <w:sz w:val="23"/>
          <w:szCs w:val="23"/>
        </w:rPr>
        <w:t>Comparing Process (Profile) Types</w:t>
      </w:r>
    </w:p>
    <w:p w:rsidR="00CB07DE" w:rsidRPr="00CB07DE" w:rsidRDefault="00CB07DE" w:rsidP="00CB07DE">
      <w:pPr>
        <w:spacing w:beforeLines="1" w:before="2" w:afterLines="1" w:after="2"/>
        <w:rPr>
          <w:rFonts w:ascii="Times New Roman" w:hAnsi="Times New Roman"/>
          <w:sz w:val="23"/>
          <w:szCs w:val="23"/>
        </w:rPr>
      </w:pPr>
      <w:r w:rsidRPr="00CB07DE">
        <w:rPr>
          <w:rFonts w:ascii="Times New Roman" w:hAnsi="Times New Roman"/>
          <w:sz w:val="23"/>
          <w:szCs w:val="23"/>
        </w:rPr>
        <w:t xml:space="preserve">Let P be a process profile universal (e.g.), </w:t>
      </w:r>
      <w:proofErr w:type="gramStart"/>
      <w:r w:rsidRPr="00CB07DE">
        <w:rPr>
          <w:rFonts w:ascii="Times New Roman" w:hAnsi="Times New Roman"/>
          <w:sz w:val="23"/>
          <w:szCs w:val="23"/>
        </w:rPr>
        <w:t>DSU(</w:t>
      </w:r>
      <w:proofErr w:type="gramEnd"/>
      <w:r w:rsidRPr="00CB07DE">
        <w:rPr>
          <w:rFonts w:ascii="Times New Roman" w:hAnsi="Times New Roman"/>
          <w:sz w:val="23"/>
          <w:szCs w:val="23"/>
        </w:rPr>
        <w:t xml:space="preserve">P) = all determinate sub-universals of P. </w:t>
      </w:r>
    </w:p>
    <w:p w:rsidR="00CB07DE" w:rsidRPr="00CB07DE" w:rsidRDefault="00CB07DE" w:rsidP="00CB07DE">
      <w:pPr>
        <w:spacing w:beforeLines="1" w:before="2" w:afterLines="1" w:after="2"/>
        <w:rPr>
          <w:rFonts w:ascii="Times New Roman" w:hAnsi="Times New Roman"/>
          <w:sz w:val="23"/>
          <w:szCs w:val="23"/>
        </w:rPr>
      </w:pPr>
      <w:r w:rsidRPr="00CB07DE">
        <w:rPr>
          <w:rFonts w:ascii="Times New Roman" w:hAnsi="Times New Roman"/>
          <w:sz w:val="23"/>
          <w:szCs w:val="23"/>
        </w:rPr>
        <w:t xml:space="preserve">For example P = regular-beat-process-profile, DSU(P) = 60 </w:t>
      </w:r>
      <w:proofErr w:type="spellStart"/>
      <w:r w:rsidRPr="00CB07DE">
        <w:rPr>
          <w:rFonts w:ascii="Times New Roman" w:hAnsi="Times New Roman"/>
          <w:sz w:val="23"/>
          <w:szCs w:val="23"/>
        </w:rPr>
        <w:t>bpm</w:t>
      </w:r>
      <w:proofErr w:type="spellEnd"/>
      <w:r w:rsidRPr="00CB07DE">
        <w:rPr>
          <w:rFonts w:ascii="Times New Roman" w:hAnsi="Times New Roman"/>
          <w:sz w:val="23"/>
          <w:szCs w:val="23"/>
        </w:rPr>
        <w:t xml:space="preserve"> beat process profile, 61 </w:t>
      </w:r>
      <w:proofErr w:type="spellStart"/>
      <w:r w:rsidRPr="00CB07DE">
        <w:rPr>
          <w:rFonts w:ascii="Times New Roman" w:hAnsi="Times New Roman"/>
          <w:sz w:val="23"/>
          <w:szCs w:val="23"/>
        </w:rPr>
        <w:t>bpm</w:t>
      </w:r>
      <w:proofErr w:type="spellEnd"/>
      <w:r w:rsidRPr="00CB07DE">
        <w:rPr>
          <w:rFonts w:ascii="Times New Roman" w:hAnsi="Times New Roman"/>
          <w:sz w:val="23"/>
          <w:szCs w:val="23"/>
        </w:rPr>
        <w:t xml:space="preserve"> beat process profile, 62 </w:t>
      </w:r>
      <w:proofErr w:type="spellStart"/>
      <w:r w:rsidRPr="00CB07DE">
        <w:rPr>
          <w:rFonts w:ascii="Times New Roman" w:hAnsi="Times New Roman"/>
          <w:sz w:val="23"/>
          <w:szCs w:val="23"/>
        </w:rPr>
        <w:t>bpm</w:t>
      </w:r>
      <w:proofErr w:type="spellEnd"/>
      <w:r w:rsidRPr="00CB07DE">
        <w:rPr>
          <w:rFonts w:ascii="Times New Roman" w:hAnsi="Times New Roman"/>
          <w:sz w:val="23"/>
          <w:szCs w:val="23"/>
        </w:rPr>
        <w:t xml:space="preserve"> beat process profile, etc. (but independently of choice of units of measure)</w:t>
      </w:r>
    </w:p>
    <w:p w:rsidR="00CB07DE" w:rsidRPr="00CB07DE" w:rsidRDefault="00CB07DE" w:rsidP="00CB07DE">
      <w:pPr>
        <w:spacing w:beforeLines="1" w:before="2" w:afterLines="1" w:after="2"/>
        <w:rPr>
          <w:rFonts w:ascii="Times New Roman" w:hAnsi="Times New Roman"/>
          <w:sz w:val="23"/>
          <w:szCs w:val="23"/>
        </w:rPr>
      </w:pPr>
      <w:r w:rsidRPr="00CB07DE">
        <w:rPr>
          <w:rFonts w:ascii="Times New Roman" w:hAnsi="Times New Roman"/>
          <w:sz w:val="23"/>
          <w:szCs w:val="23"/>
        </w:rPr>
        <w:t xml:space="preserve">Here </w:t>
      </w:r>
      <w:proofErr w:type="gramStart"/>
      <w:r w:rsidRPr="00CB07DE">
        <w:rPr>
          <w:rFonts w:ascii="Times New Roman" w:hAnsi="Times New Roman"/>
          <w:sz w:val="23"/>
          <w:szCs w:val="23"/>
        </w:rPr>
        <w:t>DSU(</w:t>
      </w:r>
      <w:proofErr w:type="gramEnd"/>
      <w:r w:rsidRPr="00CB07DE">
        <w:rPr>
          <w:rFonts w:ascii="Times New Roman" w:hAnsi="Times New Roman"/>
          <w:sz w:val="23"/>
          <w:szCs w:val="23"/>
        </w:rPr>
        <w:t xml:space="preserve">P) is ordered linearly, so that there is an isomorphism from  DSU(P) to the real numbers, and we can define ‘beats faster than’ accordingly in terms of ‘greater than’ for real numbers. </w:t>
      </w:r>
    </w:p>
    <w:p w:rsidR="00CB07DE" w:rsidRPr="00CB07DE" w:rsidRDefault="00CB07DE" w:rsidP="00CB07DE">
      <w:pPr>
        <w:spacing w:beforeLines="1" w:before="2" w:afterLines="1" w:after="2"/>
        <w:rPr>
          <w:rFonts w:ascii="Times New Roman" w:hAnsi="Times New Roman"/>
          <w:sz w:val="23"/>
          <w:szCs w:val="23"/>
        </w:rPr>
      </w:pPr>
      <w:r w:rsidRPr="00CB07DE">
        <w:rPr>
          <w:rFonts w:ascii="Times New Roman" w:hAnsi="Times New Roman"/>
          <w:sz w:val="23"/>
          <w:szCs w:val="23"/>
        </w:rPr>
        <w:t xml:space="preserve">The structure of </w:t>
      </w:r>
      <w:proofErr w:type="gramStart"/>
      <w:r w:rsidRPr="00CB07DE">
        <w:rPr>
          <w:rFonts w:ascii="Times New Roman" w:hAnsi="Times New Roman"/>
          <w:sz w:val="23"/>
          <w:szCs w:val="23"/>
        </w:rPr>
        <w:t>DSU(</w:t>
      </w:r>
      <w:proofErr w:type="gramEnd"/>
      <w:r w:rsidRPr="00CB07DE">
        <w:rPr>
          <w:rFonts w:ascii="Times New Roman" w:hAnsi="Times New Roman"/>
          <w:sz w:val="23"/>
          <w:szCs w:val="23"/>
        </w:rPr>
        <w:t>P) explains how beat processes relate to each other in terms of faster and shorter</w:t>
      </w:r>
    </w:p>
    <w:p w:rsidR="00CB07DE" w:rsidRPr="00CB07DE" w:rsidRDefault="00CB07DE" w:rsidP="00CB07DE">
      <w:pPr>
        <w:spacing w:beforeLines="1" w:before="2" w:afterLines="1" w:after="2"/>
        <w:rPr>
          <w:rFonts w:ascii="Times New Roman" w:hAnsi="Times New Roman"/>
          <w:sz w:val="23"/>
          <w:szCs w:val="23"/>
        </w:rPr>
      </w:pPr>
    </w:p>
    <w:p w:rsidR="00A6405D" w:rsidRDefault="00A6405D" w:rsidP="00D76C61">
      <w:pPr>
        <w:spacing w:beforeLines="1" w:before="2" w:afterLines="1" w:after="2"/>
        <w:rPr>
          <w:rFonts w:ascii="Times New Roman" w:hAnsi="Times New Roman"/>
          <w:sz w:val="23"/>
          <w:szCs w:val="23"/>
        </w:rPr>
      </w:pPr>
    </w:p>
    <w:p w:rsidR="00A6405D" w:rsidRPr="00D76C61" w:rsidRDefault="00A6405D" w:rsidP="00D76C61">
      <w:pPr>
        <w:spacing w:beforeLines="1" w:before="2" w:afterLines="1" w:after="2"/>
        <w:rPr>
          <w:rFonts w:ascii="Times New Roman" w:hAnsi="Times New Roman"/>
          <w:sz w:val="23"/>
          <w:szCs w:val="23"/>
        </w:rPr>
      </w:pPr>
      <w:r>
        <w:rPr>
          <w:rFonts w:ascii="Times New Roman" w:hAnsi="Times New Roman"/>
          <w:sz w:val="23"/>
          <w:szCs w:val="23"/>
        </w:rPr>
        <w:t>Spatiotemporal Regions</w:t>
      </w:r>
    </w:p>
    <w:p w:rsidR="00D76C61" w:rsidRDefault="00D76C61" w:rsidP="0079125C">
      <w:pPr>
        <w:spacing w:beforeLines="1" w:before="2" w:afterLines="1" w:after="2"/>
        <w:rPr>
          <w:rFonts w:ascii="Times New Roman" w:hAnsi="Times New Roman"/>
          <w:sz w:val="20"/>
          <w:szCs w:val="20"/>
        </w:rPr>
      </w:pPr>
    </w:p>
    <w:p w:rsidR="00A6405D" w:rsidRPr="001F273B" w:rsidRDefault="00A6405D" w:rsidP="00A6405D">
      <w:pPr>
        <w:rPr>
          <w:rFonts w:ascii="Times New Roman" w:hAnsi="Times New Roman"/>
          <w:sz w:val="23"/>
        </w:rPr>
      </w:pPr>
      <w:r w:rsidRPr="001F273B">
        <w:rPr>
          <w:rFonts w:ascii="Times New Roman" w:hAnsi="Times New Roman"/>
          <w:iCs/>
          <w:sz w:val="23"/>
        </w:rPr>
        <w:tab/>
      </w:r>
      <w:proofErr w:type="gramStart"/>
      <w:r w:rsidRPr="001F273B">
        <w:rPr>
          <w:rFonts w:ascii="Times New Roman" w:hAnsi="Times New Roman"/>
          <w:iCs/>
          <w:sz w:val="23"/>
        </w:rPr>
        <w:t>process</w:t>
      </w:r>
      <w:proofErr w:type="gramEnd"/>
    </w:p>
    <w:p w:rsidR="00A6405D" w:rsidRPr="001F273B" w:rsidRDefault="00A6405D" w:rsidP="00A6405D">
      <w:pPr>
        <w:rPr>
          <w:rFonts w:ascii="Times New Roman" w:hAnsi="Times New Roman"/>
          <w:sz w:val="23"/>
        </w:rPr>
      </w:pPr>
      <w:r w:rsidRPr="001F273B">
        <w:rPr>
          <w:rFonts w:ascii="Times New Roman" w:hAnsi="Times New Roman"/>
          <w:iCs/>
          <w:sz w:val="23"/>
        </w:rPr>
        <w:tab/>
      </w:r>
      <w:proofErr w:type="gramStart"/>
      <w:r w:rsidRPr="001F273B">
        <w:rPr>
          <w:rFonts w:ascii="Times New Roman" w:hAnsi="Times New Roman"/>
          <w:iCs/>
          <w:sz w:val="23"/>
        </w:rPr>
        <w:t>process</w:t>
      </w:r>
      <w:proofErr w:type="gramEnd"/>
      <w:r w:rsidRPr="001F273B">
        <w:rPr>
          <w:rFonts w:ascii="Times New Roman" w:hAnsi="Times New Roman"/>
          <w:iCs/>
          <w:sz w:val="23"/>
        </w:rPr>
        <w:t xml:space="preserve"> boundary</w:t>
      </w:r>
    </w:p>
    <w:p w:rsidR="00A6405D" w:rsidRDefault="00A6405D" w:rsidP="00A6405D">
      <w:pPr>
        <w:rPr>
          <w:rFonts w:ascii="Times New Roman" w:hAnsi="Times New Roman"/>
          <w:iCs/>
          <w:sz w:val="23"/>
        </w:rPr>
      </w:pPr>
      <w:r w:rsidRPr="001F273B">
        <w:rPr>
          <w:rFonts w:ascii="Times New Roman" w:hAnsi="Times New Roman"/>
          <w:b/>
          <w:bCs/>
          <w:iCs/>
          <w:sz w:val="23"/>
        </w:rPr>
        <w:tab/>
      </w:r>
      <w:proofErr w:type="gramStart"/>
      <w:r w:rsidRPr="001F273B">
        <w:rPr>
          <w:rFonts w:ascii="Times New Roman" w:hAnsi="Times New Roman"/>
          <w:iCs/>
          <w:sz w:val="23"/>
        </w:rPr>
        <w:t>temporal</w:t>
      </w:r>
      <w:proofErr w:type="gramEnd"/>
      <w:r w:rsidRPr="001F273B">
        <w:rPr>
          <w:rFonts w:ascii="Times New Roman" w:hAnsi="Times New Roman"/>
          <w:iCs/>
          <w:sz w:val="23"/>
        </w:rPr>
        <w:t xml:space="preserve"> region</w:t>
      </w:r>
    </w:p>
    <w:p w:rsidR="00A6405D" w:rsidRPr="001F273B" w:rsidRDefault="00A6405D" w:rsidP="00A6405D">
      <w:pPr>
        <w:rPr>
          <w:rFonts w:ascii="Times New Roman" w:hAnsi="Times New Roman"/>
          <w:iCs/>
          <w:sz w:val="23"/>
        </w:rPr>
      </w:pPr>
      <w:r w:rsidRPr="001F273B">
        <w:rPr>
          <w:rFonts w:ascii="Times New Roman" w:hAnsi="Times New Roman"/>
          <w:iCs/>
          <w:sz w:val="23"/>
        </w:rPr>
        <w:tab/>
      </w:r>
      <w:r w:rsidRPr="001F273B">
        <w:rPr>
          <w:rFonts w:ascii="Times New Roman" w:hAnsi="Times New Roman"/>
          <w:iCs/>
          <w:sz w:val="23"/>
        </w:rPr>
        <w:tab/>
        <w:t>1-dimensional temporal region (temporal interval)</w:t>
      </w:r>
    </w:p>
    <w:p w:rsidR="00A6405D" w:rsidRPr="001F273B" w:rsidRDefault="00A6405D" w:rsidP="00A6405D">
      <w:pPr>
        <w:ind w:left="720" w:firstLine="720"/>
        <w:rPr>
          <w:rFonts w:ascii="Times New Roman" w:hAnsi="Times New Roman"/>
          <w:sz w:val="23"/>
        </w:rPr>
      </w:pPr>
      <w:r w:rsidRPr="001F273B">
        <w:rPr>
          <w:rFonts w:ascii="Times New Roman" w:hAnsi="Times New Roman"/>
          <w:iCs/>
          <w:sz w:val="23"/>
        </w:rPr>
        <w:t>0-dimensional temporal region (temporal boundary)</w:t>
      </w:r>
    </w:p>
    <w:p w:rsidR="00A6405D" w:rsidRPr="001F273B" w:rsidRDefault="00A6405D" w:rsidP="00A6405D">
      <w:pPr>
        <w:ind w:firstLine="720"/>
        <w:rPr>
          <w:rFonts w:ascii="Times New Roman" w:hAnsi="Times New Roman"/>
          <w:sz w:val="23"/>
        </w:rPr>
      </w:pPr>
      <w:proofErr w:type="gramStart"/>
      <w:r w:rsidRPr="001F273B">
        <w:rPr>
          <w:rFonts w:ascii="Times New Roman" w:hAnsi="Times New Roman"/>
          <w:iCs/>
          <w:sz w:val="23"/>
        </w:rPr>
        <w:t>spatiotemporal</w:t>
      </w:r>
      <w:proofErr w:type="gramEnd"/>
      <w:r w:rsidRPr="001F273B">
        <w:rPr>
          <w:rFonts w:ascii="Times New Roman" w:hAnsi="Times New Roman"/>
          <w:iCs/>
          <w:sz w:val="23"/>
        </w:rPr>
        <w:t xml:space="preserve"> region</w:t>
      </w:r>
      <w:r w:rsidRPr="001F273B">
        <w:rPr>
          <w:rFonts w:ascii="Times New Roman" w:hAnsi="Times New Roman"/>
          <w:sz w:val="23"/>
        </w:rPr>
        <w:t xml:space="preserve"> </w:t>
      </w:r>
    </w:p>
    <w:p w:rsidR="00A6405D" w:rsidRPr="001F273B" w:rsidRDefault="00A6405D" w:rsidP="00A6405D">
      <w:pPr>
        <w:rPr>
          <w:rFonts w:ascii="Times New Roman" w:hAnsi="Times New Roman"/>
          <w:iCs/>
          <w:sz w:val="23"/>
        </w:rPr>
      </w:pPr>
      <w:r w:rsidRPr="001F273B">
        <w:rPr>
          <w:rFonts w:ascii="Times New Roman" w:hAnsi="Times New Roman"/>
          <w:iCs/>
          <w:sz w:val="23"/>
        </w:rPr>
        <w:tab/>
      </w:r>
      <w:r w:rsidRPr="001F273B">
        <w:rPr>
          <w:rFonts w:ascii="Times New Roman" w:hAnsi="Times New Roman"/>
          <w:iCs/>
          <w:sz w:val="23"/>
        </w:rPr>
        <w:tab/>
        <w:t xml:space="preserve">3+1-dimensional spatiotemporal region </w:t>
      </w:r>
    </w:p>
    <w:p w:rsidR="00A6405D" w:rsidRPr="001F273B" w:rsidRDefault="00A6405D" w:rsidP="00A6405D">
      <w:pPr>
        <w:ind w:left="720" w:firstLine="720"/>
        <w:rPr>
          <w:rFonts w:ascii="Times New Roman" w:hAnsi="Times New Roman"/>
          <w:sz w:val="23"/>
        </w:rPr>
      </w:pPr>
      <w:r w:rsidRPr="001F273B">
        <w:rPr>
          <w:rFonts w:ascii="Times New Roman" w:hAnsi="Times New Roman"/>
          <w:iCs/>
          <w:sz w:val="23"/>
        </w:rPr>
        <w:t>3+0-dimensional spatiotemporal region</w:t>
      </w:r>
    </w:p>
    <w:p w:rsidR="00A6405D" w:rsidRPr="009331CA" w:rsidRDefault="00A6405D" w:rsidP="0079125C">
      <w:pPr>
        <w:spacing w:beforeLines="1" w:before="2" w:afterLines="1" w:after="2"/>
        <w:rPr>
          <w:rFonts w:ascii="Times New Roman" w:hAnsi="Times New Roman"/>
          <w:sz w:val="20"/>
          <w:szCs w:val="20"/>
        </w:rPr>
      </w:pPr>
    </w:p>
    <w:p w:rsidR="0079125C" w:rsidRPr="009331CA" w:rsidRDefault="0079125C" w:rsidP="0079125C">
      <w:pPr>
        <w:spacing w:beforeLines="1" w:before="2" w:afterLines="1" w:after="2"/>
        <w:rPr>
          <w:rFonts w:ascii="Times New Roman" w:hAnsi="Times New Roman"/>
          <w:sz w:val="20"/>
          <w:szCs w:val="20"/>
        </w:rPr>
      </w:pPr>
      <w:r w:rsidRPr="009331CA">
        <w:rPr>
          <w:rFonts w:ascii="Times New Roman" w:hAnsi="Times New Roman"/>
          <w:i/>
          <w:sz w:val="23"/>
          <w:szCs w:val="23"/>
        </w:rPr>
        <w:t>Spatiotemporal region</w:t>
      </w:r>
    </w:p>
    <w:p w:rsidR="0079125C" w:rsidRPr="009331CA" w:rsidRDefault="00DC022E" w:rsidP="0079125C">
      <w:pPr>
        <w:spacing w:beforeLines="1" w:before="2" w:afterLines="1" w:after="2"/>
        <w:rPr>
          <w:rFonts w:ascii="Times New Roman" w:hAnsi="Times New Roman"/>
          <w:sz w:val="20"/>
          <w:szCs w:val="20"/>
        </w:rPr>
      </w:pPr>
      <w:proofErr w:type="gramStart"/>
      <w:r>
        <w:rPr>
          <w:rFonts w:ascii="Times New Roman" w:hAnsi="Times New Roman"/>
          <w:sz w:val="23"/>
          <w:szCs w:val="23"/>
        </w:rPr>
        <w:t>Def.</w:t>
      </w:r>
      <w:proofErr w:type="gramEnd"/>
      <w:r w:rsidR="0079125C" w:rsidRPr="009331CA">
        <w:rPr>
          <w:rFonts w:ascii="Times New Roman" w:hAnsi="Times New Roman"/>
          <w:sz w:val="23"/>
          <w:szCs w:val="23"/>
        </w:rPr>
        <w:t xml:space="preserve"> </w:t>
      </w:r>
      <w:proofErr w:type="gramStart"/>
      <w:r w:rsidR="0079125C" w:rsidRPr="009331CA">
        <w:rPr>
          <w:rFonts w:ascii="Times New Roman" w:hAnsi="Times New Roman"/>
          <w:sz w:val="23"/>
          <w:szCs w:val="23"/>
        </w:rPr>
        <w:t xml:space="preserve">An </w:t>
      </w:r>
      <w:proofErr w:type="spellStart"/>
      <w:r w:rsidR="0079125C" w:rsidRPr="009331CA">
        <w:rPr>
          <w:rFonts w:ascii="Times New Roman" w:hAnsi="Times New Roman"/>
          <w:sz w:val="23"/>
          <w:szCs w:val="23"/>
        </w:rPr>
        <w:t>occurrent</w:t>
      </w:r>
      <w:proofErr w:type="spellEnd"/>
      <w:r w:rsidR="0079125C" w:rsidRPr="009331CA">
        <w:rPr>
          <w:rFonts w:ascii="Times New Roman" w:hAnsi="Times New Roman"/>
          <w:sz w:val="23"/>
          <w:szCs w:val="23"/>
        </w:rPr>
        <w:t xml:space="preserve"> entity at or in which </w:t>
      </w:r>
      <w:proofErr w:type="spellStart"/>
      <w:r w:rsidR="0079125C" w:rsidRPr="009331CA">
        <w:rPr>
          <w:rFonts w:ascii="Times New Roman" w:hAnsi="Times New Roman"/>
          <w:sz w:val="23"/>
          <w:szCs w:val="23"/>
        </w:rPr>
        <w:t>processual</w:t>
      </w:r>
      <w:proofErr w:type="spellEnd"/>
      <w:r w:rsidR="0079125C" w:rsidRPr="009331CA">
        <w:rPr>
          <w:rFonts w:ascii="Times New Roman" w:hAnsi="Times New Roman"/>
          <w:sz w:val="23"/>
          <w:szCs w:val="23"/>
        </w:rPr>
        <w:t xml:space="preserve"> entities can be located.</w:t>
      </w:r>
      <w:proofErr w:type="gramEnd"/>
      <w:r w:rsidR="0079125C" w:rsidRPr="009331CA">
        <w:rPr>
          <w:rFonts w:ascii="Times New Roman" w:hAnsi="Times New Roman"/>
          <w:sz w:val="23"/>
          <w:szCs w:val="23"/>
        </w:rPr>
        <w:t xml:space="preserve"> </w:t>
      </w:r>
    </w:p>
    <w:p w:rsidR="0079125C" w:rsidRPr="009331CA" w:rsidRDefault="0079125C" w:rsidP="0079125C">
      <w:pPr>
        <w:spacing w:beforeLines="1" w:before="2" w:afterLines="1" w:after="2"/>
        <w:rPr>
          <w:rFonts w:ascii="Times New Roman" w:hAnsi="Times New Roman"/>
          <w:sz w:val="20"/>
          <w:szCs w:val="20"/>
        </w:rPr>
      </w:pPr>
      <w:r w:rsidRPr="009331CA">
        <w:rPr>
          <w:rFonts w:ascii="Times New Roman" w:hAnsi="Times New Roman"/>
          <w:sz w:val="23"/>
          <w:szCs w:val="23"/>
        </w:rPr>
        <w:t> </w:t>
      </w:r>
    </w:p>
    <w:p w:rsidR="0079125C" w:rsidRPr="009331CA" w:rsidRDefault="0079125C" w:rsidP="0079125C">
      <w:pPr>
        <w:spacing w:beforeLines="1" w:before="2" w:afterLines="1" w:after="2"/>
        <w:rPr>
          <w:rFonts w:ascii="Times New Roman" w:hAnsi="Times New Roman"/>
          <w:sz w:val="20"/>
          <w:szCs w:val="20"/>
        </w:rPr>
      </w:pPr>
      <w:r w:rsidRPr="009331CA">
        <w:rPr>
          <w:rFonts w:ascii="Times New Roman" w:hAnsi="Times New Roman"/>
          <w:sz w:val="23"/>
          <w:szCs w:val="23"/>
        </w:rPr>
        <w:lastRenderedPageBreak/>
        <w:t>(</w:t>
      </w:r>
      <w:proofErr w:type="gramStart"/>
      <w:r w:rsidRPr="009331CA">
        <w:rPr>
          <w:rFonts w:ascii="Times New Roman" w:hAnsi="Times New Roman"/>
          <w:sz w:val="23"/>
          <w:szCs w:val="23"/>
        </w:rPr>
        <w:t>examples</w:t>
      </w:r>
      <w:proofErr w:type="gramEnd"/>
      <w:r w:rsidRPr="009331CA">
        <w:rPr>
          <w:rFonts w:ascii="Times New Roman" w:hAnsi="Times New Roman"/>
          <w:sz w:val="23"/>
          <w:szCs w:val="23"/>
        </w:rPr>
        <w:t>: the spatiotemporal region occupied by a human life, the spatiotemporal region occupied by the development of a cancer tumor, the spatiotemporal setting occupied by a process of cellular meiosis)</w:t>
      </w:r>
    </w:p>
    <w:p w:rsidR="0079125C" w:rsidRPr="009331CA" w:rsidRDefault="0079125C" w:rsidP="0079125C">
      <w:pPr>
        <w:spacing w:beforeLines="1" w:before="2" w:afterLines="1" w:after="2"/>
        <w:rPr>
          <w:rFonts w:ascii="Times New Roman" w:hAnsi="Times New Roman"/>
          <w:sz w:val="20"/>
          <w:szCs w:val="20"/>
        </w:rPr>
      </w:pPr>
      <w:r w:rsidRPr="009331CA">
        <w:rPr>
          <w:rFonts w:ascii="Times New Roman" w:hAnsi="Times New Roman"/>
          <w:sz w:val="23"/>
          <w:szCs w:val="23"/>
        </w:rPr>
        <w:t> </w:t>
      </w:r>
    </w:p>
    <w:p w:rsidR="0079125C" w:rsidRPr="009331CA" w:rsidRDefault="0079125C" w:rsidP="0079125C">
      <w:pPr>
        <w:spacing w:beforeLines="1" w:before="2" w:afterLines="1" w:after="2"/>
        <w:rPr>
          <w:rFonts w:ascii="Times New Roman" w:hAnsi="Times New Roman"/>
          <w:sz w:val="20"/>
          <w:szCs w:val="20"/>
        </w:rPr>
      </w:pPr>
      <w:proofErr w:type="spellStart"/>
      <w:r w:rsidRPr="009331CA">
        <w:rPr>
          <w:rFonts w:ascii="Times New Roman" w:hAnsi="Times New Roman"/>
          <w:i/>
          <w:sz w:val="23"/>
          <w:szCs w:val="23"/>
        </w:rPr>
        <w:t>Processual</w:t>
      </w:r>
      <w:proofErr w:type="spellEnd"/>
      <w:r w:rsidRPr="009331CA">
        <w:rPr>
          <w:rFonts w:ascii="Times New Roman" w:hAnsi="Times New Roman"/>
          <w:i/>
          <w:sz w:val="23"/>
          <w:szCs w:val="23"/>
        </w:rPr>
        <w:t xml:space="preserve"> entity</w:t>
      </w:r>
    </w:p>
    <w:p w:rsidR="0079125C" w:rsidRPr="009331CA" w:rsidRDefault="00DC022E" w:rsidP="0079125C">
      <w:pPr>
        <w:spacing w:beforeLines="1" w:before="2" w:afterLines="1" w:after="2"/>
        <w:rPr>
          <w:rFonts w:ascii="Times New Roman" w:hAnsi="Times New Roman"/>
          <w:sz w:val="20"/>
          <w:szCs w:val="20"/>
        </w:rPr>
      </w:pPr>
      <w:proofErr w:type="gramStart"/>
      <w:r>
        <w:rPr>
          <w:rFonts w:ascii="Times New Roman" w:hAnsi="Times New Roman"/>
          <w:sz w:val="23"/>
          <w:szCs w:val="23"/>
        </w:rPr>
        <w:t>Def.</w:t>
      </w:r>
      <w:proofErr w:type="gramEnd"/>
      <w:r w:rsidR="0079125C" w:rsidRPr="009331CA">
        <w:rPr>
          <w:rFonts w:ascii="Times New Roman" w:hAnsi="Times New Roman"/>
          <w:sz w:val="23"/>
          <w:szCs w:val="23"/>
        </w:rPr>
        <w:t xml:space="preserve"> An </w:t>
      </w:r>
      <w:proofErr w:type="spellStart"/>
      <w:r w:rsidR="0079125C" w:rsidRPr="009331CA">
        <w:rPr>
          <w:rFonts w:ascii="Times New Roman" w:hAnsi="Times New Roman"/>
          <w:sz w:val="23"/>
          <w:szCs w:val="23"/>
        </w:rPr>
        <w:t>occurrent</w:t>
      </w:r>
      <w:proofErr w:type="spellEnd"/>
      <w:r w:rsidR="0079125C" w:rsidRPr="009331CA">
        <w:rPr>
          <w:rFonts w:ascii="Times New Roman" w:hAnsi="Times New Roman"/>
          <w:sz w:val="23"/>
          <w:szCs w:val="23"/>
        </w:rPr>
        <w:t xml:space="preserve"> entity that exists in time by occurring or happening, has temporal parts, and always inheres in some independent continuant entity or entities. </w:t>
      </w:r>
    </w:p>
    <w:p w:rsidR="0079125C" w:rsidRPr="009331CA" w:rsidRDefault="0079125C" w:rsidP="0079125C">
      <w:pPr>
        <w:spacing w:beforeLines="1" w:before="2" w:afterLines="1" w:after="2"/>
        <w:rPr>
          <w:rFonts w:ascii="Times New Roman" w:hAnsi="Times New Roman"/>
          <w:sz w:val="20"/>
          <w:szCs w:val="20"/>
        </w:rPr>
      </w:pPr>
      <w:r w:rsidRPr="009331CA">
        <w:rPr>
          <w:rFonts w:ascii="Times New Roman" w:hAnsi="Times New Roman"/>
          <w:sz w:val="23"/>
          <w:szCs w:val="23"/>
        </w:rPr>
        <w:t> </w:t>
      </w:r>
    </w:p>
    <w:p w:rsidR="0079125C" w:rsidRPr="009331CA" w:rsidRDefault="0079125C" w:rsidP="0079125C">
      <w:pPr>
        <w:spacing w:beforeLines="1" w:before="2" w:afterLines="1" w:after="2"/>
        <w:rPr>
          <w:rFonts w:ascii="Times New Roman" w:hAnsi="Times New Roman"/>
          <w:sz w:val="20"/>
          <w:szCs w:val="20"/>
        </w:rPr>
      </w:pPr>
      <w:r w:rsidRPr="009331CA">
        <w:rPr>
          <w:rFonts w:ascii="Times New Roman" w:hAnsi="Times New Roman"/>
          <w:sz w:val="23"/>
          <w:szCs w:val="23"/>
        </w:rPr>
        <w:t>(</w:t>
      </w:r>
      <w:proofErr w:type="gramStart"/>
      <w:r w:rsidRPr="009331CA">
        <w:rPr>
          <w:rFonts w:ascii="Times New Roman" w:hAnsi="Times New Roman"/>
          <w:sz w:val="23"/>
          <w:szCs w:val="23"/>
        </w:rPr>
        <w:t>comment</w:t>
      </w:r>
      <w:proofErr w:type="gramEnd"/>
      <w:r w:rsidRPr="009331CA">
        <w:rPr>
          <w:rFonts w:ascii="Times New Roman" w:hAnsi="Times New Roman"/>
          <w:sz w:val="23"/>
          <w:szCs w:val="23"/>
        </w:rPr>
        <w:t xml:space="preserve">: to contrast with temporal and spatiotemporal regions) </w:t>
      </w:r>
    </w:p>
    <w:p w:rsidR="0079125C" w:rsidRPr="009331CA" w:rsidRDefault="0079125C" w:rsidP="0079125C">
      <w:pPr>
        <w:spacing w:beforeLines="1" w:before="2" w:afterLines="1" w:after="2"/>
        <w:rPr>
          <w:rFonts w:ascii="Times New Roman" w:hAnsi="Times New Roman"/>
          <w:sz w:val="20"/>
          <w:szCs w:val="20"/>
        </w:rPr>
      </w:pPr>
      <w:r w:rsidRPr="009331CA">
        <w:rPr>
          <w:rFonts w:ascii="Times New Roman" w:hAnsi="Times New Roman"/>
          <w:sz w:val="23"/>
          <w:szCs w:val="23"/>
        </w:rPr>
        <w:t> </w:t>
      </w:r>
    </w:p>
    <w:p w:rsidR="0079125C" w:rsidRPr="009331CA" w:rsidRDefault="0079125C" w:rsidP="0079125C">
      <w:pPr>
        <w:spacing w:beforeLines="1" w:before="2" w:afterLines="1" w:after="2"/>
        <w:rPr>
          <w:rFonts w:ascii="Times New Roman" w:hAnsi="Times New Roman"/>
          <w:sz w:val="20"/>
          <w:szCs w:val="20"/>
        </w:rPr>
      </w:pPr>
      <w:r w:rsidRPr="009331CA">
        <w:rPr>
          <w:rFonts w:ascii="Times New Roman" w:hAnsi="Times New Roman"/>
          <w:sz w:val="23"/>
          <w:szCs w:val="23"/>
        </w:rPr>
        <w:t>(</w:t>
      </w:r>
      <w:proofErr w:type="gramStart"/>
      <w:r w:rsidRPr="009331CA">
        <w:rPr>
          <w:rFonts w:ascii="Times New Roman" w:hAnsi="Times New Roman"/>
          <w:sz w:val="23"/>
          <w:szCs w:val="23"/>
        </w:rPr>
        <w:t>examples</w:t>
      </w:r>
      <w:proofErr w:type="gramEnd"/>
      <w:r w:rsidRPr="009331CA">
        <w:rPr>
          <w:rFonts w:ascii="Times New Roman" w:hAnsi="Times New Roman"/>
          <w:sz w:val="23"/>
          <w:szCs w:val="23"/>
        </w:rPr>
        <w:t>: the life of an organism, the process of meiosis, the course of a disease, the flight of a bird, the process of cell division)</w:t>
      </w:r>
    </w:p>
    <w:p w:rsidR="0079125C" w:rsidRPr="009331CA" w:rsidRDefault="0079125C" w:rsidP="0079125C">
      <w:pPr>
        <w:spacing w:beforeLines="1" w:before="2" w:afterLines="1" w:after="2"/>
        <w:rPr>
          <w:rFonts w:ascii="Times New Roman" w:hAnsi="Times New Roman"/>
          <w:sz w:val="20"/>
          <w:szCs w:val="20"/>
        </w:rPr>
      </w:pPr>
      <w:r w:rsidRPr="009331CA">
        <w:rPr>
          <w:rFonts w:ascii="Times New Roman" w:hAnsi="Times New Roman"/>
          <w:sz w:val="23"/>
          <w:szCs w:val="23"/>
        </w:rPr>
        <w:t> </w:t>
      </w:r>
    </w:p>
    <w:p w:rsidR="0079125C" w:rsidRPr="009331CA" w:rsidRDefault="0079125C" w:rsidP="0079125C">
      <w:pPr>
        <w:spacing w:beforeLines="1" w:before="2" w:afterLines="1" w:after="2"/>
        <w:rPr>
          <w:rFonts w:ascii="Times New Roman" w:hAnsi="Times New Roman"/>
          <w:sz w:val="20"/>
          <w:szCs w:val="20"/>
        </w:rPr>
      </w:pPr>
      <w:r w:rsidRPr="009331CA">
        <w:rPr>
          <w:rFonts w:ascii="Times New Roman" w:hAnsi="Times New Roman"/>
          <w:i/>
          <w:sz w:val="23"/>
          <w:szCs w:val="23"/>
        </w:rPr>
        <w:t>Temporal region</w:t>
      </w:r>
    </w:p>
    <w:p w:rsidR="0079125C" w:rsidRPr="009331CA" w:rsidRDefault="00DC022E" w:rsidP="0079125C">
      <w:pPr>
        <w:spacing w:beforeLines="1" w:before="2" w:afterLines="1" w:after="2"/>
        <w:rPr>
          <w:rFonts w:ascii="Times New Roman" w:hAnsi="Times New Roman"/>
          <w:sz w:val="20"/>
          <w:szCs w:val="20"/>
        </w:rPr>
      </w:pPr>
      <w:proofErr w:type="gramStart"/>
      <w:r>
        <w:rPr>
          <w:rFonts w:ascii="Times New Roman" w:hAnsi="Times New Roman"/>
          <w:sz w:val="23"/>
          <w:szCs w:val="23"/>
        </w:rPr>
        <w:t>Def.</w:t>
      </w:r>
      <w:proofErr w:type="gramEnd"/>
      <w:r w:rsidR="0079125C" w:rsidRPr="009331CA">
        <w:rPr>
          <w:rFonts w:ascii="Times New Roman" w:hAnsi="Times New Roman"/>
          <w:sz w:val="23"/>
          <w:szCs w:val="23"/>
        </w:rPr>
        <w:t xml:space="preserve"> </w:t>
      </w:r>
      <w:proofErr w:type="gramStart"/>
      <w:r w:rsidR="0079125C" w:rsidRPr="009331CA">
        <w:rPr>
          <w:rFonts w:ascii="Times New Roman" w:hAnsi="Times New Roman"/>
          <w:sz w:val="23"/>
          <w:szCs w:val="23"/>
        </w:rPr>
        <w:t xml:space="preserve">An </w:t>
      </w:r>
      <w:proofErr w:type="spellStart"/>
      <w:r w:rsidR="0079125C" w:rsidRPr="009331CA">
        <w:rPr>
          <w:rFonts w:ascii="Times New Roman" w:hAnsi="Times New Roman"/>
          <w:sz w:val="23"/>
          <w:szCs w:val="23"/>
        </w:rPr>
        <w:t>occurrent</w:t>
      </w:r>
      <w:proofErr w:type="spellEnd"/>
      <w:r w:rsidR="0079125C" w:rsidRPr="009331CA">
        <w:rPr>
          <w:rFonts w:ascii="Times New Roman" w:hAnsi="Times New Roman"/>
          <w:sz w:val="23"/>
          <w:szCs w:val="23"/>
        </w:rPr>
        <w:t xml:space="preserve"> entity that is part of time.</w:t>
      </w:r>
      <w:proofErr w:type="gramEnd"/>
      <w:r w:rsidR="0079125C" w:rsidRPr="009331CA">
        <w:rPr>
          <w:rFonts w:ascii="Times New Roman" w:hAnsi="Times New Roman"/>
          <w:sz w:val="23"/>
          <w:szCs w:val="23"/>
        </w:rPr>
        <w:t xml:space="preserve"> </w:t>
      </w:r>
    </w:p>
    <w:p w:rsidR="0079125C" w:rsidRPr="009331CA" w:rsidRDefault="0079125C" w:rsidP="0079125C">
      <w:pPr>
        <w:spacing w:beforeLines="1" w:before="2" w:afterLines="1" w:after="2"/>
        <w:rPr>
          <w:rFonts w:ascii="Times New Roman" w:hAnsi="Times New Roman"/>
          <w:sz w:val="20"/>
          <w:szCs w:val="20"/>
        </w:rPr>
      </w:pPr>
      <w:r w:rsidRPr="009331CA">
        <w:rPr>
          <w:rFonts w:ascii="Times New Roman" w:hAnsi="Times New Roman"/>
          <w:sz w:val="23"/>
          <w:szCs w:val="23"/>
        </w:rPr>
        <w:t> </w:t>
      </w:r>
    </w:p>
    <w:p w:rsidR="0079125C" w:rsidRPr="009331CA" w:rsidRDefault="0079125C" w:rsidP="0079125C">
      <w:pPr>
        <w:spacing w:beforeLines="1" w:before="2" w:afterLines="1" w:after="2"/>
        <w:rPr>
          <w:rFonts w:ascii="Times New Roman" w:hAnsi="Times New Roman"/>
          <w:sz w:val="20"/>
          <w:szCs w:val="20"/>
        </w:rPr>
      </w:pPr>
      <w:proofErr w:type="gramStart"/>
      <w:r w:rsidRPr="009331CA">
        <w:rPr>
          <w:rFonts w:ascii="Times New Roman" w:hAnsi="Times New Roman"/>
          <w:sz w:val="23"/>
          <w:szCs w:val="23"/>
          <w:shd w:val="clear" w:color="auto" w:fill="FFFF00"/>
        </w:rPr>
        <w:t xml:space="preserve">An </w:t>
      </w:r>
      <w:proofErr w:type="spellStart"/>
      <w:r w:rsidRPr="009331CA">
        <w:rPr>
          <w:rFonts w:ascii="Times New Roman" w:hAnsi="Times New Roman"/>
          <w:sz w:val="23"/>
          <w:szCs w:val="23"/>
          <w:shd w:val="clear" w:color="auto" w:fill="FFFF00"/>
        </w:rPr>
        <w:t>occurrent</w:t>
      </w:r>
      <w:proofErr w:type="spellEnd"/>
      <w:r w:rsidRPr="009331CA">
        <w:rPr>
          <w:rFonts w:ascii="Times New Roman" w:hAnsi="Times New Roman"/>
          <w:sz w:val="23"/>
          <w:szCs w:val="23"/>
          <w:shd w:val="clear" w:color="auto" w:fill="FFFF00"/>
        </w:rPr>
        <w:t xml:space="preserve"> entity upon which a process can be projected.</w:t>
      </w:r>
      <w:proofErr w:type="gramEnd"/>
    </w:p>
    <w:p w:rsidR="0079125C" w:rsidRPr="009331CA" w:rsidRDefault="0079125C" w:rsidP="0079125C">
      <w:pPr>
        <w:spacing w:beforeLines="1" w:before="2" w:afterLines="1" w:after="2"/>
        <w:rPr>
          <w:rFonts w:ascii="Times New Roman" w:hAnsi="Times New Roman"/>
          <w:sz w:val="20"/>
          <w:szCs w:val="20"/>
        </w:rPr>
      </w:pPr>
      <w:r w:rsidRPr="009331CA">
        <w:rPr>
          <w:rFonts w:ascii="Times New Roman" w:hAnsi="Times New Roman"/>
          <w:sz w:val="23"/>
          <w:szCs w:val="23"/>
        </w:rPr>
        <w:t xml:space="preserve">(Need </w:t>
      </w:r>
      <w:proofErr w:type="spellStart"/>
      <w:r w:rsidRPr="009331CA">
        <w:rPr>
          <w:rFonts w:ascii="Times New Roman" w:hAnsi="Times New Roman"/>
          <w:sz w:val="23"/>
          <w:szCs w:val="23"/>
        </w:rPr>
        <w:t>projects_onto</w:t>
      </w:r>
      <w:proofErr w:type="spellEnd"/>
      <w:r w:rsidRPr="009331CA">
        <w:rPr>
          <w:rFonts w:ascii="Times New Roman" w:hAnsi="Times New Roman"/>
          <w:sz w:val="23"/>
          <w:szCs w:val="23"/>
        </w:rPr>
        <w:t xml:space="preserve"> in relation ontology)</w:t>
      </w:r>
    </w:p>
    <w:p w:rsidR="0079125C" w:rsidRPr="009331CA" w:rsidRDefault="0079125C" w:rsidP="0079125C">
      <w:pPr>
        <w:spacing w:beforeLines="1" w:before="2" w:afterLines="1" w:after="2"/>
        <w:rPr>
          <w:rFonts w:ascii="Times New Roman" w:hAnsi="Times New Roman"/>
          <w:sz w:val="20"/>
          <w:szCs w:val="20"/>
        </w:rPr>
      </w:pPr>
      <w:r w:rsidRPr="009331CA">
        <w:rPr>
          <w:rFonts w:ascii="Times New Roman" w:hAnsi="Times New Roman"/>
          <w:sz w:val="23"/>
          <w:szCs w:val="23"/>
        </w:rPr>
        <w:t>(</w:t>
      </w:r>
      <w:proofErr w:type="gramStart"/>
      <w:r w:rsidRPr="009331CA">
        <w:rPr>
          <w:rFonts w:ascii="Times New Roman" w:hAnsi="Times New Roman"/>
          <w:sz w:val="23"/>
          <w:szCs w:val="23"/>
        </w:rPr>
        <w:t>examples</w:t>
      </w:r>
      <w:proofErr w:type="gramEnd"/>
      <w:r w:rsidRPr="009331CA">
        <w:rPr>
          <w:rFonts w:ascii="Times New Roman" w:hAnsi="Times New Roman"/>
          <w:sz w:val="23"/>
          <w:szCs w:val="23"/>
        </w:rPr>
        <w:t>: the time it takes to run a marathon, the duration of a surgical procedure, the moment of death)</w:t>
      </w:r>
    </w:p>
    <w:p w:rsidR="0079125C" w:rsidRPr="009331CA" w:rsidRDefault="0079125C" w:rsidP="0079125C">
      <w:pPr>
        <w:spacing w:beforeLines="1" w:before="2" w:afterLines="1" w:after="2"/>
        <w:rPr>
          <w:rFonts w:ascii="Times New Roman" w:hAnsi="Times New Roman"/>
          <w:sz w:val="20"/>
          <w:szCs w:val="20"/>
        </w:rPr>
      </w:pPr>
      <w:r w:rsidRPr="009331CA">
        <w:rPr>
          <w:rFonts w:ascii="Times New Roman" w:hAnsi="Times New Roman"/>
          <w:sz w:val="23"/>
          <w:szCs w:val="23"/>
        </w:rPr>
        <w:t> </w:t>
      </w:r>
    </w:p>
    <w:p w:rsidR="0079125C" w:rsidRPr="009331CA" w:rsidRDefault="0079125C" w:rsidP="0079125C">
      <w:pPr>
        <w:spacing w:beforeLines="1" w:before="2" w:afterLines="1" w:after="2"/>
        <w:rPr>
          <w:rFonts w:ascii="Times New Roman" w:hAnsi="Times New Roman"/>
          <w:sz w:val="20"/>
          <w:szCs w:val="20"/>
        </w:rPr>
      </w:pPr>
      <w:r w:rsidRPr="009331CA">
        <w:rPr>
          <w:rFonts w:ascii="Times New Roman" w:hAnsi="Times New Roman"/>
          <w:i/>
          <w:sz w:val="23"/>
          <w:szCs w:val="23"/>
        </w:rPr>
        <w:t>Process</w:t>
      </w:r>
    </w:p>
    <w:p w:rsidR="0079125C" w:rsidRPr="009331CA" w:rsidRDefault="00DC022E" w:rsidP="0079125C">
      <w:pPr>
        <w:spacing w:beforeLines="1" w:before="2" w:afterLines="1" w:after="2"/>
        <w:rPr>
          <w:rFonts w:ascii="Times New Roman" w:hAnsi="Times New Roman"/>
          <w:sz w:val="20"/>
          <w:szCs w:val="20"/>
        </w:rPr>
      </w:pPr>
      <w:r>
        <w:rPr>
          <w:rFonts w:ascii="Times New Roman" w:hAnsi="Times New Roman"/>
          <w:sz w:val="23"/>
          <w:szCs w:val="23"/>
        </w:rPr>
        <w:t>Def.</w:t>
      </w:r>
      <w:r w:rsidR="0079125C" w:rsidRPr="009331CA">
        <w:rPr>
          <w:rFonts w:ascii="Times New Roman" w:hAnsi="Times New Roman"/>
          <w:sz w:val="23"/>
          <w:szCs w:val="23"/>
        </w:rPr>
        <w:t xml:space="preserve"> a </w:t>
      </w:r>
      <w:proofErr w:type="spellStart"/>
      <w:r w:rsidR="0079125C" w:rsidRPr="009331CA">
        <w:rPr>
          <w:rFonts w:ascii="Times New Roman" w:hAnsi="Times New Roman"/>
          <w:sz w:val="23"/>
          <w:szCs w:val="23"/>
        </w:rPr>
        <w:t>processual</w:t>
      </w:r>
      <w:proofErr w:type="spellEnd"/>
      <w:r w:rsidR="0079125C" w:rsidRPr="009331CA">
        <w:rPr>
          <w:rFonts w:ascii="Times New Roman" w:hAnsi="Times New Roman"/>
          <w:sz w:val="23"/>
          <w:szCs w:val="23"/>
        </w:rPr>
        <w:t xml:space="preserve"> entity that is extended in time. </w:t>
      </w:r>
    </w:p>
    <w:p w:rsidR="0079125C" w:rsidRPr="009331CA" w:rsidRDefault="0079125C" w:rsidP="0079125C">
      <w:pPr>
        <w:spacing w:beforeLines="1" w:before="2" w:afterLines="1" w:after="2"/>
        <w:rPr>
          <w:rFonts w:ascii="Times New Roman" w:hAnsi="Times New Roman"/>
          <w:sz w:val="20"/>
          <w:szCs w:val="20"/>
        </w:rPr>
      </w:pPr>
      <w:r w:rsidRPr="009331CA">
        <w:rPr>
          <w:rFonts w:ascii="Times New Roman" w:hAnsi="Times New Roman"/>
          <w:sz w:val="23"/>
          <w:szCs w:val="23"/>
        </w:rPr>
        <w:t> </w:t>
      </w:r>
    </w:p>
    <w:p w:rsidR="0079125C" w:rsidRPr="009331CA" w:rsidRDefault="0079125C" w:rsidP="0079125C">
      <w:pPr>
        <w:spacing w:beforeLines="1" w:before="2" w:afterLines="1" w:after="2"/>
        <w:rPr>
          <w:rFonts w:ascii="Times New Roman" w:hAnsi="Times New Roman"/>
          <w:sz w:val="20"/>
          <w:szCs w:val="20"/>
        </w:rPr>
      </w:pPr>
      <w:r w:rsidRPr="009331CA">
        <w:rPr>
          <w:rFonts w:ascii="Times New Roman" w:hAnsi="Times New Roman"/>
          <w:sz w:val="23"/>
          <w:szCs w:val="23"/>
        </w:rPr>
        <w:t>(</w:t>
      </w:r>
      <w:proofErr w:type="gramStart"/>
      <w:r w:rsidRPr="009331CA">
        <w:rPr>
          <w:rFonts w:ascii="Times New Roman" w:hAnsi="Times New Roman"/>
          <w:sz w:val="23"/>
          <w:szCs w:val="23"/>
        </w:rPr>
        <w:t>examples</w:t>
      </w:r>
      <w:proofErr w:type="gramEnd"/>
      <w:r w:rsidRPr="009331CA">
        <w:rPr>
          <w:rFonts w:ascii="Times New Roman" w:hAnsi="Times New Roman"/>
          <w:sz w:val="23"/>
          <w:szCs w:val="23"/>
        </w:rPr>
        <w:t>: the life of an organism, the process of sleeping, the process of cell-division, a beating of the heart)</w:t>
      </w:r>
    </w:p>
    <w:p w:rsidR="0079125C" w:rsidRPr="009331CA" w:rsidRDefault="0079125C" w:rsidP="0079125C">
      <w:pPr>
        <w:spacing w:beforeLines="1" w:before="2" w:afterLines="1" w:after="2"/>
        <w:rPr>
          <w:rFonts w:ascii="Times New Roman" w:hAnsi="Times New Roman"/>
          <w:sz w:val="20"/>
          <w:szCs w:val="20"/>
        </w:rPr>
      </w:pPr>
      <w:r w:rsidRPr="009331CA">
        <w:rPr>
          <w:rFonts w:ascii="Times New Roman" w:hAnsi="Times New Roman"/>
          <w:sz w:val="23"/>
          <w:szCs w:val="23"/>
        </w:rPr>
        <w:t> </w:t>
      </w:r>
    </w:p>
    <w:p w:rsidR="0079125C" w:rsidRPr="009331CA" w:rsidRDefault="0079125C" w:rsidP="0079125C">
      <w:pPr>
        <w:spacing w:beforeLines="1" w:before="2" w:afterLines="1" w:after="2"/>
        <w:rPr>
          <w:rFonts w:ascii="Times New Roman" w:hAnsi="Times New Roman"/>
          <w:sz w:val="20"/>
          <w:szCs w:val="20"/>
        </w:rPr>
      </w:pPr>
      <w:r w:rsidRPr="009331CA">
        <w:rPr>
          <w:rFonts w:ascii="Times New Roman" w:hAnsi="Times New Roman"/>
          <w:i/>
          <w:sz w:val="23"/>
          <w:szCs w:val="23"/>
        </w:rPr>
        <w:t>Temporal boundary of process (event)</w:t>
      </w:r>
    </w:p>
    <w:p w:rsidR="0079125C" w:rsidRPr="009331CA" w:rsidRDefault="00DC022E" w:rsidP="0079125C">
      <w:pPr>
        <w:spacing w:beforeLines="1" w:before="2" w:afterLines="1" w:after="2"/>
        <w:rPr>
          <w:rFonts w:ascii="Times New Roman" w:hAnsi="Times New Roman"/>
          <w:sz w:val="20"/>
          <w:szCs w:val="20"/>
        </w:rPr>
      </w:pPr>
      <w:r>
        <w:rPr>
          <w:rFonts w:ascii="Times New Roman" w:hAnsi="Times New Roman"/>
          <w:sz w:val="23"/>
          <w:szCs w:val="23"/>
        </w:rPr>
        <w:t>Def.</w:t>
      </w:r>
      <w:r w:rsidR="0079125C" w:rsidRPr="009331CA">
        <w:rPr>
          <w:rFonts w:ascii="Times New Roman" w:hAnsi="Times New Roman"/>
          <w:sz w:val="23"/>
          <w:szCs w:val="23"/>
        </w:rPr>
        <w:t xml:space="preserve"> a </w:t>
      </w:r>
      <w:proofErr w:type="spellStart"/>
      <w:r w:rsidR="0079125C" w:rsidRPr="009331CA">
        <w:rPr>
          <w:rFonts w:ascii="Times New Roman" w:hAnsi="Times New Roman"/>
          <w:sz w:val="23"/>
          <w:szCs w:val="23"/>
        </w:rPr>
        <w:t>processual</w:t>
      </w:r>
      <w:proofErr w:type="spellEnd"/>
      <w:r w:rsidR="0079125C" w:rsidRPr="009331CA">
        <w:rPr>
          <w:rFonts w:ascii="Times New Roman" w:hAnsi="Times New Roman"/>
          <w:sz w:val="23"/>
          <w:szCs w:val="23"/>
        </w:rPr>
        <w:t xml:space="preserve"> entity that is an instantaneous temporal boundary of a process.</w:t>
      </w:r>
    </w:p>
    <w:p w:rsidR="0079125C" w:rsidRPr="009331CA" w:rsidRDefault="0079125C" w:rsidP="0079125C">
      <w:pPr>
        <w:spacing w:beforeLines="1" w:before="2" w:afterLines="1" w:after="2"/>
        <w:rPr>
          <w:rFonts w:ascii="Times New Roman" w:hAnsi="Times New Roman"/>
          <w:sz w:val="20"/>
          <w:szCs w:val="20"/>
        </w:rPr>
      </w:pPr>
      <w:r w:rsidRPr="009331CA">
        <w:rPr>
          <w:rFonts w:ascii="Times New Roman" w:hAnsi="Times New Roman"/>
          <w:sz w:val="23"/>
          <w:szCs w:val="23"/>
        </w:rPr>
        <w:t> </w:t>
      </w:r>
    </w:p>
    <w:p w:rsidR="0079125C" w:rsidRPr="009331CA" w:rsidRDefault="0079125C" w:rsidP="0079125C">
      <w:pPr>
        <w:spacing w:beforeLines="1" w:before="2" w:afterLines="1" w:after="2"/>
        <w:rPr>
          <w:rFonts w:ascii="Times New Roman" w:hAnsi="Times New Roman"/>
          <w:sz w:val="20"/>
          <w:szCs w:val="20"/>
        </w:rPr>
      </w:pPr>
      <w:r w:rsidRPr="009331CA">
        <w:rPr>
          <w:rFonts w:ascii="Times New Roman" w:hAnsi="Times New Roman"/>
          <w:sz w:val="23"/>
          <w:szCs w:val="23"/>
        </w:rPr>
        <w:t>(examples: the detaching of a finger in an industrial accident, birth, death, the final separation of two cells at the end of cell-division, the incision at the beginning of a surgery, the beginning of a race)</w:t>
      </w:r>
    </w:p>
    <w:p w:rsidR="00DC022E" w:rsidRDefault="00DC022E" w:rsidP="00DC022E">
      <w:pPr>
        <w:spacing w:before="2" w:after="2"/>
        <w:rPr>
          <w:rFonts w:ascii="Times New Roman" w:hAnsi="Times New Roman"/>
          <w:sz w:val="23"/>
          <w:szCs w:val="23"/>
        </w:rPr>
      </w:pPr>
    </w:p>
    <w:p w:rsidR="00D84823" w:rsidRPr="001F273B" w:rsidRDefault="00D84823" w:rsidP="00D84823">
      <w:pPr>
        <w:spacing w:after="0"/>
        <w:rPr>
          <w:rFonts w:ascii="Times New Roman" w:hAnsi="Times New Roman"/>
          <w:sz w:val="23"/>
        </w:rPr>
      </w:pPr>
      <w:r w:rsidRPr="001F273B">
        <w:rPr>
          <w:rFonts w:ascii="Times New Roman" w:hAnsi="Times New Roman"/>
          <w:i/>
          <w:iCs/>
          <w:sz w:val="23"/>
        </w:rPr>
        <w:t>Temporal region</w:t>
      </w:r>
      <w:r w:rsidRPr="001F273B">
        <w:rPr>
          <w:rFonts w:ascii="Times New Roman" w:hAnsi="Times New Roman"/>
          <w:sz w:val="23"/>
        </w:rPr>
        <w:t xml:space="preserve"> (recommend: use dependent on specifying coordinate frame)</w:t>
      </w:r>
    </w:p>
    <w:p w:rsidR="00D84823" w:rsidRPr="001F273B" w:rsidRDefault="00D84823" w:rsidP="00D84823">
      <w:pPr>
        <w:spacing w:after="0"/>
        <w:rPr>
          <w:rFonts w:ascii="Times New Roman" w:hAnsi="Times New Roman"/>
          <w:iCs/>
          <w:sz w:val="23"/>
        </w:rPr>
      </w:pPr>
      <w:r w:rsidRPr="001F273B">
        <w:rPr>
          <w:rFonts w:ascii="Times New Roman" w:hAnsi="Times New Roman"/>
          <w:iCs/>
          <w:sz w:val="23"/>
        </w:rPr>
        <w:tab/>
      </w:r>
      <w:r w:rsidRPr="001F273B">
        <w:rPr>
          <w:rFonts w:ascii="Times New Roman" w:hAnsi="Times New Roman"/>
          <w:iCs/>
          <w:sz w:val="23"/>
        </w:rPr>
        <w:tab/>
        <w:t>1-dimensional temporal region (temporal interval)</w:t>
      </w:r>
    </w:p>
    <w:p w:rsidR="00D84823" w:rsidRPr="001F273B" w:rsidRDefault="00D84823" w:rsidP="00D84823">
      <w:pPr>
        <w:spacing w:after="0"/>
        <w:ind w:left="720" w:firstLine="720"/>
        <w:rPr>
          <w:rFonts w:ascii="Times New Roman" w:hAnsi="Times New Roman"/>
          <w:sz w:val="23"/>
        </w:rPr>
      </w:pPr>
      <w:r w:rsidRPr="001F273B">
        <w:rPr>
          <w:rFonts w:ascii="Times New Roman" w:hAnsi="Times New Roman"/>
          <w:iCs/>
          <w:sz w:val="23"/>
        </w:rPr>
        <w:t>0-dimensional temporal region (temporal boundary)</w:t>
      </w:r>
    </w:p>
    <w:p w:rsidR="00DC022E" w:rsidRPr="00DC022E" w:rsidRDefault="00DC022E" w:rsidP="00DC022E">
      <w:pPr>
        <w:spacing w:before="2" w:after="2"/>
        <w:rPr>
          <w:rFonts w:ascii="Times New Roman" w:eastAsia="Times New Roman" w:hAnsi="Times New Roman"/>
          <w:color w:val="000000"/>
          <w:sz w:val="24"/>
          <w:szCs w:val="24"/>
        </w:rPr>
      </w:pPr>
      <w:r w:rsidRPr="00DC022E">
        <w:rPr>
          <w:rFonts w:ascii="Times New Roman" w:eastAsia="Times New Roman" w:hAnsi="Times New Roman"/>
          <w:i/>
          <w:iCs/>
          <w:color w:val="000000"/>
          <w:sz w:val="23"/>
          <w:szCs w:val="23"/>
        </w:rPr>
        <w:t>Temporal instant</w:t>
      </w:r>
    </w:p>
    <w:p w:rsidR="00DC022E" w:rsidRPr="00DC022E" w:rsidRDefault="00DC022E" w:rsidP="00DC022E">
      <w:pPr>
        <w:spacing w:after="0" w:line="240" w:lineRule="auto"/>
        <w:rPr>
          <w:rFonts w:ascii="Arial" w:eastAsia="Times New Roman" w:hAnsi="Arial" w:cs="Arial"/>
          <w:sz w:val="24"/>
          <w:szCs w:val="24"/>
        </w:rPr>
      </w:pPr>
      <w:r>
        <w:rPr>
          <w:rFonts w:ascii="Times New Roman" w:eastAsia="Times New Roman" w:hAnsi="Times New Roman"/>
          <w:color w:val="000000"/>
          <w:sz w:val="23"/>
          <w:szCs w:val="23"/>
        </w:rPr>
        <w:t>Def.</w:t>
      </w:r>
      <w:r w:rsidRPr="00DC022E">
        <w:rPr>
          <w:rFonts w:ascii="Times New Roman" w:eastAsia="Times New Roman" w:hAnsi="Times New Roman"/>
          <w:color w:val="000000"/>
          <w:sz w:val="23"/>
          <w:szCs w:val="23"/>
        </w:rPr>
        <w:t xml:space="preserve"> a boundary of a temporal interv</w:t>
      </w:r>
      <w:r>
        <w:rPr>
          <w:rFonts w:ascii="Times New Roman" w:eastAsia="Times New Roman" w:hAnsi="Times New Roman"/>
          <w:color w:val="000000"/>
          <w:sz w:val="23"/>
          <w:szCs w:val="23"/>
        </w:rPr>
        <w:t>al</w:t>
      </w:r>
    </w:p>
    <w:p w:rsidR="00DC022E" w:rsidRPr="00DC022E" w:rsidRDefault="00DC022E" w:rsidP="00DC022E">
      <w:pPr>
        <w:spacing w:after="0" w:line="240" w:lineRule="auto"/>
        <w:rPr>
          <w:rFonts w:ascii="Times New Roman" w:eastAsia="Times New Roman" w:hAnsi="Times New Roman"/>
          <w:sz w:val="24"/>
          <w:szCs w:val="24"/>
        </w:rPr>
      </w:pPr>
      <w:r w:rsidRPr="00DC022E">
        <w:rPr>
          <w:rFonts w:ascii="Times New Roman" w:eastAsia="Times New Roman" w:hAnsi="Times New Roman"/>
          <w:color w:val="000000"/>
          <w:sz w:val="23"/>
          <w:szCs w:val="23"/>
        </w:rPr>
        <w:t>(</w:t>
      </w:r>
      <w:proofErr w:type="gramStart"/>
      <w:r w:rsidRPr="00DC022E">
        <w:rPr>
          <w:rFonts w:ascii="Times New Roman" w:eastAsia="Times New Roman" w:hAnsi="Times New Roman"/>
          <w:color w:val="000000"/>
          <w:sz w:val="23"/>
          <w:szCs w:val="23"/>
        </w:rPr>
        <w:t>thus</w:t>
      </w:r>
      <w:proofErr w:type="gramEnd"/>
      <w:r w:rsidRPr="00DC022E">
        <w:rPr>
          <w:rFonts w:ascii="Times New Roman" w:eastAsia="Times New Roman" w:hAnsi="Times New Roman"/>
          <w:color w:val="000000"/>
          <w:sz w:val="23"/>
          <w:szCs w:val="23"/>
        </w:rPr>
        <w:t xml:space="preserve"> zero-dimensional</w:t>
      </w:r>
    </w:p>
    <w:p w:rsidR="0079125C" w:rsidRPr="009331CA" w:rsidRDefault="0079125C" w:rsidP="0079125C">
      <w:pPr>
        <w:spacing w:beforeLines="1" w:before="2" w:afterLines="1" w:after="2"/>
        <w:rPr>
          <w:rFonts w:ascii="Times New Roman" w:hAnsi="Times New Roman"/>
          <w:sz w:val="20"/>
          <w:szCs w:val="20"/>
        </w:rPr>
      </w:pPr>
    </w:p>
    <w:p w:rsidR="0079125C" w:rsidRPr="009331CA" w:rsidRDefault="0079125C" w:rsidP="0079125C">
      <w:pPr>
        <w:spacing w:beforeLines="1" w:before="2" w:afterLines="1" w:after="2"/>
        <w:rPr>
          <w:rFonts w:ascii="Times New Roman" w:hAnsi="Times New Roman"/>
          <w:sz w:val="20"/>
          <w:szCs w:val="20"/>
        </w:rPr>
      </w:pPr>
      <w:r w:rsidRPr="009331CA">
        <w:rPr>
          <w:rFonts w:ascii="Times New Roman" w:hAnsi="Times New Roman"/>
          <w:sz w:val="23"/>
          <w:szCs w:val="23"/>
        </w:rPr>
        <w:t>(</w:t>
      </w:r>
      <w:proofErr w:type="gramStart"/>
      <w:r w:rsidRPr="009331CA">
        <w:rPr>
          <w:rFonts w:ascii="Times New Roman" w:hAnsi="Times New Roman"/>
          <w:sz w:val="23"/>
          <w:szCs w:val="23"/>
        </w:rPr>
        <w:t>examples</w:t>
      </w:r>
      <w:proofErr w:type="gramEnd"/>
      <w:r w:rsidRPr="009331CA">
        <w:rPr>
          <w:rFonts w:ascii="Times New Roman" w:hAnsi="Times New Roman"/>
          <w:sz w:val="23"/>
          <w:szCs w:val="23"/>
        </w:rPr>
        <w:t>: right now, the moment at which a finger is detached in an industrial accident, the moment at which a child is born, the moment of death)</w:t>
      </w:r>
    </w:p>
    <w:p w:rsidR="0079125C" w:rsidRPr="009331CA" w:rsidRDefault="0079125C" w:rsidP="0079125C">
      <w:pPr>
        <w:spacing w:beforeLines="1" w:before="2" w:afterLines="1" w:after="2"/>
        <w:rPr>
          <w:rFonts w:ascii="Times New Roman" w:hAnsi="Times New Roman"/>
          <w:sz w:val="20"/>
          <w:szCs w:val="20"/>
        </w:rPr>
      </w:pPr>
      <w:r w:rsidRPr="009331CA">
        <w:rPr>
          <w:rFonts w:ascii="Times New Roman" w:hAnsi="Times New Roman"/>
          <w:i/>
          <w:sz w:val="23"/>
          <w:szCs w:val="23"/>
        </w:rPr>
        <w:lastRenderedPageBreak/>
        <w:t> </w:t>
      </w:r>
    </w:p>
    <w:p w:rsidR="0079125C" w:rsidRPr="009331CA" w:rsidRDefault="0079125C" w:rsidP="0079125C">
      <w:pPr>
        <w:spacing w:beforeLines="1" w:before="2" w:afterLines="1" w:after="2"/>
        <w:rPr>
          <w:rFonts w:ascii="Times New Roman" w:hAnsi="Times New Roman"/>
          <w:sz w:val="20"/>
          <w:szCs w:val="20"/>
        </w:rPr>
      </w:pPr>
      <w:r w:rsidRPr="009331CA">
        <w:rPr>
          <w:rFonts w:ascii="Times New Roman" w:hAnsi="Times New Roman"/>
          <w:i/>
          <w:sz w:val="23"/>
          <w:szCs w:val="23"/>
        </w:rPr>
        <w:t>Temporal interval</w:t>
      </w:r>
    </w:p>
    <w:p w:rsidR="0079125C" w:rsidRPr="009331CA" w:rsidRDefault="00DC022E" w:rsidP="0079125C">
      <w:pPr>
        <w:spacing w:beforeLines="1" w:before="2" w:afterLines="1" w:after="2"/>
        <w:rPr>
          <w:rFonts w:ascii="Times New Roman" w:hAnsi="Times New Roman"/>
          <w:sz w:val="20"/>
          <w:szCs w:val="20"/>
        </w:rPr>
      </w:pPr>
      <w:r>
        <w:rPr>
          <w:rFonts w:ascii="Times New Roman" w:hAnsi="Times New Roman"/>
          <w:sz w:val="23"/>
          <w:szCs w:val="23"/>
        </w:rPr>
        <w:t>Def.</w:t>
      </w:r>
      <w:r w:rsidR="0079125C" w:rsidRPr="009331CA">
        <w:rPr>
          <w:rFonts w:ascii="Times New Roman" w:hAnsi="Times New Roman"/>
          <w:sz w:val="23"/>
          <w:szCs w:val="23"/>
        </w:rPr>
        <w:t xml:space="preserve"> a one-dimensional temporal region. </w:t>
      </w:r>
    </w:p>
    <w:p w:rsidR="0079125C" w:rsidRPr="009331CA" w:rsidRDefault="0079125C" w:rsidP="0079125C">
      <w:pPr>
        <w:spacing w:beforeLines="1" w:before="2" w:afterLines="1" w:after="2"/>
        <w:rPr>
          <w:rFonts w:ascii="Times New Roman" w:hAnsi="Times New Roman"/>
          <w:sz w:val="20"/>
          <w:szCs w:val="20"/>
        </w:rPr>
      </w:pPr>
      <w:r w:rsidRPr="009331CA">
        <w:rPr>
          <w:rFonts w:ascii="Times New Roman" w:hAnsi="Times New Roman"/>
          <w:sz w:val="23"/>
          <w:szCs w:val="23"/>
        </w:rPr>
        <w:t> </w:t>
      </w:r>
    </w:p>
    <w:p w:rsidR="0079125C" w:rsidRPr="00D84823" w:rsidRDefault="0079125C" w:rsidP="00D84823">
      <w:pPr>
        <w:spacing w:beforeLines="1" w:before="2" w:afterLines="1" w:after="2"/>
        <w:rPr>
          <w:rFonts w:ascii="Times New Roman" w:hAnsi="Times New Roman"/>
          <w:sz w:val="20"/>
          <w:szCs w:val="20"/>
        </w:rPr>
      </w:pPr>
      <w:r w:rsidRPr="009331CA">
        <w:rPr>
          <w:rFonts w:ascii="Times New Roman" w:hAnsi="Times New Roman"/>
          <w:sz w:val="23"/>
          <w:szCs w:val="23"/>
        </w:rPr>
        <w:t>(</w:t>
      </w:r>
      <w:proofErr w:type="gramStart"/>
      <w:r w:rsidRPr="009331CA">
        <w:rPr>
          <w:rFonts w:ascii="Times New Roman" w:hAnsi="Times New Roman"/>
          <w:sz w:val="23"/>
          <w:szCs w:val="23"/>
        </w:rPr>
        <w:t>examples</w:t>
      </w:r>
      <w:proofErr w:type="gramEnd"/>
      <w:r w:rsidRPr="009331CA">
        <w:rPr>
          <w:rFonts w:ascii="Times New Roman" w:hAnsi="Times New Roman"/>
          <w:sz w:val="23"/>
          <w:szCs w:val="23"/>
        </w:rPr>
        <w:t>: the temporal region during which a process occurs)</w:t>
      </w:r>
    </w:p>
    <w:p w:rsidR="0079125C" w:rsidRPr="001F273B" w:rsidRDefault="0079125C" w:rsidP="0079125C">
      <w:pPr>
        <w:spacing w:after="0"/>
        <w:rPr>
          <w:rFonts w:ascii="Times New Roman" w:hAnsi="Times New Roman"/>
          <w:iCs/>
          <w:sz w:val="23"/>
        </w:rPr>
      </w:pPr>
    </w:p>
    <w:tbl>
      <w:tblPr>
        <w:tblStyle w:val="TableGrid"/>
        <w:tblW w:w="0" w:type="auto"/>
        <w:tblLook w:val="04A0" w:firstRow="1" w:lastRow="0" w:firstColumn="1" w:lastColumn="0" w:noHBand="0" w:noVBand="1"/>
      </w:tblPr>
      <w:tblGrid>
        <w:gridCol w:w="9576"/>
      </w:tblGrid>
      <w:tr w:rsidR="00D84823" w:rsidRPr="001F273B" w:rsidTr="00D84823">
        <w:tc>
          <w:tcPr>
            <w:tcW w:w="9576" w:type="dxa"/>
          </w:tcPr>
          <w:p w:rsidR="00D84823" w:rsidRPr="001F273B" w:rsidRDefault="00D84823" w:rsidP="00D84823">
            <w:pPr>
              <w:rPr>
                <w:rFonts w:ascii="Times New Roman" w:hAnsi="Times New Roman"/>
                <w:sz w:val="23"/>
              </w:rPr>
            </w:pPr>
            <w:r w:rsidRPr="001F273B">
              <w:rPr>
                <w:rFonts w:ascii="Times New Roman" w:hAnsi="Times New Roman"/>
                <w:iCs/>
                <w:sz w:val="23"/>
              </w:rPr>
              <w:t>continuant</w:t>
            </w:r>
            <w:r w:rsidRPr="001F273B">
              <w:rPr>
                <w:rFonts w:ascii="Times New Roman" w:hAnsi="Times New Roman"/>
                <w:sz w:val="23"/>
              </w:rPr>
              <w:t xml:space="preserve"> </w:t>
            </w:r>
          </w:p>
          <w:p w:rsidR="00D84823" w:rsidRPr="001F273B" w:rsidRDefault="00D84823" w:rsidP="00D84823">
            <w:pPr>
              <w:rPr>
                <w:rFonts w:ascii="Times New Roman" w:hAnsi="Times New Roman"/>
                <w:sz w:val="23"/>
              </w:rPr>
            </w:pPr>
            <w:r w:rsidRPr="001F273B">
              <w:rPr>
                <w:rFonts w:ascii="Times New Roman" w:hAnsi="Times New Roman"/>
                <w:iCs/>
                <w:sz w:val="23"/>
              </w:rPr>
              <w:tab/>
              <w:t>independent continuant</w:t>
            </w:r>
            <w:r w:rsidRPr="001F273B">
              <w:rPr>
                <w:rFonts w:ascii="Times New Roman" w:hAnsi="Times New Roman"/>
                <w:sz w:val="23"/>
              </w:rPr>
              <w:t xml:space="preserve"> </w:t>
            </w:r>
          </w:p>
          <w:p w:rsidR="00D84823" w:rsidRPr="001F273B" w:rsidRDefault="00D84823" w:rsidP="00D84823">
            <w:pPr>
              <w:rPr>
                <w:rFonts w:ascii="Times New Roman" w:hAnsi="Times New Roman"/>
                <w:sz w:val="23"/>
              </w:rPr>
            </w:pPr>
            <w:r w:rsidRPr="001F273B">
              <w:rPr>
                <w:rFonts w:ascii="Times New Roman" w:hAnsi="Times New Roman"/>
                <w:iCs/>
                <w:sz w:val="23"/>
              </w:rPr>
              <w:tab/>
            </w:r>
            <w:r w:rsidRPr="001F273B">
              <w:rPr>
                <w:rFonts w:ascii="Times New Roman" w:hAnsi="Times New Roman"/>
                <w:iCs/>
                <w:sz w:val="23"/>
              </w:rPr>
              <w:tab/>
            </w:r>
            <w:r w:rsidRPr="001F273B">
              <w:rPr>
                <w:rFonts w:ascii="Times New Roman" w:hAnsi="Times New Roman"/>
                <w:bCs/>
                <w:iCs/>
                <w:sz w:val="23"/>
              </w:rPr>
              <w:t>material entity</w:t>
            </w:r>
          </w:p>
          <w:p w:rsidR="00D84823" w:rsidRPr="001F273B" w:rsidRDefault="00D84823" w:rsidP="00D84823">
            <w:pPr>
              <w:ind w:left="2160"/>
              <w:rPr>
                <w:rFonts w:ascii="Times New Roman" w:hAnsi="Times New Roman"/>
                <w:sz w:val="23"/>
              </w:rPr>
            </w:pPr>
            <w:r w:rsidRPr="001F273B">
              <w:rPr>
                <w:rFonts w:ascii="Times New Roman" w:hAnsi="Times New Roman"/>
                <w:bCs/>
                <w:iCs/>
                <w:sz w:val="23"/>
              </w:rPr>
              <w:t xml:space="preserve">object </w:t>
            </w:r>
            <w:r w:rsidRPr="001F273B">
              <w:rPr>
                <w:rFonts w:ascii="Times New Roman" w:hAnsi="Times New Roman"/>
                <w:bCs/>
                <w:sz w:val="23"/>
              </w:rPr>
              <w:t xml:space="preserve"> </w:t>
            </w:r>
          </w:p>
          <w:p w:rsidR="00D84823" w:rsidRPr="001F273B" w:rsidRDefault="00D84823" w:rsidP="00D84823">
            <w:pPr>
              <w:ind w:left="2160"/>
              <w:rPr>
                <w:rFonts w:ascii="Times New Roman" w:hAnsi="Times New Roman"/>
                <w:bCs/>
                <w:iCs/>
                <w:sz w:val="23"/>
              </w:rPr>
            </w:pPr>
            <w:r w:rsidRPr="001F273B">
              <w:rPr>
                <w:rFonts w:ascii="Times New Roman" w:hAnsi="Times New Roman"/>
                <w:bCs/>
                <w:iCs/>
                <w:sz w:val="23"/>
              </w:rPr>
              <w:t xml:space="preserve">fiat object part </w:t>
            </w:r>
          </w:p>
          <w:p w:rsidR="00D84823" w:rsidRPr="0084777F" w:rsidRDefault="00D84823" w:rsidP="00D84823">
            <w:pPr>
              <w:rPr>
                <w:rFonts w:ascii="Times New Roman" w:hAnsi="Times New Roman"/>
                <w:bCs/>
                <w:iCs/>
                <w:sz w:val="23"/>
              </w:rPr>
            </w:pPr>
            <w:r w:rsidRPr="001F273B">
              <w:rPr>
                <w:rFonts w:ascii="Times New Roman" w:hAnsi="Times New Roman"/>
                <w:bCs/>
                <w:iCs/>
                <w:sz w:val="23"/>
              </w:rPr>
              <w:tab/>
            </w:r>
            <w:r w:rsidRPr="001F273B">
              <w:rPr>
                <w:rFonts w:ascii="Times New Roman" w:hAnsi="Times New Roman"/>
                <w:bCs/>
                <w:iCs/>
                <w:sz w:val="23"/>
              </w:rPr>
              <w:tab/>
            </w:r>
            <w:r w:rsidRPr="001F273B">
              <w:rPr>
                <w:rFonts w:ascii="Times New Roman" w:hAnsi="Times New Roman"/>
                <w:bCs/>
                <w:iCs/>
                <w:sz w:val="23"/>
              </w:rPr>
              <w:tab/>
              <w:t>object aggregate</w:t>
            </w:r>
            <w:r w:rsidRPr="001F273B">
              <w:rPr>
                <w:rFonts w:ascii="Times New Roman" w:hAnsi="Times New Roman"/>
                <w:iCs/>
                <w:sz w:val="23"/>
              </w:rPr>
              <w:tab/>
            </w:r>
            <w:r w:rsidRPr="001F273B">
              <w:rPr>
                <w:rFonts w:ascii="Times New Roman" w:hAnsi="Times New Roman"/>
                <w:iCs/>
                <w:sz w:val="23"/>
              </w:rPr>
              <w:tab/>
            </w:r>
            <w:r w:rsidRPr="001F273B">
              <w:rPr>
                <w:rFonts w:ascii="Times New Roman" w:hAnsi="Times New Roman"/>
                <w:iCs/>
                <w:sz w:val="23"/>
              </w:rPr>
              <w:tab/>
            </w:r>
          </w:p>
          <w:p w:rsidR="00D84823" w:rsidRPr="001F273B" w:rsidRDefault="00D84823" w:rsidP="00D84823">
            <w:pPr>
              <w:rPr>
                <w:rFonts w:ascii="Times New Roman" w:hAnsi="Times New Roman"/>
                <w:iCs/>
                <w:sz w:val="23"/>
              </w:rPr>
            </w:pPr>
            <w:r w:rsidRPr="001F273B">
              <w:rPr>
                <w:rFonts w:ascii="Times New Roman" w:hAnsi="Times New Roman"/>
                <w:iCs/>
                <w:sz w:val="23"/>
              </w:rPr>
              <w:tab/>
            </w:r>
            <w:r w:rsidRPr="001F273B">
              <w:rPr>
                <w:rFonts w:ascii="Times New Roman" w:hAnsi="Times New Roman"/>
                <w:iCs/>
                <w:sz w:val="23"/>
              </w:rPr>
              <w:tab/>
              <w:t>immaterial entity</w:t>
            </w:r>
          </w:p>
          <w:p w:rsidR="0084777F" w:rsidRDefault="00D84823" w:rsidP="00D84823">
            <w:pPr>
              <w:ind w:left="1440" w:firstLine="720"/>
              <w:rPr>
                <w:rFonts w:ascii="Times New Roman" w:hAnsi="Times New Roman"/>
                <w:bCs/>
                <w:iCs/>
                <w:sz w:val="23"/>
              </w:rPr>
            </w:pPr>
            <w:r w:rsidRPr="001F273B">
              <w:rPr>
                <w:rFonts w:ascii="Times New Roman" w:hAnsi="Times New Roman"/>
                <w:bCs/>
                <w:iCs/>
                <w:sz w:val="23"/>
              </w:rPr>
              <w:t>object boundary</w:t>
            </w:r>
          </w:p>
          <w:p w:rsidR="0084777F" w:rsidRPr="001F273B" w:rsidRDefault="0084777F" w:rsidP="0084777F">
            <w:pPr>
              <w:ind w:left="2880"/>
              <w:rPr>
                <w:rFonts w:ascii="Times New Roman" w:hAnsi="Times New Roman"/>
                <w:sz w:val="23"/>
              </w:rPr>
            </w:pPr>
            <w:r w:rsidRPr="001F273B">
              <w:rPr>
                <w:rFonts w:ascii="Times New Roman" w:hAnsi="Times New Roman"/>
                <w:iCs/>
                <w:sz w:val="23"/>
              </w:rPr>
              <w:t xml:space="preserve">zero-dimensional </w:t>
            </w:r>
            <w:r>
              <w:rPr>
                <w:rFonts w:ascii="Times New Roman" w:hAnsi="Times New Roman"/>
                <w:iCs/>
                <w:sz w:val="23"/>
              </w:rPr>
              <w:t>object boundary</w:t>
            </w:r>
            <w:r w:rsidRPr="001F273B">
              <w:rPr>
                <w:rFonts w:ascii="Times New Roman" w:hAnsi="Times New Roman"/>
                <w:iCs/>
                <w:sz w:val="23"/>
              </w:rPr>
              <w:tab/>
            </w:r>
            <w:r w:rsidRPr="001F273B">
              <w:rPr>
                <w:rFonts w:ascii="Times New Roman" w:hAnsi="Times New Roman"/>
                <w:iCs/>
                <w:sz w:val="23"/>
              </w:rPr>
              <w:tab/>
            </w:r>
          </w:p>
          <w:p w:rsidR="0084777F" w:rsidRPr="001F273B" w:rsidRDefault="0084777F" w:rsidP="0084777F">
            <w:pPr>
              <w:rPr>
                <w:rFonts w:ascii="Times New Roman" w:hAnsi="Times New Roman"/>
                <w:sz w:val="23"/>
              </w:rPr>
            </w:pPr>
            <w:r w:rsidRPr="001F273B">
              <w:rPr>
                <w:rFonts w:ascii="Times New Roman" w:hAnsi="Times New Roman"/>
                <w:iCs/>
                <w:sz w:val="23"/>
              </w:rPr>
              <w:tab/>
            </w:r>
            <w:r w:rsidRPr="001F273B">
              <w:rPr>
                <w:rFonts w:ascii="Times New Roman" w:hAnsi="Times New Roman"/>
                <w:iCs/>
                <w:sz w:val="23"/>
              </w:rPr>
              <w:tab/>
            </w:r>
            <w:r w:rsidRPr="001F273B">
              <w:rPr>
                <w:rFonts w:ascii="Times New Roman" w:hAnsi="Times New Roman"/>
                <w:iCs/>
                <w:sz w:val="23"/>
              </w:rPr>
              <w:tab/>
            </w:r>
            <w:r w:rsidRPr="001F273B">
              <w:rPr>
                <w:rFonts w:ascii="Times New Roman" w:hAnsi="Times New Roman"/>
                <w:iCs/>
                <w:sz w:val="23"/>
              </w:rPr>
              <w:tab/>
              <w:t xml:space="preserve">one-dimensional </w:t>
            </w:r>
            <w:r>
              <w:rPr>
                <w:rFonts w:ascii="Times New Roman" w:hAnsi="Times New Roman"/>
                <w:iCs/>
                <w:sz w:val="23"/>
              </w:rPr>
              <w:t>object boundary</w:t>
            </w:r>
          </w:p>
          <w:p w:rsidR="00D84823" w:rsidRPr="0084777F" w:rsidRDefault="0084777F" w:rsidP="0084777F">
            <w:pPr>
              <w:rPr>
                <w:rFonts w:ascii="Times New Roman" w:hAnsi="Times New Roman"/>
                <w:sz w:val="23"/>
              </w:rPr>
            </w:pPr>
            <w:r w:rsidRPr="001F273B">
              <w:rPr>
                <w:rFonts w:ascii="Times New Roman" w:hAnsi="Times New Roman"/>
                <w:iCs/>
                <w:sz w:val="23"/>
              </w:rPr>
              <w:tab/>
            </w:r>
            <w:r w:rsidRPr="001F273B">
              <w:rPr>
                <w:rFonts w:ascii="Times New Roman" w:hAnsi="Times New Roman"/>
                <w:iCs/>
                <w:sz w:val="23"/>
              </w:rPr>
              <w:tab/>
            </w:r>
            <w:r w:rsidRPr="001F273B">
              <w:rPr>
                <w:rFonts w:ascii="Times New Roman" w:hAnsi="Times New Roman"/>
                <w:iCs/>
                <w:sz w:val="23"/>
              </w:rPr>
              <w:tab/>
            </w:r>
            <w:r w:rsidRPr="001F273B">
              <w:rPr>
                <w:rFonts w:ascii="Times New Roman" w:hAnsi="Times New Roman"/>
                <w:iCs/>
                <w:sz w:val="23"/>
              </w:rPr>
              <w:tab/>
              <w:t xml:space="preserve">two-dimensional </w:t>
            </w:r>
            <w:r>
              <w:rPr>
                <w:rFonts w:ascii="Times New Roman" w:hAnsi="Times New Roman"/>
                <w:iCs/>
                <w:sz w:val="23"/>
              </w:rPr>
              <w:t>object boundary</w:t>
            </w:r>
          </w:p>
          <w:p w:rsidR="00D84823" w:rsidRPr="001F273B" w:rsidRDefault="00D84823" w:rsidP="00D84823">
            <w:pPr>
              <w:ind w:left="1440" w:firstLine="720"/>
              <w:rPr>
                <w:rFonts w:ascii="Times New Roman" w:hAnsi="Times New Roman"/>
                <w:sz w:val="23"/>
              </w:rPr>
            </w:pPr>
            <w:r w:rsidRPr="001F273B">
              <w:rPr>
                <w:rFonts w:ascii="Times New Roman" w:hAnsi="Times New Roman"/>
                <w:iCs/>
                <w:sz w:val="23"/>
              </w:rPr>
              <w:t>site</w:t>
            </w:r>
            <w:r w:rsidRPr="001F273B">
              <w:rPr>
                <w:rFonts w:ascii="Times New Roman" w:hAnsi="Times New Roman"/>
                <w:sz w:val="23"/>
              </w:rPr>
              <w:t xml:space="preserve"> </w:t>
            </w:r>
          </w:p>
          <w:p w:rsidR="00D84823" w:rsidRPr="001F273B" w:rsidRDefault="00D84823" w:rsidP="00D84823">
            <w:pPr>
              <w:ind w:left="1440" w:firstLine="720"/>
              <w:rPr>
                <w:rFonts w:ascii="Times New Roman" w:hAnsi="Times New Roman"/>
                <w:sz w:val="23"/>
              </w:rPr>
            </w:pPr>
            <w:r w:rsidRPr="001F273B">
              <w:rPr>
                <w:rFonts w:ascii="Times New Roman" w:hAnsi="Times New Roman"/>
                <w:iCs/>
                <w:sz w:val="23"/>
              </w:rPr>
              <w:t>spatial region</w:t>
            </w:r>
            <w:r w:rsidRPr="001F273B">
              <w:rPr>
                <w:rFonts w:ascii="Times New Roman" w:hAnsi="Times New Roman"/>
                <w:b/>
                <w:bCs/>
                <w:sz w:val="23"/>
              </w:rPr>
              <w:t xml:space="preserve"> </w:t>
            </w:r>
          </w:p>
          <w:p w:rsidR="00D84823" w:rsidRPr="001F273B" w:rsidRDefault="00D84823" w:rsidP="00D84823">
            <w:pPr>
              <w:rPr>
                <w:rFonts w:ascii="Times New Roman" w:hAnsi="Times New Roman"/>
                <w:sz w:val="23"/>
              </w:rPr>
            </w:pPr>
            <w:r w:rsidRPr="001F273B">
              <w:rPr>
                <w:rFonts w:ascii="Times New Roman" w:hAnsi="Times New Roman"/>
                <w:iCs/>
                <w:sz w:val="23"/>
              </w:rPr>
              <w:tab/>
            </w:r>
            <w:r w:rsidRPr="001F273B">
              <w:rPr>
                <w:rFonts w:ascii="Times New Roman" w:hAnsi="Times New Roman"/>
                <w:iCs/>
                <w:sz w:val="23"/>
              </w:rPr>
              <w:tab/>
            </w:r>
            <w:r w:rsidRPr="001F273B">
              <w:rPr>
                <w:rFonts w:ascii="Times New Roman" w:hAnsi="Times New Roman"/>
                <w:iCs/>
                <w:sz w:val="23"/>
              </w:rPr>
              <w:tab/>
            </w:r>
            <w:r w:rsidRPr="001F273B">
              <w:rPr>
                <w:rFonts w:ascii="Times New Roman" w:hAnsi="Times New Roman"/>
                <w:iCs/>
                <w:sz w:val="23"/>
              </w:rPr>
              <w:tab/>
              <w:t>zero-dimensional region</w:t>
            </w:r>
            <w:r w:rsidRPr="001F273B">
              <w:rPr>
                <w:rFonts w:ascii="Times New Roman" w:hAnsi="Times New Roman"/>
                <w:iCs/>
                <w:sz w:val="23"/>
              </w:rPr>
              <w:tab/>
            </w:r>
            <w:r w:rsidRPr="001F273B">
              <w:rPr>
                <w:rFonts w:ascii="Times New Roman" w:hAnsi="Times New Roman"/>
                <w:iCs/>
                <w:sz w:val="23"/>
              </w:rPr>
              <w:tab/>
            </w:r>
          </w:p>
          <w:p w:rsidR="00D84823" w:rsidRPr="001F273B" w:rsidRDefault="00D84823" w:rsidP="00D84823">
            <w:pPr>
              <w:rPr>
                <w:rFonts w:ascii="Times New Roman" w:hAnsi="Times New Roman"/>
                <w:sz w:val="23"/>
              </w:rPr>
            </w:pPr>
            <w:r w:rsidRPr="001F273B">
              <w:rPr>
                <w:rFonts w:ascii="Times New Roman" w:hAnsi="Times New Roman"/>
                <w:iCs/>
                <w:sz w:val="23"/>
              </w:rPr>
              <w:tab/>
            </w:r>
            <w:r w:rsidRPr="001F273B">
              <w:rPr>
                <w:rFonts w:ascii="Times New Roman" w:hAnsi="Times New Roman"/>
                <w:iCs/>
                <w:sz w:val="23"/>
              </w:rPr>
              <w:tab/>
            </w:r>
            <w:r w:rsidRPr="001F273B">
              <w:rPr>
                <w:rFonts w:ascii="Times New Roman" w:hAnsi="Times New Roman"/>
                <w:iCs/>
                <w:sz w:val="23"/>
              </w:rPr>
              <w:tab/>
            </w:r>
            <w:r w:rsidRPr="001F273B">
              <w:rPr>
                <w:rFonts w:ascii="Times New Roman" w:hAnsi="Times New Roman"/>
                <w:iCs/>
                <w:sz w:val="23"/>
              </w:rPr>
              <w:tab/>
              <w:t>one-dimensional region</w:t>
            </w:r>
          </w:p>
          <w:p w:rsidR="00D84823" w:rsidRPr="001F273B" w:rsidRDefault="00D84823" w:rsidP="00D84823">
            <w:pPr>
              <w:rPr>
                <w:rFonts w:ascii="Times New Roman" w:hAnsi="Times New Roman"/>
                <w:sz w:val="23"/>
              </w:rPr>
            </w:pPr>
            <w:r w:rsidRPr="001F273B">
              <w:rPr>
                <w:rFonts w:ascii="Times New Roman" w:hAnsi="Times New Roman"/>
                <w:iCs/>
                <w:sz w:val="23"/>
              </w:rPr>
              <w:tab/>
            </w:r>
            <w:r w:rsidRPr="001F273B">
              <w:rPr>
                <w:rFonts w:ascii="Times New Roman" w:hAnsi="Times New Roman"/>
                <w:iCs/>
                <w:sz w:val="23"/>
              </w:rPr>
              <w:tab/>
            </w:r>
            <w:r w:rsidRPr="001F273B">
              <w:rPr>
                <w:rFonts w:ascii="Times New Roman" w:hAnsi="Times New Roman"/>
                <w:iCs/>
                <w:sz w:val="23"/>
              </w:rPr>
              <w:tab/>
            </w:r>
            <w:r w:rsidRPr="001F273B">
              <w:rPr>
                <w:rFonts w:ascii="Times New Roman" w:hAnsi="Times New Roman"/>
                <w:iCs/>
                <w:sz w:val="23"/>
              </w:rPr>
              <w:tab/>
              <w:t>two-dimensional region</w:t>
            </w:r>
          </w:p>
          <w:p w:rsidR="00D84823" w:rsidRPr="001F273B" w:rsidRDefault="00D84823" w:rsidP="00D84823">
            <w:pPr>
              <w:rPr>
                <w:rFonts w:ascii="Times New Roman" w:hAnsi="Times New Roman"/>
                <w:iCs/>
                <w:sz w:val="23"/>
              </w:rPr>
            </w:pPr>
            <w:r w:rsidRPr="001F273B">
              <w:rPr>
                <w:rFonts w:ascii="Times New Roman" w:hAnsi="Times New Roman"/>
                <w:iCs/>
                <w:sz w:val="23"/>
              </w:rPr>
              <w:tab/>
            </w:r>
            <w:r w:rsidRPr="001F273B">
              <w:rPr>
                <w:rFonts w:ascii="Times New Roman" w:hAnsi="Times New Roman"/>
                <w:iCs/>
                <w:sz w:val="23"/>
              </w:rPr>
              <w:tab/>
            </w:r>
            <w:r w:rsidRPr="001F273B">
              <w:rPr>
                <w:rFonts w:ascii="Times New Roman" w:hAnsi="Times New Roman"/>
                <w:iCs/>
                <w:sz w:val="23"/>
              </w:rPr>
              <w:tab/>
            </w:r>
            <w:r w:rsidRPr="001F273B">
              <w:rPr>
                <w:rFonts w:ascii="Times New Roman" w:hAnsi="Times New Roman"/>
                <w:iCs/>
                <w:sz w:val="23"/>
              </w:rPr>
              <w:tab/>
              <w:t>three-dimensional region</w:t>
            </w:r>
          </w:p>
          <w:p w:rsidR="00D84823" w:rsidRPr="001F273B" w:rsidRDefault="0084777F" w:rsidP="00D84823">
            <w:pPr>
              <w:rPr>
                <w:rFonts w:ascii="Times New Roman" w:hAnsi="Times New Roman"/>
                <w:sz w:val="23"/>
              </w:rPr>
            </w:pPr>
            <w:r>
              <w:rPr>
                <w:rFonts w:ascii="Times New Roman" w:hAnsi="Times New Roman"/>
                <w:iCs/>
                <w:sz w:val="23"/>
              </w:rPr>
              <w:tab/>
            </w:r>
            <w:r w:rsidR="00D84823" w:rsidRPr="001F273B">
              <w:rPr>
                <w:rFonts w:ascii="Times New Roman" w:hAnsi="Times New Roman"/>
                <w:iCs/>
                <w:sz w:val="23"/>
              </w:rPr>
              <w:t>specifically dependent continuant</w:t>
            </w:r>
            <w:r w:rsidR="00D84823" w:rsidRPr="001F273B">
              <w:rPr>
                <w:rFonts w:ascii="Times New Roman" w:hAnsi="Times New Roman"/>
                <w:sz w:val="23"/>
              </w:rPr>
              <w:t xml:space="preserve"> </w:t>
            </w:r>
          </w:p>
          <w:p w:rsidR="00D84823" w:rsidRPr="001F273B" w:rsidRDefault="00D84823" w:rsidP="00D84823">
            <w:pPr>
              <w:rPr>
                <w:rFonts w:ascii="Times New Roman" w:hAnsi="Times New Roman"/>
                <w:sz w:val="23"/>
              </w:rPr>
            </w:pPr>
            <w:r w:rsidRPr="001F273B">
              <w:rPr>
                <w:rFonts w:ascii="Times New Roman" w:hAnsi="Times New Roman"/>
                <w:iCs/>
                <w:sz w:val="23"/>
              </w:rPr>
              <w:tab/>
            </w:r>
            <w:r w:rsidRPr="001F273B">
              <w:rPr>
                <w:rFonts w:ascii="Times New Roman" w:hAnsi="Times New Roman"/>
                <w:iCs/>
                <w:sz w:val="23"/>
              </w:rPr>
              <w:tab/>
              <w:t>quality</w:t>
            </w:r>
          </w:p>
          <w:p w:rsidR="00D84823" w:rsidRPr="001F273B" w:rsidRDefault="00D84823" w:rsidP="00D84823">
            <w:pPr>
              <w:rPr>
                <w:rFonts w:ascii="Times New Roman" w:hAnsi="Times New Roman"/>
                <w:sz w:val="23"/>
              </w:rPr>
            </w:pPr>
            <w:r w:rsidRPr="001F273B">
              <w:rPr>
                <w:rFonts w:ascii="Times New Roman" w:hAnsi="Times New Roman"/>
                <w:iCs/>
                <w:sz w:val="23"/>
              </w:rPr>
              <w:tab/>
            </w:r>
            <w:r w:rsidRPr="001F273B">
              <w:rPr>
                <w:rFonts w:ascii="Times New Roman" w:hAnsi="Times New Roman"/>
                <w:iCs/>
                <w:sz w:val="23"/>
              </w:rPr>
              <w:tab/>
            </w:r>
            <w:r w:rsidRPr="001F273B">
              <w:rPr>
                <w:rFonts w:ascii="Times New Roman" w:hAnsi="Times New Roman"/>
                <w:iCs/>
                <w:sz w:val="23"/>
              </w:rPr>
              <w:tab/>
              <w:t>relational quality</w:t>
            </w:r>
          </w:p>
          <w:p w:rsidR="00D84823" w:rsidRPr="001F273B" w:rsidRDefault="00D84823" w:rsidP="00D84823">
            <w:pPr>
              <w:rPr>
                <w:rFonts w:ascii="Times New Roman" w:hAnsi="Times New Roman"/>
                <w:sz w:val="23"/>
              </w:rPr>
            </w:pPr>
            <w:r w:rsidRPr="001F273B">
              <w:rPr>
                <w:rFonts w:ascii="Times New Roman" w:hAnsi="Times New Roman"/>
                <w:iCs/>
                <w:sz w:val="23"/>
              </w:rPr>
              <w:tab/>
            </w:r>
            <w:r w:rsidRPr="001F273B">
              <w:rPr>
                <w:rFonts w:ascii="Times New Roman" w:hAnsi="Times New Roman"/>
                <w:iCs/>
                <w:sz w:val="23"/>
              </w:rPr>
              <w:tab/>
              <w:t>realizable entity</w:t>
            </w:r>
            <w:r w:rsidRPr="001F273B">
              <w:rPr>
                <w:rFonts w:ascii="Times New Roman" w:hAnsi="Times New Roman"/>
                <w:sz w:val="23"/>
              </w:rPr>
              <w:t xml:space="preserve"> </w:t>
            </w:r>
          </w:p>
          <w:p w:rsidR="00D84823" w:rsidRPr="001F273B" w:rsidRDefault="00D84823" w:rsidP="00D84823">
            <w:pPr>
              <w:rPr>
                <w:rFonts w:ascii="Times New Roman" w:hAnsi="Times New Roman"/>
                <w:sz w:val="23"/>
              </w:rPr>
            </w:pPr>
            <w:r w:rsidRPr="001F273B">
              <w:rPr>
                <w:rFonts w:ascii="Times New Roman" w:hAnsi="Times New Roman"/>
                <w:iCs/>
                <w:sz w:val="23"/>
              </w:rPr>
              <w:tab/>
            </w:r>
            <w:r w:rsidRPr="001F273B">
              <w:rPr>
                <w:rFonts w:ascii="Times New Roman" w:hAnsi="Times New Roman"/>
                <w:iCs/>
                <w:sz w:val="23"/>
              </w:rPr>
              <w:tab/>
            </w:r>
            <w:r w:rsidRPr="001F273B">
              <w:rPr>
                <w:rFonts w:ascii="Times New Roman" w:hAnsi="Times New Roman"/>
                <w:iCs/>
                <w:sz w:val="23"/>
              </w:rPr>
              <w:tab/>
              <w:t>role</w:t>
            </w:r>
            <w:r w:rsidRPr="001F273B">
              <w:rPr>
                <w:rFonts w:ascii="Times New Roman" w:hAnsi="Times New Roman"/>
                <w:iCs/>
                <w:sz w:val="23"/>
              </w:rPr>
              <w:tab/>
            </w:r>
            <w:r w:rsidRPr="001F273B">
              <w:rPr>
                <w:rFonts w:ascii="Times New Roman" w:hAnsi="Times New Roman"/>
                <w:iCs/>
                <w:sz w:val="23"/>
              </w:rPr>
              <w:tab/>
            </w:r>
          </w:p>
          <w:p w:rsidR="00D84823" w:rsidRPr="001F273B" w:rsidRDefault="00D84823" w:rsidP="00D84823">
            <w:pPr>
              <w:rPr>
                <w:rFonts w:ascii="Times New Roman" w:hAnsi="Times New Roman"/>
                <w:sz w:val="23"/>
              </w:rPr>
            </w:pPr>
            <w:r w:rsidRPr="001F273B">
              <w:rPr>
                <w:rFonts w:ascii="Times New Roman" w:hAnsi="Times New Roman"/>
                <w:iCs/>
                <w:sz w:val="23"/>
              </w:rPr>
              <w:tab/>
            </w:r>
            <w:r w:rsidRPr="001F273B">
              <w:rPr>
                <w:rFonts w:ascii="Times New Roman" w:hAnsi="Times New Roman"/>
                <w:iCs/>
                <w:sz w:val="23"/>
              </w:rPr>
              <w:tab/>
            </w:r>
            <w:r w:rsidRPr="001F273B">
              <w:rPr>
                <w:rFonts w:ascii="Times New Roman" w:hAnsi="Times New Roman"/>
                <w:iCs/>
                <w:sz w:val="23"/>
              </w:rPr>
              <w:tab/>
              <w:t xml:space="preserve">disposition </w:t>
            </w:r>
          </w:p>
          <w:p w:rsidR="00D84823" w:rsidRPr="001F273B" w:rsidRDefault="00D84823" w:rsidP="00D84823">
            <w:pPr>
              <w:rPr>
                <w:rFonts w:ascii="Times New Roman" w:hAnsi="Times New Roman"/>
                <w:sz w:val="23"/>
              </w:rPr>
            </w:pPr>
            <w:r w:rsidRPr="001F273B">
              <w:rPr>
                <w:rFonts w:ascii="Times New Roman" w:hAnsi="Times New Roman"/>
                <w:iCs/>
                <w:sz w:val="23"/>
              </w:rPr>
              <w:tab/>
            </w:r>
            <w:r w:rsidRPr="001F273B">
              <w:rPr>
                <w:rFonts w:ascii="Times New Roman" w:hAnsi="Times New Roman"/>
                <w:iCs/>
                <w:sz w:val="23"/>
              </w:rPr>
              <w:tab/>
            </w:r>
            <w:r w:rsidRPr="001F273B">
              <w:rPr>
                <w:rFonts w:ascii="Times New Roman" w:hAnsi="Times New Roman"/>
                <w:iCs/>
                <w:sz w:val="23"/>
              </w:rPr>
              <w:tab/>
            </w:r>
            <w:r w:rsidRPr="001F273B">
              <w:rPr>
                <w:rFonts w:ascii="Times New Roman" w:hAnsi="Times New Roman"/>
                <w:iCs/>
                <w:sz w:val="23"/>
              </w:rPr>
              <w:tab/>
              <w:t>function</w:t>
            </w:r>
          </w:p>
          <w:p w:rsidR="00D84823" w:rsidRPr="001F273B" w:rsidRDefault="0084777F" w:rsidP="00D84823">
            <w:pPr>
              <w:rPr>
                <w:rFonts w:ascii="Times New Roman" w:hAnsi="Times New Roman"/>
                <w:sz w:val="23"/>
              </w:rPr>
            </w:pPr>
            <w:r>
              <w:rPr>
                <w:rFonts w:ascii="Times New Roman" w:hAnsi="Times New Roman"/>
                <w:iCs/>
                <w:sz w:val="23"/>
              </w:rPr>
              <w:tab/>
            </w:r>
            <w:r w:rsidR="00D84823" w:rsidRPr="001F273B">
              <w:rPr>
                <w:rFonts w:ascii="Times New Roman" w:hAnsi="Times New Roman"/>
                <w:iCs/>
                <w:sz w:val="23"/>
              </w:rPr>
              <w:t>generically dependent continuant</w:t>
            </w:r>
          </w:p>
          <w:p w:rsidR="00D84823" w:rsidRPr="001F273B" w:rsidRDefault="00D84823" w:rsidP="00D84823">
            <w:pPr>
              <w:rPr>
                <w:rFonts w:ascii="Times New Roman" w:hAnsi="Times New Roman"/>
                <w:sz w:val="23"/>
              </w:rPr>
            </w:pPr>
            <w:proofErr w:type="spellStart"/>
            <w:r w:rsidRPr="001F273B">
              <w:rPr>
                <w:rFonts w:ascii="Times New Roman" w:hAnsi="Times New Roman"/>
                <w:iCs/>
                <w:sz w:val="23"/>
              </w:rPr>
              <w:t>occurrent</w:t>
            </w:r>
            <w:proofErr w:type="spellEnd"/>
            <w:r w:rsidRPr="001F273B">
              <w:rPr>
                <w:rFonts w:ascii="Times New Roman" w:hAnsi="Times New Roman"/>
                <w:sz w:val="23"/>
              </w:rPr>
              <w:t xml:space="preserve"> </w:t>
            </w:r>
          </w:p>
          <w:p w:rsidR="00D84823" w:rsidRPr="001F273B" w:rsidRDefault="00D84823" w:rsidP="00D84823">
            <w:pPr>
              <w:rPr>
                <w:rFonts w:ascii="Times New Roman" w:hAnsi="Times New Roman"/>
                <w:sz w:val="23"/>
              </w:rPr>
            </w:pPr>
            <w:r w:rsidRPr="001F273B">
              <w:rPr>
                <w:rFonts w:ascii="Times New Roman" w:hAnsi="Times New Roman"/>
                <w:iCs/>
                <w:sz w:val="23"/>
              </w:rPr>
              <w:tab/>
              <w:t>process</w:t>
            </w:r>
          </w:p>
          <w:p w:rsidR="00D84823" w:rsidRPr="001F273B" w:rsidRDefault="00D84823" w:rsidP="00D84823">
            <w:pPr>
              <w:rPr>
                <w:rFonts w:ascii="Times New Roman" w:hAnsi="Times New Roman"/>
                <w:sz w:val="23"/>
              </w:rPr>
            </w:pPr>
            <w:r w:rsidRPr="001F273B">
              <w:rPr>
                <w:rFonts w:ascii="Times New Roman" w:hAnsi="Times New Roman"/>
                <w:iCs/>
                <w:sz w:val="23"/>
              </w:rPr>
              <w:tab/>
              <w:t>process boundary</w:t>
            </w:r>
          </w:p>
          <w:p w:rsidR="0091677C" w:rsidRDefault="00D84823" w:rsidP="00D84823">
            <w:pPr>
              <w:rPr>
                <w:rFonts w:ascii="Times New Roman" w:hAnsi="Times New Roman"/>
                <w:iCs/>
                <w:sz w:val="23"/>
              </w:rPr>
            </w:pPr>
            <w:r w:rsidRPr="001F273B">
              <w:rPr>
                <w:rFonts w:ascii="Times New Roman" w:hAnsi="Times New Roman"/>
                <w:b/>
                <w:bCs/>
                <w:iCs/>
                <w:sz w:val="23"/>
              </w:rPr>
              <w:tab/>
            </w:r>
            <w:r w:rsidRPr="001F273B">
              <w:rPr>
                <w:rFonts w:ascii="Times New Roman" w:hAnsi="Times New Roman"/>
                <w:iCs/>
                <w:sz w:val="23"/>
              </w:rPr>
              <w:t>temporal region</w:t>
            </w:r>
          </w:p>
          <w:p w:rsidR="00D84823" w:rsidRPr="001F273B" w:rsidRDefault="00D84823" w:rsidP="00D84823">
            <w:pPr>
              <w:rPr>
                <w:rFonts w:ascii="Times New Roman" w:hAnsi="Times New Roman"/>
                <w:iCs/>
                <w:sz w:val="23"/>
              </w:rPr>
            </w:pPr>
            <w:r w:rsidRPr="001F273B">
              <w:rPr>
                <w:rFonts w:ascii="Times New Roman" w:hAnsi="Times New Roman"/>
                <w:iCs/>
                <w:sz w:val="23"/>
              </w:rPr>
              <w:tab/>
            </w:r>
            <w:r w:rsidRPr="001F273B">
              <w:rPr>
                <w:rFonts w:ascii="Times New Roman" w:hAnsi="Times New Roman"/>
                <w:iCs/>
                <w:sz w:val="23"/>
              </w:rPr>
              <w:tab/>
              <w:t>1-dimensional temporal region (temporal interval)</w:t>
            </w:r>
          </w:p>
          <w:p w:rsidR="00D84823" w:rsidRPr="001F273B" w:rsidRDefault="00D84823" w:rsidP="00D84823">
            <w:pPr>
              <w:ind w:left="720" w:firstLine="720"/>
              <w:rPr>
                <w:rFonts w:ascii="Times New Roman" w:hAnsi="Times New Roman"/>
                <w:sz w:val="23"/>
              </w:rPr>
            </w:pPr>
            <w:r w:rsidRPr="001F273B">
              <w:rPr>
                <w:rFonts w:ascii="Times New Roman" w:hAnsi="Times New Roman"/>
                <w:iCs/>
                <w:sz w:val="23"/>
              </w:rPr>
              <w:t>0-dimensional temporal region (temporal boundary)</w:t>
            </w:r>
          </w:p>
          <w:p w:rsidR="00D84823" w:rsidRPr="001F273B" w:rsidRDefault="00D84823" w:rsidP="00D84823">
            <w:pPr>
              <w:ind w:firstLine="720"/>
              <w:rPr>
                <w:rFonts w:ascii="Times New Roman" w:hAnsi="Times New Roman"/>
                <w:sz w:val="23"/>
              </w:rPr>
            </w:pPr>
            <w:r w:rsidRPr="001F273B">
              <w:rPr>
                <w:rFonts w:ascii="Times New Roman" w:hAnsi="Times New Roman"/>
                <w:iCs/>
                <w:sz w:val="23"/>
              </w:rPr>
              <w:t>spatiotemporal region</w:t>
            </w:r>
            <w:r w:rsidRPr="001F273B">
              <w:rPr>
                <w:rFonts w:ascii="Times New Roman" w:hAnsi="Times New Roman"/>
                <w:sz w:val="23"/>
              </w:rPr>
              <w:t xml:space="preserve"> </w:t>
            </w:r>
          </w:p>
          <w:p w:rsidR="00D84823" w:rsidRPr="001F273B" w:rsidRDefault="00D84823" w:rsidP="00D84823">
            <w:pPr>
              <w:rPr>
                <w:rFonts w:ascii="Times New Roman" w:hAnsi="Times New Roman"/>
                <w:iCs/>
                <w:sz w:val="23"/>
              </w:rPr>
            </w:pPr>
            <w:r w:rsidRPr="001F273B">
              <w:rPr>
                <w:rFonts w:ascii="Times New Roman" w:hAnsi="Times New Roman"/>
                <w:iCs/>
                <w:sz w:val="23"/>
              </w:rPr>
              <w:tab/>
            </w:r>
            <w:r w:rsidRPr="001F273B">
              <w:rPr>
                <w:rFonts w:ascii="Times New Roman" w:hAnsi="Times New Roman"/>
                <w:iCs/>
                <w:sz w:val="23"/>
              </w:rPr>
              <w:tab/>
              <w:t xml:space="preserve">3+1-dimensional spatiotemporal region </w:t>
            </w:r>
          </w:p>
          <w:p w:rsidR="00D84823" w:rsidRPr="001F273B" w:rsidRDefault="00D84823" w:rsidP="00D84823">
            <w:pPr>
              <w:ind w:left="720" w:firstLine="720"/>
              <w:rPr>
                <w:rFonts w:ascii="Times New Roman" w:hAnsi="Times New Roman"/>
                <w:sz w:val="23"/>
              </w:rPr>
            </w:pPr>
            <w:r w:rsidRPr="001F273B">
              <w:rPr>
                <w:rFonts w:ascii="Times New Roman" w:hAnsi="Times New Roman"/>
                <w:iCs/>
                <w:sz w:val="23"/>
              </w:rPr>
              <w:t>3+0-dimensional spatiotemporal region</w:t>
            </w:r>
          </w:p>
          <w:p w:rsidR="00D84823" w:rsidRPr="001F273B" w:rsidRDefault="00D84823" w:rsidP="0079125C">
            <w:pPr>
              <w:rPr>
                <w:rFonts w:ascii="Times New Roman" w:hAnsi="Times New Roman"/>
                <w:sz w:val="23"/>
              </w:rPr>
            </w:pPr>
          </w:p>
        </w:tc>
      </w:tr>
    </w:tbl>
    <w:p w:rsidR="00140DC7" w:rsidRPr="001F273B" w:rsidRDefault="00140DC7" w:rsidP="0079125C">
      <w:pPr>
        <w:spacing w:after="0"/>
        <w:rPr>
          <w:rFonts w:ascii="Times New Roman" w:hAnsi="Times New Roman"/>
          <w:sz w:val="23"/>
        </w:rPr>
      </w:pPr>
    </w:p>
    <w:p w:rsidR="00144239" w:rsidRDefault="00A6405D" w:rsidP="0079125C">
      <w:pPr>
        <w:spacing w:after="0"/>
        <w:rPr>
          <w:rFonts w:ascii="Times New Roman" w:hAnsi="Times New Roman"/>
          <w:sz w:val="23"/>
        </w:rPr>
      </w:pPr>
      <w:r>
        <w:rPr>
          <w:rFonts w:ascii="Times New Roman" w:hAnsi="Times New Roman"/>
          <w:sz w:val="23"/>
        </w:rPr>
        <w:t>BFO Relations</w:t>
      </w:r>
    </w:p>
    <w:p w:rsidR="00140DC7" w:rsidRPr="0051129D" w:rsidRDefault="00A6405D" w:rsidP="00140DC7">
      <w:pPr>
        <w:spacing w:before="240" w:after="240" w:line="240" w:lineRule="auto"/>
        <w:textAlignment w:val="baseline"/>
        <w:rPr>
          <w:rFonts w:ascii="Times New Roman" w:eastAsia="Times New Roman" w:hAnsi="Times New Roman"/>
          <w:color w:val="222222"/>
          <w:sz w:val="20"/>
          <w:szCs w:val="20"/>
          <w:shd w:val="clear" w:color="auto" w:fill="FFFFFF"/>
        </w:rPr>
      </w:pPr>
      <w:r>
        <w:rPr>
          <w:rFonts w:ascii="Times New Roman" w:eastAsia="Times New Roman" w:hAnsi="Times New Roman"/>
          <w:color w:val="222222"/>
          <w:sz w:val="20"/>
          <w:szCs w:val="20"/>
          <w:shd w:val="clear" w:color="auto" w:fill="FFFFFF"/>
        </w:rPr>
        <w:t>Check that these are dealt with:</w:t>
      </w:r>
    </w:p>
    <w:p w:rsidR="00140DC7" w:rsidRPr="0051129D" w:rsidRDefault="00140DC7" w:rsidP="00140DC7">
      <w:pPr>
        <w:spacing w:before="240" w:after="240" w:line="240" w:lineRule="auto"/>
        <w:textAlignment w:val="baseline"/>
        <w:rPr>
          <w:rFonts w:ascii="Times New Roman" w:eastAsia="Times New Roman" w:hAnsi="Times New Roman"/>
          <w:color w:val="222222"/>
          <w:sz w:val="20"/>
          <w:szCs w:val="20"/>
          <w:shd w:val="clear" w:color="auto" w:fill="FFFFFF"/>
        </w:rPr>
      </w:pPr>
      <w:r w:rsidRPr="0051129D">
        <w:rPr>
          <w:rFonts w:ascii="Times New Roman" w:eastAsia="Times New Roman" w:hAnsi="Times New Roman"/>
          <w:color w:val="222222"/>
          <w:sz w:val="20"/>
          <w:szCs w:val="20"/>
          <w:shd w:val="clear" w:color="auto" w:fill="FFFFFF"/>
        </w:rPr>
        <w:t>BFO_0000050 part of</w:t>
      </w:r>
      <w:r w:rsidRPr="0051129D">
        <w:rPr>
          <w:rFonts w:ascii="Times New Roman" w:eastAsia="Times New Roman" w:hAnsi="Times New Roman"/>
          <w:color w:val="222222"/>
          <w:sz w:val="20"/>
          <w:szCs w:val="20"/>
          <w:shd w:val="clear" w:color="auto" w:fill="FFFFFF"/>
        </w:rPr>
        <w:br/>
        <w:t>BFO_0000051 has part</w:t>
      </w:r>
      <w:r w:rsidRPr="0051129D">
        <w:rPr>
          <w:rFonts w:ascii="Times New Roman" w:eastAsia="Times New Roman" w:hAnsi="Times New Roman"/>
          <w:color w:val="222222"/>
          <w:sz w:val="20"/>
          <w:szCs w:val="20"/>
          <w:shd w:val="clear" w:color="auto" w:fill="FFFFFF"/>
        </w:rPr>
        <w:br/>
      </w:r>
      <w:r w:rsidRPr="0051129D">
        <w:rPr>
          <w:rFonts w:ascii="Times New Roman" w:eastAsia="Times New Roman" w:hAnsi="Times New Roman"/>
          <w:color w:val="222222"/>
          <w:sz w:val="20"/>
          <w:szCs w:val="20"/>
          <w:shd w:val="clear" w:color="auto" w:fill="FFFFFF"/>
        </w:rPr>
        <w:lastRenderedPageBreak/>
        <w:t>BFO_0000056 participates in</w:t>
      </w:r>
      <w:r w:rsidRPr="0051129D">
        <w:rPr>
          <w:rFonts w:ascii="Times New Roman" w:eastAsia="Times New Roman" w:hAnsi="Times New Roman"/>
          <w:color w:val="222222"/>
          <w:sz w:val="20"/>
          <w:szCs w:val="20"/>
          <w:shd w:val="clear" w:color="auto" w:fill="FFFFFF"/>
        </w:rPr>
        <w:br/>
        <w:t>BFO_0000057 has participant</w:t>
      </w:r>
      <w:r w:rsidRPr="0051129D">
        <w:rPr>
          <w:rFonts w:ascii="Times New Roman" w:eastAsia="Times New Roman" w:hAnsi="Times New Roman"/>
          <w:color w:val="222222"/>
          <w:sz w:val="20"/>
          <w:szCs w:val="20"/>
          <w:shd w:val="clear" w:color="auto" w:fill="FFFFFF"/>
        </w:rPr>
        <w:br/>
        <w:t>BFO_0000062 preceded by</w:t>
      </w:r>
      <w:r w:rsidRPr="0051129D">
        <w:rPr>
          <w:rFonts w:ascii="Times New Roman" w:eastAsia="Times New Roman" w:hAnsi="Times New Roman"/>
          <w:color w:val="222222"/>
          <w:sz w:val="20"/>
          <w:szCs w:val="20"/>
          <w:shd w:val="clear" w:color="auto" w:fill="FFFFFF"/>
        </w:rPr>
        <w:br/>
        <w:t>BFO_0000063 precedes</w:t>
      </w:r>
      <w:r w:rsidRPr="0051129D">
        <w:rPr>
          <w:rFonts w:ascii="Times New Roman" w:eastAsia="Times New Roman" w:hAnsi="Times New Roman"/>
          <w:color w:val="222222"/>
          <w:sz w:val="20"/>
          <w:szCs w:val="20"/>
          <w:shd w:val="clear" w:color="auto" w:fill="FFFFFF"/>
        </w:rPr>
        <w:br/>
        <w:t>BFO_0000060 immediately preceded by</w:t>
      </w:r>
      <w:r w:rsidRPr="0051129D">
        <w:rPr>
          <w:rFonts w:ascii="Times New Roman" w:eastAsia="Times New Roman" w:hAnsi="Times New Roman"/>
          <w:color w:val="222222"/>
          <w:sz w:val="20"/>
          <w:szCs w:val="20"/>
          <w:shd w:val="clear" w:color="auto" w:fill="FFFFFF"/>
        </w:rPr>
        <w:br/>
        <w:t>BFO_0000061 immediately precedes</w:t>
      </w:r>
    </w:p>
    <w:p w:rsidR="00140DC7" w:rsidRPr="0051129D" w:rsidRDefault="00140DC7" w:rsidP="00140DC7">
      <w:pPr>
        <w:spacing w:before="240" w:after="240" w:line="240" w:lineRule="auto"/>
        <w:textAlignment w:val="baseline"/>
        <w:rPr>
          <w:rFonts w:ascii="Times New Roman" w:eastAsia="Times New Roman" w:hAnsi="Times New Roman"/>
          <w:color w:val="222222"/>
          <w:sz w:val="20"/>
          <w:szCs w:val="20"/>
          <w:shd w:val="clear" w:color="auto" w:fill="FFFFFF"/>
        </w:rPr>
      </w:pPr>
      <w:r w:rsidRPr="0051129D">
        <w:rPr>
          <w:rFonts w:ascii="Times New Roman" w:eastAsia="Times New Roman" w:hAnsi="Times New Roman"/>
          <w:color w:val="222222"/>
          <w:sz w:val="20"/>
          <w:szCs w:val="20"/>
          <w:shd w:val="clear" w:color="auto" w:fill="FFFFFF"/>
        </w:rPr>
        <w:t>BFO_0000052 inheres in</w:t>
      </w:r>
      <w:r w:rsidRPr="0051129D">
        <w:rPr>
          <w:rFonts w:ascii="Times New Roman" w:eastAsia="Times New Roman" w:hAnsi="Times New Roman"/>
          <w:color w:val="222222"/>
          <w:sz w:val="20"/>
          <w:szCs w:val="20"/>
          <w:shd w:val="clear" w:color="auto" w:fill="FFFFFF"/>
        </w:rPr>
        <w:br/>
        <w:t>BFO_0000053 bearer of</w:t>
      </w:r>
      <w:r w:rsidRPr="0051129D">
        <w:rPr>
          <w:rFonts w:ascii="Times New Roman" w:eastAsia="Times New Roman" w:hAnsi="Times New Roman"/>
          <w:color w:val="222222"/>
          <w:sz w:val="20"/>
          <w:szCs w:val="20"/>
          <w:shd w:val="clear" w:color="auto" w:fill="FFFFFF"/>
        </w:rPr>
        <w:br/>
        <w:t>BFO_0000054 realized by</w:t>
      </w:r>
      <w:r w:rsidRPr="0051129D">
        <w:rPr>
          <w:rFonts w:ascii="Times New Roman" w:eastAsia="Times New Roman" w:hAnsi="Times New Roman"/>
          <w:color w:val="222222"/>
          <w:sz w:val="20"/>
          <w:szCs w:val="20"/>
          <w:shd w:val="clear" w:color="auto" w:fill="FFFFFF"/>
        </w:rPr>
        <w:br/>
        <w:t>BFO_0000055 realizes</w:t>
      </w:r>
    </w:p>
    <w:p w:rsidR="00140DC7" w:rsidRPr="0051129D" w:rsidRDefault="00140DC7" w:rsidP="00140DC7">
      <w:pPr>
        <w:spacing w:before="240" w:after="240" w:line="240" w:lineRule="auto"/>
        <w:textAlignment w:val="baseline"/>
        <w:rPr>
          <w:rFonts w:ascii="Times New Roman" w:eastAsia="Times New Roman" w:hAnsi="Times New Roman"/>
          <w:color w:val="222222"/>
          <w:sz w:val="20"/>
          <w:szCs w:val="20"/>
          <w:shd w:val="clear" w:color="auto" w:fill="FFFFFF"/>
        </w:rPr>
      </w:pPr>
      <w:r w:rsidRPr="0051129D">
        <w:rPr>
          <w:rFonts w:ascii="Times New Roman" w:eastAsia="Times New Roman" w:hAnsi="Times New Roman"/>
          <w:color w:val="222222"/>
          <w:sz w:val="20"/>
          <w:szCs w:val="20"/>
          <w:shd w:val="clear" w:color="auto" w:fill="FFFFFF"/>
        </w:rPr>
        <w:t xml:space="preserve">The idea is that BFO includes the minimal set of relations required </w:t>
      </w:r>
      <w:proofErr w:type="gramStart"/>
      <w:r w:rsidRPr="0051129D">
        <w:rPr>
          <w:rFonts w:ascii="Times New Roman" w:eastAsia="Times New Roman" w:hAnsi="Times New Roman"/>
          <w:color w:val="222222"/>
          <w:sz w:val="20"/>
          <w:szCs w:val="20"/>
          <w:shd w:val="clear" w:color="auto" w:fill="FFFFFF"/>
        </w:rPr>
        <w:t>to  </w:t>
      </w:r>
      <w:proofErr w:type="gramEnd"/>
      <w:r w:rsidRPr="0051129D">
        <w:rPr>
          <w:rFonts w:ascii="Times New Roman" w:eastAsia="Times New Roman" w:hAnsi="Times New Roman"/>
          <w:color w:val="222222"/>
          <w:sz w:val="20"/>
          <w:szCs w:val="20"/>
          <w:shd w:val="clear" w:color="auto" w:fill="FFFFFF"/>
        </w:rPr>
        <w:br/>
        <w:t>define BFO classes.</w:t>
      </w:r>
    </w:p>
    <w:p w:rsidR="00140DC7" w:rsidRPr="0051129D" w:rsidRDefault="00140DC7" w:rsidP="00140DC7">
      <w:pPr>
        <w:spacing w:after="0" w:line="240" w:lineRule="auto"/>
        <w:textAlignment w:val="baseline"/>
        <w:rPr>
          <w:rFonts w:ascii="Times New Roman" w:eastAsia="Times New Roman" w:hAnsi="Times New Roman"/>
          <w:color w:val="222222"/>
          <w:sz w:val="20"/>
          <w:szCs w:val="20"/>
          <w:shd w:val="clear" w:color="auto" w:fill="FFFFFF"/>
        </w:rPr>
      </w:pPr>
      <w:r w:rsidRPr="0051129D">
        <w:rPr>
          <w:rFonts w:ascii="Times New Roman" w:eastAsia="Times New Roman" w:hAnsi="Times New Roman"/>
          <w:color w:val="222222"/>
          <w:sz w:val="20"/>
          <w:szCs w:val="20"/>
          <w:shd w:val="clear" w:color="auto" w:fill="FFFFFF"/>
        </w:rPr>
        <w:t>A draft is available here</w:t>
      </w:r>
      <w:proofErr w:type="gramStart"/>
      <w:r w:rsidRPr="0051129D">
        <w:rPr>
          <w:rFonts w:ascii="Times New Roman" w:eastAsia="Times New Roman" w:hAnsi="Times New Roman"/>
          <w:color w:val="222222"/>
          <w:sz w:val="20"/>
          <w:szCs w:val="20"/>
          <w:shd w:val="clear" w:color="auto" w:fill="FFFFFF"/>
        </w:rPr>
        <w:t>:</w:t>
      </w:r>
      <w:proofErr w:type="gramEnd"/>
      <w:r w:rsidRPr="0051129D">
        <w:rPr>
          <w:rFonts w:ascii="Times New Roman" w:eastAsia="Times New Roman" w:hAnsi="Times New Roman"/>
          <w:color w:val="222222"/>
          <w:sz w:val="20"/>
          <w:szCs w:val="20"/>
          <w:shd w:val="clear" w:color="auto" w:fill="FFFFFF"/>
        </w:rPr>
        <w:br/>
      </w:r>
      <w:hyperlink r:id="rId35" w:anchor="svn/trunk/src/ontology" w:tgtFrame="_blank" w:history="1">
        <w:r w:rsidRPr="009331CA">
          <w:rPr>
            <w:rFonts w:ascii="Times New Roman" w:eastAsia="Times New Roman" w:hAnsi="Times New Roman"/>
            <w:color w:val="1155CC"/>
            <w:sz w:val="20"/>
            <w:szCs w:val="20"/>
            <w:bdr w:val="none" w:sz="0" w:space="0" w:color="auto" w:frame="1"/>
            <w:shd w:val="clear" w:color="auto" w:fill="FFFFFF"/>
          </w:rPr>
          <w:t>http://code.google.com/p/bfo/source/browse/#svn/trunk/src/ontology</w:t>
        </w:r>
      </w:hyperlink>
    </w:p>
    <w:p w:rsidR="00140DC7" w:rsidRPr="0051129D" w:rsidRDefault="00140DC7" w:rsidP="00140DC7">
      <w:pPr>
        <w:spacing w:before="240" w:after="240" w:line="240" w:lineRule="auto"/>
        <w:textAlignment w:val="baseline"/>
        <w:rPr>
          <w:rFonts w:ascii="Times New Roman" w:eastAsia="Times New Roman" w:hAnsi="Times New Roman"/>
          <w:color w:val="222222"/>
          <w:sz w:val="20"/>
          <w:szCs w:val="20"/>
          <w:shd w:val="clear" w:color="auto" w:fill="FFFFFF"/>
        </w:rPr>
      </w:pPr>
      <w:r w:rsidRPr="0051129D">
        <w:rPr>
          <w:rFonts w:ascii="Times New Roman" w:eastAsia="Times New Roman" w:hAnsi="Times New Roman"/>
          <w:color w:val="222222"/>
          <w:sz w:val="20"/>
          <w:szCs w:val="20"/>
          <w:shd w:val="clear" w:color="auto" w:fill="FFFFFF"/>
        </w:rPr>
        <w:t xml:space="preserve">Many of these relations can be treated as "macros", and expanded </w:t>
      </w:r>
      <w:proofErr w:type="gramStart"/>
      <w:r w:rsidRPr="0051129D">
        <w:rPr>
          <w:rFonts w:ascii="Times New Roman" w:eastAsia="Times New Roman" w:hAnsi="Times New Roman"/>
          <w:color w:val="222222"/>
          <w:sz w:val="20"/>
          <w:szCs w:val="20"/>
          <w:shd w:val="clear" w:color="auto" w:fill="FFFFFF"/>
        </w:rPr>
        <w:t>into  </w:t>
      </w:r>
      <w:proofErr w:type="gramEnd"/>
      <w:r w:rsidRPr="0051129D">
        <w:rPr>
          <w:rFonts w:ascii="Times New Roman" w:eastAsia="Times New Roman" w:hAnsi="Times New Roman"/>
          <w:color w:val="222222"/>
          <w:sz w:val="20"/>
          <w:szCs w:val="20"/>
          <w:shd w:val="clear" w:color="auto" w:fill="FFFFFF"/>
        </w:rPr>
        <w:br/>
        <w:t>more complex expressions. For example:</w:t>
      </w:r>
    </w:p>
    <w:p w:rsidR="00140DC7" w:rsidRPr="0051129D" w:rsidRDefault="00140DC7" w:rsidP="00140DC7">
      <w:pPr>
        <w:spacing w:before="240" w:after="240" w:line="240" w:lineRule="auto"/>
        <w:textAlignment w:val="baseline"/>
        <w:rPr>
          <w:rFonts w:ascii="Times New Roman" w:eastAsia="Times New Roman" w:hAnsi="Times New Roman"/>
          <w:color w:val="222222"/>
          <w:sz w:val="20"/>
          <w:szCs w:val="20"/>
          <w:shd w:val="clear" w:color="auto" w:fill="FFFFFF"/>
        </w:rPr>
      </w:pPr>
      <w:r w:rsidRPr="0051129D">
        <w:rPr>
          <w:rFonts w:ascii="Times New Roman" w:eastAsia="Times New Roman" w:hAnsi="Times New Roman"/>
          <w:color w:val="222222"/>
          <w:sz w:val="20"/>
          <w:szCs w:val="20"/>
          <w:shd w:val="clear" w:color="auto" w:fill="FFFFFF"/>
        </w:rPr>
        <w:t>RO_0002100 has soma part of</w:t>
      </w:r>
      <w:r w:rsidRPr="0051129D">
        <w:rPr>
          <w:rFonts w:ascii="Times New Roman" w:eastAsia="Times New Roman" w:hAnsi="Times New Roman"/>
          <w:color w:val="222222"/>
          <w:sz w:val="20"/>
          <w:szCs w:val="20"/>
          <w:shd w:val="clear" w:color="auto" w:fill="FFFFFF"/>
        </w:rPr>
        <w:br/>
        <w:t xml:space="preserve">=&gt; </w:t>
      </w:r>
      <w:proofErr w:type="spellStart"/>
      <w:r w:rsidRPr="0051129D">
        <w:rPr>
          <w:rFonts w:ascii="Times New Roman" w:eastAsia="Times New Roman" w:hAnsi="Times New Roman"/>
          <w:color w:val="222222"/>
          <w:sz w:val="20"/>
          <w:szCs w:val="20"/>
          <w:shd w:val="clear" w:color="auto" w:fill="FFFFFF"/>
        </w:rPr>
        <w:t>has_part</w:t>
      </w:r>
      <w:proofErr w:type="spellEnd"/>
      <w:r w:rsidRPr="0051129D">
        <w:rPr>
          <w:rFonts w:ascii="Times New Roman" w:eastAsia="Times New Roman" w:hAnsi="Times New Roman"/>
          <w:color w:val="222222"/>
          <w:sz w:val="20"/>
          <w:szCs w:val="20"/>
          <w:shd w:val="clear" w:color="auto" w:fill="FFFFFF"/>
        </w:rPr>
        <w:t xml:space="preserve"> some (</w:t>
      </w:r>
      <w:proofErr w:type="spellStart"/>
      <w:r w:rsidRPr="0051129D">
        <w:rPr>
          <w:rFonts w:ascii="Times New Roman" w:eastAsia="Times New Roman" w:hAnsi="Times New Roman"/>
          <w:color w:val="222222"/>
          <w:sz w:val="20"/>
          <w:szCs w:val="20"/>
          <w:shd w:val="clear" w:color="auto" w:fill="FFFFFF"/>
        </w:rPr>
        <w:t>GO</w:t>
      </w:r>
      <w:proofErr w:type="gramStart"/>
      <w:r w:rsidRPr="0051129D">
        <w:rPr>
          <w:rFonts w:ascii="Times New Roman" w:eastAsia="Times New Roman" w:hAnsi="Times New Roman"/>
          <w:color w:val="222222"/>
          <w:sz w:val="20"/>
          <w:szCs w:val="20"/>
          <w:shd w:val="clear" w:color="auto" w:fill="FFFFFF"/>
        </w:rPr>
        <w:t>:cell</w:t>
      </w:r>
      <w:proofErr w:type="gramEnd"/>
      <w:r w:rsidRPr="0051129D">
        <w:rPr>
          <w:rFonts w:ascii="Times New Roman" w:eastAsia="Times New Roman" w:hAnsi="Times New Roman"/>
          <w:color w:val="222222"/>
          <w:sz w:val="20"/>
          <w:szCs w:val="20"/>
          <w:shd w:val="clear" w:color="auto" w:fill="FFFFFF"/>
        </w:rPr>
        <w:t>_body</w:t>
      </w:r>
      <w:proofErr w:type="spellEnd"/>
      <w:r w:rsidRPr="0051129D">
        <w:rPr>
          <w:rFonts w:ascii="Times New Roman" w:eastAsia="Times New Roman" w:hAnsi="Times New Roman"/>
          <w:color w:val="222222"/>
          <w:sz w:val="20"/>
          <w:szCs w:val="20"/>
          <w:shd w:val="clear" w:color="auto" w:fill="FFFFFF"/>
        </w:rPr>
        <w:t xml:space="preserve"> and </w:t>
      </w:r>
      <w:proofErr w:type="spellStart"/>
      <w:r w:rsidRPr="0051129D">
        <w:rPr>
          <w:rFonts w:ascii="Times New Roman" w:eastAsia="Times New Roman" w:hAnsi="Times New Roman"/>
          <w:color w:val="222222"/>
          <w:sz w:val="20"/>
          <w:szCs w:val="20"/>
          <w:shd w:val="clear" w:color="auto" w:fill="FFFFFF"/>
        </w:rPr>
        <w:t>part_of</w:t>
      </w:r>
      <w:proofErr w:type="spellEnd"/>
      <w:r w:rsidRPr="0051129D">
        <w:rPr>
          <w:rFonts w:ascii="Times New Roman" w:eastAsia="Times New Roman" w:hAnsi="Times New Roman"/>
          <w:color w:val="222222"/>
          <w:sz w:val="20"/>
          <w:szCs w:val="20"/>
          <w:shd w:val="clear" w:color="auto" w:fill="FFFFFF"/>
        </w:rPr>
        <w:t xml:space="preserve"> some ?Y)</w:t>
      </w:r>
      <w:r w:rsidRPr="0051129D">
        <w:rPr>
          <w:rFonts w:ascii="Times New Roman" w:eastAsia="Times New Roman" w:hAnsi="Times New Roman"/>
          <w:color w:val="222222"/>
          <w:sz w:val="20"/>
          <w:szCs w:val="20"/>
          <w:shd w:val="clear" w:color="auto" w:fill="FFFFFF"/>
        </w:rPr>
        <w:br/>
        <w:t>RO_0002104</w:t>
      </w:r>
      <w:r w:rsidRPr="0051129D">
        <w:rPr>
          <w:rFonts w:ascii="Times New Roman" w:eastAsia="Times New Roman" w:hAnsi="Times New Roman"/>
          <w:color w:val="222222"/>
          <w:sz w:val="20"/>
          <w:szCs w:val="20"/>
          <w:shd w:val="clear" w:color="auto" w:fill="FFFFFF"/>
        </w:rPr>
        <w:br/>
        <w:t xml:space="preserve">=&gt; has plasma membrane part : </w:t>
      </w:r>
      <w:proofErr w:type="spellStart"/>
      <w:r w:rsidRPr="0051129D">
        <w:rPr>
          <w:rFonts w:ascii="Times New Roman" w:eastAsia="Times New Roman" w:hAnsi="Times New Roman"/>
          <w:color w:val="222222"/>
          <w:sz w:val="20"/>
          <w:szCs w:val="20"/>
          <w:shd w:val="clear" w:color="auto" w:fill="FFFFFF"/>
        </w:rPr>
        <w:t>has_part</w:t>
      </w:r>
      <w:proofErr w:type="spellEnd"/>
      <w:r w:rsidRPr="0051129D">
        <w:rPr>
          <w:rFonts w:ascii="Times New Roman" w:eastAsia="Times New Roman" w:hAnsi="Times New Roman"/>
          <w:color w:val="222222"/>
          <w:sz w:val="20"/>
          <w:szCs w:val="20"/>
          <w:shd w:val="clear" w:color="auto" w:fill="FFFFFF"/>
        </w:rPr>
        <w:t xml:space="preserve"> some (</w:t>
      </w:r>
      <w:proofErr w:type="spellStart"/>
      <w:r w:rsidRPr="0051129D">
        <w:rPr>
          <w:rFonts w:ascii="Times New Roman" w:eastAsia="Times New Roman" w:hAnsi="Times New Roman"/>
          <w:color w:val="222222"/>
          <w:sz w:val="20"/>
          <w:szCs w:val="20"/>
          <w:shd w:val="clear" w:color="auto" w:fill="FFFFFF"/>
        </w:rPr>
        <w:t>GO:plasma_membrane</w:t>
      </w:r>
      <w:proofErr w:type="spellEnd"/>
      <w:r w:rsidRPr="0051129D">
        <w:rPr>
          <w:rFonts w:ascii="Times New Roman" w:eastAsia="Times New Roman" w:hAnsi="Times New Roman"/>
          <w:color w:val="222222"/>
          <w:sz w:val="20"/>
          <w:szCs w:val="20"/>
          <w:shd w:val="clear" w:color="auto" w:fill="FFFFFF"/>
        </w:rPr>
        <w:t xml:space="preserve"> and  </w:t>
      </w:r>
      <w:r w:rsidRPr="0051129D">
        <w:rPr>
          <w:rFonts w:ascii="Times New Roman" w:eastAsia="Times New Roman" w:hAnsi="Times New Roman"/>
          <w:color w:val="222222"/>
          <w:sz w:val="20"/>
          <w:szCs w:val="20"/>
          <w:shd w:val="clear" w:color="auto" w:fill="FFFFFF"/>
        </w:rPr>
        <w:br/>
      </w:r>
      <w:proofErr w:type="spellStart"/>
      <w:r w:rsidRPr="0051129D">
        <w:rPr>
          <w:rFonts w:ascii="Times New Roman" w:eastAsia="Times New Roman" w:hAnsi="Times New Roman"/>
          <w:color w:val="222222"/>
          <w:sz w:val="20"/>
          <w:szCs w:val="20"/>
          <w:shd w:val="clear" w:color="auto" w:fill="FFFFFF"/>
        </w:rPr>
        <w:t>has_part</w:t>
      </w:r>
      <w:proofErr w:type="spellEnd"/>
      <w:r w:rsidRPr="0051129D">
        <w:rPr>
          <w:rFonts w:ascii="Times New Roman" w:eastAsia="Times New Roman" w:hAnsi="Times New Roman"/>
          <w:color w:val="222222"/>
          <w:sz w:val="20"/>
          <w:szCs w:val="20"/>
          <w:shd w:val="clear" w:color="auto" w:fill="FFFFFF"/>
        </w:rPr>
        <w:t xml:space="preserve"> some ?Y)</w:t>
      </w:r>
    </w:p>
    <w:p w:rsidR="00140DC7" w:rsidRPr="0051129D" w:rsidRDefault="00140DC7" w:rsidP="00140DC7">
      <w:pPr>
        <w:spacing w:after="0" w:line="240" w:lineRule="auto"/>
        <w:textAlignment w:val="baseline"/>
        <w:rPr>
          <w:rFonts w:ascii="Times New Roman" w:eastAsia="Times New Roman" w:hAnsi="Times New Roman"/>
          <w:color w:val="222222"/>
          <w:sz w:val="20"/>
          <w:szCs w:val="20"/>
          <w:shd w:val="clear" w:color="auto" w:fill="FFFFFF"/>
        </w:rPr>
      </w:pPr>
      <w:r w:rsidRPr="0051129D">
        <w:rPr>
          <w:rFonts w:ascii="Times New Roman" w:eastAsia="Times New Roman" w:hAnsi="Times New Roman"/>
          <w:color w:val="222222"/>
          <w:sz w:val="20"/>
          <w:szCs w:val="20"/>
          <w:shd w:val="clear" w:color="auto" w:fill="FFFFFF"/>
        </w:rPr>
        <w:t>An early draft is available here</w:t>
      </w:r>
      <w:proofErr w:type="gramStart"/>
      <w:r w:rsidRPr="0051129D">
        <w:rPr>
          <w:rFonts w:ascii="Times New Roman" w:eastAsia="Times New Roman" w:hAnsi="Times New Roman"/>
          <w:color w:val="222222"/>
          <w:sz w:val="20"/>
          <w:szCs w:val="20"/>
          <w:shd w:val="clear" w:color="auto" w:fill="FFFFFF"/>
        </w:rPr>
        <w:t>:</w:t>
      </w:r>
      <w:proofErr w:type="gramEnd"/>
      <w:r w:rsidRPr="0051129D">
        <w:rPr>
          <w:rFonts w:ascii="Times New Roman" w:eastAsia="Times New Roman" w:hAnsi="Times New Roman"/>
          <w:color w:val="222222"/>
          <w:sz w:val="20"/>
          <w:szCs w:val="20"/>
          <w:shd w:val="clear" w:color="auto" w:fill="FFFFFF"/>
        </w:rPr>
        <w:br/>
      </w:r>
      <w:hyperlink r:id="rId36" w:anchor="svn/trunk/src/" w:tgtFrame="_blank" w:history="1">
        <w:r w:rsidRPr="009331CA">
          <w:rPr>
            <w:rFonts w:ascii="Times New Roman" w:eastAsia="Times New Roman" w:hAnsi="Times New Roman"/>
            <w:color w:val="1155CC"/>
            <w:sz w:val="20"/>
            <w:szCs w:val="20"/>
            <w:bdr w:val="none" w:sz="0" w:space="0" w:color="auto" w:frame="1"/>
            <w:shd w:val="clear" w:color="auto" w:fill="FFFFFF"/>
          </w:rPr>
          <w:t>http://code.google.com/p/obo-relations/source/browse/#svn/trunk/src/</w:t>
        </w:r>
      </w:hyperlink>
      <w:r w:rsidRPr="009331CA">
        <w:rPr>
          <w:rFonts w:ascii="Times New Roman" w:eastAsia="Times New Roman" w:hAnsi="Times New Roman"/>
          <w:color w:val="222222"/>
          <w:sz w:val="20"/>
          <w:szCs w:val="20"/>
          <w:shd w:val="clear" w:color="auto" w:fill="FFFFFF"/>
        </w:rPr>
        <w:t> </w:t>
      </w:r>
      <w:r w:rsidRPr="0051129D">
        <w:rPr>
          <w:rFonts w:ascii="Times New Roman" w:eastAsia="Times New Roman" w:hAnsi="Times New Roman"/>
          <w:color w:val="222222"/>
          <w:sz w:val="20"/>
          <w:szCs w:val="20"/>
          <w:shd w:val="clear" w:color="auto" w:fill="FFFFFF"/>
        </w:rPr>
        <w:br/>
        <w:t>ontology</w:t>
      </w:r>
    </w:p>
    <w:p w:rsidR="00140DC7" w:rsidRPr="0051129D" w:rsidRDefault="00D76C61" w:rsidP="00140DC7">
      <w:pPr>
        <w:spacing w:after="0" w:line="240" w:lineRule="auto"/>
        <w:textAlignment w:val="baseline"/>
        <w:rPr>
          <w:rFonts w:ascii="Times New Roman" w:eastAsia="Times New Roman" w:hAnsi="Times New Roman"/>
          <w:color w:val="222222"/>
          <w:sz w:val="20"/>
          <w:szCs w:val="20"/>
          <w:shd w:val="clear" w:color="auto" w:fill="FFFFFF"/>
        </w:rPr>
      </w:pPr>
      <w:r w:rsidRPr="001F273B">
        <w:rPr>
          <w:sz w:val="23"/>
        </w:rPr>
        <w:t xml:space="preserve">Check relations list here: </w:t>
      </w:r>
      <w:hyperlink r:id="rId37" w:tgtFrame="_blank" w:history="1">
        <w:r w:rsidR="00140DC7" w:rsidRPr="009331CA">
          <w:rPr>
            <w:rFonts w:ascii="Times New Roman" w:eastAsia="Times New Roman" w:hAnsi="Times New Roman"/>
            <w:color w:val="1155CC"/>
            <w:sz w:val="20"/>
            <w:szCs w:val="20"/>
            <w:bdr w:val="none" w:sz="0" w:space="0" w:color="auto" w:frame="1"/>
            <w:shd w:val="clear" w:color="auto" w:fill="FFFFFF"/>
          </w:rPr>
          <w:t>http://code.google.com/p/obo-relations/</w:t>
        </w:r>
      </w:hyperlink>
    </w:p>
    <w:p w:rsidR="00140DC7" w:rsidRPr="001F273B" w:rsidRDefault="00140DC7" w:rsidP="00140DC7">
      <w:pPr>
        <w:rPr>
          <w:rFonts w:ascii="Times New Roman" w:hAnsi="Times New Roman"/>
          <w:sz w:val="23"/>
        </w:rPr>
      </w:pPr>
    </w:p>
    <w:p w:rsidR="00A6405D" w:rsidRDefault="00A6405D" w:rsidP="0079125C">
      <w:pPr>
        <w:spacing w:after="0"/>
        <w:rPr>
          <w:rFonts w:ascii="Segoe Print" w:eastAsiaTheme="minorHAnsi" w:hAnsi="Segoe Print" w:cs="Segoe Print"/>
          <w:sz w:val="23"/>
        </w:rPr>
      </w:pPr>
      <w:r>
        <w:rPr>
          <w:rFonts w:ascii="Segoe Print" w:eastAsiaTheme="minorHAnsi" w:hAnsi="Segoe Print" w:cs="Segoe Print"/>
          <w:sz w:val="23"/>
        </w:rPr>
        <w:t>Check all these relations have been added:</w:t>
      </w:r>
    </w:p>
    <w:p w:rsidR="00A6405D" w:rsidRPr="001F273B" w:rsidRDefault="00A6405D" w:rsidP="0079125C">
      <w:pPr>
        <w:spacing w:after="0"/>
        <w:rPr>
          <w:rFonts w:ascii="Times New Roman" w:hAnsi="Times New Roman"/>
          <w:sz w:val="23"/>
        </w:rPr>
      </w:pPr>
      <w:r>
        <w:rPr>
          <w:noProof/>
        </w:rPr>
        <w:drawing>
          <wp:inline distT="0" distB="0" distL="0" distR="0" wp14:anchorId="6C89C1E6" wp14:editId="6F730258">
            <wp:extent cx="1911350" cy="21844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8"/>
                    <a:srcRect t="25665" r="67830" b="8936"/>
                    <a:stretch/>
                  </pic:blipFill>
                  <pic:spPr bwMode="auto">
                    <a:xfrm>
                      <a:off x="0" y="0"/>
                      <a:ext cx="1912077" cy="2185231"/>
                    </a:xfrm>
                    <a:prstGeom prst="rect">
                      <a:avLst/>
                    </a:prstGeom>
                    <a:ln>
                      <a:noFill/>
                    </a:ln>
                    <a:extLst>
                      <a:ext uri="{53640926-AAD7-44D8-BBD7-CCE9431645EC}">
                        <a14:shadowObscured xmlns:a14="http://schemas.microsoft.com/office/drawing/2010/main"/>
                      </a:ext>
                    </a:extLst>
                  </pic:spPr>
                </pic:pic>
              </a:graphicData>
            </a:graphic>
          </wp:inline>
        </w:drawing>
      </w:r>
    </w:p>
    <w:sectPr w:rsidR="00A6405D" w:rsidRPr="001F273B">
      <w:footerReference w:type="default" r:id="rId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730F" w:rsidRDefault="00C1730F" w:rsidP="00E32204">
      <w:pPr>
        <w:spacing w:after="0" w:line="240" w:lineRule="auto"/>
      </w:pPr>
      <w:r>
        <w:separator/>
      </w:r>
    </w:p>
  </w:endnote>
  <w:endnote w:type="continuationSeparator" w:id="0">
    <w:p w:rsidR="00C1730F" w:rsidRDefault="00C1730F" w:rsidP="00E32204">
      <w:pPr>
        <w:spacing w:after="0" w:line="240" w:lineRule="auto"/>
      </w:pPr>
      <w:r>
        <w:continuationSeparator/>
      </w:r>
    </w:p>
  </w:endnote>
  <w:endnote w:id="1">
    <w:p w:rsidR="00502323" w:rsidRPr="001F273B" w:rsidRDefault="00502323" w:rsidP="00E32204">
      <w:pPr>
        <w:spacing w:line="240" w:lineRule="auto"/>
        <w:jc w:val="both"/>
        <w:rPr>
          <w:rFonts w:ascii="Times New Roman" w:eastAsia="Times New Roman" w:hAnsi="Times New Roman"/>
          <w:sz w:val="23"/>
          <w:lang w:bidi="x-none"/>
        </w:rPr>
      </w:pPr>
      <w:r w:rsidRPr="001F273B">
        <w:rPr>
          <w:rStyle w:val="EndnoteReference1"/>
          <w:sz w:val="23"/>
        </w:rPr>
        <w:endnoteRef/>
      </w:r>
      <w:r w:rsidRPr="001F273B">
        <w:rPr>
          <w:sz w:val="23"/>
        </w:rPr>
        <w:t xml:space="preserve"> </w:t>
      </w:r>
      <w:r w:rsidRPr="001F273B">
        <w:rPr>
          <w:rFonts w:ascii="Times New Roman" w:hAnsi="Times New Roman"/>
          <w:sz w:val="23"/>
        </w:rPr>
        <w:t>http://www.ifomis.org/bfo.</w:t>
      </w:r>
    </w:p>
  </w:endnote>
  <w:endnote w:id="2">
    <w:p w:rsidR="00502323" w:rsidRDefault="00502323" w:rsidP="00E32204">
      <w:pPr>
        <w:pStyle w:val="EndnoteText1"/>
        <w:rPr>
          <w:rFonts w:ascii="Times New Roman" w:eastAsia="Times New Roman" w:hAnsi="Times New Roman"/>
          <w:color w:val="auto"/>
          <w:lang w:bidi="x-none"/>
        </w:rPr>
      </w:pPr>
      <w:r>
        <w:rPr>
          <w:rStyle w:val="EndnoteReference1"/>
        </w:rPr>
        <w:endnoteRef/>
      </w:r>
      <w:r>
        <w:t xml:space="preserve"> </w:t>
      </w:r>
      <w:proofErr w:type="gramStart"/>
      <w:r>
        <w:t xml:space="preserve">Evans, T., Zhu, X., Lee, H., </w:t>
      </w:r>
      <w:proofErr w:type="spellStart"/>
      <w:r>
        <w:t>Previll</w:t>
      </w:r>
      <w:proofErr w:type="spellEnd"/>
      <w:r>
        <w:t xml:space="preserve">, L., Webber, K., </w:t>
      </w:r>
      <w:proofErr w:type="spellStart"/>
      <w:r>
        <w:t>Casadesus</w:t>
      </w:r>
      <w:proofErr w:type="spellEnd"/>
      <w:r>
        <w:t>, G., Perry, G., and Smith, M. (2006) Alzheimer’s disease: A deregulated cell cycle disease.</w:t>
      </w:r>
      <w:proofErr w:type="gramEnd"/>
      <w:r>
        <w:t xml:space="preserve"> In M. Sun, ed., Research Progress in </w:t>
      </w:r>
      <w:proofErr w:type="gramStart"/>
      <w:r>
        <w:t>Alzheimer’s Disease</w:t>
      </w:r>
      <w:proofErr w:type="gramEnd"/>
      <w:r>
        <w:t xml:space="preserve"> and Dementia (pp. 109–122). </w:t>
      </w:r>
      <w:proofErr w:type="gramStart"/>
      <w:r>
        <w:t>Nova Publishers, New York.</w:t>
      </w:r>
      <w:proofErr w:type="gramEnd"/>
    </w:p>
  </w:endnote>
  <w:endnote w:id="3">
    <w:p w:rsidR="00502323" w:rsidRDefault="00502323" w:rsidP="00760F91">
      <w:pPr>
        <w:pStyle w:val="EndnoteText1"/>
        <w:rPr>
          <w:rFonts w:ascii="Times New Roman" w:eastAsia="Times New Roman" w:hAnsi="Times New Roman"/>
          <w:color w:val="auto"/>
          <w:lang w:bidi="x-none"/>
        </w:rPr>
      </w:pPr>
      <w:r>
        <w:rPr>
          <w:rStyle w:val="EndnoteReference1"/>
          <w:rFonts w:ascii="Times New Roman" w:hAnsi="Times New Roman"/>
        </w:rPr>
        <w:endnoteRef/>
      </w:r>
      <w:r>
        <w:rPr>
          <w:rFonts w:ascii="Times New Roman" w:hAnsi="Times New Roman"/>
        </w:rPr>
        <w:t xml:space="preserve"> Johansson, I., Smith, B., Munn, K., </w:t>
      </w:r>
      <w:proofErr w:type="spellStart"/>
      <w:r>
        <w:rPr>
          <w:rFonts w:ascii="Times New Roman" w:hAnsi="Times New Roman"/>
        </w:rPr>
        <w:t>Tsikolia</w:t>
      </w:r>
      <w:proofErr w:type="spellEnd"/>
      <w:r>
        <w:rPr>
          <w:rFonts w:ascii="Times New Roman" w:hAnsi="Times New Roman"/>
        </w:rPr>
        <w:t xml:space="preserve">, N., </w:t>
      </w:r>
      <w:proofErr w:type="spellStart"/>
      <w:r>
        <w:rPr>
          <w:rFonts w:ascii="Times New Roman" w:hAnsi="Times New Roman"/>
        </w:rPr>
        <w:t>Elsner</w:t>
      </w:r>
      <w:proofErr w:type="spellEnd"/>
      <w:r>
        <w:rPr>
          <w:rFonts w:ascii="Times New Roman" w:hAnsi="Times New Roman"/>
        </w:rPr>
        <w:t xml:space="preserve">, K., Ernst, D., and Siebert, D. (2005) Functional anatomy: A taxonomic proposal. </w:t>
      </w:r>
      <w:proofErr w:type="spellStart"/>
      <w:r>
        <w:rPr>
          <w:rFonts w:ascii="Times New Roman Italic" w:hAnsi="Times New Roman Italic"/>
        </w:rPr>
        <w:t>Acta</w:t>
      </w:r>
      <w:proofErr w:type="spellEnd"/>
      <w:r>
        <w:rPr>
          <w:rFonts w:ascii="Times New Roman Italic" w:hAnsi="Times New Roman Italic"/>
        </w:rPr>
        <w:t xml:space="preserve"> </w:t>
      </w:r>
      <w:proofErr w:type="spellStart"/>
      <w:r>
        <w:rPr>
          <w:rFonts w:ascii="Times New Roman Italic" w:hAnsi="Times New Roman Italic"/>
        </w:rPr>
        <w:t>Biotheoretica</w:t>
      </w:r>
      <w:proofErr w:type="spellEnd"/>
      <w:r>
        <w:rPr>
          <w:rFonts w:ascii="Times New Roman" w:hAnsi="Times New Roman"/>
        </w:rPr>
        <w:t xml:space="preserve">, </w:t>
      </w:r>
      <w:r>
        <w:rPr>
          <w:rFonts w:ascii="Times New Roman Bold" w:hAnsi="Times New Roman Bold"/>
        </w:rPr>
        <w:t>53</w:t>
      </w:r>
      <w:r>
        <w:rPr>
          <w:rFonts w:ascii="Times New Roman" w:hAnsi="Times New Roman"/>
        </w:rPr>
        <w:t>, 53</w:t>
      </w:r>
      <w:r>
        <w:t>–</w:t>
      </w:r>
      <w:r>
        <w:rPr>
          <w:rFonts w:ascii="Times New Roman" w:hAnsi="Times New Roman"/>
        </w:rPr>
        <w:t>66.</w:t>
      </w:r>
    </w:p>
  </w:endnote>
  <w:endnote w:id="4">
    <w:p w:rsidR="00502323" w:rsidRDefault="00502323" w:rsidP="00760F91">
      <w:pPr>
        <w:pStyle w:val="EndnoteText1"/>
        <w:rPr>
          <w:rFonts w:ascii="Times New Roman" w:eastAsia="Times New Roman" w:hAnsi="Times New Roman"/>
          <w:color w:val="auto"/>
          <w:lang w:bidi="x-none"/>
        </w:rPr>
      </w:pPr>
      <w:r>
        <w:rPr>
          <w:rStyle w:val="EndnoteReference1"/>
        </w:rPr>
        <w:endnoteRef/>
      </w:r>
      <w:r>
        <w:t xml:space="preserve"> </w:t>
      </w:r>
      <w:proofErr w:type="spellStart"/>
      <w:proofErr w:type="gramStart"/>
      <w:r>
        <w:t>Mizoguchi</w:t>
      </w:r>
      <w:proofErr w:type="spellEnd"/>
      <w:r>
        <w:t>, R. and Kitamura, Y. (Forthcoming) A functional ontology of artifacts.</w:t>
      </w:r>
      <w:proofErr w:type="gramEnd"/>
      <w:r>
        <w:t xml:space="preserve"> </w:t>
      </w:r>
      <w:proofErr w:type="gramStart"/>
      <w:r>
        <w:rPr>
          <w:i/>
        </w:rPr>
        <w:t>The Monist</w:t>
      </w:r>
      <w:r>
        <w:t>.</w:t>
      </w:r>
      <w:proofErr w:type="gramEnd"/>
    </w:p>
  </w:endnote>
  <w:endnote w:id="5">
    <w:p w:rsidR="00502323" w:rsidRDefault="00502323" w:rsidP="00760F91">
      <w:pPr>
        <w:pStyle w:val="RefText"/>
        <w:ind w:left="0" w:firstLine="0"/>
        <w:rPr>
          <w:rFonts w:eastAsia="Times New Roman"/>
          <w:color w:val="auto"/>
          <w:sz w:val="20"/>
          <w:lang w:bidi="x-none"/>
        </w:rPr>
      </w:pPr>
      <w:r>
        <w:rPr>
          <w:rStyle w:val="EndnoteReference1"/>
          <w:sz w:val="20"/>
        </w:rPr>
        <w:endnoteRef/>
      </w:r>
      <w:r>
        <w:rPr>
          <w:sz w:val="20"/>
        </w:rPr>
        <w:t xml:space="preserve"> </w:t>
      </w:r>
      <w:proofErr w:type="gramStart"/>
      <w:r>
        <w:rPr>
          <w:sz w:val="20"/>
        </w:rPr>
        <w:t xml:space="preserve">Millikan, R. (1984) </w:t>
      </w:r>
      <w:r>
        <w:rPr>
          <w:rFonts w:ascii="Times New Roman Italic" w:hAnsi="Times New Roman Italic"/>
          <w:sz w:val="20"/>
        </w:rPr>
        <w:t>Language, Thought, and Other Biological Categories</w:t>
      </w:r>
      <w:r>
        <w:rPr>
          <w:sz w:val="20"/>
        </w:rPr>
        <w:t>.</w:t>
      </w:r>
      <w:proofErr w:type="gramEnd"/>
      <w:r>
        <w:rPr>
          <w:sz w:val="20"/>
        </w:rPr>
        <w:t xml:space="preserve"> </w:t>
      </w:r>
      <w:proofErr w:type="gramStart"/>
      <w:r>
        <w:rPr>
          <w:sz w:val="20"/>
        </w:rPr>
        <w:t>MIT Press, Cambridge, MA.</w:t>
      </w:r>
      <w:proofErr w:type="gramEnd"/>
      <w:r>
        <w:rPr>
          <w:sz w:val="20"/>
        </w:rPr>
        <w:t xml:space="preserve"> </w:t>
      </w:r>
      <w:proofErr w:type="gramStart"/>
      <w:r>
        <w:rPr>
          <w:sz w:val="20"/>
        </w:rPr>
        <w:t>Chapters 1 and 2.</w:t>
      </w:r>
      <w:proofErr w:type="gramEnd"/>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Lucida Grande">
    <w:altName w:val="Times New Roman"/>
    <w:charset w:val="00"/>
    <w:family w:val="roman"/>
    <w:pitch w:val="default"/>
  </w:font>
  <w:font w:name="ヒラギノ角ゴ Pro W3">
    <w:altName w:val="Times New Roman"/>
    <w:charset w:val="00"/>
    <w:family w:val="roman"/>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Times New Roman Bold">
    <w:panose1 w:val="02020803070505020304"/>
    <w:charset w:val="00"/>
    <w:family w:val="roman"/>
    <w:pitch w:val="default"/>
  </w:font>
  <w:font w:name="Times New Roman Italic">
    <w:panose1 w:val="02020503050405090304"/>
    <w:charset w:val="00"/>
    <w:family w:val="roman"/>
    <w:pitch w:val="default"/>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egoe Print">
    <w:panose1 w:val="02000600000000000000"/>
    <w:charset w:val="00"/>
    <w:family w:val="auto"/>
    <w:pitch w:val="variable"/>
    <w:sig w:usb0="0000028F"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50298870"/>
      <w:docPartObj>
        <w:docPartGallery w:val="Page Numbers (Bottom of Page)"/>
        <w:docPartUnique/>
      </w:docPartObj>
    </w:sdtPr>
    <w:sdtEndPr>
      <w:rPr>
        <w:noProof/>
      </w:rPr>
    </w:sdtEndPr>
    <w:sdtContent>
      <w:p w:rsidR="00502323" w:rsidRDefault="00502323">
        <w:pPr>
          <w:pStyle w:val="Footer"/>
          <w:jc w:val="center"/>
        </w:pPr>
        <w:r>
          <w:fldChar w:fldCharType="begin"/>
        </w:r>
        <w:r>
          <w:instrText xml:space="preserve"> PAGE   \* MERGEFORMAT </w:instrText>
        </w:r>
        <w:r>
          <w:fldChar w:fldCharType="separate"/>
        </w:r>
        <w:r w:rsidR="00DD6E98">
          <w:rPr>
            <w:noProof/>
          </w:rPr>
          <w:t>5</w:t>
        </w:r>
        <w:r>
          <w:rPr>
            <w:noProof/>
          </w:rPr>
          <w:fldChar w:fldCharType="end"/>
        </w:r>
      </w:p>
    </w:sdtContent>
  </w:sdt>
  <w:p w:rsidR="00502323" w:rsidRDefault="0050232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730F" w:rsidRDefault="00C1730F" w:rsidP="00E32204">
      <w:pPr>
        <w:spacing w:after="0" w:line="240" w:lineRule="auto"/>
      </w:pPr>
      <w:r>
        <w:separator/>
      </w:r>
    </w:p>
  </w:footnote>
  <w:footnote w:type="continuationSeparator" w:id="0">
    <w:p w:rsidR="00C1730F" w:rsidRDefault="00C1730F" w:rsidP="00E3220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894EE873"/>
    <w:lvl w:ilvl="0">
      <w:start w:val="1"/>
      <w:numFmt w:val="decimal"/>
      <w:isLgl/>
      <w:lvlText w:val="%1"/>
      <w:lvlJc w:val="left"/>
      <w:pPr>
        <w:tabs>
          <w:tab w:val="num" w:pos="544"/>
        </w:tabs>
        <w:ind w:left="544" w:firstLine="0"/>
      </w:pPr>
      <w:rPr>
        <w:rFonts w:hint="default"/>
        <w:color w:val="000000"/>
        <w:position w:val="0"/>
        <w:sz w:val="24"/>
      </w:rPr>
    </w:lvl>
    <w:lvl w:ilvl="1">
      <w:start w:val="1"/>
      <w:numFmt w:val="lowerLetter"/>
      <w:lvlText w:val="%2."/>
      <w:lvlJc w:val="left"/>
      <w:pPr>
        <w:tabs>
          <w:tab w:val="num" w:pos="360"/>
        </w:tabs>
        <w:ind w:left="360" w:firstLine="1980"/>
      </w:pPr>
      <w:rPr>
        <w:rFonts w:hint="default"/>
        <w:color w:val="000000"/>
        <w:position w:val="0"/>
      </w:rPr>
    </w:lvl>
    <w:lvl w:ilvl="2">
      <w:start w:val="1"/>
      <w:numFmt w:val="lowerRoman"/>
      <w:lvlText w:val="%3."/>
      <w:lvlJc w:val="left"/>
      <w:pPr>
        <w:tabs>
          <w:tab w:val="num" w:pos="340"/>
        </w:tabs>
        <w:ind w:left="340" w:firstLine="2720"/>
      </w:pPr>
      <w:rPr>
        <w:rFonts w:hint="default"/>
        <w:color w:val="000000"/>
        <w:position w:val="0"/>
      </w:rPr>
    </w:lvl>
    <w:lvl w:ilvl="3">
      <w:start w:val="1"/>
      <w:numFmt w:val="decimal"/>
      <w:isLgl/>
      <w:lvlText w:val="%4."/>
      <w:lvlJc w:val="left"/>
      <w:pPr>
        <w:tabs>
          <w:tab w:val="num" w:pos="360"/>
        </w:tabs>
        <w:ind w:left="360" w:firstLine="3420"/>
      </w:pPr>
      <w:rPr>
        <w:rFonts w:hint="default"/>
        <w:color w:val="000000"/>
        <w:position w:val="0"/>
      </w:rPr>
    </w:lvl>
    <w:lvl w:ilvl="4">
      <w:start w:val="1"/>
      <w:numFmt w:val="lowerLetter"/>
      <w:lvlText w:val="%5."/>
      <w:lvlJc w:val="left"/>
      <w:pPr>
        <w:tabs>
          <w:tab w:val="num" w:pos="360"/>
        </w:tabs>
        <w:ind w:left="360" w:firstLine="4140"/>
      </w:pPr>
      <w:rPr>
        <w:rFonts w:hint="default"/>
        <w:color w:val="000000"/>
        <w:position w:val="0"/>
      </w:rPr>
    </w:lvl>
    <w:lvl w:ilvl="5">
      <w:start w:val="1"/>
      <w:numFmt w:val="lowerRoman"/>
      <w:lvlText w:val="%6."/>
      <w:lvlJc w:val="left"/>
      <w:pPr>
        <w:tabs>
          <w:tab w:val="num" w:pos="340"/>
        </w:tabs>
        <w:ind w:left="340" w:firstLine="4880"/>
      </w:pPr>
      <w:rPr>
        <w:rFonts w:hint="default"/>
        <w:color w:val="000000"/>
        <w:position w:val="0"/>
      </w:rPr>
    </w:lvl>
    <w:lvl w:ilvl="6">
      <w:start w:val="1"/>
      <w:numFmt w:val="decimal"/>
      <w:isLgl/>
      <w:lvlText w:val="%7."/>
      <w:lvlJc w:val="left"/>
      <w:pPr>
        <w:tabs>
          <w:tab w:val="num" w:pos="360"/>
        </w:tabs>
        <w:ind w:left="360" w:firstLine="5580"/>
      </w:pPr>
      <w:rPr>
        <w:rFonts w:hint="default"/>
        <w:color w:val="000000"/>
        <w:position w:val="0"/>
      </w:rPr>
    </w:lvl>
    <w:lvl w:ilvl="7">
      <w:start w:val="1"/>
      <w:numFmt w:val="lowerLetter"/>
      <w:lvlText w:val="%8."/>
      <w:lvlJc w:val="left"/>
      <w:pPr>
        <w:tabs>
          <w:tab w:val="num" w:pos="360"/>
        </w:tabs>
        <w:ind w:left="360" w:firstLine="6300"/>
      </w:pPr>
      <w:rPr>
        <w:rFonts w:hint="default"/>
        <w:color w:val="000000"/>
        <w:position w:val="0"/>
      </w:rPr>
    </w:lvl>
    <w:lvl w:ilvl="8">
      <w:start w:val="1"/>
      <w:numFmt w:val="lowerRoman"/>
      <w:lvlText w:val="%9."/>
      <w:lvlJc w:val="left"/>
      <w:pPr>
        <w:tabs>
          <w:tab w:val="num" w:pos="340"/>
        </w:tabs>
        <w:ind w:left="340" w:firstLine="7040"/>
      </w:pPr>
      <w:rPr>
        <w:rFonts w:hint="default"/>
        <w:color w:val="000000"/>
        <w:position w:val="0"/>
      </w:rPr>
    </w:lvl>
  </w:abstractNum>
  <w:abstractNum w:abstractNumId="1">
    <w:nsid w:val="00000004"/>
    <w:multiLevelType w:val="multilevel"/>
    <w:tmpl w:val="894EE876"/>
    <w:lvl w:ilvl="0">
      <w:start w:val="1"/>
      <w:numFmt w:val="bullet"/>
      <w:lvlText w:val="·"/>
      <w:lvlJc w:val="left"/>
      <w:pPr>
        <w:tabs>
          <w:tab w:val="num" w:pos="360"/>
        </w:tabs>
        <w:ind w:left="360" w:firstLine="0"/>
      </w:pPr>
      <w:rPr>
        <w:rFonts w:ascii="Lucida Grande" w:eastAsia="ヒラギノ角ゴ Pro W3" w:hAnsi="Symbol" w:hint="default"/>
        <w:color w:val="000000"/>
        <w:position w:val="0"/>
      </w:rPr>
    </w:lvl>
    <w:lvl w:ilvl="1">
      <w:start w:val="1"/>
      <w:numFmt w:val="bullet"/>
      <w:lvlText w:val="o"/>
      <w:lvlJc w:val="left"/>
      <w:pPr>
        <w:tabs>
          <w:tab w:val="num" w:pos="360"/>
        </w:tabs>
        <w:ind w:left="360" w:firstLine="1260"/>
      </w:pPr>
      <w:rPr>
        <w:rFonts w:ascii="Courier New" w:eastAsia="ヒラギノ角ゴ Pro W3" w:hAnsi="Courier New" w:hint="default"/>
        <w:color w:val="000000"/>
        <w:position w:val="0"/>
      </w:rPr>
    </w:lvl>
    <w:lvl w:ilvl="2">
      <w:start w:val="1"/>
      <w:numFmt w:val="bullet"/>
      <w:lvlText w:val=""/>
      <w:lvlJc w:val="left"/>
      <w:pPr>
        <w:tabs>
          <w:tab w:val="num" w:pos="360"/>
        </w:tabs>
        <w:ind w:left="360" w:firstLine="1980"/>
      </w:pPr>
      <w:rPr>
        <w:rFonts w:ascii="Wingdings" w:eastAsia="ヒラギノ角ゴ Pro W3" w:hAnsi="Wingdings" w:hint="default"/>
        <w:color w:val="000000"/>
        <w:position w:val="0"/>
      </w:rPr>
    </w:lvl>
    <w:lvl w:ilvl="3">
      <w:start w:val="1"/>
      <w:numFmt w:val="bullet"/>
      <w:lvlText w:val="·"/>
      <w:lvlJc w:val="left"/>
      <w:pPr>
        <w:tabs>
          <w:tab w:val="num" w:pos="360"/>
        </w:tabs>
        <w:ind w:left="360" w:firstLine="2700"/>
      </w:pPr>
      <w:rPr>
        <w:rFonts w:ascii="Lucida Grande" w:eastAsia="ヒラギノ角ゴ Pro W3" w:hAnsi="Symbol" w:hint="default"/>
        <w:color w:val="000000"/>
        <w:position w:val="0"/>
      </w:rPr>
    </w:lvl>
    <w:lvl w:ilvl="4">
      <w:start w:val="1"/>
      <w:numFmt w:val="bullet"/>
      <w:lvlText w:val="o"/>
      <w:lvlJc w:val="left"/>
      <w:pPr>
        <w:tabs>
          <w:tab w:val="num" w:pos="360"/>
        </w:tabs>
        <w:ind w:left="360" w:firstLine="3420"/>
      </w:pPr>
      <w:rPr>
        <w:rFonts w:ascii="Courier New" w:eastAsia="ヒラギノ角ゴ Pro W3" w:hAnsi="Courier New" w:hint="default"/>
        <w:color w:val="000000"/>
        <w:position w:val="0"/>
      </w:rPr>
    </w:lvl>
    <w:lvl w:ilvl="5">
      <w:start w:val="1"/>
      <w:numFmt w:val="bullet"/>
      <w:lvlText w:val=""/>
      <w:lvlJc w:val="left"/>
      <w:pPr>
        <w:tabs>
          <w:tab w:val="num" w:pos="360"/>
        </w:tabs>
        <w:ind w:left="360" w:firstLine="4140"/>
      </w:pPr>
      <w:rPr>
        <w:rFonts w:ascii="Wingdings" w:eastAsia="ヒラギノ角ゴ Pro W3" w:hAnsi="Wingdings" w:hint="default"/>
        <w:color w:val="000000"/>
        <w:position w:val="0"/>
      </w:rPr>
    </w:lvl>
    <w:lvl w:ilvl="6">
      <w:start w:val="1"/>
      <w:numFmt w:val="bullet"/>
      <w:lvlText w:val="·"/>
      <w:lvlJc w:val="left"/>
      <w:pPr>
        <w:tabs>
          <w:tab w:val="num" w:pos="360"/>
        </w:tabs>
        <w:ind w:left="360" w:firstLine="4860"/>
      </w:pPr>
      <w:rPr>
        <w:rFonts w:ascii="Lucida Grande" w:eastAsia="ヒラギノ角ゴ Pro W3" w:hAnsi="Symbol" w:hint="default"/>
        <w:color w:val="000000"/>
        <w:position w:val="0"/>
      </w:rPr>
    </w:lvl>
    <w:lvl w:ilvl="7">
      <w:start w:val="1"/>
      <w:numFmt w:val="bullet"/>
      <w:lvlText w:val="o"/>
      <w:lvlJc w:val="left"/>
      <w:pPr>
        <w:tabs>
          <w:tab w:val="num" w:pos="360"/>
        </w:tabs>
        <w:ind w:left="360" w:firstLine="5580"/>
      </w:pPr>
      <w:rPr>
        <w:rFonts w:ascii="Courier New" w:eastAsia="ヒラギノ角ゴ Pro W3" w:hAnsi="Courier New" w:hint="default"/>
        <w:color w:val="000000"/>
        <w:position w:val="0"/>
      </w:rPr>
    </w:lvl>
    <w:lvl w:ilvl="8">
      <w:start w:val="1"/>
      <w:numFmt w:val="bullet"/>
      <w:lvlText w:val=""/>
      <w:lvlJc w:val="left"/>
      <w:pPr>
        <w:tabs>
          <w:tab w:val="num" w:pos="360"/>
        </w:tabs>
        <w:ind w:left="360" w:firstLine="6300"/>
      </w:pPr>
      <w:rPr>
        <w:rFonts w:ascii="Wingdings" w:eastAsia="ヒラギノ角ゴ Pro W3" w:hAnsi="Wingdings" w:hint="default"/>
        <w:color w:val="000000"/>
        <w:position w:val="0"/>
      </w:rPr>
    </w:lvl>
  </w:abstractNum>
  <w:abstractNum w:abstractNumId="2">
    <w:nsid w:val="00000006"/>
    <w:multiLevelType w:val="multilevel"/>
    <w:tmpl w:val="894EE878"/>
    <w:lvl w:ilvl="0">
      <w:start w:val="1"/>
      <w:numFmt w:val="decimal"/>
      <w:isLgl/>
      <w:lvlText w:val="(%1)"/>
      <w:lvlJc w:val="left"/>
      <w:pPr>
        <w:tabs>
          <w:tab w:val="num" w:pos="360"/>
        </w:tabs>
        <w:ind w:left="360" w:firstLine="0"/>
      </w:pPr>
      <w:rPr>
        <w:rFonts w:hint="default"/>
        <w:color w:val="000000"/>
        <w:position w:val="0"/>
      </w:rPr>
    </w:lvl>
    <w:lvl w:ilvl="1">
      <w:start w:val="1"/>
      <w:numFmt w:val="lowerLetter"/>
      <w:lvlText w:val="%2."/>
      <w:lvlJc w:val="left"/>
      <w:pPr>
        <w:tabs>
          <w:tab w:val="num" w:pos="360"/>
        </w:tabs>
        <w:ind w:left="360" w:firstLine="900"/>
      </w:pPr>
      <w:rPr>
        <w:rFonts w:hint="default"/>
        <w:color w:val="000000"/>
        <w:position w:val="0"/>
      </w:rPr>
    </w:lvl>
    <w:lvl w:ilvl="2">
      <w:start w:val="1"/>
      <w:numFmt w:val="lowerRoman"/>
      <w:lvlText w:val="%3."/>
      <w:lvlJc w:val="left"/>
      <w:pPr>
        <w:tabs>
          <w:tab w:val="num" w:pos="340"/>
        </w:tabs>
        <w:ind w:left="340" w:firstLine="1640"/>
      </w:pPr>
      <w:rPr>
        <w:rFonts w:hint="default"/>
        <w:color w:val="000000"/>
        <w:position w:val="0"/>
      </w:rPr>
    </w:lvl>
    <w:lvl w:ilvl="3">
      <w:start w:val="1"/>
      <w:numFmt w:val="decimal"/>
      <w:isLgl/>
      <w:lvlText w:val="%4."/>
      <w:lvlJc w:val="left"/>
      <w:pPr>
        <w:tabs>
          <w:tab w:val="num" w:pos="360"/>
        </w:tabs>
        <w:ind w:left="360" w:firstLine="2340"/>
      </w:pPr>
      <w:rPr>
        <w:rFonts w:hint="default"/>
        <w:color w:val="000000"/>
        <w:position w:val="0"/>
      </w:rPr>
    </w:lvl>
    <w:lvl w:ilvl="4">
      <w:start w:val="1"/>
      <w:numFmt w:val="lowerLetter"/>
      <w:lvlText w:val="%5."/>
      <w:lvlJc w:val="left"/>
      <w:pPr>
        <w:tabs>
          <w:tab w:val="num" w:pos="360"/>
        </w:tabs>
        <w:ind w:left="360" w:firstLine="3060"/>
      </w:pPr>
      <w:rPr>
        <w:rFonts w:hint="default"/>
        <w:color w:val="000000"/>
        <w:position w:val="0"/>
      </w:rPr>
    </w:lvl>
    <w:lvl w:ilvl="5">
      <w:start w:val="1"/>
      <w:numFmt w:val="lowerRoman"/>
      <w:lvlText w:val="%6."/>
      <w:lvlJc w:val="left"/>
      <w:pPr>
        <w:tabs>
          <w:tab w:val="num" w:pos="340"/>
        </w:tabs>
        <w:ind w:left="340" w:firstLine="3800"/>
      </w:pPr>
      <w:rPr>
        <w:rFonts w:hint="default"/>
        <w:color w:val="000000"/>
        <w:position w:val="0"/>
      </w:rPr>
    </w:lvl>
    <w:lvl w:ilvl="6">
      <w:start w:val="1"/>
      <w:numFmt w:val="decimal"/>
      <w:isLgl/>
      <w:lvlText w:val="%7."/>
      <w:lvlJc w:val="left"/>
      <w:pPr>
        <w:tabs>
          <w:tab w:val="num" w:pos="360"/>
        </w:tabs>
        <w:ind w:left="360" w:firstLine="4500"/>
      </w:pPr>
      <w:rPr>
        <w:rFonts w:hint="default"/>
        <w:color w:val="000000"/>
        <w:position w:val="0"/>
      </w:rPr>
    </w:lvl>
    <w:lvl w:ilvl="7">
      <w:start w:val="1"/>
      <w:numFmt w:val="lowerLetter"/>
      <w:lvlText w:val="%8."/>
      <w:lvlJc w:val="left"/>
      <w:pPr>
        <w:tabs>
          <w:tab w:val="num" w:pos="360"/>
        </w:tabs>
        <w:ind w:left="360" w:firstLine="5220"/>
      </w:pPr>
      <w:rPr>
        <w:rFonts w:hint="default"/>
        <w:color w:val="000000"/>
        <w:position w:val="0"/>
      </w:rPr>
    </w:lvl>
    <w:lvl w:ilvl="8">
      <w:start w:val="1"/>
      <w:numFmt w:val="lowerRoman"/>
      <w:lvlText w:val="%9."/>
      <w:lvlJc w:val="left"/>
      <w:pPr>
        <w:tabs>
          <w:tab w:val="num" w:pos="340"/>
        </w:tabs>
        <w:ind w:left="340" w:firstLine="5960"/>
      </w:pPr>
      <w:rPr>
        <w:rFonts w:hint="default"/>
        <w:color w:val="000000"/>
        <w:position w:val="0"/>
      </w:rPr>
    </w:lvl>
  </w:abstractNum>
  <w:abstractNum w:abstractNumId="3">
    <w:nsid w:val="00000007"/>
    <w:multiLevelType w:val="multilevel"/>
    <w:tmpl w:val="894EE879"/>
    <w:lvl w:ilvl="0">
      <w:start w:val="1"/>
      <w:numFmt w:val="bullet"/>
      <w:lvlText w:val="•"/>
      <w:lvlJc w:val="left"/>
      <w:pPr>
        <w:tabs>
          <w:tab w:val="num" w:pos="360"/>
        </w:tabs>
        <w:ind w:left="360" w:firstLine="0"/>
      </w:pPr>
      <w:rPr>
        <w:rFonts w:ascii="Lucida Grande" w:eastAsia="ヒラギノ角ゴ Pro W3" w:hAnsi="Symbol" w:hint="default"/>
        <w:color w:val="000000"/>
        <w:position w:val="0"/>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rPr>
    </w:lvl>
  </w:abstractNum>
  <w:abstractNum w:abstractNumId="4">
    <w:nsid w:val="00000008"/>
    <w:multiLevelType w:val="multilevel"/>
    <w:tmpl w:val="894EE87A"/>
    <w:lvl w:ilvl="0">
      <w:start w:val="1"/>
      <w:numFmt w:val="decimal"/>
      <w:isLgl/>
      <w:lvlText w:val="(%1)"/>
      <w:lvlJc w:val="left"/>
      <w:pPr>
        <w:tabs>
          <w:tab w:val="num" w:pos="360"/>
        </w:tabs>
        <w:ind w:left="360" w:firstLine="0"/>
      </w:pPr>
      <w:rPr>
        <w:rFonts w:hint="default"/>
        <w:color w:val="000000"/>
        <w:position w:val="0"/>
      </w:rPr>
    </w:lvl>
    <w:lvl w:ilvl="1">
      <w:start w:val="1"/>
      <w:numFmt w:val="lowerLetter"/>
      <w:lvlText w:val="%2."/>
      <w:lvlJc w:val="left"/>
      <w:pPr>
        <w:tabs>
          <w:tab w:val="num" w:pos="360"/>
        </w:tabs>
        <w:ind w:left="360" w:firstLine="900"/>
      </w:pPr>
      <w:rPr>
        <w:rFonts w:hint="default"/>
        <w:color w:val="000000"/>
        <w:position w:val="0"/>
      </w:rPr>
    </w:lvl>
    <w:lvl w:ilvl="2">
      <w:start w:val="1"/>
      <w:numFmt w:val="lowerRoman"/>
      <w:lvlText w:val="%3."/>
      <w:lvlJc w:val="left"/>
      <w:pPr>
        <w:tabs>
          <w:tab w:val="num" w:pos="340"/>
        </w:tabs>
        <w:ind w:left="340" w:firstLine="1640"/>
      </w:pPr>
      <w:rPr>
        <w:rFonts w:hint="default"/>
        <w:color w:val="000000"/>
        <w:position w:val="0"/>
      </w:rPr>
    </w:lvl>
    <w:lvl w:ilvl="3">
      <w:start w:val="1"/>
      <w:numFmt w:val="decimal"/>
      <w:isLgl/>
      <w:lvlText w:val="%4."/>
      <w:lvlJc w:val="left"/>
      <w:pPr>
        <w:tabs>
          <w:tab w:val="num" w:pos="360"/>
        </w:tabs>
        <w:ind w:left="360" w:firstLine="2340"/>
      </w:pPr>
      <w:rPr>
        <w:rFonts w:hint="default"/>
        <w:color w:val="000000"/>
        <w:position w:val="0"/>
      </w:rPr>
    </w:lvl>
    <w:lvl w:ilvl="4">
      <w:start w:val="1"/>
      <w:numFmt w:val="lowerLetter"/>
      <w:lvlText w:val="%5."/>
      <w:lvlJc w:val="left"/>
      <w:pPr>
        <w:tabs>
          <w:tab w:val="num" w:pos="360"/>
        </w:tabs>
        <w:ind w:left="360" w:firstLine="3060"/>
      </w:pPr>
      <w:rPr>
        <w:rFonts w:hint="default"/>
        <w:color w:val="000000"/>
        <w:position w:val="0"/>
      </w:rPr>
    </w:lvl>
    <w:lvl w:ilvl="5">
      <w:start w:val="1"/>
      <w:numFmt w:val="lowerRoman"/>
      <w:lvlText w:val="%6."/>
      <w:lvlJc w:val="left"/>
      <w:pPr>
        <w:tabs>
          <w:tab w:val="num" w:pos="340"/>
        </w:tabs>
        <w:ind w:left="340" w:firstLine="3800"/>
      </w:pPr>
      <w:rPr>
        <w:rFonts w:hint="default"/>
        <w:color w:val="000000"/>
        <w:position w:val="0"/>
      </w:rPr>
    </w:lvl>
    <w:lvl w:ilvl="6">
      <w:start w:val="1"/>
      <w:numFmt w:val="decimal"/>
      <w:isLgl/>
      <w:lvlText w:val="%7."/>
      <w:lvlJc w:val="left"/>
      <w:pPr>
        <w:tabs>
          <w:tab w:val="num" w:pos="360"/>
        </w:tabs>
        <w:ind w:left="360" w:firstLine="4500"/>
      </w:pPr>
      <w:rPr>
        <w:rFonts w:hint="default"/>
        <w:color w:val="000000"/>
        <w:position w:val="0"/>
      </w:rPr>
    </w:lvl>
    <w:lvl w:ilvl="7">
      <w:start w:val="1"/>
      <w:numFmt w:val="lowerLetter"/>
      <w:lvlText w:val="%8."/>
      <w:lvlJc w:val="left"/>
      <w:pPr>
        <w:tabs>
          <w:tab w:val="num" w:pos="360"/>
        </w:tabs>
        <w:ind w:left="360" w:firstLine="5220"/>
      </w:pPr>
      <w:rPr>
        <w:rFonts w:hint="default"/>
        <w:color w:val="000000"/>
        <w:position w:val="0"/>
      </w:rPr>
    </w:lvl>
    <w:lvl w:ilvl="8">
      <w:start w:val="1"/>
      <w:numFmt w:val="lowerRoman"/>
      <w:lvlText w:val="%9."/>
      <w:lvlJc w:val="left"/>
      <w:pPr>
        <w:tabs>
          <w:tab w:val="num" w:pos="340"/>
        </w:tabs>
        <w:ind w:left="340" w:firstLine="5960"/>
      </w:pPr>
      <w:rPr>
        <w:rFonts w:hint="default"/>
        <w:color w:val="000000"/>
        <w:position w:val="0"/>
      </w:rPr>
    </w:lvl>
  </w:abstractNum>
  <w:abstractNum w:abstractNumId="5">
    <w:nsid w:val="00000009"/>
    <w:multiLevelType w:val="multilevel"/>
    <w:tmpl w:val="894EE87B"/>
    <w:lvl w:ilvl="0">
      <w:numFmt w:val="bullet"/>
      <w:lvlText w:val="•"/>
      <w:lvlJc w:val="left"/>
      <w:pPr>
        <w:tabs>
          <w:tab w:val="num" w:pos="360"/>
        </w:tabs>
        <w:ind w:left="360" w:firstLine="0"/>
      </w:pPr>
      <w:rPr>
        <w:rFonts w:ascii="Lucida Grande" w:eastAsia="ヒラギノ角ゴ Pro W3" w:hAnsi="Symbol" w:hint="default"/>
        <w:color w:val="000000"/>
        <w:position w:val="0"/>
      </w:rPr>
    </w:lvl>
    <w:lvl w:ilvl="1">
      <w:start w:val="1"/>
      <w:numFmt w:val="bullet"/>
      <w:lvlText w:val="o"/>
      <w:lvlJc w:val="left"/>
      <w:pPr>
        <w:tabs>
          <w:tab w:val="num" w:pos="360"/>
        </w:tabs>
        <w:ind w:left="360" w:firstLine="1260"/>
      </w:pPr>
      <w:rPr>
        <w:rFonts w:ascii="Courier New" w:eastAsia="ヒラギノ角ゴ Pro W3" w:hAnsi="Courier New" w:hint="default"/>
        <w:color w:val="000000"/>
        <w:position w:val="0"/>
      </w:rPr>
    </w:lvl>
    <w:lvl w:ilvl="2">
      <w:start w:val="1"/>
      <w:numFmt w:val="bullet"/>
      <w:lvlText w:val=""/>
      <w:lvlJc w:val="left"/>
      <w:pPr>
        <w:tabs>
          <w:tab w:val="num" w:pos="360"/>
        </w:tabs>
        <w:ind w:left="360" w:firstLine="1980"/>
      </w:pPr>
      <w:rPr>
        <w:rFonts w:ascii="Wingdings" w:eastAsia="ヒラギノ角ゴ Pro W3" w:hAnsi="Wingdings" w:hint="default"/>
        <w:color w:val="000000"/>
        <w:position w:val="0"/>
      </w:rPr>
    </w:lvl>
    <w:lvl w:ilvl="3">
      <w:start w:val="1"/>
      <w:numFmt w:val="bullet"/>
      <w:lvlText w:val="•"/>
      <w:lvlJc w:val="left"/>
      <w:pPr>
        <w:tabs>
          <w:tab w:val="num" w:pos="360"/>
        </w:tabs>
        <w:ind w:left="360" w:firstLine="2700"/>
      </w:pPr>
      <w:rPr>
        <w:rFonts w:ascii="Lucida Grande" w:eastAsia="ヒラギノ角ゴ Pro W3" w:hAnsi="Symbol" w:hint="default"/>
        <w:color w:val="000000"/>
        <w:position w:val="0"/>
      </w:rPr>
    </w:lvl>
    <w:lvl w:ilvl="4">
      <w:start w:val="1"/>
      <w:numFmt w:val="bullet"/>
      <w:lvlText w:val="o"/>
      <w:lvlJc w:val="left"/>
      <w:pPr>
        <w:tabs>
          <w:tab w:val="num" w:pos="360"/>
        </w:tabs>
        <w:ind w:left="360" w:firstLine="3420"/>
      </w:pPr>
      <w:rPr>
        <w:rFonts w:ascii="Courier New" w:eastAsia="ヒラギノ角ゴ Pro W3" w:hAnsi="Courier New" w:hint="default"/>
        <w:color w:val="000000"/>
        <w:position w:val="0"/>
      </w:rPr>
    </w:lvl>
    <w:lvl w:ilvl="5">
      <w:start w:val="1"/>
      <w:numFmt w:val="bullet"/>
      <w:lvlText w:val=""/>
      <w:lvlJc w:val="left"/>
      <w:pPr>
        <w:tabs>
          <w:tab w:val="num" w:pos="360"/>
        </w:tabs>
        <w:ind w:left="360" w:firstLine="4140"/>
      </w:pPr>
      <w:rPr>
        <w:rFonts w:ascii="Wingdings" w:eastAsia="ヒラギノ角ゴ Pro W3" w:hAnsi="Wingdings" w:hint="default"/>
        <w:color w:val="000000"/>
        <w:position w:val="0"/>
      </w:rPr>
    </w:lvl>
    <w:lvl w:ilvl="6">
      <w:start w:val="1"/>
      <w:numFmt w:val="bullet"/>
      <w:lvlText w:val="•"/>
      <w:lvlJc w:val="left"/>
      <w:pPr>
        <w:tabs>
          <w:tab w:val="num" w:pos="360"/>
        </w:tabs>
        <w:ind w:left="360" w:firstLine="4860"/>
      </w:pPr>
      <w:rPr>
        <w:rFonts w:ascii="Lucida Grande" w:eastAsia="ヒラギノ角ゴ Pro W3" w:hAnsi="Symbol" w:hint="default"/>
        <w:color w:val="000000"/>
        <w:position w:val="0"/>
      </w:rPr>
    </w:lvl>
    <w:lvl w:ilvl="7">
      <w:start w:val="1"/>
      <w:numFmt w:val="bullet"/>
      <w:lvlText w:val="o"/>
      <w:lvlJc w:val="left"/>
      <w:pPr>
        <w:tabs>
          <w:tab w:val="num" w:pos="360"/>
        </w:tabs>
        <w:ind w:left="360" w:firstLine="5580"/>
      </w:pPr>
      <w:rPr>
        <w:rFonts w:ascii="Courier New" w:eastAsia="ヒラギノ角ゴ Pro W3" w:hAnsi="Courier New" w:hint="default"/>
        <w:color w:val="000000"/>
        <w:position w:val="0"/>
      </w:rPr>
    </w:lvl>
    <w:lvl w:ilvl="8">
      <w:start w:val="1"/>
      <w:numFmt w:val="bullet"/>
      <w:lvlText w:val=""/>
      <w:lvlJc w:val="left"/>
      <w:pPr>
        <w:tabs>
          <w:tab w:val="num" w:pos="360"/>
        </w:tabs>
        <w:ind w:left="360" w:firstLine="6300"/>
      </w:pPr>
      <w:rPr>
        <w:rFonts w:ascii="Wingdings" w:eastAsia="ヒラギノ角ゴ Pro W3" w:hAnsi="Wingdings" w:hint="default"/>
        <w:color w:val="000000"/>
        <w:position w:val="0"/>
      </w:rPr>
    </w:lvl>
  </w:abstractNum>
  <w:abstractNum w:abstractNumId="6">
    <w:nsid w:val="0000000A"/>
    <w:multiLevelType w:val="multilevel"/>
    <w:tmpl w:val="894EE87C"/>
    <w:lvl w:ilvl="0">
      <w:start w:val="1"/>
      <w:numFmt w:val="decimal"/>
      <w:isLgl/>
      <w:lvlText w:val="(%1)"/>
      <w:lvlJc w:val="left"/>
      <w:pPr>
        <w:tabs>
          <w:tab w:val="num" w:pos="360"/>
        </w:tabs>
        <w:ind w:left="360" w:firstLine="0"/>
      </w:pPr>
      <w:rPr>
        <w:rFonts w:hint="default"/>
        <w:color w:val="000000"/>
        <w:position w:val="0"/>
      </w:rPr>
    </w:lvl>
    <w:lvl w:ilvl="1">
      <w:start w:val="1"/>
      <w:numFmt w:val="lowerLetter"/>
      <w:lvlText w:val="%2."/>
      <w:lvlJc w:val="left"/>
      <w:pPr>
        <w:tabs>
          <w:tab w:val="num" w:pos="360"/>
        </w:tabs>
        <w:ind w:left="360" w:firstLine="900"/>
      </w:pPr>
      <w:rPr>
        <w:rFonts w:hint="default"/>
        <w:color w:val="000000"/>
        <w:position w:val="0"/>
      </w:rPr>
    </w:lvl>
    <w:lvl w:ilvl="2">
      <w:start w:val="1"/>
      <w:numFmt w:val="lowerRoman"/>
      <w:lvlText w:val="%3."/>
      <w:lvlJc w:val="left"/>
      <w:pPr>
        <w:tabs>
          <w:tab w:val="num" w:pos="340"/>
        </w:tabs>
        <w:ind w:left="340" w:firstLine="1640"/>
      </w:pPr>
      <w:rPr>
        <w:rFonts w:hint="default"/>
        <w:color w:val="000000"/>
        <w:position w:val="0"/>
      </w:rPr>
    </w:lvl>
    <w:lvl w:ilvl="3">
      <w:start w:val="1"/>
      <w:numFmt w:val="decimal"/>
      <w:isLgl/>
      <w:lvlText w:val="%4."/>
      <w:lvlJc w:val="left"/>
      <w:pPr>
        <w:tabs>
          <w:tab w:val="num" w:pos="360"/>
        </w:tabs>
        <w:ind w:left="360" w:firstLine="2340"/>
      </w:pPr>
      <w:rPr>
        <w:rFonts w:hint="default"/>
        <w:color w:val="000000"/>
        <w:position w:val="0"/>
      </w:rPr>
    </w:lvl>
    <w:lvl w:ilvl="4">
      <w:start w:val="1"/>
      <w:numFmt w:val="lowerLetter"/>
      <w:lvlText w:val="%5."/>
      <w:lvlJc w:val="left"/>
      <w:pPr>
        <w:tabs>
          <w:tab w:val="num" w:pos="360"/>
        </w:tabs>
        <w:ind w:left="360" w:firstLine="3060"/>
      </w:pPr>
      <w:rPr>
        <w:rFonts w:hint="default"/>
        <w:color w:val="000000"/>
        <w:position w:val="0"/>
      </w:rPr>
    </w:lvl>
    <w:lvl w:ilvl="5">
      <w:start w:val="1"/>
      <w:numFmt w:val="lowerRoman"/>
      <w:lvlText w:val="%6."/>
      <w:lvlJc w:val="left"/>
      <w:pPr>
        <w:tabs>
          <w:tab w:val="num" w:pos="340"/>
        </w:tabs>
        <w:ind w:left="340" w:firstLine="3800"/>
      </w:pPr>
      <w:rPr>
        <w:rFonts w:hint="default"/>
        <w:color w:val="000000"/>
        <w:position w:val="0"/>
      </w:rPr>
    </w:lvl>
    <w:lvl w:ilvl="6">
      <w:start w:val="1"/>
      <w:numFmt w:val="decimal"/>
      <w:isLgl/>
      <w:lvlText w:val="%7."/>
      <w:lvlJc w:val="left"/>
      <w:pPr>
        <w:tabs>
          <w:tab w:val="num" w:pos="360"/>
        </w:tabs>
        <w:ind w:left="360" w:firstLine="4500"/>
      </w:pPr>
      <w:rPr>
        <w:rFonts w:hint="default"/>
        <w:color w:val="000000"/>
        <w:position w:val="0"/>
      </w:rPr>
    </w:lvl>
    <w:lvl w:ilvl="7">
      <w:start w:val="1"/>
      <w:numFmt w:val="lowerLetter"/>
      <w:lvlText w:val="%8."/>
      <w:lvlJc w:val="left"/>
      <w:pPr>
        <w:tabs>
          <w:tab w:val="num" w:pos="360"/>
        </w:tabs>
        <w:ind w:left="360" w:firstLine="5220"/>
      </w:pPr>
      <w:rPr>
        <w:rFonts w:hint="default"/>
        <w:color w:val="000000"/>
        <w:position w:val="0"/>
      </w:rPr>
    </w:lvl>
    <w:lvl w:ilvl="8">
      <w:start w:val="1"/>
      <w:numFmt w:val="lowerRoman"/>
      <w:lvlText w:val="%9."/>
      <w:lvlJc w:val="left"/>
      <w:pPr>
        <w:tabs>
          <w:tab w:val="num" w:pos="340"/>
        </w:tabs>
        <w:ind w:left="340" w:firstLine="5960"/>
      </w:pPr>
      <w:rPr>
        <w:rFonts w:hint="default"/>
        <w:color w:val="000000"/>
        <w:position w:val="0"/>
      </w:rPr>
    </w:lvl>
  </w:abstractNum>
  <w:abstractNum w:abstractNumId="7">
    <w:nsid w:val="088F7BFB"/>
    <w:multiLevelType w:val="hybridMultilevel"/>
    <w:tmpl w:val="95A08486"/>
    <w:lvl w:ilvl="0" w:tplc="42E224D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0A7A1A68"/>
    <w:multiLevelType w:val="hybridMultilevel"/>
    <w:tmpl w:val="73CCD1E4"/>
    <w:lvl w:ilvl="0" w:tplc="F658346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0BA97D8D"/>
    <w:multiLevelType w:val="hybridMultilevel"/>
    <w:tmpl w:val="95A08486"/>
    <w:lvl w:ilvl="0" w:tplc="42E224D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0CC21F0C"/>
    <w:multiLevelType w:val="hybridMultilevel"/>
    <w:tmpl w:val="4236679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libri"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libri"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7E157E6"/>
    <w:multiLevelType w:val="hybridMultilevel"/>
    <w:tmpl w:val="AE105012"/>
    <w:lvl w:ilvl="0" w:tplc="E23A4B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D382844"/>
    <w:multiLevelType w:val="hybridMultilevel"/>
    <w:tmpl w:val="CBAAC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2914DBD"/>
    <w:multiLevelType w:val="hybridMultilevel"/>
    <w:tmpl w:val="20220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6AB33D2"/>
    <w:multiLevelType w:val="hybridMultilevel"/>
    <w:tmpl w:val="5D74C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EB04F0F"/>
    <w:multiLevelType w:val="hybridMultilevel"/>
    <w:tmpl w:val="C456B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6AE7E3A"/>
    <w:multiLevelType w:val="hybridMultilevel"/>
    <w:tmpl w:val="8202F9F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3C23EBF"/>
    <w:multiLevelType w:val="hybridMultilevel"/>
    <w:tmpl w:val="D856FD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74D1662"/>
    <w:multiLevelType w:val="hybridMultilevel"/>
    <w:tmpl w:val="D84A111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9">
    <w:nsid w:val="50482F54"/>
    <w:multiLevelType w:val="hybridMultilevel"/>
    <w:tmpl w:val="C38ED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3F83F0B"/>
    <w:multiLevelType w:val="hybridMultilevel"/>
    <w:tmpl w:val="95A08486"/>
    <w:lvl w:ilvl="0" w:tplc="42E224D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7AF30AE8"/>
    <w:multiLevelType w:val="multilevel"/>
    <w:tmpl w:val="4052E12E"/>
    <w:lvl w:ilvl="0">
      <w:start w:val="2"/>
      <w:numFmt w:val="decimal"/>
      <w:lvlText w:val="%1"/>
      <w:lvlJc w:val="left"/>
      <w:pPr>
        <w:ind w:left="675" w:hanging="675"/>
      </w:pPr>
      <w:rPr>
        <w:rFonts w:hint="default"/>
      </w:rPr>
    </w:lvl>
    <w:lvl w:ilvl="1">
      <w:start w:val="2"/>
      <w:numFmt w:val="decimal"/>
      <w:lvlText w:val="%1.%2"/>
      <w:lvlJc w:val="left"/>
      <w:pPr>
        <w:ind w:left="675" w:hanging="67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nsid w:val="7DFF0118"/>
    <w:multiLevelType w:val="hybridMultilevel"/>
    <w:tmpl w:val="23D4C32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nsid w:val="7F217C20"/>
    <w:multiLevelType w:val="hybridMultilevel"/>
    <w:tmpl w:val="4A90D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8"/>
  </w:num>
  <w:num w:numId="3">
    <w:abstractNumId w:val="10"/>
  </w:num>
  <w:num w:numId="4">
    <w:abstractNumId w:val="11"/>
  </w:num>
  <w:num w:numId="5">
    <w:abstractNumId w:val="20"/>
  </w:num>
  <w:num w:numId="6">
    <w:abstractNumId w:val="9"/>
  </w:num>
  <w:num w:numId="7">
    <w:abstractNumId w:val="7"/>
  </w:num>
  <w:num w:numId="8">
    <w:abstractNumId w:val="0"/>
  </w:num>
  <w:num w:numId="9">
    <w:abstractNumId w:val="1"/>
  </w:num>
  <w:num w:numId="10">
    <w:abstractNumId w:val="2"/>
  </w:num>
  <w:num w:numId="11">
    <w:abstractNumId w:val="21"/>
  </w:num>
  <w:num w:numId="12">
    <w:abstractNumId w:val="3"/>
  </w:num>
  <w:num w:numId="13">
    <w:abstractNumId w:val="4"/>
  </w:num>
  <w:num w:numId="14">
    <w:abstractNumId w:val="5"/>
  </w:num>
  <w:num w:numId="15">
    <w:abstractNumId w:val="6"/>
  </w:num>
  <w:num w:numId="16">
    <w:abstractNumId w:val="14"/>
  </w:num>
  <w:num w:numId="17">
    <w:abstractNumId w:val="13"/>
  </w:num>
  <w:num w:numId="18">
    <w:abstractNumId w:val="23"/>
  </w:num>
  <w:num w:numId="19">
    <w:abstractNumId w:val="12"/>
  </w:num>
  <w:num w:numId="20">
    <w:abstractNumId w:val="19"/>
  </w:num>
  <w:num w:numId="21">
    <w:abstractNumId w:val="15"/>
  </w:num>
  <w:num w:numId="22">
    <w:abstractNumId w:val="17"/>
  </w:num>
  <w:num w:numId="23">
    <w:abstractNumId w:val="22"/>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125C"/>
    <w:rsid w:val="00021485"/>
    <w:rsid w:val="000526E2"/>
    <w:rsid w:val="0009722D"/>
    <w:rsid w:val="000B04F9"/>
    <w:rsid w:val="000B34A1"/>
    <w:rsid w:val="000D48A6"/>
    <w:rsid w:val="000D73E4"/>
    <w:rsid w:val="000E3638"/>
    <w:rsid w:val="000E7197"/>
    <w:rsid w:val="0010113F"/>
    <w:rsid w:val="00105CC7"/>
    <w:rsid w:val="001257D8"/>
    <w:rsid w:val="00140DC7"/>
    <w:rsid w:val="00144077"/>
    <w:rsid w:val="00144239"/>
    <w:rsid w:val="00170E26"/>
    <w:rsid w:val="001B0E9B"/>
    <w:rsid w:val="001C6256"/>
    <w:rsid w:val="001F273B"/>
    <w:rsid w:val="0020142B"/>
    <w:rsid w:val="002166B8"/>
    <w:rsid w:val="0025628C"/>
    <w:rsid w:val="00263062"/>
    <w:rsid w:val="002D378A"/>
    <w:rsid w:val="003267E4"/>
    <w:rsid w:val="00326AF2"/>
    <w:rsid w:val="00346BC6"/>
    <w:rsid w:val="00347922"/>
    <w:rsid w:val="00357D9F"/>
    <w:rsid w:val="00363DCA"/>
    <w:rsid w:val="00365F37"/>
    <w:rsid w:val="00367B48"/>
    <w:rsid w:val="003D22CE"/>
    <w:rsid w:val="003D3E62"/>
    <w:rsid w:val="003E0C5C"/>
    <w:rsid w:val="004359D1"/>
    <w:rsid w:val="004558A1"/>
    <w:rsid w:val="00461DF4"/>
    <w:rsid w:val="00480161"/>
    <w:rsid w:val="004938EE"/>
    <w:rsid w:val="004A1E4C"/>
    <w:rsid w:val="004A345F"/>
    <w:rsid w:val="004F296C"/>
    <w:rsid w:val="004F7B87"/>
    <w:rsid w:val="00502323"/>
    <w:rsid w:val="0050778E"/>
    <w:rsid w:val="00510B36"/>
    <w:rsid w:val="00541102"/>
    <w:rsid w:val="00575087"/>
    <w:rsid w:val="00584615"/>
    <w:rsid w:val="00587B67"/>
    <w:rsid w:val="0059191A"/>
    <w:rsid w:val="00592B4B"/>
    <w:rsid w:val="00597CDC"/>
    <w:rsid w:val="005A1042"/>
    <w:rsid w:val="005B0184"/>
    <w:rsid w:val="005B13BA"/>
    <w:rsid w:val="005B17EE"/>
    <w:rsid w:val="005D2CB1"/>
    <w:rsid w:val="005D7735"/>
    <w:rsid w:val="005E63C4"/>
    <w:rsid w:val="006107BB"/>
    <w:rsid w:val="00612B09"/>
    <w:rsid w:val="006329D0"/>
    <w:rsid w:val="006355CF"/>
    <w:rsid w:val="00650699"/>
    <w:rsid w:val="006A5F19"/>
    <w:rsid w:val="006F4220"/>
    <w:rsid w:val="00760F91"/>
    <w:rsid w:val="007655EF"/>
    <w:rsid w:val="00766B2F"/>
    <w:rsid w:val="0079125C"/>
    <w:rsid w:val="00793FF3"/>
    <w:rsid w:val="007A7C8C"/>
    <w:rsid w:val="007E2B9F"/>
    <w:rsid w:val="007F518D"/>
    <w:rsid w:val="00816442"/>
    <w:rsid w:val="0084777F"/>
    <w:rsid w:val="00851FF1"/>
    <w:rsid w:val="00855C9A"/>
    <w:rsid w:val="00895979"/>
    <w:rsid w:val="008A0567"/>
    <w:rsid w:val="008A5BDC"/>
    <w:rsid w:val="00902AA7"/>
    <w:rsid w:val="0091677C"/>
    <w:rsid w:val="00923ED0"/>
    <w:rsid w:val="00932AB1"/>
    <w:rsid w:val="009331CA"/>
    <w:rsid w:val="00943EF8"/>
    <w:rsid w:val="00975273"/>
    <w:rsid w:val="009D555C"/>
    <w:rsid w:val="00A242D2"/>
    <w:rsid w:val="00A525E0"/>
    <w:rsid w:val="00A6405D"/>
    <w:rsid w:val="00A850EB"/>
    <w:rsid w:val="00AA337C"/>
    <w:rsid w:val="00AC2AB7"/>
    <w:rsid w:val="00AC523E"/>
    <w:rsid w:val="00B055FE"/>
    <w:rsid w:val="00B1604E"/>
    <w:rsid w:val="00B56564"/>
    <w:rsid w:val="00B73534"/>
    <w:rsid w:val="00B968D9"/>
    <w:rsid w:val="00BD0DFB"/>
    <w:rsid w:val="00C1730F"/>
    <w:rsid w:val="00C34FC5"/>
    <w:rsid w:val="00C7495C"/>
    <w:rsid w:val="00C759F5"/>
    <w:rsid w:val="00C75C35"/>
    <w:rsid w:val="00CB07DE"/>
    <w:rsid w:val="00CB2DD1"/>
    <w:rsid w:val="00CC1A69"/>
    <w:rsid w:val="00CD7D2D"/>
    <w:rsid w:val="00D028FB"/>
    <w:rsid w:val="00D137BC"/>
    <w:rsid w:val="00D33586"/>
    <w:rsid w:val="00D574C8"/>
    <w:rsid w:val="00D75EC6"/>
    <w:rsid w:val="00D76C61"/>
    <w:rsid w:val="00D83096"/>
    <w:rsid w:val="00D84823"/>
    <w:rsid w:val="00D860BE"/>
    <w:rsid w:val="00D91B4B"/>
    <w:rsid w:val="00DC022E"/>
    <w:rsid w:val="00DD6E98"/>
    <w:rsid w:val="00DE38B8"/>
    <w:rsid w:val="00DE6862"/>
    <w:rsid w:val="00E01EF1"/>
    <w:rsid w:val="00E2775F"/>
    <w:rsid w:val="00E32204"/>
    <w:rsid w:val="00E45547"/>
    <w:rsid w:val="00E71419"/>
    <w:rsid w:val="00E944CF"/>
    <w:rsid w:val="00EA53E5"/>
    <w:rsid w:val="00EB1652"/>
    <w:rsid w:val="00F00EBF"/>
    <w:rsid w:val="00FB55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125C"/>
    <w:rPr>
      <w:rFonts w:ascii="Calibri" w:eastAsia="Calibri" w:hAnsi="Calibri" w:cs="Times New Roman"/>
    </w:rPr>
  </w:style>
  <w:style w:type="paragraph" w:styleId="Heading1">
    <w:name w:val="heading 1"/>
    <w:basedOn w:val="Normal"/>
    <w:next w:val="Normal"/>
    <w:link w:val="Heading1Char"/>
    <w:uiPriority w:val="9"/>
    <w:qFormat/>
    <w:rsid w:val="00365F3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65F3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65F3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65F3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50778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9">
    <w:name w:val="heading 9"/>
    <w:basedOn w:val="Normal"/>
    <w:next w:val="Normal"/>
    <w:link w:val="Heading9Char"/>
    <w:uiPriority w:val="9"/>
    <w:semiHidden/>
    <w:unhideWhenUsed/>
    <w:qFormat/>
    <w:rsid w:val="0050778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125C"/>
    <w:pPr>
      <w:ind w:left="720"/>
      <w:contextualSpacing/>
    </w:pPr>
  </w:style>
  <w:style w:type="table" w:styleId="TableGrid">
    <w:name w:val="Table Grid"/>
    <w:basedOn w:val="TableNormal"/>
    <w:uiPriority w:val="59"/>
    <w:rsid w:val="009331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style-span">
    <w:name w:val="apple-style-span"/>
    <w:basedOn w:val="DefaultParagraphFont"/>
    <w:rsid w:val="00DC022E"/>
  </w:style>
  <w:style w:type="paragraph" w:customStyle="1" w:styleId="ColorfulList-Accent11">
    <w:name w:val="Colorful List - Accent 11"/>
    <w:basedOn w:val="Normal"/>
    <w:uiPriority w:val="34"/>
    <w:qFormat/>
    <w:rsid w:val="009D555C"/>
    <w:pPr>
      <w:spacing w:after="0" w:line="240" w:lineRule="auto"/>
      <w:ind w:left="720"/>
      <w:contextualSpacing/>
    </w:pPr>
    <w:rPr>
      <w:rFonts w:ascii="Times New Roman" w:eastAsia="Times New Roman" w:hAnsi="Times New Roman"/>
      <w:sz w:val="24"/>
      <w:szCs w:val="24"/>
    </w:rPr>
  </w:style>
  <w:style w:type="character" w:styleId="Emphasis">
    <w:name w:val="Emphasis"/>
    <w:basedOn w:val="DefaultParagraphFont"/>
    <w:uiPriority w:val="20"/>
    <w:qFormat/>
    <w:rsid w:val="002166B8"/>
    <w:rPr>
      <w:i/>
      <w:iCs/>
    </w:rPr>
  </w:style>
  <w:style w:type="character" w:customStyle="1" w:styleId="apple-converted-space">
    <w:name w:val="apple-converted-space"/>
    <w:basedOn w:val="DefaultParagraphFont"/>
    <w:rsid w:val="002166B8"/>
  </w:style>
  <w:style w:type="character" w:styleId="Strong">
    <w:name w:val="Strong"/>
    <w:basedOn w:val="DefaultParagraphFont"/>
    <w:uiPriority w:val="22"/>
    <w:qFormat/>
    <w:rsid w:val="002166B8"/>
    <w:rPr>
      <w:b/>
      <w:bCs/>
    </w:rPr>
  </w:style>
  <w:style w:type="character" w:styleId="Hyperlink">
    <w:name w:val="Hyperlink"/>
    <w:basedOn w:val="DefaultParagraphFont"/>
    <w:uiPriority w:val="99"/>
    <w:unhideWhenUsed/>
    <w:rsid w:val="004F296C"/>
    <w:rPr>
      <w:color w:val="0000FF"/>
      <w:u w:val="single"/>
    </w:rPr>
  </w:style>
  <w:style w:type="paragraph" w:styleId="BalloonText">
    <w:name w:val="Balloon Text"/>
    <w:basedOn w:val="Normal"/>
    <w:link w:val="BalloonTextChar"/>
    <w:uiPriority w:val="99"/>
    <w:semiHidden/>
    <w:unhideWhenUsed/>
    <w:rsid w:val="004F29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296C"/>
    <w:rPr>
      <w:rFonts w:ascii="Tahoma" w:eastAsia="Calibri" w:hAnsi="Tahoma" w:cs="Tahoma"/>
      <w:sz w:val="16"/>
      <w:szCs w:val="16"/>
    </w:rPr>
  </w:style>
  <w:style w:type="character" w:customStyle="1" w:styleId="Heading1Char">
    <w:name w:val="Heading 1 Char"/>
    <w:basedOn w:val="DefaultParagraphFont"/>
    <w:link w:val="Heading1"/>
    <w:uiPriority w:val="9"/>
    <w:rsid w:val="00365F3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65F3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65F3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65F3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50778E"/>
    <w:rPr>
      <w:rFonts w:asciiTheme="majorHAnsi" w:eastAsiaTheme="majorEastAsia" w:hAnsiTheme="majorHAnsi" w:cstheme="majorBidi"/>
      <w:color w:val="243F60" w:themeColor="accent1" w:themeShade="7F"/>
    </w:rPr>
  </w:style>
  <w:style w:type="character" w:customStyle="1" w:styleId="Heading9Char">
    <w:name w:val="Heading 9 Char"/>
    <w:basedOn w:val="DefaultParagraphFont"/>
    <w:link w:val="Heading9"/>
    <w:uiPriority w:val="9"/>
    <w:semiHidden/>
    <w:rsid w:val="0050778E"/>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DE6862"/>
    <w:pPr>
      <w:spacing w:before="100" w:beforeAutospacing="1" w:after="100" w:afterAutospacing="1" w:line="240" w:lineRule="auto"/>
    </w:pPr>
    <w:rPr>
      <w:rFonts w:ascii="Times New Roman" w:eastAsiaTheme="minorEastAsia" w:hAnsi="Times New Roman"/>
      <w:sz w:val="24"/>
      <w:szCs w:val="24"/>
    </w:rPr>
  </w:style>
  <w:style w:type="character" w:customStyle="1" w:styleId="il">
    <w:name w:val="il"/>
    <w:basedOn w:val="DefaultParagraphFont"/>
    <w:rsid w:val="00612B09"/>
  </w:style>
  <w:style w:type="character" w:customStyle="1" w:styleId="EndnoteReference1">
    <w:name w:val="Endnote Reference1"/>
    <w:autoRedefine/>
    <w:rsid w:val="00E32204"/>
    <w:rPr>
      <w:color w:val="000000"/>
      <w:vertAlign w:val="superscript"/>
    </w:rPr>
  </w:style>
  <w:style w:type="paragraph" w:customStyle="1" w:styleId="EndnoteText1">
    <w:name w:val="Endnote Text1"/>
    <w:rsid w:val="00E32204"/>
    <w:pPr>
      <w:spacing w:after="0" w:line="240" w:lineRule="exact"/>
    </w:pPr>
    <w:rPr>
      <w:rFonts w:ascii="Times" w:eastAsia="ヒラギノ角ゴ Pro W3" w:hAnsi="Times" w:cs="Times New Roman"/>
      <w:color w:val="000000"/>
      <w:sz w:val="20"/>
      <w:szCs w:val="20"/>
    </w:rPr>
  </w:style>
  <w:style w:type="paragraph" w:customStyle="1" w:styleId="ParaNoInd">
    <w:name w:val="ParaNoInd"/>
    <w:rsid w:val="00760F91"/>
    <w:pPr>
      <w:spacing w:after="0" w:line="240" w:lineRule="exact"/>
      <w:jc w:val="both"/>
    </w:pPr>
    <w:rPr>
      <w:rFonts w:ascii="Times New Roman" w:eastAsia="ヒラギノ角ゴ Pro W3" w:hAnsi="Times New Roman" w:cs="Times New Roman"/>
      <w:color w:val="000000"/>
      <w:sz w:val="20"/>
      <w:szCs w:val="20"/>
    </w:rPr>
  </w:style>
  <w:style w:type="paragraph" w:customStyle="1" w:styleId="RefText">
    <w:name w:val="Ref Text"/>
    <w:rsid w:val="00760F91"/>
    <w:pPr>
      <w:spacing w:after="0" w:line="220" w:lineRule="exact"/>
      <w:ind w:left="227" w:hanging="227"/>
      <w:jc w:val="both"/>
    </w:pPr>
    <w:rPr>
      <w:rFonts w:ascii="Times New Roman" w:eastAsia="ヒラギノ角ゴ Pro W3" w:hAnsi="Times New Roman" w:cs="Times New Roman"/>
      <w:color w:val="000000"/>
      <w:sz w:val="18"/>
      <w:szCs w:val="20"/>
    </w:rPr>
  </w:style>
  <w:style w:type="character" w:customStyle="1" w:styleId="Strong1">
    <w:name w:val="Strong1"/>
    <w:rsid w:val="00760F91"/>
    <w:rPr>
      <w:rFonts w:ascii="Times New Roman Bold" w:eastAsia="ヒラギノ角ゴ Pro W3" w:hAnsi="Times New Roman Bold"/>
      <w:b w:val="0"/>
      <w:i w:val="0"/>
      <w:color w:val="000000"/>
    </w:rPr>
  </w:style>
  <w:style w:type="paragraph" w:styleId="Header">
    <w:name w:val="header"/>
    <w:basedOn w:val="Normal"/>
    <w:link w:val="HeaderChar"/>
    <w:uiPriority w:val="99"/>
    <w:unhideWhenUsed/>
    <w:rsid w:val="00F00E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0EBF"/>
    <w:rPr>
      <w:rFonts w:ascii="Calibri" w:eastAsia="Calibri" w:hAnsi="Calibri" w:cs="Times New Roman"/>
    </w:rPr>
  </w:style>
  <w:style w:type="paragraph" w:styleId="Footer">
    <w:name w:val="footer"/>
    <w:basedOn w:val="Normal"/>
    <w:link w:val="FooterChar"/>
    <w:uiPriority w:val="99"/>
    <w:unhideWhenUsed/>
    <w:rsid w:val="00F00E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0EBF"/>
    <w:rPr>
      <w:rFonts w:ascii="Calibri" w:eastAsia="Calibri" w:hAnsi="Calibri" w:cs="Times New Roman"/>
    </w:rPr>
  </w:style>
  <w:style w:type="paragraph" w:styleId="Caption">
    <w:name w:val="caption"/>
    <w:basedOn w:val="Normal"/>
    <w:next w:val="Normal"/>
    <w:uiPriority w:val="35"/>
    <w:unhideWhenUsed/>
    <w:qFormat/>
    <w:rsid w:val="00A6405D"/>
    <w:pPr>
      <w:spacing w:line="240" w:lineRule="auto"/>
    </w:pPr>
    <w:rPr>
      <w:rFonts w:asciiTheme="minorHAnsi" w:eastAsiaTheme="minorHAnsi" w:hAnsiTheme="minorHAnsi" w:cstheme="minorBidi"/>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125C"/>
    <w:rPr>
      <w:rFonts w:ascii="Calibri" w:eastAsia="Calibri" w:hAnsi="Calibri" w:cs="Times New Roman"/>
    </w:rPr>
  </w:style>
  <w:style w:type="paragraph" w:styleId="Heading1">
    <w:name w:val="heading 1"/>
    <w:basedOn w:val="Normal"/>
    <w:next w:val="Normal"/>
    <w:link w:val="Heading1Char"/>
    <w:uiPriority w:val="9"/>
    <w:qFormat/>
    <w:rsid w:val="00365F3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65F3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65F3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65F3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50778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9">
    <w:name w:val="heading 9"/>
    <w:basedOn w:val="Normal"/>
    <w:next w:val="Normal"/>
    <w:link w:val="Heading9Char"/>
    <w:uiPriority w:val="9"/>
    <w:semiHidden/>
    <w:unhideWhenUsed/>
    <w:qFormat/>
    <w:rsid w:val="0050778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125C"/>
    <w:pPr>
      <w:ind w:left="720"/>
      <w:contextualSpacing/>
    </w:pPr>
  </w:style>
  <w:style w:type="table" w:styleId="TableGrid">
    <w:name w:val="Table Grid"/>
    <w:basedOn w:val="TableNormal"/>
    <w:uiPriority w:val="59"/>
    <w:rsid w:val="009331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style-span">
    <w:name w:val="apple-style-span"/>
    <w:basedOn w:val="DefaultParagraphFont"/>
    <w:rsid w:val="00DC022E"/>
  </w:style>
  <w:style w:type="paragraph" w:customStyle="1" w:styleId="ColorfulList-Accent11">
    <w:name w:val="Colorful List - Accent 11"/>
    <w:basedOn w:val="Normal"/>
    <w:uiPriority w:val="34"/>
    <w:qFormat/>
    <w:rsid w:val="009D555C"/>
    <w:pPr>
      <w:spacing w:after="0" w:line="240" w:lineRule="auto"/>
      <w:ind w:left="720"/>
      <w:contextualSpacing/>
    </w:pPr>
    <w:rPr>
      <w:rFonts w:ascii="Times New Roman" w:eastAsia="Times New Roman" w:hAnsi="Times New Roman"/>
      <w:sz w:val="24"/>
      <w:szCs w:val="24"/>
    </w:rPr>
  </w:style>
  <w:style w:type="character" w:styleId="Emphasis">
    <w:name w:val="Emphasis"/>
    <w:basedOn w:val="DefaultParagraphFont"/>
    <w:uiPriority w:val="20"/>
    <w:qFormat/>
    <w:rsid w:val="002166B8"/>
    <w:rPr>
      <w:i/>
      <w:iCs/>
    </w:rPr>
  </w:style>
  <w:style w:type="character" w:customStyle="1" w:styleId="apple-converted-space">
    <w:name w:val="apple-converted-space"/>
    <w:basedOn w:val="DefaultParagraphFont"/>
    <w:rsid w:val="002166B8"/>
  </w:style>
  <w:style w:type="character" w:styleId="Strong">
    <w:name w:val="Strong"/>
    <w:basedOn w:val="DefaultParagraphFont"/>
    <w:uiPriority w:val="22"/>
    <w:qFormat/>
    <w:rsid w:val="002166B8"/>
    <w:rPr>
      <w:b/>
      <w:bCs/>
    </w:rPr>
  </w:style>
  <w:style w:type="character" w:styleId="Hyperlink">
    <w:name w:val="Hyperlink"/>
    <w:basedOn w:val="DefaultParagraphFont"/>
    <w:uiPriority w:val="99"/>
    <w:unhideWhenUsed/>
    <w:rsid w:val="004F296C"/>
    <w:rPr>
      <w:color w:val="0000FF"/>
      <w:u w:val="single"/>
    </w:rPr>
  </w:style>
  <w:style w:type="paragraph" w:styleId="BalloonText">
    <w:name w:val="Balloon Text"/>
    <w:basedOn w:val="Normal"/>
    <w:link w:val="BalloonTextChar"/>
    <w:uiPriority w:val="99"/>
    <w:semiHidden/>
    <w:unhideWhenUsed/>
    <w:rsid w:val="004F29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296C"/>
    <w:rPr>
      <w:rFonts w:ascii="Tahoma" w:eastAsia="Calibri" w:hAnsi="Tahoma" w:cs="Tahoma"/>
      <w:sz w:val="16"/>
      <w:szCs w:val="16"/>
    </w:rPr>
  </w:style>
  <w:style w:type="character" w:customStyle="1" w:styleId="Heading1Char">
    <w:name w:val="Heading 1 Char"/>
    <w:basedOn w:val="DefaultParagraphFont"/>
    <w:link w:val="Heading1"/>
    <w:uiPriority w:val="9"/>
    <w:rsid w:val="00365F3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65F3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65F3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65F3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50778E"/>
    <w:rPr>
      <w:rFonts w:asciiTheme="majorHAnsi" w:eastAsiaTheme="majorEastAsia" w:hAnsiTheme="majorHAnsi" w:cstheme="majorBidi"/>
      <w:color w:val="243F60" w:themeColor="accent1" w:themeShade="7F"/>
    </w:rPr>
  </w:style>
  <w:style w:type="character" w:customStyle="1" w:styleId="Heading9Char">
    <w:name w:val="Heading 9 Char"/>
    <w:basedOn w:val="DefaultParagraphFont"/>
    <w:link w:val="Heading9"/>
    <w:uiPriority w:val="9"/>
    <w:semiHidden/>
    <w:rsid w:val="0050778E"/>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DE6862"/>
    <w:pPr>
      <w:spacing w:before="100" w:beforeAutospacing="1" w:after="100" w:afterAutospacing="1" w:line="240" w:lineRule="auto"/>
    </w:pPr>
    <w:rPr>
      <w:rFonts w:ascii="Times New Roman" w:eastAsiaTheme="minorEastAsia" w:hAnsi="Times New Roman"/>
      <w:sz w:val="24"/>
      <w:szCs w:val="24"/>
    </w:rPr>
  </w:style>
  <w:style w:type="character" w:customStyle="1" w:styleId="il">
    <w:name w:val="il"/>
    <w:basedOn w:val="DefaultParagraphFont"/>
    <w:rsid w:val="00612B09"/>
  </w:style>
  <w:style w:type="character" w:customStyle="1" w:styleId="EndnoteReference1">
    <w:name w:val="Endnote Reference1"/>
    <w:autoRedefine/>
    <w:rsid w:val="00E32204"/>
    <w:rPr>
      <w:color w:val="000000"/>
      <w:vertAlign w:val="superscript"/>
    </w:rPr>
  </w:style>
  <w:style w:type="paragraph" w:customStyle="1" w:styleId="EndnoteText1">
    <w:name w:val="Endnote Text1"/>
    <w:rsid w:val="00E32204"/>
    <w:pPr>
      <w:spacing w:after="0" w:line="240" w:lineRule="exact"/>
    </w:pPr>
    <w:rPr>
      <w:rFonts w:ascii="Times" w:eastAsia="ヒラギノ角ゴ Pro W3" w:hAnsi="Times" w:cs="Times New Roman"/>
      <w:color w:val="000000"/>
      <w:sz w:val="20"/>
      <w:szCs w:val="20"/>
    </w:rPr>
  </w:style>
  <w:style w:type="paragraph" w:customStyle="1" w:styleId="ParaNoInd">
    <w:name w:val="ParaNoInd"/>
    <w:rsid w:val="00760F91"/>
    <w:pPr>
      <w:spacing w:after="0" w:line="240" w:lineRule="exact"/>
      <w:jc w:val="both"/>
    </w:pPr>
    <w:rPr>
      <w:rFonts w:ascii="Times New Roman" w:eastAsia="ヒラギノ角ゴ Pro W3" w:hAnsi="Times New Roman" w:cs="Times New Roman"/>
      <w:color w:val="000000"/>
      <w:sz w:val="20"/>
      <w:szCs w:val="20"/>
    </w:rPr>
  </w:style>
  <w:style w:type="paragraph" w:customStyle="1" w:styleId="RefText">
    <w:name w:val="Ref Text"/>
    <w:rsid w:val="00760F91"/>
    <w:pPr>
      <w:spacing w:after="0" w:line="220" w:lineRule="exact"/>
      <w:ind w:left="227" w:hanging="227"/>
      <w:jc w:val="both"/>
    </w:pPr>
    <w:rPr>
      <w:rFonts w:ascii="Times New Roman" w:eastAsia="ヒラギノ角ゴ Pro W3" w:hAnsi="Times New Roman" w:cs="Times New Roman"/>
      <w:color w:val="000000"/>
      <w:sz w:val="18"/>
      <w:szCs w:val="20"/>
    </w:rPr>
  </w:style>
  <w:style w:type="character" w:customStyle="1" w:styleId="Strong1">
    <w:name w:val="Strong1"/>
    <w:rsid w:val="00760F91"/>
    <w:rPr>
      <w:rFonts w:ascii="Times New Roman Bold" w:eastAsia="ヒラギノ角ゴ Pro W3" w:hAnsi="Times New Roman Bold"/>
      <w:b w:val="0"/>
      <w:i w:val="0"/>
      <w:color w:val="000000"/>
    </w:rPr>
  </w:style>
  <w:style w:type="paragraph" w:styleId="Header">
    <w:name w:val="header"/>
    <w:basedOn w:val="Normal"/>
    <w:link w:val="HeaderChar"/>
    <w:uiPriority w:val="99"/>
    <w:unhideWhenUsed/>
    <w:rsid w:val="00F00E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0EBF"/>
    <w:rPr>
      <w:rFonts w:ascii="Calibri" w:eastAsia="Calibri" w:hAnsi="Calibri" w:cs="Times New Roman"/>
    </w:rPr>
  </w:style>
  <w:style w:type="paragraph" w:styleId="Footer">
    <w:name w:val="footer"/>
    <w:basedOn w:val="Normal"/>
    <w:link w:val="FooterChar"/>
    <w:uiPriority w:val="99"/>
    <w:unhideWhenUsed/>
    <w:rsid w:val="00F00E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0EBF"/>
    <w:rPr>
      <w:rFonts w:ascii="Calibri" w:eastAsia="Calibri" w:hAnsi="Calibri" w:cs="Times New Roman"/>
    </w:rPr>
  </w:style>
  <w:style w:type="paragraph" w:styleId="Caption">
    <w:name w:val="caption"/>
    <w:basedOn w:val="Normal"/>
    <w:next w:val="Normal"/>
    <w:uiPriority w:val="35"/>
    <w:unhideWhenUsed/>
    <w:qFormat/>
    <w:rsid w:val="00A6405D"/>
    <w:pPr>
      <w:spacing w:line="240" w:lineRule="auto"/>
    </w:pPr>
    <w:rPr>
      <w:rFonts w:asciiTheme="minorHAnsi" w:eastAsiaTheme="minorHAnsi" w:hAnsiTheme="minorHAnsi" w:cstheme="minorBidi"/>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1648990">
      <w:bodyDiv w:val="1"/>
      <w:marLeft w:val="0"/>
      <w:marRight w:val="0"/>
      <w:marTop w:val="0"/>
      <w:marBottom w:val="0"/>
      <w:divBdr>
        <w:top w:val="none" w:sz="0" w:space="0" w:color="auto"/>
        <w:left w:val="none" w:sz="0" w:space="0" w:color="auto"/>
        <w:bottom w:val="none" w:sz="0" w:space="0" w:color="auto"/>
        <w:right w:val="none" w:sz="0" w:space="0" w:color="auto"/>
      </w:divBdr>
    </w:div>
    <w:div w:id="811094341">
      <w:bodyDiv w:val="1"/>
      <w:marLeft w:val="0"/>
      <w:marRight w:val="0"/>
      <w:marTop w:val="0"/>
      <w:marBottom w:val="0"/>
      <w:divBdr>
        <w:top w:val="none" w:sz="0" w:space="0" w:color="auto"/>
        <w:left w:val="none" w:sz="0" w:space="0" w:color="auto"/>
        <w:bottom w:val="none" w:sz="0" w:space="0" w:color="auto"/>
        <w:right w:val="none" w:sz="0" w:space="0" w:color="auto"/>
      </w:divBdr>
      <w:divsChild>
        <w:div w:id="1850755582">
          <w:marLeft w:val="0"/>
          <w:marRight w:val="0"/>
          <w:marTop w:val="0"/>
          <w:marBottom w:val="0"/>
          <w:divBdr>
            <w:top w:val="none" w:sz="0" w:space="0" w:color="auto"/>
            <w:left w:val="none" w:sz="0" w:space="0" w:color="auto"/>
            <w:bottom w:val="none" w:sz="0" w:space="0" w:color="auto"/>
            <w:right w:val="none" w:sz="0" w:space="0" w:color="auto"/>
          </w:divBdr>
        </w:div>
      </w:divsChild>
    </w:div>
    <w:div w:id="883100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fme.biostr.washington.edu:8080/FME/menu.jsp?id=11&amp;ec=0#11" TargetMode="External"/><Relationship Id="rId18" Type="http://schemas.openxmlformats.org/officeDocument/2006/relationships/image" Target="media/image4.gif"/><Relationship Id="rId26" Type="http://schemas.openxmlformats.org/officeDocument/2006/relationships/chart" Target="charts/chart1.xml"/><Relationship Id="rId39" Type="http://schemas.openxmlformats.org/officeDocument/2006/relationships/footer" Target="footer1.xml"/><Relationship Id="rId21" Type="http://schemas.openxmlformats.org/officeDocument/2006/relationships/hyperlink" Target="http://fme.biostr.washington.edu:8080/FME/menu.jsp?id=25&amp;ec=1#25" TargetMode="External"/><Relationship Id="rId34" Type="http://schemas.openxmlformats.org/officeDocument/2006/relationships/image" Target="media/image6.png"/><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hyperlink" Target="http://fme.biostr.washington.edu:8080/FME/menu.jsp?id=15&amp;ec=0#15" TargetMode="External"/><Relationship Id="rId20" Type="http://schemas.openxmlformats.org/officeDocument/2006/relationships/hyperlink" Target="http://fme.biostr.washington.edu:8080/FME/menu.jsp?id=24&amp;ec=1#24" TargetMode="External"/><Relationship Id="rId29" Type="http://schemas.openxmlformats.org/officeDocument/2006/relationships/chart" Target="charts/chart4.xm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fme.biostr.washington.edu:8080/FME/menu.jsp?id=9&amp;ec=0#9" TargetMode="External"/><Relationship Id="rId24" Type="http://schemas.openxmlformats.org/officeDocument/2006/relationships/image" Target="media/image5.wmf"/><Relationship Id="rId32" Type="http://schemas.openxmlformats.org/officeDocument/2006/relationships/hyperlink" Target="http://en.wikipedia.org/wiki/Leibniz%27s_notation" TargetMode="External"/><Relationship Id="rId37" Type="http://schemas.openxmlformats.org/officeDocument/2006/relationships/hyperlink" Target="http://code.google.com/p/obo-relations/"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gif"/><Relationship Id="rId23" Type="http://schemas.openxmlformats.org/officeDocument/2006/relationships/hyperlink" Target="http://fme.biostr.washington.edu:8080/FME/menu.jsp?id=13&amp;ec=1#13" TargetMode="External"/><Relationship Id="rId28" Type="http://schemas.openxmlformats.org/officeDocument/2006/relationships/chart" Target="charts/chart3.xml"/><Relationship Id="rId36" Type="http://schemas.openxmlformats.org/officeDocument/2006/relationships/hyperlink" Target="http://code.google.com/p/obo-relations/source/browse/" TargetMode="External"/><Relationship Id="rId10" Type="http://schemas.openxmlformats.org/officeDocument/2006/relationships/hyperlink" Target="http://ontology.buffalo.edu/smith/articles/chisholm/chisholm.pdf" TargetMode="External"/><Relationship Id="rId19" Type="http://schemas.openxmlformats.org/officeDocument/2006/relationships/hyperlink" Target="http://fme.biostr.washington.edu:8080/FME/menu.jsp?id=23&amp;ec=1#23" TargetMode="External"/><Relationship Id="rId31" Type="http://schemas.openxmlformats.org/officeDocument/2006/relationships/hyperlink" Target="http://en.wikipedia.org/wiki/Difference_quotient"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fme.biostr.washington.edu:8080/FME/menu.jsp?id=14&amp;ec=1#14" TargetMode="External"/><Relationship Id="rId22" Type="http://schemas.openxmlformats.org/officeDocument/2006/relationships/hyperlink" Target="http://fme.biostr.washington.edu:8080/FME/menu.jsp?id=12&amp;ec=1#12" TargetMode="External"/><Relationship Id="rId27" Type="http://schemas.openxmlformats.org/officeDocument/2006/relationships/chart" Target="charts/chart2.xml"/><Relationship Id="rId30" Type="http://schemas.openxmlformats.org/officeDocument/2006/relationships/hyperlink" Target="http://en.wikipedia.org/wiki/Limit_of_a_function" TargetMode="External"/><Relationship Id="rId35" Type="http://schemas.openxmlformats.org/officeDocument/2006/relationships/hyperlink" Target="http://code.google.com/p/bfo/source/browse/" TargetMode="External"/><Relationship Id="rId8" Type="http://schemas.openxmlformats.org/officeDocument/2006/relationships/hyperlink" Target="http://php.med.unsw.edu.au/cellbiology/index.php?title=File:Cell_adhesion_summary.png" TargetMode="External"/><Relationship Id="rId3" Type="http://schemas.microsoft.com/office/2007/relationships/stylesWithEffects" Target="stylesWithEffects.xml"/><Relationship Id="rId12" Type="http://schemas.openxmlformats.org/officeDocument/2006/relationships/image" Target="media/image2.gif"/><Relationship Id="rId17" Type="http://schemas.openxmlformats.org/officeDocument/2006/relationships/hyperlink" Target="http://fme.biostr.washington.edu:8080/FME/menu.jsp?id=16&amp;ec=0#16" TargetMode="External"/><Relationship Id="rId25" Type="http://schemas.openxmlformats.org/officeDocument/2006/relationships/hyperlink" Target="http://www.biomedcentral.com/content/pdf/1756-0500-4-313.pdf" TargetMode="External"/><Relationship Id="rId33" Type="http://schemas.openxmlformats.org/officeDocument/2006/relationships/hyperlink" Target="http://en.wikipedia.org/wiki/Infinitesimal" TargetMode="External"/><Relationship Id="rId38" Type="http://schemas.openxmlformats.org/officeDocument/2006/relationships/image" Target="media/image7.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Fig 1.</a:t>
            </a:r>
            <a:r>
              <a:rPr lang="en-US" baseline="0"/>
              <a:t> Constant rate of 64 bpm</a:t>
            </a:r>
            <a:endParaRPr lang="en-US"/>
          </a:p>
        </c:rich>
      </c:tx>
      <c:overlay val="0"/>
    </c:title>
    <c:autoTitleDeleted val="0"/>
    <c:plotArea>
      <c:layout/>
      <c:scatterChart>
        <c:scatterStyle val="smoothMarker"/>
        <c:varyColors val="0"/>
        <c:ser>
          <c:idx val="0"/>
          <c:order val="0"/>
          <c:tx>
            <c:strRef>
              <c:f>Sheet1!$B$1</c:f>
              <c:strCache>
                <c:ptCount val="1"/>
                <c:pt idx="0">
                  <c:v>Column1</c:v>
                </c:pt>
              </c:strCache>
            </c:strRef>
          </c:tx>
          <c:xVal>
            <c:numRef>
              <c:f>Sheet1!$A$2:$A$8</c:f>
              <c:numCache>
                <c:formatCode>General</c:formatCode>
                <c:ptCount val="7"/>
                <c:pt idx="0">
                  <c:v>0</c:v>
                </c:pt>
                <c:pt idx="1">
                  <c:v>10</c:v>
                </c:pt>
                <c:pt idx="2">
                  <c:v>20</c:v>
                </c:pt>
                <c:pt idx="3">
                  <c:v>30</c:v>
                </c:pt>
                <c:pt idx="4">
                  <c:v>40</c:v>
                </c:pt>
                <c:pt idx="5">
                  <c:v>50</c:v>
                </c:pt>
                <c:pt idx="6">
                  <c:v>60</c:v>
                </c:pt>
              </c:numCache>
            </c:numRef>
          </c:xVal>
          <c:yVal>
            <c:numRef>
              <c:f>Sheet1!$B$2:$B$8</c:f>
              <c:numCache>
                <c:formatCode>General</c:formatCode>
                <c:ptCount val="7"/>
                <c:pt idx="0">
                  <c:v>64</c:v>
                </c:pt>
                <c:pt idx="1">
                  <c:v>64</c:v>
                </c:pt>
                <c:pt idx="2">
                  <c:v>64</c:v>
                </c:pt>
                <c:pt idx="3">
                  <c:v>64</c:v>
                </c:pt>
                <c:pt idx="4">
                  <c:v>64</c:v>
                </c:pt>
                <c:pt idx="5">
                  <c:v>64</c:v>
                </c:pt>
                <c:pt idx="6">
                  <c:v>64</c:v>
                </c:pt>
              </c:numCache>
            </c:numRef>
          </c:yVal>
          <c:smooth val="1"/>
        </c:ser>
        <c:dLbls>
          <c:showLegendKey val="0"/>
          <c:showVal val="0"/>
          <c:showCatName val="0"/>
          <c:showSerName val="0"/>
          <c:showPercent val="0"/>
          <c:showBubbleSize val="0"/>
        </c:dLbls>
        <c:axId val="70379776"/>
        <c:axId val="70380352"/>
      </c:scatterChart>
      <c:valAx>
        <c:axId val="70379776"/>
        <c:scaling>
          <c:orientation val="minMax"/>
        </c:scaling>
        <c:delete val="0"/>
        <c:axPos val="b"/>
        <c:numFmt formatCode="General" sourceLinked="1"/>
        <c:majorTickMark val="out"/>
        <c:minorTickMark val="none"/>
        <c:tickLblPos val="nextTo"/>
        <c:crossAx val="70380352"/>
        <c:crosses val="autoZero"/>
        <c:crossBetween val="midCat"/>
      </c:valAx>
      <c:valAx>
        <c:axId val="70380352"/>
        <c:scaling>
          <c:orientation val="minMax"/>
        </c:scaling>
        <c:delete val="0"/>
        <c:axPos val="l"/>
        <c:majorGridlines/>
        <c:numFmt formatCode="General" sourceLinked="1"/>
        <c:majorTickMark val="out"/>
        <c:minorTickMark val="none"/>
        <c:tickLblPos val="nextTo"/>
        <c:crossAx val="70379776"/>
        <c:crosses val="autoZero"/>
        <c:crossBetween val="midCat"/>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Fig 2. Stepwise Varying rate</a:t>
            </a:r>
          </a:p>
        </c:rich>
      </c:tx>
      <c:overlay val="0"/>
    </c:title>
    <c:autoTitleDeleted val="0"/>
    <c:plotArea>
      <c:layout/>
      <c:scatterChart>
        <c:scatterStyle val="lineMarker"/>
        <c:varyColors val="0"/>
        <c:ser>
          <c:idx val="0"/>
          <c:order val="0"/>
          <c:tx>
            <c:strRef>
              <c:f>Sheet1!$B$1</c:f>
              <c:strCache>
                <c:ptCount val="1"/>
                <c:pt idx="0">
                  <c:v>Column1</c:v>
                </c:pt>
              </c:strCache>
            </c:strRef>
          </c:tx>
          <c:marker>
            <c:symbol val="none"/>
          </c:marker>
          <c:xVal>
            <c:numRef>
              <c:f>Sheet1!$A$2:$A$10</c:f>
              <c:numCache>
                <c:formatCode>General</c:formatCode>
                <c:ptCount val="9"/>
                <c:pt idx="0">
                  <c:v>0</c:v>
                </c:pt>
                <c:pt idx="1">
                  <c:v>10</c:v>
                </c:pt>
                <c:pt idx="2">
                  <c:v>10.01</c:v>
                </c:pt>
                <c:pt idx="3">
                  <c:v>20</c:v>
                </c:pt>
                <c:pt idx="4">
                  <c:v>30</c:v>
                </c:pt>
                <c:pt idx="5">
                  <c:v>30.01</c:v>
                </c:pt>
                <c:pt idx="6">
                  <c:v>40</c:v>
                </c:pt>
                <c:pt idx="7">
                  <c:v>50</c:v>
                </c:pt>
                <c:pt idx="8">
                  <c:v>60</c:v>
                </c:pt>
              </c:numCache>
            </c:numRef>
          </c:xVal>
          <c:yVal>
            <c:numRef>
              <c:f>Sheet1!$B$2:$B$10</c:f>
              <c:numCache>
                <c:formatCode>General</c:formatCode>
                <c:ptCount val="9"/>
                <c:pt idx="0">
                  <c:v>60</c:v>
                </c:pt>
                <c:pt idx="1">
                  <c:v>60</c:v>
                </c:pt>
                <c:pt idx="2">
                  <c:v>64</c:v>
                </c:pt>
                <c:pt idx="3">
                  <c:v>64</c:v>
                </c:pt>
                <c:pt idx="4">
                  <c:v>64</c:v>
                </c:pt>
                <c:pt idx="5">
                  <c:v>66</c:v>
                </c:pt>
                <c:pt idx="6">
                  <c:v>66</c:v>
                </c:pt>
                <c:pt idx="7">
                  <c:v>66</c:v>
                </c:pt>
                <c:pt idx="8">
                  <c:v>66</c:v>
                </c:pt>
              </c:numCache>
            </c:numRef>
          </c:yVal>
          <c:smooth val="0"/>
        </c:ser>
        <c:dLbls>
          <c:showLegendKey val="0"/>
          <c:showVal val="0"/>
          <c:showCatName val="0"/>
          <c:showSerName val="0"/>
          <c:showPercent val="0"/>
          <c:showBubbleSize val="0"/>
        </c:dLbls>
        <c:axId val="70382080"/>
        <c:axId val="70382656"/>
      </c:scatterChart>
      <c:valAx>
        <c:axId val="70382080"/>
        <c:scaling>
          <c:orientation val="minMax"/>
        </c:scaling>
        <c:delete val="0"/>
        <c:axPos val="b"/>
        <c:numFmt formatCode="General" sourceLinked="1"/>
        <c:majorTickMark val="out"/>
        <c:minorTickMark val="none"/>
        <c:tickLblPos val="nextTo"/>
        <c:crossAx val="70382656"/>
        <c:crosses val="autoZero"/>
        <c:crossBetween val="midCat"/>
      </c:valAx>
      <c:valAx>
        <c:axId val="70382656"/>
        <c:scaling>
          <c:orientation val="minMax"/>
        </c:scaling>
        <c:delete val="0"/>
        <c:axPos val="l"/>
        <c:majorGridlines/>
        <c:numFmt formatCode="General" sourceLinked="1"/>
        <c:majorTickMark val="out"/>
        <c:minorTickMark val="none"/>
        <c:tickLblPos val="nextTo"/>
        <c:crossAx val="70382080"/>
        <c:crosses val="autoZero"/>
        <c:crossBetween val="midCat"/>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Fig 3.</a:t>
            </a:r>
            <a:r>
              <a:rPr lang="en-US" baseline="0"/>
              <a:t> Constantantly increasing rate</a:t>
            </a:r>
            <a:endParaRPr lang="en-US"/>
          </a:p>
        </c:rich>
      </c:tx>
      <c:overlay val="0"/>
    </c:title>
    <c:autoTitleDeleted val="0"/>
    <c:plotArea>
      <c:layout/>
      <c:scatterChart>
        <c:scatterStyle val="smoothMarker"/>
        <c:varyColors val="0"/>
        <c:ser>
          <c:idx val="0"/>
          <c:order val="0"/>
          <c:tx>
            <c:strRef>
              <c:f>Sheet1!$B$1</c:f>
              <c:strCache>
                <c:ptCount val="1"/>
                <c:pt idx="0">
                  <c:v>Column1</c:v>
                </c:pt>
              </c:strCache>
            </c:strRef>
          </c:tx>
          <c:xVal>
            <c:numRef>
              <c:f>Sheet1!$A$2:$A$8</c:f>
              <c:numCache>
                <c:formatCode>General</c:formatCode>
                <c:ptCount val="7"/>
                <c:pt idx="0">
                  <c:v>0</c:v>
                </c:pt>
                <c:pt idx="1">
                  <c:v>10</c:v>
                </c:pt>
                <c:pt idx="2">
                  <c:v>20</c:v>
                </c:pt>
                <c:pt idx="3">
                  <c:v>30</c:v>
                </c:pt>
                <c:pt idx="4">
                  <c:v>40</c:v>
                </c:pt>
                <c:pt idx="5">
                  <c:v>50</c:v>
                </c:pt>
                <c:pt idx="6">
                  <c:v>60</c:v>
                </c:pt>
              </c:numCache>
            </c:numRef>
          </c:xVal>
          <c:yVal>
            <c:numRef>
              <c:f>Sheet1!$B$2:$B$8</c:f>
              <c:numCache>
                <c:formatCode>General</c:formatCode>
                <c:ptCount val="7"/>
                <c:pt idx="0">
                  <c:v>58</c:v>
                </c:pt>
                <c:pt idx="1">
                  <c:v>59</c:v>
                </c:pt>
                <c:pt idx="2">
                  <c:v>60</c:v>
                </c:pt>
                <c:pt idx="3">
                  <c:v>61</c:v>
                </c:pt>
                <c:pt idx="4">
                  <c:v>62</c:v>
                </c:pt>
                <c:pt idx="5">
                  <c:v>63</c:v>
                </c:pt>
                <c:pt idx="6">
                  <c:v>64</c:v>
                </c:pt>
              </c:numCache>
            </c:numRef>
          </c:yVal>
          <c:smooth val="1"/>
        </c:ser>
        <c:dLbls>
          <c:showLegendKey val="0"/>
          <c:showVal val="0"/>
          <c:showCatName val="0"/>
          <c:showSerName val="0"/>
          <c:showPercent val="0"/>
          <c:showBubbleSize val="0"/>
        </c:dLbls>
        <c:axId val="70384384"/>
        <c:axId val="70384960"/>
      </c:scatterChart>
      <c:valAx>
        <c:axId val="70384384"/>
        <c:scaling>
          <c:orientation val="minMax"/>
        </c:scaling>
        <c:delete val="0"/>
        <c:axPos val="b"/>
        <c:numFmt formatCode="General" sourceLinked="1"/>
        <c:majorTickMark val="out"/>
        <c:minorTickMark val="none"/>
        <c:tickLblPos val="nextTo"/>
        <c:crossAx val="70384960"/>
        <c:crosses val="autoZero"/>
        <c:crossBetween val="midCat"/>
      </c:valAx>
      <c:valAx>
        <c:axId val="70384960"/>
        <c:scaling>
          <c:orientation val="minMax"/>
        </c:scaling>
        <c:delete val="0"/>
        <c:axPos val="l"/>
        <c:majorGridlines/>
        <c:numFmt formatCode="General" sourceLinked="1"/>
        <c:majorTickMark val="out"/>
        <c:minorTickMark val="none"/>
        <c:tickLblPos val="nextTo"/>
        <c:crossAx val="70384384"/>
        <c:crosses val="autoZero"/>
        <c:crossBetween val="midCat"/>
      </c:valAx>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Fig 5.</a:t>
            </a:r>
            <a:r>
              <a:rPr lang="en-US" baseline="0"/>
              <a:t> Increasingly accelerating rate</a:t>
            </a:r>
            <a:endParaRPr lang="en-US"/>
          </a:p>
        </c:rich>
      </c:tx>
      <c:overlay val="0"/>
    </c:title>
    <c:autoTitleDeleted val="0"/>
    <c:plotArea>
      <c:layout/>
      <c:scatterChart>
        <c:scatterStyle val="smoothMarker"/>
        <c:varyColors val="0"/>
        <c:ser>
          <c:idx val="0"/>
          <c:order val="0"/>
          <c:tx>
            <c:strRef>
              <c:f>Sheet1!$B$1</c:f>
              <c:strCache>
                <c:ptCount val="1"/>
                <c:pt idx="0">
                  <c:v>Column1</c:v>
                </c:pt>
              </c:strCache>
            </c:strRef>
          </c:tx>
          <c:xVal>
            <c:numRef>
              <c:f>Sheet1!$A$2:$A$8</c:f>
              <c:numCache>
                <c:formatCode>General</c:formatCode>
                <c:ptCount val="7"/>
                <c:pt idx="0">
                  <c:v>0</c:v>
                </c:pt>
                <c:pt idx="1">
                  <c:v>10</c:v>
                </c:pt>
                <c:pt idx="2">
                  <c:v>20</c:v>
                </c:pt>
                <c:pt idx="3">
                  <c:v>30</c:v>
                </c:pt>
                <c:pt idx="4">
                  <c:v>40</c:v>
                </c:pt>
                <c:pt idx="5">
                  <c:v>50</c:v>
                </c:pt>
                <c:pt idx="6">
                  <c:v>60</c:v>
                </c:pt>
              </c:numCache>
            </c:numRef>
          </c:xVal>
          <c:yVal>
            <c:numRef>
              <c:f>Sheet1!$B$2:$B$8</c:f>
              <c:numCache>
                <c:formatCode>General</c:formatCode>
                <c:ptCount val="7"/>
                <c:pt idx="0">
                  <c:v>58</c:v>
                </c:pt>
                <c:pt idx="1">
                  <c:v>58.5</c:v>
                </c:pt>
                <c:pt idx="2">
                  <c:v>59.5</c:v>
                </c:pt>
                <c:pt idx="3">
                  <c:v>61.5</c:v>
                </c:pt>
                <c:pt idx="4">
                  <c:v>65.5</c:v>
                </c:pt>
                <c:pt idx="5">
                  <c:v>73.5</c:v>
                </c:pt>
                <c:pt idx="6">
                  <c:v>89.5</c:v>
                </c:pt>
              </c:numCache>
            </c:numRef>
          </c:yVal>
          <c:smooth val="1"/>
        </c:ser>
        <c:dLbls>
          <c:showLegendKey val="0"/>
          <c:showVal val="0"/>
          <c:showCatName val="0"/>
          <c:showSerName val="0"/>
          <c:showPercent val="0"/>
          <c:showBubbleSize val="0"/>
        </c:dLbls>
        <c:axId val="131785856"/>
        <c:axId val="131786432"/>
      </c:scatterChart>
      <c:valAx>
        <c:axId val="131785856"/>
        <c:scaling>
          <c:orientation val="minMax"/>
        </c:scaling>
        <c:delete val="0"/>
        <c:axPos val="b"/>
        <c:numFmt formatCode="General" sourceLinked="1"/>
        <c:majorTickMark val="out"/>
        <c:minorTickMark val="none"/>
        <c:tickLblPos val="nextTo"/>
        <c:crossAx val="131786432"/>
        <c:crosses val="autoZero"/>
        <c:crossBetween val="midCat"/>
      </c:valAx>
      <c:valAx>
        <c:axId val="131786432"/>
        <c:scaling>
          <c:orientation val="minMax"/>
        </c:scaling>
        <c:delete val="0"/>
        <c:axPos val="l"/>
        <c:majorGridlines/>
        <c:numFmt formatCode="General" sourceLinked="1"/>
        <c:majorTickMark val="out"/>
        <c:minorTickMark val="none"/>
        <c:tickLblPos val="nextTo"/>
        <c:crossAx val="131785856"/>
        <c:crosses val="autoZero"/>
        <c:crossBetween val="midCat"/>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29</Pages>
  <Words>8581</Words>
  <Characters>48916</Characters>
  <Application>Microsoft Office Word</Application>
  <DocSecurity>0</DocSecurity>
  <Lines>407</Lines>
  <Paragraphs>114</Paragraphs>
  <ScaleCrop>false</ScaleCrop>
  <HeadingPairs>
    <vt:vector size="2" baseType="variant">
      <vt:variant>
        <vt:lpstr>Title</vt:lpstr>
      </vt:variant>
      <vt:variant>
        <vt:i4>1</vt:i4>
      </vt:variant>
    </vt:vector>
  </HeadingPairs>
  <TitlesOfParts>
    <vt:vector size="1" baseType="lpstr">
      <vt:lpstr/>
    </vt:vector>
  </TitlesOfParts>
  <Company>SUNY Campus Agreement</Company>
  <LinksUpToDate>false</LinksUpToDate>
  <CharactersWithSpaces>57383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phismith</dc:creator>
  <cp:lastModifiedBy>phismith</cp:lastModifiedBy>
  <cp:revision>2</cp:revision>
  <dcterms:created xsi:type="dcterms:W3CDTF">2011-11-07T17:07:00Z</dcterms:created>
  <dcterms:modified xsi:type="dcterms:W3CDTF">2011-11-07T17:07:00Z</dcterms:modified>
</cp:coreProperties>
</file>